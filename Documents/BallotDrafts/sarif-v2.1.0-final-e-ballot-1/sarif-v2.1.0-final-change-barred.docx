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F3901" w14:textId="0ED4B9F6"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r w:rsidR="00A54936">
        <w:rPr>
          <w:sz w:val="28"/>
          <w:szCs w:val="28"/>
        </w:rPr>
        <w:t>.0</w:t>
      </w:r>
    </w:p>
    <w:p w14:paraId="285AD01A" w14:textId="53F72335"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w:t>
      </w:r>
      <w:r w:rsidR="00053543">
        <w:rPr>
          <w:sz w:val="24"/>
          <w:szCs w:val="24"/>
        </w:rPr>
        <w:t>(2.</w:t>
      </w:r>
      <w:r w:rsidR="007848B4">
        <w:rPr>
          <w:sz w:val="24"/>
          <w:szCs w:val="24"/>
        </w:rPr>
        <w:t>1</w:t>
      </w:r>
      <w:r w:rsidR="00053543">
        <w:rPr>
          <w:sz w:val="24"/>
          <w:szCs w:val="24"/>
        </w:rPr>
        <w:t>.0)</w:t>
      </w:r>
    </w:p>
    <w:p w14:paraId="3EEE4F23" w14:textId="0BEB877D" w:rsidR="00E01912" w:rsidRDefault="000E32F1" w:rsidP="00E01912">
      <w:pPr>
        <w:pStyle w:val="Subtitle"/>
        <w:rPr>
          <w:sz w:val="24"/>
          <w:szCs w:val="24"/>
        </w:rPr>
      </w:pPr>
      <w:bookmarkStart w:id="0" w:name="_Toc85472892"/>
      <w:del w:id="1" w:author="Laurence Golding" w:date="2020-02-21T10:25:00Z">
        <w:r w:rsidDel="00135826">
          <w:rPr>
            <w:sz w:val="24"/>
            <w:szCs w:val="24"/>
          </w:rPr>
          <w:delText>07 July</w:delText>
        </w:r>
        <w:r w:rsidR="001836A4" w:rsidDel="00135826">
          <w:rPr>
            <w:sz w:val="24"/>
            <w:szCs w:val="24"/>
          </w:rPr>
          <w:delText xml:space="preserve"> </w:delText>
        </w:r>
        <w:r w:rsidR="00D26C36" w:rsidDel="00135826">
          <w:rPr>
            <w:sz w:val="24"/>
            <w:szCs w:val="24"/>
          </w:rPr>
          <w:delText>2019</w:delText>
        </w:r>
      </w:del>
      <w:ins w:id="2" w:author="Laurence Golding" w:date="2020-02-21T10:25:00Z">
        <w:r w:rsidR="00135826">
          <w:rPr>
            <w:sz w:val="24"/>
            <w:szCs w:val="24"/>
          </w:rPr>
          <w:t>21 February 2020</w:t>
        </w:r>
      </w:ins>
    </w:p>
    <w:p w14:paraId="575EB573" w14:textId="77777777" w:rsidR="00D17F06" w:rsidRDefault="00D17F06" w:rsidP="00D17F06">
      <w:pPr>
        <w:pStyle w:val="Titlepageinfo"/>
      </w:pPr>
      <w:r>
        <w:t>Technical Committee:</w:t>
      </w:r>
    </w:p>
    <w:p w14:paraId="6763DE68" w14:textId="6461F3F9" w:rsidR="00D17F06" w:rsidRDefault="00A30F2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CD98C5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A32F01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2BF15F3"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5DBD081"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3" w:name="AdditionalArtifacts"/>
      <w:r>
        <w:t>Additional artifacts</w:t>
      </w:r>
      <w:bookmarkEnd w:id="3"/>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331BD06E" w:rsidR="00BF2FF9" w:rsidRDefault="00BF2FF9" w:rsidP="00BF2FF9">
      <w:pPr>
        <w:pStyle w:val="RelatedWork"/>
        <w:numPr>
          <w:ilvl w:val="1"/>
          <w:numId w:val="5"/>
        </w:numPr>
      </w:pPr>
      <w:r>
        <w:t>sarif-schema</w:t>
      </w:r>
      <w:r w:rsidR="00AF0E48">
        <w:t>-2.1.0</w:t>
      </w:r>
      <w:r>
        <w:t>.json</w:t>
      </w:r>
    </w:p>
    <w:p w14:paraId="6DC7B519" w14:textId="04043740" w:rsidR="000F505D" w:rsidRDefault="000F505D" w:rsidP="00BF2FF9">
      <w:pPr>
        <w:pStyle w:val="RelatedWork"/>
        <w:numPr>
          <w:ilvl w:val="1"/>
          <w:numId w:val="5"/>
        </w:numPr>
      </w:pPr>
      <w:r>
        <w:t>sarif-external-property-</w:t>
      </w:r>
      <w:r w:rsidR="00DB5A1A">
        <w:t>file-</w:t>
      </w:r>
      <w:r>
        <w:t>schema</w:t>
      </w:r>
      <w:r w:rsidR="00AF0E48">
        <w:t>-2.1.0</w:t>
      </w:r>
      <w:r>
        <w:t>.json</w:t>
      </w:r>
    </w:p>
    <w:p w14:paraId="1CA8A0FC" w14:textId="77777777" w:rsidR="00D17F06" w:rsidRDefault="00D17F06" w:rsidP="00D17F06">
      <w:pPr>
        <w:pStyle w:val="Titlepageinfo"/>
      </w:pPr>
      <w:bookmarkStart w:id="4" w:name="RelatedWork"/>
      <w:r>
        <w:t>Related work</w:t>
      </w:r>
      <w:bookmarkEnd w:id="4"/>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7136EB0"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ED063E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B951C0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169EBD2E"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0E32F1">
        <w:rPr>
          <w:rStyle w:val="Hyperlink"/>
          <w:color w:val="auto"/>
        </w:rPr>
        <w:t>.0</w:t>
      </w:r>
      <w:r w:rsidR="001057D2" w:rsidRPr="00CA025D">
        <w:rPr>
          <w:rStyle w:val="Hyperlink"/>
          <w:color w:val="auto"/>
        </w:rPr>
        <w:t>/</w:t>
      </w:r>
      <w:r w:rsidR="00F012C4" w:rsidRPr="00CA025D">
        <w:rPr>
          <w:rStyle w:val="Hyperlink"/>
          <w:color w:val="auto"/>
        </w:rPr>
        <w:t>cs</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0E32F1">
        <w:rPr>
          <w:rStyle w:val="Hyperlink"/>
          <w:color w:val="auto"/>
        </w:rPr>
        <w:t>.0</w:t>
      </w:r>
      <w:r w:rsidR="001057D2" w:rsidRPr="00CA025D">
        <w:rPr>
          <w:rStyle w:val="Hyperlink"/>
          <w:color w:val="auto"/>
        </w:rPr>
        <w:t>.doc</w:t>
      </w:r>
      <w:r w:rsidR="00EF4226">
        <w:rPr>
          <w:rStyle w:val="Hyperlink"/>
          <w:color w:val="auto"/>
        </w:rPr>
        <w:t>x</w:t>
      </w:r>
    </w:p>
    <w:p w14:paraId="724F02CC" w14:textId="1A3C03AE" w:rsidR="009D1B5A" w:rsidRDefault="009D1B5A" w:rsidP="009D1B5A"/>
    <w:p w14:paraId="1C8059DD" w14:textId="3645D8C0"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w:t>
      </w:r>
      <w:r w:rsidR="002B0FBF">
        <w:rPr>
          <w:rStyle w:val="Hyperlink"/>
          <w:color w:val="auto"/>
        </w:rPr>
        <w:t>1</w:t>
      </w:r>
      <w:r w:rsidR="000E32F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w:t>
      </w:r>
      <w:r w:rsidR="002B0FBF">
        <w:rPr>
          <w:rStyle w:val="Hyperlink"/>
          <w:color w:val="auto"/>
        </w:rPr>
        <w:t>1</w:t>
      </w:r>
      <w:r w:rsidR="000E32F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726168EC"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4F7F389" w14:textId="2B99FBD9" w:rsidR="00CE77CD" w:rsidRDefault="000C66BB">
      <w:pPr>
        <w:pStyle w:val="TOC1"/>
        <w:rPr>
          <w:ins w:id="5" w:author="Laurence Golding" w:date="2020-02-21T12:31:00Z"/>
          <w:rFonts w:asciiTheme="minorHAnsi" w:eastAsiaTheme="minorEastAsia" w:hAnsiTheme="minorHAnsi" w:cstheme="minorBidi"/>
          <w:noProof/>
          <w:sz w:val="22"/>
          <w:szCs w:val="22"/>
        </w:rPr>
      </w:pPr>
      <w:r>
        <w:fldChar w:fldCharType="begin"/>
      </w:r>
      <w:r>
        <w:instrText xml:space="preserve"> TOC \o "1-6" \h \z \u </w:instrText>
      </w:r>
      <w:r>
        <w:fldChar w:fldCharType="separate"/>
      </w:r>
      <w:ins w:id="6" w:author="Laurence Golding" w:date="2020-02-21T12:31:00Z">
        <w:r w:rsidR="00CE77CD" w:rsidRPr="0085132B">
          <w:rPr>
            <w:rStyle w:val="Hyperlink"/>
            <w:noProof/>
          </w:rPr>
          <w:fldChar w:fldCharType="begin"/>
        </w:r>
        <w:r w:rsidR="00CE77CD" w:rsidRPr="0085132B">
          <w:rPr>
            <w:rStyle w:val="Hyperlink"/>
            <w:noProof/>
          </w:rPr>
          <w:instrText xml:space="preserve"> </w:instrText>
        </w:r>
        <w:r w:rsidR="00CE77CD">
          <w:rPr>
            <w:noProof/>
          </w:rPr>
          <w:instrText>HYPERLINK \l "_Toc33180676"</w:instrText>
        </w:r>
        <w:r w:rsidR="00CE77CD" w:rsidRPr="0085132B">
          <w:rPr>
            <w:rStyle w:val="Hyperlink"/>
            <w:noProof/>
          </w:rPr>
          <w:instrText xml:space="preserve"> </w:instrText>
        </w:r>
        <w:r w:rsidR="00CE77CD" w:rsidRPr="0085132B">
          <w:rPr>
            <w:rStyle w:val="Hyperlink"/>
            <w:noProof/>
          </w:rPr>
          <w:fldChar w:fldCharType="separate"/>
        </w:r>
        <w:r w:rsidR="00CE77CD" w:rsidRPr="0085132B">
          <w:rPr>
            <w:rStyle w:val="Hyperlink"/>
            <w:noProof/>
          </w:rPr>
          <w:t>1</w:t>
        </w:r>
        <w:r w:rsidR="00CE77CD">
          <w:rPr>
            <w:rFonts w:asciiTheme="minorHAnsi" w:eastAsiaTheme="minorEastAsia" w:hAnsiTheme="minorHAnsi" w:cstheme="minorBidi"/>
            <w:noProof/>
            <w:sz w:val="22"/>
            <w:szCs w:val="22"/>
          </w:rPr>
          <w:tab/>
        </w:r>
        <w:r w:rsidR="00CE77CD" w:rsidRPr="0085132B">
          <w:rPr>
            <w:rStyle w:val="Hyperlink"/>
            <w:noProof/>
          </w:rPr>
          <w:t>Introduction</w:t>
        </w:r>
        <w:r w:rsidR="00CE77CD">
          <w:rPr>
            <w:noProof/>
            <w:webHidden/>
          </w:rPr>
          <w:tab/>
        </w:r>
        <w:r w:rsidR="00CE77CD">
          <w:rPr>
            <w:noProof/>
            <w:webHidden/>
          </w:rPr>
          <w:fldChar w:fldCharType="begin"/>
        </w:r>
        <w:r w:rsidR="00CE77CD">
          <w:rPr>
            <w:noProof/>
            <w:webHidden/>
          </w:rPr>
          <w:instrText xml:space="preserve"> PAGEREF _Toc33180676 \h </w:instrText>
        </w:r>
      </w:ins>
      <w:r w:rsidR="00CE77CD">
        <w:rPr>
          <w:noProof/>
          <w:webHidden/>
        </w:rPr>
      </w:r>
      <w:r w:rsidR="00CE77CD">
        <w:rPr>
          <w:noProof/>
          <w:webHidden/>
        </w:rPr>
        <w:fldChar w:fldCharType="separate"/>
      </w:r>
      <w:ins w:id="7" w:author="Laurence Golding" w:date="2020-02-21T12:31:00Z">
        <w:r w:rsidR="00CE77CD">
          <w:rPr>
            <w:noProof/>
            <w:webHidden/>
          </w:rPr>
          <w:t>16</w:t>
        </w:r>
        <w:r w:rsidR="00CE77CD">
          <w:rPr>
            <w:noProof/>
            <w:webHidden/>
          </w:rPr>
          <w:fldChar w:fldCharType="end"/>
        </w:r>
        <w:r w:rsidR="00CE77CD" w:rsidRPr="0085132B">
          <w:rPr>
            <w:rStyle w:val="Hyperlink"/>
            <w:noProof/>
          </w:rPr>
          <w:fldChar w:fldCharType="end"/>
        </w:r>
      </w:ins>
    </w:p>
    <w:p w14:paraId="37468E03" w14:textId="7E34F5CA" w:rsidR="00CE77CD" w:rsidRDefault="00CE77CD">
      <w:pPr>
        <w:pStyle w:val="TOC2"/>
        <w:tabs>
          <w:tab w:val="right" w:leader="dot" w:pos="9350"/>
        </w:tabs>
        <w:rPr>
          <w:ins w:id="8" w:author="Laurence Golding" w:date="2020-02-21T12:31:00Z"/>
          <w:rFonts w:asciiTheme="minorHAnsi" w:eastAsiaTheme="minorEastAsia" w:hAnsiTheme="minorHAnsi" w:cstheme="minorBidi"/>
          <w:noProof/>
          <w:sz w:val="22"/>
          <w:szCs w:val="22"/>
        </w:rPr>
      </w:pPr>
      <w:ins w:id="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"_Toc33180677"</w:instrText>
        </w:r>
        <w:r w:rsidRPr="0085132B">
          <w:rPr>
            <w:rStyle w:val="Hyperlink"/>
            <w:noProof/>
          </w:rPr>
          <w:instrText xml:space="preserve"> </w:instrText>
        </w:r>
        <w:r w:rsidRPr="0085132B">
          <w:rPr>
            <w:rStyle w:val="Hyperlink"/>
            <w:noProof/>
          </w:rPr>
          <w:fldChar w:fldCharType="separate"/>
        </w:r>
        <w:r w:rsidRPr="0085132B">
          <w:rPr>
            <w:rStyle w:val="Hyperlink"/>
            <w:noProof/>
          </w:rPr>
          <w:t>1.1 IPR Policy</w:t>
        </w:r>
        <w:r>
          <w:rPr>
            <w:noProof/>
            <w:webHidden/>
          </w:rPr>
          <w:tab/>
        </w:r>
        <w:r>
          <w:rPr>
            <w:noProof/>
            <w:webHidden/>
          </w:rPr>
          <w:fldChar w:fldCharType="begin"/>
        </w:r>
        <w:r>
          <w:rPr>
            <w:noProof/>
            <w:webHidden/>
          </w:rPr>
          <w:instrText xml:space="preserve"> PAGEREF _Toc33180677 \h </w:instrText>
        </w:r>
      </w:ins>
      <w:r>
        <w:rPr>
          <w:noProof/>
          <w:webHidden/>
        </w:rPr>
      </w:r>
      <w:r>
        <w:rPr>
          <w:noProof/>
          <w:webHidden/>
        </w:rPr>
        <w:fldChar w:fldCharType="separate"/>
      </w:r>
      <w:ins w:id="10" w:author="Laurence Golding" w:date="2020-02-21T12:31:00Z">
        <w:r>
          <w:rPr>
            <w:noProof/>
            <w:webHidden/>
          </w:rPr>
          <w:t>16</w:t>
        </w:r>
        <w:r>
          <w:rPr>
            <w:noProof/>
            <w:webHidden/>
          </w:rPr>
          <w:fldChar w:fldCharType="end"/>
        </w:r>
        <w:r w:rsidRPr="0085132B">
          <w:rPr>
            <w:rStyle w:val="Hyperlink"/>
            <w:noProof/>
          </w:rPr>
          <w:fldChar w:fldCharType="end"/>
        </w:r>
      </w:ins>
    </w:p>
    <w:p w14:paraId="28C2C842" w14:textId="32BE07C8" w:rsidR="00CE77CD" w:rsidRDefault="00CE77CD">
      <w:pPr>
        <w:pStyle w:val="TOC2"/>
        <w:tabs>
          <w:tab w:val="right" w:leader="dot" w:pos="9350"/>
        </w:tabs>
        <w:rPr>
          <w:ins w:id="11" w:author="Laurence Golding" w:date="2020-02-21T12:31:00Z"/>
          <w:rFonts w:asciiTheme="minorHAnsi" w:eastAsiaTheme="minorEastAsia" w:hAnsiTheme="minorHAnsi" w:cstheme="minorBidi"/>
          <w:noProof/>
          <w:sz w:val="22"/>
          <w:szCs w:val="22"/>
        </w:rPr>
      </w:pPr>
      <w:ins w:id="1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"_Toc33180678"</w:instrText>
        </w:r>
        <w:r w:rsidRPr="0085132B">
          <w:rPr>
            <w:rStyle w:val="Hyperlink"/>
            <w:noProof/>
          </w:rPr>
          <w:instrText xml:space="preserve"> </w:instrText>
        </w:r>
        <w:r w:rsidRPr="0085132B">
          <w:rPr>
            <w:rStyle w:val="Hyperlink"/>
            <w:noProof/>
          </w:rPr>
          <w:fldChar w:fldCharType="separate"/>
        </w:r>
        <w:r w:rsidRPr="0085132B">
          <w:rPr>
            <w:rStyle w:val="Hyperlink"/>
            <w:noProof/>
          </w:rPr>
          <w:t>1.2 Terminology</w:t>
        </w:r>
        <w:r>
          <w:rPr>
            <w:noProof/>
            <w:webHidden/>
          </w:rPr>
          <w:tab/>
        </w:r>
        <w:r>
          <w:rPr>
            <w:noProof/>
            <w:webHidden/>
          </w:rPr>
          <w:fldChar w:fldCharType="begin"/>
        </w:r>
        <w:r>
          <w:rPr>
            <w:noProof/>
            <w:webHidden/>
          </w:rPr>
          <w:instrText xml:space="preserve"> PAGEREF _Toc33180678 \h </w:instrText>
        </w:r>
      </w:ins>
      <w:r>
        <w:rPr>
          <w:noProof/>
          <w:webHidden/>
        </w:rPr>
      </w:r>
      <w:r>
        <w:rPr>
          <w:noProof/>
          <w:webHidden/>
        </w:rPr>
        <w:fldChar w:fldCharType="separate"/>
      </w:r>
      <w:ins w:id="13" w:author="Laurence Golding" w:date="2020-02-21T12:31:00Z">
        <w:r>
          <w:rPr>
            <w:noProof/>
            <w:webHidden/>
          </w:rPr>
          <w:t>16</w:t>
        </w:r>
        <w:r>
          <w:rPr>
            <w:noProof/>
            <w:webHidden/>
          </w:rPr>
          <w:fldChar w:fldCharType="end"/>
        </w:r>
        <w:r w:rsidRPr="0085132B">
          <w:rPr>
            <w:rStyle w:val="Hyperlink"/>
            <w:noProof/>
          </w:rPr>
          <w:fldChar w:fldCharType="end"/>
        </w:r>
      </w:ins>
    </w:p>
    <w:p w14:paraId="5389442C" w14:textId="06B2874B" w:rsidR="00CE77CD" w:rsidRDefault="00CE77CD">
      <w:pPr>
        <w:pStyle w:val="TOC2"/>
        <w:tabs>
          <w:tab w:val="right" w:leader="dot" w:pos="9350"/>
        </w:tabs>
        <w:rPr>
          <w:ins w:id="14" w:author="Laurence Golding" w:date="2020-02-21T12:31:00Z"/>
          <w:rFonts w:asciiTheme="minorHAnsi" w:eastAsiaTheme="minorEastAsia" w:hAnsiTheme="minorHAnsi" w:cstheme="minorBidi"/>
          <w:noProof/>
          <w:sz w:val="22"/>
          <w:szCs w:val="22"/>
        </w:rPr>
      </w:pPr>
      <w:ins w:id="1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"_Toc33180679"</w:instrText>
        </w:r>
        <w:r w:rsidRPr="0085132B">
          <w:rPr>
            <w:rStyle w:val="Hyperlink"/>
            <w:noProof/>
          </w:rPr>
          <w:instrText xml:space="preserve"> </w:instrText>
        </w:r>
        <w:r w:rsidRPr="0085132B">
          <w:rPr>
            <w:rStyle w:val="Hyperlink"/>
            <w:noProof/>
          </w:rPr>
          <w:fldChar w:fldCharType="separate"/>
        </w:r>
        <w:r w:rsidRPr="0085132B">
          <w:rPr>
            <w:rStyle w:val="Hyperlink"/>
            <w:noProof/>
          </w:rPr>
          <w:t>1.3 Normative References</w:t>
        </w:r>
        <w:r>
          <w:rPr>
            <w:noProof/>
            <w:webHidden/>
          </w:rPr>
          <w:tab/>
        </w:r>
        <w:r>
          <w:rPr>
            <w:noProof/>
            <w:webHidden/>
          </w:rPr>
          <w:fldChar w:fldCharType="begin"/>
        </w:r>
        <w:r>
          <w:rPr>
            <w:noProof/>
            <w:webHidden/>
          </w:rPr>
          <w:instrText xml:space="preserve"> PAGEREF _Toc33180679 \h </w:instrText>
        </w:r>
      </w:ins>
      <w:r>
        <w:rPr>
          <w:noProof/>
          <w:webHidden/>
        </w:rPr>
      </w:r>
      <w:r>
        <w:rPr>
          <w:noProof/>
          <w:webHidden/>
        </w:rPr>
        <w:fldChar w:fldCharType="separate"/>
      </w:r>
      <w:ins w:id="16" w:author="Laurence Golding" w:date="2020-02-21T12:31:00Z">
        <w:r>
          <w:rPr>
            <w:noProof/>
            <w:webHidden/>
          </w:rPr>
          <w:t>22</w:t>
        </w:r>
        <w:r>
          <w:rPr>
            <w:noProof/>
            <w:webHidden/>
          </w:rPr>
          <w:fldChar w:fldCharType="end"/>
        </w:r>
        <w:r w:rsidRPr="0085132B">
          <w:rPr>
            <w:rStyle w:val="Hyperlink"/>
            <w:noProof/>
          </w:rPr>
          <w:fldChar w:fldCharType="end"/>
        </w:r>
      </w:ins>
    </w:p>
    <w:p w14:paraId="54092EAA" w14:textId="62EB135C" w:rsidR="00CE77CD" w:rsidRDefault="00CE77CD">
      <w:pPr>
        <w:pStyle w:val="TOC2"/>
        <w:tabs>
          <w:tab w:val="right" w:leader="dot" w:pos="9350"/>
        </w:tabs>
        <w:rPr>
          <w:ins w:id="17" w:author="Laurence Golding" w:date="2020-02-21T12:31:00Z"/>
          <w:rFonts w:asciiTheme="minorHAnsi" w:eastAsiaTheme="minorEastAsia" w:hAnsiTheme="minorHAnsi" w:cstheme="minorBidi"/>
          <w:noProof/>
          <w:sz w:val="22"/>
          <w:szCs w:val="22"/>
        </w:rPr>
      </w:pPr>
      <w:ins w:id="1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"_Toc33180680"</w:instrText>
        </w:r>
        <w:r w:rsidRPr="0085132B">
          <w:rPr>
            <w:rStyle w:val="Hyperlink"/>
            <w:noProof/>
          </w:rPr>
          <w:instrText xml:space="preserve"> </w:instrText>
        </w:r>
        <w:r w:rsidRPr="0085132B">
          <w:rPr>
            <w:rStyle w:val="Hyperlink"/>
            <w:noProof/>
          </w:rPr>
          <w:fldChar w:fldCharType="separate"/>
        </w:r>
        <w:r w:rsidRPr="0085132B">
          <w:rPr>
            <w:rStyle w:val="Hyperlink"/>
            <w:noProof/>
          </w:rPr>
          <w:t>1.4 Non-Normative References</w:t>
        </w:r>
        <w:r>
          <w:rPr>
            <w:noProof/>
            <w:webHidden/>
          </w:rPr>
          <w:tab/>
        </w:r>
        <w:r>
          <w:rPr>
            <w:noProof/>
            <w:webHidden/>
          </w:rPr>
          <w:fldChar w:fldCharType="begin"/>
        </w:r>
        <w:r>
          <w:rPr>
            <w:noProof/>
            <w:webHidden/>
          </w:rPr>
          <w:instrText xml:space="preserve"> PAGEREF _Toc33180680 \h </w:instrText>
        </w:r>
      </w:ins>
      <w:r>
        <w:rPr>
          <w:noProof/>
          <w:webHidden/>
        </w:rPr>
      </w:r>
      <w:r>
        <w:rPr>
          <w:noProof/>
          <w:webHidden/>
        </w:rPr>
        <w:fldChar w:fldCharType="separate"/>
      </w:r>
      <w:ins w:id="19" w:author="Laurence Golding" w:date="2020-02-21T12:31:00Z">
        <w:r>
          <w:rPr>
            <w:noProof/>
            <w:webHidden/>
          </w:rPr>
          <w:t>23</w:t>
        </w:r>
        <w:r>
          <w:rPr>
            <w:noProof/>
            <w:webHidden/>
          </w:rPr>
          <w:fldChar w:fldCharType="end"/>
        </w:r>
        <w:r w:rsidRPr="0085132B">
          <w:rPr>
            <w:rStyle w:val="Hyperlink"/>
            <w:noProof/>
          </w:rPr>
          <w:fldChar w:fldCharType="end"/>
        </w:r>
      </w:ins>
    </w:p>
    <w:p w14:paraId="7F50120F" w14:textId="31116178" w:rsidR="00CE77CD" w:rsidRDefault="00CE77CD">
      <w:pPr>
        <w:pStyle w:val="TOC2"/>
        <w:tabs>
          <w:tab w:val="right" w:leader="dot" w:pos="9350"/>
        </w:tabs>
        <w:rPr>
          <w:ins w:id="20" w:author="Laurence Golding" w:date="2020-02-21T12:31:00Z"/>
          <w:rFonts w:asciiTheme="minorHAnsi" w:eastAsiaTheme="minorEastAsia" w:hAnsiTheme="minorHAnsi" w:cstheme="minorBidi"/>
          <w:noProof/>
          <w:sz w:val="22"/>
          <w:szCs w:val="22"/>
        </w:rPr>
      </w:pPr>
      <w:ins w:id="2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"_Toc33180681"</w:instrText>
        </w:r>
        <w:r w:rsidRPr="0085132B">
          <w:rPr>
            <w:rStyle w:val="Hyperlink"/>
            <w:noProof/>
          </w:rPr>
          <w:instrText xml:space="preserve"> </w:instrText>
        </w:r>
        <w:r w:rsidRPr="0085132B">
          <w:rPr>
            <w:rStyle w:val="Hyperlink"/>
            <w:noProof/>
          </w:rPr>
          <w:fldChar w:fldCharType="separate"/>
        </w:r>
        <w:r w:rsidRPr="0085132B">
          <w:rPr>
            <w:rStyle w:val="Hyperlink"/>
            <w:noProof/>
          </w:rPr>
          <w:t>1.5 Trademarks</w:t>
        </w:r>
        <w:r>
          <w:rPr>
            <w:noProof/>
            <w:webHidden/>
          </w:rPr>
          <w:tab/>
        </w:r>
        <w:r>
          <w:rPr>
            <w:noProof/>
            <w:webHidden/>
          </w:rPr>
          <w:fldChar w:fldCharType="begin"/>
        </w:r>
        <w:r>
          <w:rPr>
            <w:noProof/>
            <w:webHidden/>
          </w:rPr>
          <w:instrText xml:space="preserve"> PAGEREF _Toc33180681 \h </w:instrText>
        </w:r>
      </w:ins>
      <w:r>
        <w:rPr>
          <w:noProof/>
          <w:webHidden/>
        </w:rPr>
      </w:r>
      <w:r>
        <w:rPr>
          <w:noProof/>
          <w:webHidden/>
        </w:rPr>
        <w:fldChar w:fldCharType="separate"/>
      </w:r>
      <w:ins w:id="22" w:author="Laurence Golding" w:date="2020-02-21T12:31:00Z">
        <w:r>
          <w:rPr>
            <w:noProof/>
            <w:webHidden/>
          </w:rPr>
          <w:t>24</w:t>
        </w:r>
        <w:r>
          <w:rPr>
            <w:noProof/>
            <w:webHidden/>
          </w:rPr>
          <w:fldChar w:fldCharType="end"/>
        </w:r>
        <w:r w:rsidRPr="0085132B">
          <w:rPr>
            <w:rStyle w:val="Hyperlink"/>
            <w:noProof/>
          </w:rPr>
          <w:fldChar w:fldCharType="end"/>
        </w:r>
      </w:ins>
    </w:p>
    <w:p w14:paraId="3DD1D5A4" w14:textId="5779E551" w:rsidR="00CE77CD" w:rsidRDefault="00CE77CD">
      <w:pPr>
        <w:pStyle w:val="TOC1"/>
        <w:rPr>
          <w:ins w:id="23" w:author="Laurence Golding" w:date="2020-02-21T12:31:00Z"/>
          <w:rFonts w:asciiTheme="minorHAnsi" w:eastAsiaTheme="minorEastAsia" w:hAnsiTheme="minorHAnsi" w:cstheme="minorBidi"/>
          <w:noProof/>
          <w:sz w:val="22"/>
          <w:szCs w:val="22"/>
        </w:rPr>
      </w:pPr>
      <w:ins w:id="2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"_Toc33180682"</w:instrText>
        </w:r>
        <w:r w:rsidRPr="0085132B">
          <w:rPr>
            <w:rStyle w:val="Hyperlink"/>
            <w:noProof/>
          </w:rPr>
          <w:instrText xml:space="preserve"> </w:instrText>
        </w:r>
        <w:r w:rsidRPr="0085132B">
          <w:rPr>
            <w:rStyle w:val="Hyperlink"/>
            <w:noProof/>
          </w:rPr>
          <w:fldChar w:fldCharType="separate"/>
        </w:r>
        <w:r w:rsidRPr="0085132B">
          <w:rPr>
            <w:rStyle w:val="Hyperlink"/>
            <w:noProof/>
          </w:rPr>
          <w:t>2</w:t>
        </w:r>
        <w:r>
          <w:rPr>
            <w:rFonts w:asciiTheme="minorHAnsi" w:eastAsiaTheme="minorEastAsia" w:hAnsiTheme="minorHAnsi" w:cstheme="minorBidi"/>
            <w:noProof/>
            <w:sz w:val="22"/>
            <w:szCs w:val="22"/>
          </w:rPr>
          <w:tab/>
        </w:r>
        <w:r w:rsidRPr="0085132B">
          <w:rPr>
            <w:rStyle w:val="Hyperlink"/>
            <w:noProof/>
          </w:rPr>
          <w:t>Conventions</w:t>
        </w:r>
        <w:r>
          <w:rPr>
            <w:noProof/>
            <w:webHidden/>
          </w:rPr>
          <w:tab/>
        </w:r>
        <w:r>
          <w:rPr>
            <w:noProof/>
            <w:webHidden/>
          </w:rPr>
          <w:fldChar w:fldCharType="begin"/>
        </w:r>
        <w:r>
          <w:rPr>
            <w:noProof/>
            <w:webHidden/>
          </w:rPr>
          <w:instrText xml:space="preserve"> PAGEREF _Toc33180682 \h </w:instrText>
        </w:r>
      </w:ins>
      <w:r>
        <w:rPr>
          <w:noProof/>
          <w:webHidden/>
        </w:rPr>
      </w:r>
      <w:r>
        <w:rPr>
          <w:noProof/>
          <w:webHidden/>
        </w:rPr>
        <w:fldChar w:fldCharType="separate"/>
      </w:r>
      <w:ins w:id="25" w:author="Laurence Golding" w:date="2020-02-21T12:31:00Z">
        <w:r>
          <w:rPr>
            <w:noProof/>
            <w:webHidden/>
          </w:rPr>
          <w:t>25</w:t>
        </w:r>
        <w:r>
          <w:rPr>
            <w:noProof/>
            <w:webHidden/>
          </w:rPr>
          <w:fldChar w:fldCharType="end"/>
        </w:r>
        <w:r w:rsidRPr="0085132B">
          <w:rPr>
            <w:rStyle w:val="Hyperlink"/>
            <w:noProof/>
          </w:rPr>
          <w:fldChar w:fldCharType="end"/>
        </w:r>
      </w:ins>
    </w:p>
    <w:p w14:paraId="35FDC8B9" w14:textId="78C73506" w:rsidR="00CE77CD" w:rsidRDefault="00CE77CD">
      <w:pPr>
        <w:pStyle w:val="TOC2"/>
        <w:tabs>
          <w:tab w:val="right" w:leader="dot" w:pos="9350"/>
        </w:tabs>
        <w:rPr>
          <w:ins w:id="26" w:author="Laurence Golding" w:date="2020-02-21T12:31:00Z"/>
          <w:rFonts w:asciiTheme="minorHAnsi" w:eastAsiaTheme="minorEastAsia" w:hAnsiTheme="minorHAnsi" w:cstheme="minorBidi"/>
          <w:noProof/>
          <w:sz w:val="22"/>
          <w:szCs w:val="22"/>
        </w:rPr>
      </w:pPr>
      <w:ins w:id="2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"_Toc33180683"</w:instrText>
        </w:r>
        <w:r w:rsidRPr="0085132B">
          <w:rPr>
            <w:rStyle w:val="Hyperlink"/>
            <w:noProof/>
          </w:rPr>
          <w:instrText xml:space="preserve"> </w:instrText>
        </w:r>
        <w:r w:rsidRPr="0085132B">
          <w:rPr>
            <w:rStyle w:val="Hyperlink"/>
            <w:noProof/>
          </w:rPr>
          <w:fldChar w:fldCharType="separate"/>
        </w:r>
        <w:r w:rsidRPr="0085132B">
          <w:rPr>
            <w:rStyle w:val="Hyperlink"/>
            <w:noProof/>
          </w:rPr>
          <w:t>2.1 General</w:t>
        </w:r>
        <w:r>
          <w:rPr>
            <w:noProof/>
            <w:webHidden/>
          </w:rPr>
          <w:tab/>
        </w:r>
        <w:r>
          <w:rPr>
            <w:noProof/>
            <w:webHidden/>
          </w:rPr>
          <w:fldChar w:fldCharType="begin"/>
        </w:r>
        <w:r>
          <w:rPr>
            <w:noProof/>
            <w:webHidden/>
          </w:rPr>
          <w:instrText xml:space="preserve"> PAGEREF _Toc33180683 \h </w:instrText>
        </w:r>
      </w:ins>
      <w:r>
        <w:rPr>
          <w:noProof/>
          <w:webHidden/>
        </w:rPr>
      </w:r>
      <w:r>
        <w:rPr>
          <w:noProof/>
          <w:webHidden/>
        </w:rPr>
        <w:fldChar w:fldCharType="separate"/>
      </w:r>
      <w:ins w:id="28" w:author="Laurence Golding" w:date="2020-02-21T12:31:00Z">
        <w:r>
          <w:rPr>
            <w:noProof/>
            <w:webHidden/>
          </w:rPr>
          <w:t>25</w:t>
        </w:r>
        <w:r>
          <w:rPr>
            <w:noProof/>
            <w:webHidden/>
          </w:rPr>
          <w:fldChar w:fldCharType="end"/>
        </w:r>
        <w:r w:rsidRPr="0085132B">
          <w:rPr>
            <w:rStyle w:val="Hyperlink"/>
            <w:noProof/>
          </w:rPr>
          <w:fldChar w:fldCharType="end"/>
        </w:r>
      </w:ins>
    </w:p>
    <w:p w14:paraId="640A3A5F" w14:textId="4DBF6167" w:rsidR="00CE77CD" w:rsidRDefault="00CE77CD">
      <w:pPr>
        <w:pStyle w:val="TOC2"/>
        <w:tabs>
          <w:tab w:val="right" w:leader="dot" w:pos="9350"/>
        </w:tabs>
        <w:rPr>
          <w:ins w:id="29" w:author="Laurence Golding" w:date="2020-02-21T12:31:00Z"/>
          <w:rFonts w:asciiTheme="minorHAnsi" w:eastAsiaTheme="minorEastAsia" w:hAnsiTheme="minorHAnsi" w:cstheme="minorBidi"/>
          <w:noProof/>
          <w:sz w:val="22"/>
          <w:szCs w:val="22"/>
        </w:rPr>
      </w:pPr>
      <w:ins w:id="3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"_Toc33180684"</w:instrText>
        </w:r>
        <w:r w:rsidRPr="0085132B">
          <w:rPr>
            <w:rStyle w:val="Hyperlink"/>
            <w:noProof/>
          </w:rPr>
          <w:instrText xml:space="preserve"> </w:instrText>
        </w:r>
        <w:r w:rsidRPr="0085132B">
          <w:rPr>
            <w:rStyle w:val="Hyperlink"/>
            <w:noProof/>
          </w:rPr>
          <w:fldChar w:fldCharType="separate"/>
        </w:r>
        <w:r w:rsidRPr="0085132B">
          <w:rPr>
            <w:rStyle w:val="Hyperlink"/>
            <w:noProof/>
          </w:rPr>
          <w:t>2.2 Format examples</w:t>
        </w:r>
        <w:r>
          <w:rPr>
            <w:noProof/>
            <w:webHidden/>
          </w:rPr>
          <w:tab/>
        </w:r>
        <w:r>
          <w:rPr>
            <w:noProof/>
            <w:webHidden/>
          </w:rPr>
          <w:fldChar w:fldCharType="begin"/>
        </w:r>
        <w:r>
          <w:rPr>
            <w:noProof/>
            <w:webHidden/>
          </w:rPr>
          <w:instrText xml:space="preserve"> PAGEREF _Toc33180684 \h </w:instrText>
        </w:r>
      </w:ins>
      <w:r>
        <w:rPr>
          <w:noProof/>
          <w:webHidden/>
        </w:rPr>
      </w:r>
      <w:r>
        <w:rPr>
          <w:noProof/>
          <w:webHidden/>
        </w:rPr>
        <w:fldChar w:fldCharType="separate"/>
      </w:r>
      <w:ins w:id="31" w:author="Laurence Golding" w:date="2020-02-21T12:31:00Z">
        <w:r>
          <w:rPr>
            <w:noProof/>
            <w:webHidden/>
          </w:rPr>
          <w:t>25</w:t>
        </w:r>
        <w:r>
          <w:rPr>
            <w:noProof/>
            <w:webHidden/>
          </w:rPr>
          <w:fldChar w:fldCharType="end"/>
        </w:r>
        <w:r w:rsidRPr="0085132B">
          <w:rPr>
            <w:rStyle w:val="Hyperlink"/>
            <w:noProof/>
          </w:rPr>
          <w:fldChar w:fldCharType="end"/>
        </w:r>
      </w:ins>
    </w:p>
    <w:p w14:paraId="776E2E31" w14:textId="5EC62ECD" w:rsidR="00CE77CD" w:rsidRDefault="00CE77CD">
      <w:pPr>
        <w:pStyle w:val="TOC2"/>
        <w:tabs>
          <w:tab w:val="right" w:leader="dot" w:pos="9350"/>
        </w:tabs>
        <w:rPr>
          <w:ins w:id="32" w:author="Laurence Golding" w:date="2020-02-21T12:31:00Z"/>
          <w:rFonts w:asciiTheme="minorHAnsi" w:eastAsiaTheme="minorEastAsia" w:hAnsiTheme="minorHAnsi" w:cstheme="minorBidi"/>
          <w:noProof/>
          <w:sz w:val="22"/>
          <w:szCs w:val="22"/>
        </w:rPr>
      </w:pPr>
      <w:ins w:id="3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"_Toc33180685"</w:instrText>
        </w:r>
        <w:r w:rsidRPr="0085132B">
          <w:rPr>
            <w:rStyle w:val="Hyperlink"/>
            <w:noProof/>
          </w:rPr>
          <w:instrText xml:space="preserve"> </w:instrText>
        </w:r>
        <w:r w:rsidRPr="0085132B">
          <w:rPr>
            <w:rStyle w:val="Hyperlink"/>
            <w:noProof/>
          </w:rPr>
          <w:fldChar w:fldCharType="separate"/>
        </w:r>
        <w:r w:rsidRPr="0085132B">
          <w:rPr>
            <w:rStyle w:val="Hyperlink"/>
            <w:noProof/>
          </w:rPr>
          <w:t>2.3 Property notation</w:t>
        </w:r>
        <w:r>
          <w:rPr>
            <w:noProof/>
            <w:webHidden/>
          </w:rPr>
          <w:tab/>
        </w:r>
        <w:r>
          <w:rPr>
            <w:noProof/>
            <w:webHidden/>
          </w:rPr>
          <w:fldChar w:fldCharType="begin"/>
        </w:r>
        <w:r>
          <w:rPr>
            <w:noProof/>
            <w:webHidden/>
          </w:rPr>
          <w:instrText xml:space="preserve"> PAGEREF _Toc33180685 \h </w:instrText>
        </w:r>
      </w:ins>
      <w:r>
        <w:rPr>
          <w:noProof/>
          <w:webHidden/>
        </w:rPr>
      </w:r>
      <w:r>
        <w:rPr>
          <w:noProof/>
          <w:webHidden/>
        </w:rPr>
        <w:fldChar w:fldCharType="separate"/>
      </w:r>
      <w:ins w:id="34" w:author="Laurence Golding" w:date="2020-02-21T12:31:00Z">
        <w:r>
          <w:rPr>
            <w:noProof/>
            <w:webHidden/>
          </w:rPr>
          <w:t>25</w:t>
        </w:r>
        <w:r>
          <w:rPr>
            <w:noProof/>
            <w:webHidden/>
          </w:rPr>
          <w:fldChar w:fldCharType="end"/>
        </w:r>
        <w:r w:rsidRPr="0085132B">
          <w:rPr>
            <w:rStyle w:val="Hyperlink"/>
            <w:noProof/>
          </w:rPr>
          <w:fldChar w:fldCharType="end"/>
        </w:r>
      </w:ins>
    </w:p>
    <w:p w14:paraId="58EF0C47" w14:textId="79DE90C1" w:rsidR="00CE77CD" w:rsidRDefault="00CE77CD">
      <w:pPr>
        <w:pStyle w:val="TOC2"/>
        <w:tabs>
          <w:tab w:val="right" w:leader="dot" w:pos="9350"/>
        </w:tabs>
        <w:rPr>
          <w:ins w:id="35" w:author="Laurence Golding" w:date="2020-02-21T12:31:00Z"/>
          <w:rFonts w:asciiTheme="minorHAnsi" w:eastAsiaTheme="minorEastAsia" w:hAnsiTheme="minorHAnsi" w:cstheme="minorBidi"/>
          <w:noProof/>
          <w:sz w:val="22"/>
          <w:szCs w:val="22"/>
        </w:rPr>
      </w:pPr>
      <w:ins w:id="3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"_Toc33180686"</w:instrText>
        </w:r>
        <w:r w:rsidRPr="0085132B">
          <w:rPr>
            <w:rStyle w:val="Hyperlink"/>
            <w:noProof/>
          </w:rPr>
          <w:instrText xml:space="preserve"> </w:instrText>
        </w:r>
        <w:r w:rsidRPr="0085132B">
          <w:rPr>
            <w:rStyle w:val="Hyperlink"/>
            <w:noProof/>
          </w:rPr>
          <w:fldChar w:fldCharType="separate"/>
        </w:r>
        <w:r w:rsidRPr="0085132B">
          <w:rPr>
            <w:rStyle w:val="Hyperlink"/>
            <w:noProof/>
          </w:rPr>
          <w:t>2.4 Syntax notation</w:t>
        </w:r>
        <w:r>
          <w:rPr>
            <w:noProof/>
            <w:webHidden/>
          </w:rPr>
          <w:tab/>
        </w:r>
        <w:r>
          <w:rPr>
            <w:noProof/>
            <w:webHidden/>
          </w:rPr>
          <w:fldChar w:fldCharType="begin"/>
        </w:r>
        <w:r>
          <w:rPr>
            <w:noProof/>
            <w:webHidden/>
          </w:rPr>
          <w:instrText xml:space="preserve"> PAGEREF _Toc33180686 \h </w:instrText>
        </w:r>
      </w:ins>
      <w:r>
        <w:rPr>
          <w:noProof/>
          <w:webHidden/>
        </w:rPr>
      </w:r>
      <w:r>
        <w:rPr>
          <w:noProof/>
          <w:webHidden/>
        </w:rPr>
        <w:fldChar w:fldCharType="separate"/>
      </w:r>
      <w:ins w:id="37" w:author="Laurence Golding" w:date="2020-02-21T12:31:00Z">
        <w:r>
          <w:rPr>
            <w:noProof/>
            <w:webHidden/>
          </w:rPr>
          <w:t>25</w:t>
        </w:r>
        <w:r>
          <w:rPr>
            <w:noProof/>
            <w:webHidden/>
          </w:rPr>
          <w:fldChar w:fldCharType="end"/>
        </w:r>
        <w:r w:rsidRPr="0085132B">
          <w:rPr>
            <w:rStyle w:val="Hyperlink"/>
            <w:noProof/>
          </w:rPr>
          <w:fldChar w:fldCharType="end"/>
        </w:r>
      </w:ins>
    </w:p>
    <w:p w14:paraId="65B6F102" w14:textId="290D745A" w:rsidR="00CE77CD" w:rsidRDefault="00CE77CD">
      <w:pPr>
        <w:pStyle w:val="TOC2"/>
        <w:tabs>
          <w:tab w:val="right" w:leader="dot" w:pos="9350"/>
        </w:tabs>
        <w:rPr>
          <w:ins w:id="38" w:author="Laurence Golding" w:date="2020-02-21T12:31:00Z"/>
          <w:rFonts w:asciiTheme="minorHAnsi" w:eastAsiaTheme="minorEastAsia" w:hAnsiTheme="minorHAnsi" w:cstheme="minorBidi"/>
          <w:noProof/>
          <w:sz w:val="22"/>
          <w:szCs w:val="22"/>
        </w:rPr>
      </w:pPr>
      <w:ins w:id="3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"_Toc33180687"</w:instrText>
        </w:r>
        <w:r w:rsidRPr="0085132B">
          <w:rPr>
            <w:rStyle w:val="Hyperlink"/>
            <w:noProof/>
          </w:rPr>
          <w:instrText xml:space="preserve"> </w:instrText>
        </w:r>
        <w:r w:rsidRPr="0085132B">
          <w:rPr>
            <w:rStyle w:val="Hyperlink"/>
            <w:noProof/>
          </w:rPr>
          <w:fldChar w:fldCharType="separate"/>
        </w:r>
        <w:r w:rsidRPr="0085132B">
          <w:rPr>
            <w:rStyle w:val="Hyperlink"/>
            <w:noProof/>
          </w:rPr>
          <w:t>2.5 Commonly used objects</w:t>
        </w:r>
        <w:r>
          <w:rPr>
            <w:noProof/>
            <w:webHidden/>
          </w:rPr>
          <w:tab/>
        </w:r>
        <w:r>
          <w:rPr>
            <w:noProof/>
            <w:webHidden/>
          </w:rPr>
          <w:fldChar w:fldCharType="begin"/>
        </w:r>
        <w:r>
          <w:rPr>
            <w:noProof/>
            <w:webHidden/>
          </w:rPr>
          <w:instrText xml:space="preserve"> PAGEREF _Toc33180687 \h </w:instrText>
        </w:r>
      </w:ins>
      <w:r>
        <w:rPr>
          <w:noProof/>
          <w:webHidden/>
        </w:rPr>
      </w:r>
      <w:r>
        <w:rPr>
          <w:noProof/>
          <w:webHidden/>
        </w:rPr>
        <w:fldChar w:fldCharType="separate"/>
      </w:r>
      <w:ins w:id="40" w:author="Laurence Golding" w:date="2020-02-21T12:31:00Z">
        <w:r>
          <w:rPr>
            <w:noProof/>
            <w:webHidden/>
          </w:rPr>
          <w:t>25</w:t>
        </w:r>
        <w:r>
          <w:rPr>
            <w:noProof/>
            <w:webHidden/>
          </w:rPr>
          <w:fldChar w:fldCharType="end"/>
        </w:r>
        <w:r w:rsidRPr="0085132B">
          <w:rPr>
            <w:rStyle w:val="Hyperlink"/>
            <w:noProof/>
          </w:rPr>
          <w:fldChar w:fldCharType="end"/>
        </w:r>
      </w:ins>
    </w:p>
    <w:p w14:paraId="3648C52D" w14:textId="411D516C" w:rsidR="00CE77CD" w:rsidRDefault="00CE77CD">
      <w:pPr>
        <w:pStyle w:val="TOC1"/>
        <w:rPr>
          <w:ins w:id="41" w:author="Laurence Golding" w:date="2020-02-21T12:31:00Z"/>
          <w:rFonts w:asciiTheme="minorHAnsi" w:eastAsiaTheme="minorEastAsia" w:hAnsiTheme="minorHAnsi" w:cstheme="minorBidi"/>
          <w:noProof/>
          <w:sz w:val="22"/>
          <w:szCs w:val="22"/>
        </w:rPr>
      </w:pPr>
      <w:ins w:id="4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"_Toc33180688"</w:instrText>
        </w:r>
        <w:r w:rsidRPr="0085132B">
          <w:rPr>
            <w:rStyle w:val="Hyperlink"/>
            <w:noProof/>
          </w:rPr>
          <w:instrText xml:space="preserve"> </w:instrText>
        </w:r>
        <w:r w:rsidRPr="0085132B">
          <w:rPr>
            <w:rStyle w:val="Hyperlink"/>
            <w:noProof/>
          </w:rPr>
          <w:fldChar w:fldCharType="separate"/>
        </w:r>
        <w:r w:rsidRPr="0085132B">
          <w:rPr>
            <w:rStyle w:val="Hyperlink"/>
            <w:noProof/>
          </w:rPr>
          <w:t>3</w:t>
        </w:r>
        <w:r>
          <w:rPr>
            <w:rFonts w:asciiTheme="minorHAnsi" w:eastAsiaTheme="minorEastAsia" w:hAnsiTheme="minorHAnsi" w:cstheme="minorBidi"/>
            <w:noProof/>
            <w:sz w:val="22"/>
            <w:szCs w:val="22"/>
          </w:rPr>
          <w:tab/>
        </w:r>
        <w:r w:rsidRPr="0085132B">
          <w:rPr>
            <w:rStyle w:val="Hyperlink"/>
            <w:noProof/>
          </w:rPr>
          <w:t>File format</w:t>
        </w:r>
        <w:r>
          <w:rPr>
            <w:noProof/>
            <w:webHidden/>
          </w:rPr>
          <w:tab/>
        </w:r>
        <w:r>
          <w:rPr>
            <w:noProof/>
            <w:webHidden/>
          </w:rPr>
          <w:fldChar w:fldCharType="begin"/>
        </w:r>
        <w:r>
          <w:rPr>
            <w:noProof/>
            <w:webHidden/>
          </w:rPr>
          <w:instrText xml:space="preserve"> PAGEREF _Toc33180688 \h </w:instrText>
        </w:r>
      </w:ins>
      <w:r>
        <w:rPr>
          <w:noProof/>
          <w:webHidden/>
        </w:rPr>
      </w:r>
      <w:r>
        <w:rPr>
          <w:noProof/>
          <w:webHidden/>
        </w:rPr>
        <w:fldChar w:fldCharType="separate"/>
      </w:r>
      <w:ins w:id="43" w:author="Laurence Golding" w:date="2020-02-21T12:31:00Z">
        <w:r>
          <w:rPr>
            <w:noProof/>
            <w:webHidden/>
          </w:rPr>
          <w:t>27</w:t>
        </w:r>
        <w:r>
          <w:rPr>
            <w:noProof/>
            <w:webHidden/>
          </w:rPr>
          <w:fldChar w:fldCharType="end"/>
        </w:r>
        <w:r w:rsidRPr="0085132B">
          <w:rPr>
            <w:rStyle w:val="Hyperlink"/>
            <w:noProof/>
          </w:rPr>
          <w:fldChar w:fldCharType="end"/>
        </w:r>
      </w:ins>
    </w:p>
    <w:p w14:paraId="20C114F5" w14:textId="309F354F" w:rsidR="00CE77CD" w:rsidRDefault="00CE77CD">
      <w:pPr>
        <w:pStyle w:val="TOC2"/>
        <w:tabs>
          <w:tab w:val="right" w:leader="dot" w:pos="9350"/>
        </w:tabs>
        <w:rPr>
          <w:ins w:id="44" w:author="Laurence Golding" w:date="2020-02-21T12:31:00Z"/>
          <w:rFonts w:asciiTheme="minorHAnsi" w:eastAsiaTheme="minorEastAsia" w:hAnsiTheme="minorHAnsi" w:cstheme="minorBidi"/>
          <w:noProof/>
          <w:sz w:val="22"/>
          <w:szCs w:val="22"/>
        </w:rPr>
      </w:pPr>
      <w:ins w:id="4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"_Toc33180689"</w:instrText>
        </w:r>
        <w:r w:rsidRPr="0085132B">
          <w:rPr>
            <w:rStyle w:val="Hyperlink"/>
            <w:noProof/>
          </w:rPr>
          <w:instrText xml:space="preserve"> </w:instrText>
        </w:r>
        <w:r w:rsidRPr="0085132B">
          <w:rPr>
            <w:rStyle w:val="Hyperlink"/>
            <w:noProof/>
          </w:rPr>
          <w:fldChar w:fldCharType="separate"/>
        </w:r>
        <w:r w:rsidRPr="0085132B">
          <w:rPr>
            <w:rStyle w:val="Hyperlink"/>
            <w:noProof/>
          </w:rPr>
          <w:t>3.1 General</w:t>
        </w:r>
        <w:r>
          <w:rPr>
            <w:noProof/>
            <w:webHidden/>
          </w:rPr>
          <w:tab/>
        </w:r>
        <w:r>
          <w:rPr>
            <w:noProof/>
            <w:webHidden/>
          </w:rPr>
          <w:fldChar w:fldCharType="begin"/>
        </w:r>
        <w:r>
          <w:rPr>
            <w:noProof/>
            <w:webHidden/>
          </w:rPr>
          <w:instrText xml:space="preserve"> PAGEREF _Toc33180689 \h </w:instrText>
        </w:r>
      </w:ins>
      <w:r>
        <w:rPr>
          <w:noProof/>
          <w:webHidden/>
        </w:rPr>
      </w:r>
      <w:r>
        <w:rPr>
          <w:noProof/>
          <w:webHidden/>
        </w:rPr>
        <w:fldChar w:fldCharType="separate"/>
      </w:r>
      <w:ins w:id="46" w:author="Laurence Golding" w:date="2020-02-21T12:31:00Z">
        <w:r>
          <w:rPr>
            <w:noProof/>
            <w:webHidden/>
          </w:rPr>
          <w:t>27</w:t>
        </w:r>
        <w:r>
          <w:rPr>
            <w:noProof/>
            <w:webHidden/>
          </w:rPr>
          <w:fldChar w:fldCharType="end"/>
        </w:r>
        <w:r w:rsidRPr="0085132B">
          <w:rPr>
            <w:rStyle w:val="Hyperlink"/>
            <w:noProof/>
          </w:rPr>
          <w:fldChar w:fldCharType="end"/>
        </w:r>
      </w:ins>
    </w:p>
    <w:p w14:paraId="2A4DCB07" w14:textId="2A7AD940" w:rsidR="00CE77CD" w:rsidRDefault="00CE77CD">
      <w:pPr>
        <w:pStyle w:val="TOC2"/>
        <w:tabs>
          <w:tab w:val="right" w:leader="dot" w:pos="9350"/>
        </w:tabs>
        <w:rPr>
          <w:ins w:id="47" w:author="Laurence Golding" w:date="2020-02-21T12:31:00Z"/>
          <w:rFonts w:asciiTheme="minorHAnsi" w:eastAsiaTheme="minorEastAsia" w:hAnsiTheme="minorHAnsi" w:cstheme="minorBidi"/>
          <w:noProof/>
          <w:sz w:val="22"/>
          <w:szCs w:val="22"/>
        </w:rPr>
      </w:pPr>
      <w:ins w:id="4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"_Toc33180690"</w:instrText>
        </w:r>
        <w:r w:rsidRPr="0085132B">
          <w:rPr>
            <w:rStyle w:val="Hyperlink"/>
            <w:noProof/>
          </w:rPr>
          <w:instrText xml:space="preserve"> </w:instrText>
        </w:r>
        <w:r w:rsidRPr="0085132B">
          <w:rPr>
            <w:rStyle w:val="Hyperlink"/>
            <w:noProof/>
          </w:rPr>
          <w:fldChar w:fldCharType="separate"/>
        </w:r>
        <w:r w:rsidRPr="0085132B">
          <w:rPr>
            <w:rStyle w:val="Hyperlink"/>
            <w:noProof/>
          </w:rPr>
          <w:t>3.2 SARIF file naming convention</w:t>
        </w:r>
        <w:r>
          <w:rPr>
            <w:noProof/>
            <w:webHidden/>
          </w:rPr>
          <w:tab/>
        </w:r>
        <w:r>
          <w:rPr>
            <w:noProof/>
            <w:webHidden/>
          </w:rPr>
          <w:fldChar w:fldCharType="begin"/>
        </w:r>
        <w:r>
          <w:rPr>
            <w:noProof/>
            <w:webHidden/>
          </w:rPr>
          <w:instrText xml:space="preserve"> PAGEREF _Toc33180690 \h </w:instrText>
        </w:r>
      </w:ins>
      <w:r>
        <w:rPr>
          <w:noProof/>
          <w:webHidden/>
        </w:rPr>
      </w:r>
      <w:r>
        <w:rPr>
          <w:noProof/>
          <w:webHidden/>
        </w:rPr>
        <w:fldChar w:fldCharType="separate"/>
      </w:r>
      <w:ins w:id="49" w:author="Laurence Golding" w:date="2020-02-21T12:31:00Z">
        <w:r>
          <w:rPr>
            <w:noProof/>
            <w:webHidden/>
          </w:rPr>
          <w:t>27</w:t>
        </w:r>
        <w:r>
          <w:rPr>
            <w:noProof/>
            <w:webHidden/>
          </w:rPr>
          <w:fldChar w:fldCharType="end"/>
        </w:r>
        <w:r w:rsidRPr="0085132B">
          <w:rPr>
            <w:rStyle w:val="Hyperlink"/>
            <w:noProof/>
          </w:rPr>
          <w:fldChar w:fldCharType="end"/>
        </w:r>
      </w:ins>
    </w:p>
    <w:p w14:paraId="0572A516" w14:textId="79058AA9" w:rsidR="00CE77CD" w:rsidRDefault="00CE77CD">
      <w:pPr>
        <w:pStyle w:val="TOC2"/>
        <w:tabs>
          <w:tab w:val="right" w:leader="dot" w:pos="9350"/>
        </w:tabs>
        <w:rPr>
          <w:ins w:id="50" w:author="Laurence Golding" w:date="2020-02-21T12:31:00Z"/>
          <w:rFonts w:asciiTheme="minorHAnsi" w:eastAsiaTheme="minorEastAsia" w:hAnsiTheme="minorHAnsi" w:cstheme="minorBidi"/>
          <w:noProof/>
          <w:sz w:val="22"/>
          <w:szCs w:val="22"/>
        </w:rPr>
      </w:pPr>
      <w:ins w:id="5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"_Toc33180691"</w:instrText>
        </w:r>
        <w:r w:rsidRPr="0085132B">
          <w:rPr>
            <w:rStyle w:val="Hyperlink"/>
            <w:noProof/>
          </w:rPr>
          <w:instrText xml:space="preserve"> </w:instrText>
        </w:r>
        <w:r w:rsidRPr="0085132B">
          <w:rPr>
            <w:rStyle w:val="Hyperlink"/>
            <w:noProof/>
          </w:rPr>
          <w:fldChar w:fldCharType="separate"/>
        </w:r>
        <w:r w:rsidRPr="0085132B">
          <w:rPr>
            <w:rStyle w:val="Hyperlink"/>
            <w:noProof/>
          </w:rPr>
          <w:t>3.3 artifactContent object</w:t>
        </w:r>
        <w:r>
          <w:rPr>
            <w:noProof/>
            <w:webHidden/>
          </w:rPr>
          <w:tab/>
        </w:r>
        <w:r>
          <w:rPr>
            <w:noProof/>
            <w:webHidden/>
          </w:rPr>
          <w:fldChar w:fldCharType="begin"/>
        </w:r>
        <w:r>
          <w:rPr>
            <w:noProof/>
            <w:webHidden/>
          </w:rPr>
          <w:instrText xml:space="preserve"> PAGEREF _Toc33180691 \h </w:instrText>
        </w:r>
      </w:ins>
      <w:r>
        <w:rPr>
          <w:noProof/>
          <w:webHidden/>
        </w:rPr>
      </w:r>
      <w:r>
        <w:rPr>
          <w:noProof/>
          <w:webHidden/>
        </w:rPr>
        <w:fldChar w:fldCharType="separate"/>
      </w:r>
      <w:ins w:id="52" w:author="Laurence Golding" w:date="2020-02-21T12:31:00Z">
        <w:r>
          <w:rPr>
            <w:noProof/>
            <w:webHidden/>
          </w:rPr>
          <w:t>27</w:t>
        </w:r>
        <w:r>
          <w:rPr>
            <w:noProof/>
            <w:webHidden/>
          </w:rPr>
          <w:fldChar w:fldCharType="end"/>
        </w:r>
        <w:r w:rsidRPr="0085132B">
          <w:rPr>
            <w:rStyle w:val="Hyperlink"/>
            <w:noProof/>
          </w:rPr>
          <w:fldChar w:fldCharType="end"/>
        </w:r>
      </w:ins>
    </w:p>
    <w:p w14:paraId="1A33F2CB" w14:textId="3E1899FF" w:rsidR="00CE77CD" w:rsidRDefault="00CE77CD">
      <w:pPr>
        <w:pStyle w:val="TOC3"/>
        <w:tabs>
          <w:tab w:val="right" w:leader="dot" w:pos="9350"/>
        </w:tabs>
        <w:rPr>
          <w:ins w:id="53" w:author="Laurence Golding" w:date="2020-02-21T12:31:00Z"/>
          <w:rFonts w:asciiTheme="minorHAnsi" w:eastAsiaTheme="minorEastAsia" w:hAnsiTheme="minorHAnsi" w:cstheme="minorBidi"/>
          <w:noProof/>
          <w:sz w:val="22"/>
          <w:szCs w:val="22"/>
        </w:rPr>
      </w:pPr>
      <w:ins w:id="5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"_Toc33180692"</w:instrText>
        </w:r>
        <w:r w:rsidRPr="0085132B">
          <w:rPr>
            <w:rStyle w:val="Hyperlink"/>
            <w:noProof/>
          </w:rPr>
          <w:instrText xml:space="preserve"> </w:instrText>
        </w:r>
        <w:r w:rsidRPr="0085132B">
          <w:rPr>
            <w:rStyle w:val="Hyperlink"/>
            <w:noProof/>
          </w:rPr>
          <w:fldChar w:fldCharType="separate"/>
        </w:r>
        <w:r w:rsidRPr="0085132B">
          <w:rPr>
            <w:rStyle w:val="Hyperlink"/>
            <w:noProof/>
          </w:rPr>
          <w:t>3.3.1 General</w:t>
        </w:r>
        <w:r>
          <w:rPr>
            <w:noProof/>
            <w:webHidden/>
          </w:rPr>
          <w:tab/>
        </w:r>
        <w:r>
          <w:rPr>
            <w:noProof/>
            <w:webHidden/>
          </w:rPr>
          <w:fldChar w:fldCharType="begin"/>
        </w:r>
        <w:r>
          <w:rPr>
            <w:noProof/>
            <w:webHidden/>
          </w:rPr>
          <w:instrText xml:space="preserve"> PAGEREF _Toc33180692 \h </w:instrText>
        </w:r>
      </w:ins>
      <w:r>
        <w:rPr>
          <w:noProof/>
          <w:webHidden/>
        </w:rPr>
      </w:r>
      <w:r>
        <w:rPr>
          <w:noProof/>
          <w:webHidden/>
        </w:rPr>
        <w:fldChar w:fldCharType="separate"/>
      </w:r>
      <w:ins w:id="55" w:author="Laurence Golding" w:date="2020-02-21T12:31:00Z">
        <w:r>
          <w:rPr>
            <w:noProof/>
            <w:webHidden/>
          </w:rPr>
          <w:t>27</w:t>
        </w:r>
        <w:r>
          <w:rPr>
            <w:noProof/>
            <w:webHidden/>
          </w:rPr>
          <w:fldChar w:fldCharType="end"/>
        </w:r>
        <w:r w:rsidRPr="0085132B">
          <w:rPr>
            <w:rStyle w:val="Hyperlink"/>
            <w:noProof/>
          </w:rPr>
          <w:fldChar w:fldCharType="end"/>
        </w:r>
      </w:ins>
    </w:p>
    <w:p w14:paraId="55F61941" w14:textId="07301ED7" w:rsidR="00CE77CD" w:rsidRDefault="00CE77CD">
      <w:pPr>
        <w:pStyle w:val="TOC3"/>
        <w:tabs>
          <w:tab w:val="right" w:leader="dot" w:pos="9350"/>
        </w:tabs>
        <w:rPr>
          <w:ins w:id="56" w:author="Laurence Golding" w:date="2020-02-21T12:31:00Z"/>
          <w:rFonts w:asciiTheme="minorHAnsi" w:eastAsiaTheme="minorEastAsia" w:hAnsiTheme="minorHAnsi" w:cstheme="minorBidi"/>
          <w:noProof/>
          <w:sz w:val="22"/>
          <w:szCs w:val="22"/>
        </w:rPr>
      </w:pPr>
      <w:ins w:id="5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"_Toc33180693"</w:instrText>
        </w:r>
        <w:r w:rsidRPr="0085132B">
          <w:rPr>
            <w:rStyle w:val="Hyperlink"/>
            <w:noProof/>
          </w:rPr>
          <w:instrText xml:space="preserve"> </w:instrText>
        </w:r>
        <w:r w:rsidRPr="0085132B">
          <w:rPr>
            <w:rStyle w:val="Hyperlink"/>
            <w:noProof/>
          </w:rPr>
          <w:fldChar w:fldCharType="separate"/>
        </w:r>
        <w:r w:rsidRPr="0085132B">
          <w:rPr>
            <w:rStyle w:val="Hyperlink"/>
            <w:noProof/>
          </w:rPr>
          <w:t>3.3.2 text property</w:t>
        </w:r>
        <w:r>
          <w:rPr>
            <w:noProof/>
            <w:webHidden/>
          </w:rPr>
          <w:tab/>
        </w:r>
        <w:r>
          <w:rPr>
            <w:noProof/>
            <w:webHidden/>
          </w:rPr>
          <w:fldChar w:fldCharType="begin"/>
        </w:r>
        <w:r>
          <w:rPr>
            <w:noProof/>
            <w:webHidden/>
          </w:rPr>
          <w:instrText xml:space="preserve"> PAGEREF _Toc33180693 \h </w:instrText>
        </w:r>
      </w:ins>
      <w:r>
        <w:rPr>
          <w:noProof/>
          <w:webHidden/>
        </w:rPr>
      </w:r>
      <w:r>
        <w:rPr>
          <w:noProof/>
          <w:webHidden/>
        </w:rPr>
        <w:fldChar w:fldCharType="separate"/>
      </w:r>
      <w:ins w:id="58" w:author="Laurence Golding" w:date="2020-02-21T12:31:00Z">
        <w:r>
          <w:rPr>
            <w:noProof/>
            <w:webHidden/>
          </w:rPr>
          <w:t>27</w:t>
        </w:r>
        <w:r>
          <w:rPr>
            <w:noProof/>
            <w:webHidden/>
          </w:rPr>
          <w:fldChar w:fldCharType="end"/>
        </w:r>
        <w:r w:rsidRPr="0085132B">
          <w:rPr>
            <w:rStyle w:val="Hyperlink"/>
            <w:noProof/>
          </w:rPr>
          <w:fldChar w:fldCharType="end"/>
        </w:r>
      </w:ins>
    </w:p>
    <w:p w14:paraId="5D33C5B4" w14:textId="56B9EEE9" w:rsidR="00CE77CD" w:rsidRDefault="00CE77CD">
      <w:pPr>
        <w:pStyle w:val="TOC3"/>
        <w:tabs>
          <w:tab w:val="right" w:leader="dot" w:pos="9350"/>
        </w:tabs>
        <w:rPr>
          <w:ins w:id="59" w:author="Laurence Golding" w:date="2020-02-21T12:31:00Z"/>
          <w:rFonts w:asciiTheme="minorHAnsi" w:eastAsiaTheme="minorEastAsia" w:hAnsiTheme="minorHAnsi" w:cstheme="minorBidi"/>
          <w:noProof/>
          <w:sz w:val="22"/>
          <w:szCs w:val="22"/>
        </w:rPr>
      </w:pPr>
      <w:ins w:id="6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"_Toc33180694"</w:instrText>
        </w:r>
        <w:r w:rsidRPr="0085132B">
          <w:rPr>
            <w:rStyle w:val="Hyperlink"/>
            <w:noProof/>
          </w:rPr>
          <w:instrText xml:space="preserve"> </w:instrText>
        </w:r>
        <w:r w:rsidRPr="0085132B">
          <w:rPr>
            <w:rStyle w:val="Hyperlink"/>
            <w:noProof/>
          </w:rPr>
          <w:fldChar w:fldCharType="separate"/>
        </w:r>
        <w:r w:rsidRPr="0085132B">
          <w:rPr>
            <w:rStyle w:val="Hyperlink"/>
            <w:noProof/>
          </w:rPr>
          <w:t>3.3.3 binary property</w:t>
        </w:r>
        <w:r>
          <w:rPr>
            <w:noProof/>
            <w:webHidden/>
          </w:rPr>
          <w:tab/>
        </w:r>
        <w:r>
          <w:rPr>
            <w:noProof/>
            <w:webHidden/>
          </w:rPr>
          <w:fldChar w:fldCharType="begin"/>
        </w:r>
        <w:r>
          <w:rPr>
            <w:noProof/>
            <w:webHidden/>
          </w:rPr>
          <w:instrText xml:space="preserve"> PAGEREF _Toc33180694 \h </w:instrText>
        </w:r>
      </w:ins>
      <w:r>
        <w:rPr>
          <w:noProof/>
          <w:webHidden/>
        </w:rPr>
      </w:r>
      <w:r>
        <w:rPr>
          <w:noProof/>
          <w:webHidden/>
        </w:rPr>
        <w:fldChar w:fldCharType="separate"/>
      </w:r>
      <w:ins w:id="61" w:author="Laurence Golding" w:date="2020-02-21T12:31:00Z">
        <w:r>
          <w:rPr>
            <w:noProof/>
            <w:webHidden/>
          </w:rPr>
          <w:t>27</w:t>
        </w:r>
        <w:r>
          <w:rPr>
            <w:noProof/>
            <w:webHidden/>
          </w:rPr>
          <w:fldChar w:fldCharType="end"/>
        </w:r>
        <w:r w:rsidRPr="0085132B">
          <w:rPr>
            <w:rStyle w:val="Hyperlink"/>
            <w:noProof/>
          </w:rPr>
          <w:fldChar w:fldCharType="end"/>
        </w:r>
      </w:ins>
    </w:p>
    <w:p w14:paraId="2634643B" w14:textId="201CB020" w:rsidR="00CE77CD" w:rsidRDefault="00CE77CD">
      <w:pPr>
        <w:pStyle w:val="TOC3"/>
        <w:tabs>
          <w:tab w:val="right" w:leader="dot" w:pos="9350"/>
        </w:tabs>
        <w:rPr>
          <w:ins w:id="62" w:author="Laurence Golding" w:date="2020-02-21T12:31:00Z"/>
          <w:rFonts w:asciiTheme="minorHAnsi" w:eastAsiaTheme="minorEastAsia" w:hAnsiTheme="minorHAnsi" w:cstheme="minorBidi"/>
          <w:noProof/>
          <w:sz w:val="22"/>
          <w:szCs w:val="22"/>
        </w:rPr>
      </w:pPr>
      <w:ins w:id="6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"_Toc33180695"</w:instrText>
        </w:r>
        <w:r w:rsidRPr="0085132B">
          <w:rPr>
            <w:rStyle w:val="Hyperlink"/>
            <w:noProof/>
          </w:rPr>
          <w:instrText xml:space="preserve"> </w:instrText>
        </w:r>
        <w:r w:rsidRPr="0085132B">
          <w:rPr>
            <w:rStyle w:val="Hyperlink"/>
            <w:noProof/>
          </w:rPr>
          <w:fldChar w:fldCharType="separate"/>
        </w:r>
        <w:r w:rsidRPr="0085132B">
          <w:rPr>
            <w:rStyle w:val="Hyperlink"/>
            <w:noProof/>
          </w:rPr>
          <w:t>3.3.4 rendered property</w:t>
        </w:r>
        <w:r>
          <w:rPr>
            <w:noProof/>
            <w:webHidden/>
          </w:rPr>
          <w:tab/>
        </w:r>
        <w:r>
          <w:rPr>
            <w:noProof/>
            <w:webHidden/>
          </w:rPr>
          <w:fldChar w:fldCharType="begin"/>
        </w:r>
        <w:r>
          <w:rPr>
            <w:noProof/>
            <w:webHidden/>
          </w:rPr>
          <w:instrText xml:space="preserve"> PAGEREF _Toc33180695 \h </w:instrText>
        </w:r>
      </w:ins>
      <w:r>
        <w:rPr>
          <w:noProof/>
          <w:webHidden/>
        </w:rPr>
      </w:r>
      <w:r>
        <w:rPr>
          <w:noProof/>
          <w:webHidden/>
        </w:rPr>
        <w:fldChar w:fldCharType="separate"/>
      </w:r>
      <w:ins w:id="64" w:author="Laurence Golding" w:date="2020-02-21T12:31:00Z">
        <w:r>
          <w:rPr>
            <w:noProof/>
            <w:webHidden/>
          </w:rPr>
          <w:t>28</w:t>
        </w:r>
        <w:r>
          <w:rPr>
            <w:noProof/>
            <w:webHidden/>
          </w:rPr>
          <w:fldChar w:fldCharType="end"/>
        </w:r>
        <w:r w:rsidRPr="0085132B">
          <w:rPr>
            <w:rStyle w:val="Hyperlink"/>
            <w:noProof/>
          </w:rPr>
          <w:fldChar w:fldCharType="end"/>
        </w:r>
      </w:ins>
    </w:p>
    <w:p w14:paraId="42F5FD1B" w14:textId="7E20EBD3" w:rsidR="00CE77CD" w:rsidRDefault="00CE77CD">
      <w:pPr>
        <w:pStyle w:val="TOC2"/>
        <w:tabs>
          <w:tab w:val="right" w:leader="dot" w:pos="9350"/>
        </w:tabs>
        <w:rPr>
          <w:ins w:id="65" w:author="Laurence Golding" w:date="2020-02-21T12:31:00Z"/>
          <w:rFonts w:asciiTheme="minorHAnsi" w:eastAsiaTheme="minorEastAsia" w:hAnsiTheme="minorHAnsi" w:cstheme="minorBidi"/>
          <w:noProof/>
          <w:sz w:val="22"/>
          <w:szCs w:val="22"/>
        </w:rPr>
      </w:pPr>
      <w:ins w:id="6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"_Toc33180696"</w:instrText>
        </w:r>
        <w:r w:rsidRPr="0085132B">
          <w:rPr>
            <w:rStyle w:val="Hyperlink"/>
            <w:noProof/>
          </w:rPr>
          <w:instrText xml:space="preserve"> </w:instrText>
        </w:r>
        <w:r w:rsidRPr="0085132B">
          <w:rPr>
            <w:rStyle w:val="Hyperlink"/>
            <w:noProof/>
          </w:rPr>
          <w:fldChar w:fldCharType="separate"/>
        </w:r>
        <w:r w:rsidRPr="0085132B">
          <w:rPr>
            <w:rStyle w:val="Hyperlink"/>
            <w:noProof/>
          </w:rPr>
          <w:t>3.4 artifactLocation object</w:t>
        </w:r>
        <w:r>
          <w:rPr>
            <w:noProof/>
            <w:webHidden/>
          </w:rPr>
          <w:tab/>
        </w:r>
        <w:r>
          <w:rPr>
            <w:noProof/>
            <w:webHidden/>
          </w:rPr>
          <w:fldChar w:fldCharType="begin"/>
        </w:r>
        <w:r>
          <w:rPr>
            <w:noProof/>
            <w:webHidden/>
          </w:rPr>
          <w:instrText xml:space="preserve"> PAGEREF _Toc33180696 \h </w:instrText>
        </w:r>
      </w:ins>
      <w:r>
        <w:rPr>
          <w:noProof/>
          <w:webHidden/>
        </w:rPr>
      </w:r>
      <w:r>
        <w:rPr>
          <w:noProof/>
          <w:webHidden/>
        </w:rPr>
        <w:fldChar w:fldCharType="separate"/>
      </w:r>
      <w:ins w:id="67" w:author="Laurence Golding" w:date="2020-02-21T12:31:00Z">
        <w:r>
          <w:rPr>
            <w:noProof/>
            <w:webHidden/>
          </w:rPr>
          <w:t>28</w:t>
        </w:r>
        <w:r>
          <w:rPr>
            <w:noProof/>
            <w:webHidden/>
          </w:rPr>
          <w:fldChar w:fldCharType="end"/>
        </w:r>
        <w:r w:rsidRPr="0085132B">
          <w:rPr>
            <w:rStyle w:val="Hyperlink"/>
            <w:noProof/>
          </w:rPr>
          <w:fldChar w:fldCharType="end"/>
        </w:r>
      </w:ins>
    </w:p>
    <w:p w14:paraId="71FBCE32" w14:textId="078B3FC2" w:rsidR="00CE77CD" w:rsidRDefault="00CE77CD">
      <w:pPr>
        <w:pStyle w:val="TOC3"/>
        <w:tabs>
          <w:tab w:val="right" w:leader="dot" w:pos="9350"/>
        </w:tabs>
        <w:rPr>
          <w:ins w:id="68" w:author="Laurence Golding" w:date="2020-02-21T12:31:00Z"/>
          <w:rFonts w:asciiTheme="minorHAnsi" w:eastAsiaTheme="minorEastAsia" w:hAnsiTheme="minorHAnsi" w:cstheme="minorBidi"/>
          <w:noProof/>
          <w:sz w:val="22"/>
          <w:szCs w:val="22"/>
        </w:rPr>
      </w:pPr>
      <w:ins w:id="6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"_Toc33180697"</w:instrText>
        </w:r>
        <w:r w:rsidRPr="0085132B">
          <w:rPr>
            <w:rStyle w:val="Hyperlink"/>
            <w:noProof/>
          </w:rPr>
          <w:instrText xml:space="preserve"> </w:instrText>
        </w:r>
        <w:r w:rsidRPr="0085132B">
          <w:rPr>
            <w:rStyle w:val="Hyperlink"/>
            <w:noProof/>
          </w:rPr>
          <w:fldChar w:fldCharType="separate"/>
        </w:r>
        <w:r w:rsidRPr="0085132B">
          <w:rPr>
            <w:rStyle w:val="Hyperlink"/>
            <w:noProof/>
          </w:rPr>
          <w:t>3.4.1 General</w:t>
        </w:r>
        <w:r>
          <w:rPr>
            <w:noProof/>
            <w:webHidden/>
          </w:rPr>
          <w:tab/>
        </w:r>
        <w:r>
          <w:rPr>
            <w:noProof/>
            <w:webHidden/>
          </w:rPr>
          <w:fldChar w:fldCharType="begin"/>
        </w:r>
        <w:r>
          <w:rPr>
            <w:noProof/>
            <w:webHidden/>
          </w:rPr>
          <w:instrText xml:space="preserve"> PAGEREF _Toc33180697 \h </w:instrText>
        </w:r>
      </w:ins>
      <w:r>
        <w:rPr>
          <w:noProof/>
          <w:webHidden/>
        </w:rPr>
      </w:r>
      <w:r>
        <w:rPr>
          <w:noProof/>
          <w:webHidden/>
        </w:rPr>
        <w:fldChar w:fldCharType="separate"/>
      </w:r>
      <w:ins w:id="70" w:author="Laurence Golding" w:date="2020-02-21T12:31:00Z">
        <w:r>
          <w:rPr>
            <w:noProof/>
            <w:webHidden/>
          </w:rPr>
          <w:t>28</w:t>
        </w:r>
        <w:r>
          <w:rPr>
            <w:noProof/>
            <w:webHidden/>
          </w:rPr>
          <w:fldChar w:fldCharType="end"/>
        </w:r>
        <w:r w:rsidRPr="0085132B">
          <w:rPr>
            <w:rStyle w:val="Hyperlink"/>
            <w:noProof/>
          </w:rPr>
          <w:fldChar w:fldCharType="end"/>
        </w:r>
      </w:ins>
    </w:p>
    <w:p w14:paraId="642248C0" w14:textId="5B958ACD" w:rsidR="00CE77CD" w:rsidRDefault="00CE77CD">
      <w:pPr>
        <w:pStyle w:val="TOC3"/>
        <w:tabs>
          <w:tab w:val="right" w:leader="dot" w:pos="9350"/>
        </w:tabs>
        <w:rPr>
          <w:ins w:id="71" w:author="Laurence Golding" w:date="2020-02-21T12:31:00Z"/>
          <w:rFonts w:asciiTheme="minorHAnsi" w:eastAsiaTheme="minorEastAsia" w:hAnsiTheme="minorHAnsi" w:cstheme="minorBidi"/>
          <w:noProof/>
          <w:sz w:val="22"/>
          <w:szCs w:val="22"/>
        </w:rPr>
      </w:pPr>
      <w:ins w:id="7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"_Toc33180698"</w:instrText>
        </w:r>
        <w:r w:rsidRPr="0085132B">
          <w:rPr>
            <w:rStyle w:val="Hyperlink"/>
            <w:noProof/>
          </w:rPr>
          <w:instrText xml:space="preserve"> </w:instrText>
        </w:r>
        <w:r w:rsidRPr="0085132B">
          <w:rPr>
            <w:rStyle w:val="Hyperlink"/>
            <w:noProof/>
          </w:rPr>
          <w:fldChar w:fldCharType="separate"/>
        </w:r>
        <w:r w:rsidRPr="0085132B">
          <w:rPr>
            <w:rStyle w:val="Hyperlink"/>
            <w:noProof/>
          </w:rPr>
          <w:t>3.4.2 Constraints</w:t>
        </w:r>
        <w:r>
          <w:rPr>
            <w:noProof/>
            <w:webHidden/>
          </w:rPr>
          <w:tab/>
        </w:r>
        <w:r>
          <w:rPr>
            <w:noProof/>
            <w:webHidden/>
          </w:rPr>
          <w:fldChar w:fldCharType="begin"/>
        </w:r>
        <w:r>
          <w:rPr>
            <w:noProof/>
            <w:webHidden/>
          </w:rPr>
          <w:instrText xml:space="preserve"> PAGEREF _Toc33180698 \h </w:instrText>
        </w:r>
      </w:ins>
      <w:r>
        <w:rPr>
          <w:noProof/>
          <w:webHidden/>
        </w:rPr>
      </w:r>
      <w:r>
        <w:rPr>
          <w:noProof/>
          <w:webHidden/>
        </w:rPr>
        <w:fldChar w:fldCharType="separate"/>
      </w:r>
      <w:ins w:id="73" w:author="Laurence Golding" w:date="2020-02-21T12:31:00Z">
        <w:r>
          <w:rPr>
            <w:noProof/>
            <w:webHidden/>
          </w:rPr>
          <w:t>28</w:t>
        </w:r>
        <w:r>
          <w:rPr>
            <w:noProof/>
            <w:webHidden/>
          </w:rPr>
          <w:fldChar w:fldCharType="end"/>
        </w:r>
        <w:r w:rsidRPr="0085132B">
          <w:rPr>
            <w:rStyle w:val="Hyperlink"/>
            <w:noProof/>
          </w:rPr>
          <w:fldChar w:fldCharType="end"/>
        </w:r>
      </w:ins>
    </w:p>
    <w:p w14:paraId="124DDFDE" w14:textId="40EF6ABA" w:rsidR="00CE77CD" w:rsidRDefault="00CE77CD">
      <w:pPr>
        <w:pStyle w:val="TOC3"/>
        <w:tabs>
          <w:tab w:val="right" w:leader="dot" w:pos="9350"/>
        </w:tabs>
        <w:rPr>
          <w:ins w:id="74" w:author="Laurence Golding" w:date="2020-02-21T12:31:00Z"/>
          <w:rFonts w:asciiTheme="minorHAnsi" w:eastAsiaTheme="minorEastAsia" w:hAnsiTheme="minorHAnsi" w:cstheme="minorBidi"/>
          <w:noProof/>
          <w:sz w:val="22"/>
          <w:szCs w:val="22"/>
        </w:rPr>
      </w:pPr>
      <w:ins w:id="7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"_Toc33180699"</w:instrText>
        </w:r>
        <w:r w:rsidRPr="0085132B">
          <w:rPr>
            <w:rStyle w:val="Hyperlink"/>
            <w:noProof/>
          </w:rPr>
          <w:instrText xml:space="preserve"> </w:instrText>
        </w:r>
        <w:r w:rsidRPr="0085132B">
          <w:rPr>
            <w:rStyle w:val="Hyperlink"/>
            <w:noProof/>
          </w:rPr>
          <w:fldChar w:fldCharType="separate"/>
        </w:r>
        <w:r w:rsidRPr="0085132B">
          <w:rPr>
            <w:rStyle w:val="Hyperlink"/>
            <w:noProof/>
          </w:rPr>
          <w:t>3.4.3 uri property</w:t>
        </w:r>
        <w:r>
          <w:rPr>
            <w:noProof/>
            <w:webHidden/>
          </w:rPr>
          <w:tab/>
        </w:r>
        <w:r>
          <w:rPr>
            <w:noProof/>
            <w:webHidden/>
          </w:rPr>
          <w:fldChar w:fldCharType="begin"/>
        </w:r>
        <w:r>
          <w:rPr>
            <w:noProof/>
            <w:webHidden/>
          </w:rPr>
          <w:instrText xml:space="preserve"> PAGEREF _Toc33180699 \h </w:instrText>
        </w:r>
      </w:ins>
      <w:r>
        <w:rPr>
          <w:noProof/>
          <w:webHidden/>
        </w:rPr>
      </w:r>
      <w:r>
        <w:rPr>
          <w:noProof/>
          <w:webHidden/>
        </w:rPr>
        <w:fldChar w:fldCharType="separate"/>
      </w:r>
      <w:ins w:id="76" w:author="Laurence Golding" w:date="2020-02-21T12:31:00Z">
        <w:r>
          <w:rPr>
            <w:noProof/>
            <w:webHidden/>
          </w:rPr>
          <w:t>29</w:t>
        </w:r>
        <w:r>
          <w:rPr>
            <w:noProof/>
            <w:webHidden/>
          </w:rPr>
          <w:fldChar w:fldCharType="end"/>
        </w:r>
        <w:r w:rsidRPr="0085132B">
          <w:rPr>
            <w:rStyle w:val="Hyperlink"/>
            <w:noProof/>
          </w:rPr>
          <w:fldChar w:fldCharType="end"/>
        </w:r>
      </w:ins>
    </w:p>
    <w:p w14:paraId="509213A0" w14:textId="14BFF5FF" w:rsidR="00CE77CD" w:rsidRDefault="00CE77CD">
      <w:pPr>
        <w:pStyle w:val="TOC3"/>
        <w:tabs>
          <w:tab w:val="right" w:leader="dot" w:pos="9350"/>
        </w:tabs>
        <w:rPr>
          <w:ins w:id="77" w:author="Laurence Golding" w:date="2020-02-21T12:31:00Z"/>
          <w:rFonts w:asciiTheme="minorHAnsi" w:eastAsiaTheme="minorEastAsia" w:hAnsiTheme="minorHAnsi" w:cstheme="minorBidi"/>
          <w:noProof/>
          <w:sz w:val="22"/>
          <w:szCs w:val="22"/>
        </w:rPr>
      </w:pPr>
      <w:ins w:id="7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"_Toc33180700"</w:instrText>
        </w:r>
        <w:r w:rsidRPr="0085132B">
          <w:rPr>
            <w:rStyle w:val="Hyperlink"/>
            <w:noProof/>
          </w:rPr>
          <w:instrText xml:space="preserve"> </w:instrText>
        </w:r>
        <w:r w:rsidRPr="0085132B">
          <w:rPr>
            <w:rStyle w:val="Hyperlink"/>
            <w:noProof/>
          </w:rPr>
          <w:fldChar w:fldCharType="separate"/>
        </w:r>
        <w:r w:rsidRPr="0085132B">
          <w:rPr>
            <w:rStyle w:val="Hyperlink"/>
            <w:noProof/>
          </w:rPr>
          <w:t>3.4.4 uriBaseId property</w:t>
        </w:r>
        <w:r>
          <w:rPr>
            <w:noProof/>
            <w:webHidden/>
          </w:rPr>
          <w:tab/>
        </w:r>
        <w:r>
          <w:rPr>
            <w:noProof/>
            <w:webHidden/>
          </w:rPr>
          <w:fldChar w:fldCharType="begin"/>
        </w:r>
        <w:r>
          <w:rPr>
            <w:noProof/>
            <w:webHidden/>
          </w:rPr>
          <w:instrText xml:space="preserve"> PAGEREF _Toc33180700 \h </w:instrText>
        </w:r>
      </w:ins>
      <w:r>
        <w:rPr>
          <w:noProof/>
          <w:webHidden/>
        </w:rPr>
      </w:r>
      <w:r>
        <w:rPr>
          <w:noProof/>
          <w:webHidden/>
        </w:rPr>
        <w:fldChar w:fldCharType="separate"/>
      </w:r>
      <w:ins w:id="79" w:author="Laurence Golding" w:date="2020-02-21T12:31:00Z">
        <w:r>
          <w:rPr>
            <w:noProof/>
            <w:webHidden/>
          </w:rPr>
          <w:t>29</w:t>
        </w:r>
        <w:r>
          <w:rPr>
            <w:noProof/>
            <w:webHidden/>
          </w:rPr>
          <w:fldChar w:fldCharType="end"/>
        </w:r>
        <w:r w:rsidRPr="0085132B">
          <w:rPr>
            <w:rStyle w:val="Hyperlink"/>
            <w:noProof/>
          </w:rPr>
          <w:fldChar w:fldCharType="end"/>
        </w:r>
      </w:ins>
    </w:p>
    <w:p w14:paraId="0F07C203" w14:textId="2BDD193E" w:rsidR="00CE77CD" w:rsidRDefault="00CE77CD">
      <w:pPr>
        <w:pStyle w:val="TOC3"/>
        <w:tabs>
          <w:tab w:val="right" w:leader="dot" w:pos="9350"/>
        </w:tabs>
        <w:rPr>
          <w:ins w:id="80" w:author="Laurence Golding" w:date="2020-02-21T12:31:00Z"/>
          <w:rFonts w:asciiTheme="minorHAnsi" w:eastAsiaTheme="minorEastAsia" w:hAnsiTheme="minorHAnsi" w:cstheme="minorBidi"/>
          <w:noProof/>
          <w:sz w:val="22"/>
          <w:szCs w:val="22"/>
        </w:rPr>
      </w:pPr>
      <w:ins w:id="8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"_Toc33180701"</w:instrText>
        </w:r>
        <w:r w:rsidRPr="0085132B">
          <w:rPr>
            <w:rStyle w:val="Hyperlink"/>
            <w:noProof/>
          </w:rPr>
          <w:instrText xml:space="preserve"> </w:instrText>
        </w:r>
        <w:r w:rsidRPr="0085132B">
          <w:rPr>
            <w:rStyle w:val="Hyperlink"/>
            <w:noProof/>
          </w:rPr>
          <w:fldChar w:fldCharType="separate"/>
        </w:r>
        <w:r w:rsidRPr="0085132B">
          <w:rPr>
            <w:rStyle w:val="Hyperlink"/>
            <w:noProof/>
          </w:rPr>
          <w:t>3.4.5 index property</w:t>
        </w:r>
        <w:r>
          <w:rPr>
            <w:noProof/>
            <w:webHidden/>
          </w:rPr>
          <w:tab/>
        </w:r>
        <w:r>
          <w:rPr>
            <w:noProof/>
            <w:webHidden/>
          </w:rPr>
          <w:fldChar w:fldCharType="begin"/>
        </w:r>
        <w:r>
          <w:rPr>
            <w:noProof/>
            <w:webHidden/>
          </w:rPr>
          <w:instrText xml:space="preserve"> PAGEREF _Toc33180701 \h </w:instrText>
        </w:r>
      </w:ins>
      <w:r>
        <w:rPr>
          <w:noProof/>
          <w:webHidden/>
        </w:rPr>
      </w:r>
      <w:r>
        <w:rPr>
          <w:noProof/>
          <w:webHidden/>
        </w:rPr>
        <w:fldChar w:fldCharType="separate"/>
      </w:r>
      <w:ins w:id="82" w:author="Laurence Golding" w:date="2020-02-21T12:31:00Z">
        <w:r>
          <w:rPr>
            <w:noProof/>
            <w:webHidden/>
          </w:rPr>
          <w:t>30</w:t>
        </w:r>
        <w:r>
          <w:rPr>
            <w:noProof/>
            <w:webHidden/>
          </w:rPr>
          <w:fldChar w:fldCharType="end"/>
        </w:r>
        <w:r w:rsidRPr="0085132B">
          <w:rPr>
            <w:rStyle w:val="Hyperlink"/>
            <w:noProof/>
          </w:rPr>
          <w:fldChar w:fldCharType="end"/>
        </w:r>
      </w:ins>
    </w:p>
    <w:p w14:paraId="37AA9B3F" w14:textId="0130B248" w:rsidR="00CE77CD" w:rsidRDefault="00CE77CD">
      <w:pPr>
        <w:pStyle w:val="TOC3"/>
        <w:tabs>
          <w:tab w:val="right" w:leader="dot" w:pos="9350"/>
        </w:tabs>
        <w:rPr>
          <w:ins w:id="83" w:author="Laurence Golding" w:date="2020-02-21T12:31:00Z"/>
          <w:rFonts w:asciiTheme="minorHAnsi" w:eastAsiaTheme="minorEastAsia" w:hAnsiTheme="minorHAnsi" w:cstheme="minorBidi"/>
          <w:noProof/>
          <w:sz w:val="22"/>
          <w:szCs w:val="22"/>
        </w:rPr>
      </w:pPr>
      <w:ins w:id="8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"_Toc33180702"</w:instrText>
        </w:r>
        <w:r w:rsidRPr="0085132B">
          <w:rPr>
            <w:rStyle w:val="Hyperlink"/>
            <w:noProof/>
          </w:rPr>
          <w:instrText xml:space="preserve"> </w:instrText>
        </w:r>
        <w:r w:rsidRPr="0085132B">
          <w:rPr>
            <w:rStyle w:val="Hyperlink"/>
            <w:noProof/>
          </w:rPr>
          <w:fldChar w:fldCharType="separate"/>
        </w:r>
        <w:r w:rsidRPr="0085132B">
          <w:rPr>
            <w:rStyle w:val="Hyperlink"/>
            <w:noProof/>
          </w:rPr>
          <w:t>3.4.6 description property</w:t>
        </w:r>
        <w:r>
          <w:rPr>
            <w:noProof/>
            <w:webHidden/>
          </w:rPr>
          <w:tab/>
        </w:r>
        <w:r>
          <w:rPr>
            <w:noProof/>
            <w:webHidden/>
          </w:rPr>
          <w:fldChar w:fldCharType="begin"/>
        </w:r>
        <w:r>
          <w:rPr>
            <w:noProof/>
            <w:webHidden/>
          </w:rPr>
          <w:instrText xml:space="preserve"> PAGEREF _Toc33180702 \h </w:instrText>
        </w:r>
      </w:ins>
      <w:r>
        <w:rPr>
          <w:noProof/>
          <w:webHidden/>
        </w:rPr>
      </w:r>
      <w:r>
        <w:rPr>
          <w:noProof/>
          <w:webHidden/>
        </w:rPr>
        <w:fldChar w:fldCharType="separate"/>
      </w:r>
      <w:ins w:id="85" w:author="Laurence Golding" w:date="2020-02-21T12:31:00Z">
        <w:r>
          <w:rPr>
            <w:noProof/>
            <w:webHidden/>
          </w:rPr>
          <w:t>31</w:t>
        </w:r>
        <w:r>
          <w:rPr>
            <w:noProof/>
            <w:webHidden/>
          </w:rPr>
          <w:fldChar w:fldCharType="end"/>
        </w:r>
        <w:r w:rsidRPr="0085132B">
          <w:rPr>
            <w:rStyle w:val="Hyperlink"/>
            <w:noProof/>
          </w:rPr>
          <w:fldChar w:fldCharType="end"/>
        </w:r>
      </w:ins>
    </w:p>
    <w:p w14:paraId="27129588" w14:textId="6DDAF11C" w:rsidR="00CE77CD" w:rsidRDefault="00CE77CD">
      <w:pPr>
        <w:pStyle w:val="TOC3"/>
        <w:tabs>
          <w:tab w:val="right" w:leader="dot" w:pos="9350"/>
        </w:tabs>
        <w:rPr>
          <w:ins w:id="86" w:author="Laurence Golding" w:date="2020-02-21T12:31:00Z"/>
          <w:rFonts w:asciiTheme="minorHAnsi" w:eastAsiaTheme="minorEastAsia" w:hAnsiTheme="minorHAnsi" w:cstheme="minorBidi"/>
          <w:noProof/>
          <w:sz w:val="22"/>
          <w:szCs w:val="22"/>
        </w:rPr>
      </w:pPr>
      <w:ins w:id="8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"_Toc33180703"</w:instrText>
        </w:r>
        <w:r w:rsidRPr="0085132B">
          <w:rPr>
            <w:rStyle w:val="Hyperlink"/>
            <w:noProof/>
          </w:rPr>
          <w:instrText xml:space="preserve"> </w:instrText>
        </w:r>
        <w:r w:rsidRPr="0085132B">
          <w:rPr>
            <w:rStyle w:val="Hyperlink"/>
            <w:noProof/>
          </w:rPr>
          <w:fldChar w:fldCharType="separate"/>
        </w:r>
        <w:r w:rsidRPr="0085132B">
          <w:rPr>
            <w:rStyle w:val="Hyperlink"/>
            <w:noProof/>
          </w:rPr>
          <w:t>3.4.7 Guidance on the use of artifactLocation objects</w:t>
        </w:r>
        <w:r>
          <w:rPr>
            <w:noProof/>
            <w:webHidden/>
          </w:rPr>
          <w:tab/>
        </w:r>
        <w:r>
          <w:rPr>
            <w:noProof/>
            <w:webHidden/>
          </w:rPr>
          <w:fldChar w:fldCharType="begin"/>
        </w:r>
        <w:r>
          <w:rPr>
            <w:noProof/>
            <w:webHidden/>
          </w:rPr>
          <w:instrText xml:space="preserve"> PAGEREF _Toc33180703 \h </w:instrText>
        </w:r>
      </w:ins>
      <w:r>
        <w:rPr>
          <w:noProof/>
          <w:webHidden/>
        </w:rPr>
      </w:r>
      <w:r>
        <w:rPr>
          <w:noProof/>
          <w:webHidden/>
        </w:rPr>
        <w:fldChar w:fldCharType="separate"/>
      </w:r>
      <w:ins w:id="88" w:author="Laurence Golding" w:date="2020-02-21T12:31:00Z">
        <w:r>
          <w:rPr>
            <w:noProof/>
            <w:webHidden/>
          </w:rPr>
          <w:t>32</w:t>
        </w:r>
        <w:r>
          <w:rPr>
            <w:noProof/>
            <w:webHidden/>
          </w:rPr>
          <w:fldChar w:fldCharType="end"/>
        </w:r>
        <w:r w:rsidRPr="0085132B">
          <w:rPr>
            <w:rStyle w:val="Hyperlink"/>
            <w:noProof/>
          </w:rPr>
          <w:fldChar w:fldCharType="end"/>
        </w:r>
      </w:ins>
    </w:p>
    <w:p w14:paraId="0EFF4D7D" w14:textId="6B9D0287" w:rsidR="00CE77CD" w:rsidRDefault="00CE77CD">
      <w:pPr>
        <w:pStyle w:val="TOC2"/>
        <w:tabs>
          <w:tab w:val="right" w:leader="dot" w:pos="9350"/>
        </w:tabs>
        <w:rPr>
          <w:ins w:id="89" w:author="Laurence Golding" w:date="2020-02-21T12:31:00Z"/>
          <w:rFonts w:asciiTheme="minorHAnsi" w:eastAsiaTheme="minorEastAsia" w:hAnsiTheme="minorHAnsi" w:cstheme="minorBidi"/>
          <w:noProof/>
          <w:sz w:val="22"/>
          <w:szCs w:val="22"/>
        </w:rPr>
      </w:pPr>
      <w:ins w:id="9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"_Toc33180704"</w:instrText>
        </w:r>
        <w:r w:rsidRPr="0085132B">
          <w:rPr>
            <w:rStyle w:val="Hyperlink"/>
            <w:noProof/>
          </w:rPr>
          <w:instrText xml:space="preserve"> </w:instrText>
        </w:r>
        <w:r w:rsidRPr="0085132B">
          <w:rPr>
            <w:rStyle w:val="Hyperlink"/>
            <w:noProof/>
          </w:rPr>
          <w:fldChar w:fldCharType="separate"/>
        </w:r>
        <w:r w:rsidRPr="0085132B">
          <w:rPr>
            <w:rStyle w:val="Hyperlink"/>
            <w:noProof/>
          </w:rPr>
          <w:t>3.5 String properties</w:t>
        </w:r>
        <w:r>
          <w:rPr>
            <w:noProof/>
            <w:webHidden/>
          </w:rPr>
          <w:tab/>
        </w:r>
        <w:r>
          <w:rPr>
            <w:noProof/>
            <w:webHidden/>
          </w:rPr>
          <w:fldChar w:fldCharType="begin"/>
        </w:r>
        <w:r>
          <w:rPr>
            <w:noProof/>
            <w:webHidden/>
          </w:rPr>
          <w:instrText xml:space="preserve"> PAGEREF _Toc33180704 \h </w:instrText>
        </w:r>
      </w:ins>
      <w:r>
        <w:rPr>
          <w:noProof/>
          <w:webHidden/>
        </w:rPr>
      </w:r>
      <w:r>
        <w:rPr>
          <w:noProof/>
          <w:webHidden/>
        </w:rPr>
        <w:fldChar w:fldCharType="separate"/>
      </w:r>
      <w:ins w:id="91" w:author="Laurence Golding" w:date="2020-02-21T12:31:00Z">
        <w:r>
          <w:rPr>
            <w:noProof/>
            <w:webHidden/>
          </w:rPr>
          <w:t>32</w:t>
        </w:r>
        <w:r>
          <w:rPr>
            <w:noProof/>
            <w:webHidden/>
          </w:rPr>
          <w:fldChar w:fldCharType="end"/>
        </w:r>
        <w:r w:rsidRPr="0085132B">
          <w:rPr>
            <w:rStyle w:val="Hyperlink"/>
            <w:noProof/>
          </w:rPr>
          <w:fldChar w:fldCharType="end"/>
        </w:r>
      </w:ins>
    </w:p>
    <w:p w14:paraId="734C6808" w14:textId="12A681EB" w:rsidR="00CE77CD" w:rsidRDefault="00CE77CD">
      <w:pPr>
        <w:pStyle w:val="TOC3"/>
        <w:tabs>
          <w:tab w:val="right" w:leader="dot" w:pos="9350"/>
        </w:tabs>
        <w:rPr>
          <w:ins w:id="92" w:author="Laurence Golding" w:date="2020-02-21T12:31:00Z"/>
          <w:rFonts w:asciiTheme="minorHAnsi" w:eastAsiaTheme="minorEastAsia" w:hAnsiTheme="minorHAnsi" w:cstheme="minorBidi"/>
          <w:noProof/>
          <w:sz w:val="22"/>
          <w:szCs w:val="22"/>
        </w:rPr>
      </w:pPr>
      <w:ins w:id="9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"_Toc33180705"</w:instrText>
        </w:r>
        <w:r w:rsidRPr="0085132B">
          <w:rPr>
            <w:rStyle w:val="Hyperlink"/>
            <w:noProof/>
          </w:rPr>
          <w:instrText xml:space="preserve"> </w:instrText>
        </w:r>
        <w:r w:rsidRPr="0085132B">
          <w:rPr>
            <w:rStyle w:val="Hyperlink"/>
            <w:noProof/>
          </w:rPr>
          <w:fldChar w:fldCharType="separate"/>
        </w:r>
        <w:r w:rsidRPr="0085132B">
          <w:rPr>
            <w:rStyle w:val="Hyperlink"/>
            <w:noProof/>
          </w:rPr>
          <w:t>3.5.1 Localizable strings</w:t>
        </w:r>
        <w:r>
          <w:rPr>
            <w:noProof/>
            <w:webHidden/>
          </w:rPr>
          <w:tab/>
        </w:r>
        <w:r>
          <w:rPr>
            <w:noProof/>
            <w:webHidden/>
          </w:rPr>
          <w:fldChar w:fldCharType="begin"/>
        </w:r>
        <w:r>
          <w:rPr>
            <w:noProof/>
            <w:webHidden/>
          </w:rPr>
          <w:instrText xml:space="preserve"> PAGEREF _Toc33180705 \h </w:instrText>
        </w:r>
      </w:ins>
      <w:r>
        <w:rPr>
          <w:noProof/>
          <w:webHidden/>
        </w:rPr>
      </w:r>
      <w:r>
        <w:rPr>
          <w:noProof/>
          <w:webHidden/>
        </w:rPr>
        <w:fldChar w:fldCharType="separate"/>
      </w:r>
      <w:ins w:id="94" w:author="Laurence Golding" w:date="2020-02-21T12:31:00Z">
        <w:r>
          <w:rPr>
            <w:noProof/>
            <w:webHidden/>
          </w:rPr>
          <w:t>32</w:t>
        </w:r>
        <w:r>
          <w:rPr>
            <w:noProof/>
            <w:webHidden/>
          </w:rPr>
          <w:fldChar w:fldCharType="end"/>
        </w:r>
        <w:r w:rsidRPr="0085132B">
          <w:rPr>
            <w:rStyle w:val="Hyperlink"/>
            <w:noProof/>
          </w:rPr>
          <w:fldChar w:fldCharType="end"/>
        </w:r>
      </w:ins>
    </w:p>
    <w:p w14:paraId="554000E1" w14:textId="277880D0" w:rsidR="00CE77CD" w:rsidRDefault="00CE77CD">
      <w:pPr>
        <w:pStyle w:val="TOC3"/>
        <w:tabs>
          <w:tab w:val="right" w:leader="dot" w:pos="9350"/>
        </w:tabs>
        <w:rPr>
          <w:ins w:id="95" w:author="Laurence Golding" w:date="2020-02-21T12:31:00Z"/>
          <w:rFonts w:asciiTheme="minorHAnsi" w:eastAsiaTheme="minorEastAsia" w:hAnsiTheme="minorHAnsi" w:cstheme="minorBidi"/>
          <w:noProof/>
          <w:sz w:val="22"/>
          <w:szCs w:val="22"/>
        </w:rPr>
      </w:pPr>
      <w:ins w:id="9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"_Toc33180706"</w:instrText>
        </w:r>
        <w:r w:rsidRPr="0085132B">
          <w:rPr>
            <w:rStyle w:val="Hyperlink"/>
            <w:noProof/>
          </w:rPr>
          <w:instrText xml:space="preserve"> </w:instrText>
        </w:r>
        <w:r w:rsidRPr="0085132B">
          <w:rPr>
            <w:rStyle w:val="Hyperlink"/>
            <w:noProof/>
          </w:rPr>
          <w:fldChar w:fldCharType="separate"/>
        </w:r>
        <w:r w:rsidRPr="0085132B">
          <w:rPr>
            <w:rStyle w:val="Hyperlink"/>
            <w:noProof/>
          </w:rPr>
          <w:t>3.5.2 Redactable strings</w:t>
        </w:r>
        <w:r>
          <w:rPr>
            <w:noProof/>
            <w:webHidden/>
          </w:rPr>
          <w:tab/>
        </w:r>
        <w:r>
          <w:rPr>
            <w:noProof/>
            <w:webHidden/>
          </w:rPr>
          <w:fldChar w:fldCharType="begin"/>
        </w:r>
        <w:r>
          <w:rPr>
            <w:noProof/>
            <w:webHidden/>
          </w:rPr>
          <w:instrText xml:space="preserve"> PAGEREF _Toc33180706 \h </w:instrText>
        </w:r>
      </w:ins>
      <w:r>
        <w:rPr>
          <w:noProof/>
          <w:webHidden/>
        </w:rPr>
      </w:r>
      <w:r>
        <w:rPr>
          <w:noProof/>
          <w:webHidden/>
        </w:rPr>
        <w:fldChar w:fldCharType="separate"/>
      </w:r>
      <w:ins w:id="97" w:author="Laurence Golding" w:date="2020-02-21T12:31:00Z">
        <w:r>
          <w:rPr>
            <w:noProof/>
            <w:webHidden/>
          </w:rPr>
          <w:t>33</w:t>
        </w:r>
        <w:r>
          <w:rPr>
            <w:noProof/>
            <w:webHidden/>
          </w:rPr>
          <w:fldChar w:fldCharType="end"/>
        </w:r>
        <w:r w:rsidRPr="0085132B">
          <w:rPr>
            <w:rStyle w:val="Hyperlink"/>
            <w:noProof/>
          </w:rPr>
          <w:fldChar w:fldCharType="end"/>
        </w:r>
      </w:ins>
    </w:p>
    <w:p w14:paraId="136E88E3" w14:textId="6347DCAD" w:rsidR="00CE77CD" w:rsidRDefault="00CE77CD">
      <w:pPr>
        <w:pStyle w:val="TOC3"/>
        <w:tabs>
          <w:tab w:val="right" w:leader="dot" w:pos="9350"/>
        </w:tabs>
        <w:rPr>
          <w:ins w:id="98" w:author="Laurence Golding" w:date="2020-02-21T12:31:00Z"/>
          <w:rFonts w:asciiTheme="minorHAnsi" w:eastAsiaTheme="minorEastAsia" w:hAnsiTheme="minorHAnsi" w:cstheme="minorBidi"/>
          <w:noProof/>
          <w:sz w:val="22"/>
          <w:szCs w:val="22"/>
        </w:rPr>
      </w:pPr>
      <w:ins w:id="9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"_Toc33180707"</w:instrText>
        </w:r>
        <w:r w:rsidRPr="0085132B">
          <w:rPr>
            <w:rStyle w:val="Hyperlink"/>
            <w:noProof/>
          </w:rPr>
          <w:instrText xml:space="preserve"> </w:instrText>
        </w:r>
        <w:r w:rsidRPr="0085132B">
          <w:rPr>
            <w:rStyle w:val="Hyperlink"/>
            <w:noProof/>
          </w:rPr>
          <w:fldChar w:fldCharType="separate"/>
        </w:r>
        <w:r w:rsidRPr="0085132B">
          <w:rPr>
            <w:rStyle w:val="Hyperlink"/>
            <w:noProof/>
          </w:rPr>
          <w:t>3.5.3 GUID-valued strings</w:t>
        </w:r>
        <w:r>
          <w:rPr>
            <w:noProof/>
            <w:webHidden/>
          </w:rPr>
          <w:tab/>
        </w:r>
        <w:r>
          <w:rPr>
            <w:noProof/>
            <w:webHidden/>
          </w:rPr>
          <w:fldChar w:fldCharType="begin"/>
        </w:r>
        <w:r>
          <w:rPr>
            <w:noProof/>
            <w:webHidden/>
          </w:rPr>
          <w:instrText xml:space="preserve"> PAGEREF _Toc33180707 \h </w:instrText>
        </w:r>
      </w:ins>
      <w:r>
        <w:rPr>
          <w:noProof/>
          <w:webHidden/>
        </w:rPr>
      </w:r>
      <w:r>
        <w:rPr>
          <w:noProof/>
          <w:webHidden/>
        </w:rPr>
        <w:fldChar w:fldCharType="separate"/>
      </w:r>
      <w:ins w:id="100" w:author="Laurence Golding" w:date="2020-02-21T12:31:00Z">
        <w:r>
          <w:rPr>
            <w:noProof/>
            <w:webHidden/>
          </w:rPr>
          <w:t>33</w:t>
        </w:r>
        <w:r>
          <w:rPr>
            <w:noProof/>
            <w:webHidden/>
          </w:rPr>
          <w:fldChar w:fldCharType="end"/>
        </w:r>
        <w:r w:rsidRPr="0085132B">
          <w:rPr>
            <w:rStyle w:val="Hyperlink"/>
            <w:noProof/>
          </w:rPr>
          <w:fldChar w:fldCharType="end"/>
        </w:r>
      </w:ins>
    </w:p>
    <w:p w14:paraId="12863B71" w14:textId="4A040063" w:rsidR="00CE77CD" w:rsidRDefault="00CE77CD">
      <w:pPr>
        <w:pStyle w:val="TOC3"/>
        <w:tabs>
          <w:tab w:val="right" w:leader="dot" w:pos="9350"/>
        </w:tabs>
        <w:rPr>
          <w:ins w:id="101" w:author="Laurence Golding" w:date="2020-02-21T12:31:00Z"/>
          <w:rFonts w:asciiTheme="minorHAnsi" w:eastAsiaTheme="minorEastAsia" w:hAnsiTheme="minorHAnsi" w:cstheme="minorBidi"/>
          <w:noProof/>
          <w:sz w:val="22"/>
          <w:szCs w:val="22"/>
        </w:rPr>
      </w:pPr>
      <w:ins w:id="10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"_Toc33180708"</w:instrText>
        </w:r>
        <w:r w:rsidRPr="0085132B">
          <w:rPr>
            <w:rStyle w:val="Hyperlink"/>
            <w:noProof/>
          </w:rPr>
          <w:instrText xml:space="preserve"> </w:instrText>
        </w:r>
        <w:r w:rsidRPr="0085132B">
          <w:rPr>
            <w:rStyle w:val="Hyperlink"/>
            <w:noProof/>
          </w:rPr>
          <w:fldChar w:fldCharType="separate"/>
        </w:r>
        <w:r w:rsidRPr="0085132B">
          <w:rPr>
            <w:rStyle w:val="Hyperlink"/>
            <w:noProof/>
          </w:rPr>
          <w:t>3.5.4 Hierarchical strings</w:t>
        </w:r>
        <w:r>
          <w:rPr>
            <w:noProof/>
            <w:webHidden/>
          </w:rPr>
          <w:tab/>
        </w:r>
        <w:r>
          <w:rPr>
            <w:noProof/>
            <w:webHidden/>
          </w:rPr>
          <w:fldChar w:fldCharType="begin"/>
        </w:r>
        <w:r>
          <w:rPr>
            <w:noProof/>
            <w:webHidden/>
          </w:rPr>
          <w:instrText xml:space="preserve"> PAGEREF _Toc33180708 \h </w:instrText>
        </w:r>
      </w:ins>
      <w:r>
        <w:rPr>
          <w:noProof/>
          <w:webHidden/>
        </w:rPr>
      </w:r>
      <w:r>
        <w:rPr>
          <w:noProof/>
          <w:webHidden/>
        </w:rPr>
        <w:fldChar w:fldCharType="separate"/>
      </w:r>
      <w:ins w:id="103" w:author="Laurence Golding" w:date="2020-02-21T12:31:00Z">
        <w:r>
          <w:rPr>
            <w:noProof/>
            <w:webHidden/>
          </w:rPr>
          <w:t>33</w:t>
        </w:r>
        <w:r>
          <w:rPr>
            <w:noProof/>
            <w:webHidden/>
          </w:rPr>
          <w:fldChar w:fldCharType="end"/>
        </w:r>
        <w:r w:rsidRPr="0085132B">
          <w:rPr>
            <w:rStyle w:val="Hyperlink"/>
            <w:noProof/>
          </w:rPr>
          <w:fldChar w:fldCharType="end"/>
        </w:r>
      </w:ins>
    </w:p>
    <w:p w14:paraId="42A322C3" w14:textId="41E3149D" w:rsidR="00CE77CD" w:rsidRDefault="00CE77CD">
      <w:pPr>
        <w:pStyle w:val="TOC4"/>
        <w:tabs>
          <w:tab w:val="right" w:leader="dot" w:pos="9350"/>
        </w:tabs>
        <w:rPr>
          <w:ins w:id="104" w:author="Laurence Golding" w:date="2020-02-21T12:31:00Z"/>
          <w:rFonts w:asciiTheme="minorHAnsi" w:eastAsiaTheme="minorEastAsia" w:hAnsiTheme="minorHAnsi" w:cstheme="minorBidi"/>
          <w:noProof/>
          <w:sz w:val="22"/>
          <w:szCs w:val="22"/>
        </w:rPr>
      </w:pPr>
      <w:ins w:id="10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"_Toc33180709"</w:instrText>
        </w:r>
        <w:r w:rsidRPr="0085132B">
          <w:rPr>
            <w:rStyle w:val="Hyperlink"/>
            <w:noProof/>
          </w:rPr>
          <w:instrText xml:space="preserve"> </w:instrText>
        </w:r>
        <w:r w:rsidRPr="0085132B">
          <w:rPr>
            <w:rStyle w:val="Hyperlink"/>
            <w:noProof/>
          </w:rPr>
          <w:fldChar w:fldCharType="separate"/>
        </w:r>
        <w:r w:rsidRPr="0085132B">
          <w:rPr>
            <w:rStyle w:val="Hyperlink"/>
            <w:noProof/>
          </w:rPr>
          <w:t>3.5.4.1 General</w:t>
        </w:r>
        <w:r>
          <w:rPr>
            <w:noProof/>
            <w:webHidden/>
          </w:rPr>
          <w:tab/>
        </w:r>
        <w:r>
          <w:rPr>
            <w:noProof/>
            <w:webHidden/>
          </w:rPr>
          <w:fldChar w:fldCharType="begin"/>
        </w:r>
        <w:r>
          <w:rPr>
            <w:noProof/>
            <w:webHidden/>
          </w:rPr>
          <w:instrText xml:space="preserve"> PAGEREF _Toc33180709 \h </w:instrText>
        </w:r>
      </w:ins>
      <w:r>
        <w:rPr>
          <w:noProof/>
          <w:webHidden/>
        </w:rPr>
      </w:r>
      <w:r>
        <w:rPr>
          <w:noProof/>
          <w:webHidden/>
        </w:rPr>
        <w:fldChar w:fldCharType="separate"/>
      </w:r>
      <w:ins w:id="106" w:author="Laurence Golding" w:date="2020-02-21T12:31:00Z">
        <w:r>
          <w:rPr>
            <w:noProof/>
            <w:webHidden/>
          </w:rPr>
          <w:t>33</w:t>
        </w:r>
        <w:r>
          <w:rPr>
            <w:noProof/>
            <w:webHidden/>
          </w:rPr>
          <w:fldChar w:fldCharType="end"/>
        </w:r>
        <w:r w:rsidRPr="0085132B">
          <w:rPr>
            <w:rStyle w:val="Hyperlink"/>
            <w:noProof/>
          </w:rPr>
          <w:fldChar w:fldCharType="end"/>
        </w:r>
      </w:ins>
    </w:p>
    <w:p w14:paraId="07795BF9" w14:textId="5F2CB84F" w:rsidR="00CE77CD" w:rsidRDefault="00CE77CD">
      <w:pPr>
        <w:pStyle w:val="TOC4"/>
        <w:tabs>
          <w:tab w:val="right" w:leader="dot" w:pos="9350"/>
        </w:tabs>
        <w:rPr>
          <w:ins w:id="107" w:author="Laurence Golding" w:date="2020-02-21T12:31:00Z"/>
          <w:rFonts w:asciiTheme="minorHAnsi" w:eastAsiaTheme="minorEastAsia" w:hAnsiTheme="minorHAnsi" w:cstheme="minorBidi"/>
          <w:noProof/>
          <w:sz w:val="22"/>
          <w:szCs w:val="22"/>
        </w:rPr>
      </w:pPr>
      <w:ins w:id="10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"_Toc33180710"</w:instrText>
        </w:r>
        <w:r w:rsidRPr="0085132B">
          <w:rPr>
            <w:rStyle w:val="Hyperlink"/>
            <w:noProof/>
          </w:rPr>
          <w:instrText xml:space="preserve"> </w:instrText>
        </w:r>
        <w:r w:rsidRPr="0085132B">
          <w:rPr>
            <w:rStyle w:val="Hyperlink"/>
            <w:noProof/>
          </w:rPr>
          <w:fldChar w:fldCharType="separate"/>
        </w:r>
        <w:r w:rsidRPr="0085132B">
          <w:rPr>
            <w:rStyle w:val="Hyperlink"/>
            <w:noProof/>
          </w:rPr>
          <w:t>3.5.4.2 Versioned hierarchical strings</w:t>
        </w:r>
        <w:r>
          <w:rPr>
            <w:noProof/>
            <w:webHidden/>
          </w:rPr>
          <w:tab/>
        </w:r>
        <w:r>
          <w:rPr>
            <w:noProof/>
            <w:webHidden/>
          </w:rPr>
          <w:fldChar w:fldCharType="begin"/>
        </w:r>
        <w:r>
          <w:rPr>
            <w:noProof/>
            <w:webHidden/>
          </w:rPr>
          <w:instrText xml:space="preserve"> PAGEREF _Toc33180710 \h </w:instrText>
        </w:r>
      </w:ins>
      <w:r>
        <w:rPr>
          <w:noProof/>
          <w:webHidden/>
        </w:rPr>
      </w:r>
      <w:r>
        <w:rPr>
          <w:noProof/>
          <w:webHidden/>
        </w:rPr>
        <w:fldChar w:fldCharType="separate"/>
      </w:r>
      <w:ins w:id="109" w:author="Laurence Golding" w:date="2020-02-21T12:31:00Z">
        <w:r>
          <w:rPr>
            <w:noProof/>
            <w:webHidden/>
          </w:rPr>
          <w:t>34</w:t>
        </w:r>
        <w:r>
          <w:rPr>
            <w:noProof/>
            <w:webHidden/>
          </w:rPr>
          <w:fldChar w:fldCharType="end"/>
        </w:r>
        <w:r w:rsidRPr="0085132B">
          <w:rPr>
            <w:rStyle w:val="Hyperlink"/>
            <w:noProof/>
          </w:rPr>
          <w:fldChar w:fldCharType="end"/>
        </w:r>
      </w:ins>
    </w:p>
    <w:p w14:paraId="55CA1DB9" w14:textId="73DD6F00" w:rsidR="00CE77CD" w:rsidRDefault="00CE77CD">
      <w:pPr>
        <w:pStyle w:val="TOC2"/>
        <w:tabs>
          <w:tab w:val="right" w:leader="dot" w:pos="9350"/>
        </w:tabs>
        <w:rPr>
          <w:ins w:id="110" w:author="Laurence Golding" w:date="2020-02-21T12:31:00Z"/>
          <w:rFonts w:asciiTheme="minorHAnsi" w:eastAsiaTheme="minorEastAsia" w:hAnsiTheme="minorHAnsi" w:cstheme="minorBidi"/>
          <w:noProof/>
          <w:sz w:val="22"/>
          <w:szCs w:val="22"/>
        </w:rPr>
      </w:pPr>
      <w:ins w:id="11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"_Toc33180711"</w:instrText>
        </w:r>
        <w:r w:rsidRPr="0085132B">
          <w:rPr>
            <w:rStyle w:val="Hyperlink"/>
            <w:noProof/>
          </w:rPr>
          <w:instrText xml:space="preserve"> </w:instrText>
        </w:r>
        <w:r w:rsidRPr="0085132B">
          <w:rPr>
            <w:rStyle w:val="Hyperlink"/>
            <w:noProof/>
          </w:rPr>
          <w:fldChar w:fldCharType="separate"/>
        </w:r>
        <w:r w:rsidRPr="0085132B">
          <w:rPr>
            <w:rStyle w:val="Hyperlink"/>
            <w:noProof/>
          </w:rPr>
          <w:t>3.6 Object properties</w:t>
        </w:r>
        <w:r>
          <w:rPr>
            <w:noProof/>
            <w:webHidden/>
          </w:rPr>
          <w:tab/>
        </w:r>
        <w:r>
          <w:rPr>
            <w:noProof/>
            <w:webHidden/>
          </w:rPr>
          <w:fldChar w:fldCharType="begin"/>
        </w:r>
        <w:r>
          <w:rPr>
            <w:noProof/>
            <w:webHidden/>
          </w:rPr>
          <w:instrText xml:space="preserve"> PAGEREF _Toc33180711 \h </w:instrText>
        </w:r>
      </w:ins>
      <w:r>
        <w:rPr>
          <w:noProof/>
          <w:webHidden/>
        </w:rPr>
      </w:r>
      <w:r>
        <w:rPr>
          <w:noProof/>
          <w:webHidden/>
        </w:rPr>
        <w:fldChar w:fldCharType="separate"/>
      </w:r>
      <w:ins w:id="112" w:author="Laurence Golding" w:date="2020-02-21T12:31:00Z">
        <w:r>
          <w:rPr>
            <w:noProof/>
            <w:webHidden/>
          </w:rPr>
          <w:t>34</w:t>
        </w:r>
        <w:r>
          <w:rPr>
            <w:noProof/>
            <w:webHidden/>
          </w:rPr>
          <w:fldChar w:fldCharType="end"/>
        </w:r>
        <w:r w:rsidRPr="0085132B">
          <w:rPr>
            <w:rStyle w:val="Hyperlink"/>
            <w:noProof/>
          </w:rPr>
          <w:fldChar w:fldCharType="end"/>
        </w:r>
      </w:ins>
    </w:p>
    <w:p w14:paraId="45E319E0" w14:textId="03DA15A9" w:rsidR="00CE77CD" w:rsidRDefault="00CE77CD">
      <w:pPr>
        <w:pStyle w:val="TOC2"/>
        <w:tabs>
          <w:tab w:val="right" w:leader="dot" w:pos="9350"/>
        </w:tabs>
        <w:rPr>
          <w:ins w:id="113" w:author="Laurence Golding" w:date="2020-02-21T12:31:00Z"/>
          <w:rFonts w:asciiTheme="minorHAnsi" w:eastAsiaTheme="minorEastAsia" w:hAnsiTheme="minorHAnsi" w:cstheme="minorBidi"/>
          <w:noProof/>
          <w:sz w:val="22"/>
          <w:szCs w:val="22"/>
        </w:rPr>
      </w:pPr>
      <w:ins w:id="11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"_Toc33180712"</w:instrText>
        </w:r>
        <w:r w:rsidRPr="0085132B">
          <w:rPr>
            <w:rStyle w:val="Hyperlink"/>
            <w:noProof/>
          </w:rPr>
          <w:instrText xml:space="preserve"> </w:instrText>
        </w:r>
        <w:r w:rsidRPr="0085132B">
          <w:rPr>
            <w:rStyle w:val="Hyperlink"/>
            <w:noProof/>
          </w:rPr>
          <w:fldChar w:fldCharType="separate"/>
        </w:r>
        <w:r w:rsidRPr="0085132B">
          <w:rPr>
            <w:rStyle w:val="Hyperlink"/>
            <w:noProof/>
          </w:rPr>
          <w:t>3.7 Array properties</w:t>
        </w:r>
        <w:r>
          <w:rPr>
            <w:noProof/>
            <w:webHidden/>
          </w:rPr>
          <w:tab/>
        </w:r>
        <w:r>
          <w:rPr>
            <w:noProof/>
            <w:webHidden/>
          </w:rPr>
          <w:fldChar w:fldCharType="begin"/>
        </w:r>
        <w:r>
          <w:rPr>
            <w:noProof/>
            <w:webHidden/>
          </w:rPr>
          <w:instrText xml:space="preserve"> PAGEREF _Toc33180712 \h </w:instrText>
        </w:r>
      </w:ins>
      <w:r>
        <w:rPr>
          <w:noProof/>
          <w:webHidden/>
        </w:rPr>
      </w:r>
      <w:r>
        <w:rPr>
          <w:noProof/>
          <w:webHidden/>
        </w:rPr>
        <w:fldChar w:fldCharType="separate"/>
      </w:r>
      <w:ins w:id="115" w:author="Laurence Golding" w:date="2020-02-21T12:31:00Z">
        <w:r>
          <w:rPr>
            <w:noProof/>
            <w:webHidden/>
          </w:rPr>
          <w:t>34</w:t>
        </w:r>
        <w:r>
          <w:rPr>
            <w:noProof/>
            <w:webHidden/>
          </w:rPr>
          <w:fldChar w:fldCharType="end"/>
        </w:r>
        <w:r w:rsidRPr="0085132B">
          <w:rPr>
            <w:rStyle w:val="Hyperlink"/>
            <w:noProof/>
          </w:rPr>
          <w:fldChar w:fldCharType="end"/>
        </w:r>
      </w:ins>
    </w:p>
    <w:p w14:paraId="34646DC8" w14:textId="09CB1C3F" w:rsidR="00CE77CD" w:rsidRDefault="00CE77CD">
      <w:pPr>
        <w:pStyle w:val="TOC3"/>
        <w:tabs>
          <w:tab w:val="right" w:leader="dot" w:pos="9350"/>
        </w:tabs>
        <w:rPr>
          <w:ins w:id="116" w:author="Laurence Golding" w:date="2020-02-21T12:31:00Z"/>
          <w:rFonts w:asciiTheme="minorHAnsi" w:eastAsiaTheme="minorEastAsia" w:hAnsiTheme="minorHAnsi" w:cstheme="minorBidi"/>
          <w:noProof/>
          <w:sz w:val="22"/>
          <w:szCs w:val="22"/>
        </w:rPr>
      </w:pPr>
      <w:ins w:id="11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"_Toc33180713"</w:instrText>
        </w:r>
        <w:r w:rsidRPr="0085132B">
          <w:rPr>
            <w:rStyle w:val="Hyperlink"/>
            <w:noProof/>
          </w:rPr>
          <w:instrText xml:space="preserve"> </w:instrText>
        </w:r>
        <w:r w:rsidRPr="0085132B">
          <w:rPr>
            <w:rStyle w:val="Hyperlink"/>
            <w:noProof/>
          </w:rPr>
          <w:fldChar w:fldCharType="separate"/>
        </w:r>
        <w:r w:rsidRPr="0085132B">
          <w:rPr>
            <w:rStyle w:val="Hyperlink"/>
            <w:noProof/>
          </w:rPr>
          <w:t>3.7.1 General</w:t>
        </w:r>
        <w:r>
          <w:rPr>
            <w:noProof/>
            <w:webHidden/>
          </w:rPr>
          <w:tab/>
        </w:r>
        <w:r>
          <w:rPr>
            <w:noProof/>
            <w:webHidden/>
          </w:rPr>
          <w:fldChar w:fldCharType="begin"/>
        </w:r>
        <w:r>
          <w:rPr>
            <w:noProof/>
            <w:webHidden/>
          </w:rPr>
          <w:instrText xml:space="preserve"> PAGEREF _Toc33180713 \h </w:instrText>
        </w:r>
      </w:ins>
      <w:r>
        <w:rPr>
          <w:noProof/>
          <w:webHidden/>
        </w:rPr>
      </w:r>
      <w:r>
        <w:rPr>
          <w:noProof/>
          <w:webHidden/>
        </w:rPr>
        <w:fldChar w:fldCharType="separate"/>
      </w:r>
      <w:ins w:id="118" w:author="Laurence Golding" w:date="2020-02-21T12:31:00Z">
        <w:r>
          <w:rPr>
            <w:noProof/>
            <w:webHidden/>
          </w:rPr>
          <w:t>34</w:t>
        </w:r>
        <w:r>
          <w:rPr>
            <w:noProof/>
            <w:webHidden/>
          </w:rPr>
          <w:fldChar w:fldCharType="end"/>
        </w:r>
        <w:r w:rsidRPr="0085132B">
          <w:rPr>
            <w:rStyle w:val="Hyperlink"/>
            <w:noProof/>
          </w:rPr>
          <w:fldChar w:fldCharType="end"/>
        </w:r>
      </w:ins>
    </w:p>
    <w:p w14:paraId="0BD46F78" w14:textId="332BB699" w:rsidR="00CE77CD" w:rsidRDefault="00CE77CD">
      <w:pPr>
        <w:pStyle w:val="TOC3"/>
        <w:tabs>
          <w:tab w:val="right" w:leader="dot" w:pos="9350"/>
        </w:tabs>
        <w:rPr>
          <w:ins w:id="119" w:author="Laurence Golding" w:date="2020-02-21T12:31:00Z"/>
          <w:rFonts w:asciiTheme="minorHAnsi" w:eastAsiaTheme="minorEastAsia" w:hAnsiTheme="minorHAnsi" w:cstheme="minorBidi"/>
          <w:noProof/>
          <w:sz w:val="22"/>
          <w:szCs w:val="22"/>
        </w:rPr>
      </w:pPr>
      <w:ins w:id="12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"_Toc33180714"</w:instrText>
        </w:r>
        <w:r w:rsidRPr="0085132B">
          <w:rPr>
            <w:rStyle w:val="Hyperlink"/>
            <w:noProof/>
          </w:rPr>
          <w:instrText xml:space="preserve"> </w:instrText>
        </w:r>
        <w:r w:rsidRPr="0085132B">
          <w:rPr>
            <w:rStyle w:val="Hyperlink"/>
            <w:noProof/>
          </w:rPr>
          <w:fldChar w:fldCharType="separate"/>
        </w:r>
        <w:r w:rsidRPr="0085132B">
          <w:rPr>
            <w:rStyle w:val="Hyperlink"/>
            <w:noProof/>
          </w:rPr>
          <w:t>3.7.2 Default value</w:t>
        </w:r>
        <w:r>
          <w:rPr>
            <w:noProof/>
            <w:webHidden/>
          </w:rPr>
          <w:tab/>
        </w:r>
        <w:r>
          <w:rPr>
            <w:noProof/>
            <w:webHidden/>
          </w:rPr>
          <w:fldChar w:fldCharType="begin"/>
        </w:r>
        <w:r>
          <w:rPr>
            <w:noProof/>
            <w:webHidden/>
          </w:rPr>
          <w:instrText xml:space="preserve"> PAGEREF _Toc33180714 \h </w:instrText>
        </w:r>
      </w:ins>
      <w:r>
        <w:rPr>
          <w:noProof/>
          <w:webHidden/>
        </w:rPr>
      </w:r>
      <w:r>
        <w:rPr>
          <w:noProof/>
          <w:webHidden/>
        </w:rPr>
        <w:fldChar w:fldCharType="separate"/>
      </w:r>
      <w:ins w:id="121" w:author="Laurence Golding" w:date="2020-02-21T12:31:00Z">
        <w:r>
          <w:rPr>
            <w:noProof/>
            <w:webHidden/>
          </w:rPr>
          <w:t>34</w:t>
        </w:r>
        <w:r>
          <w:rPr>
            <w:noProof/>
            <w:webHidden/>
          </w:rPr>
          <w:fldChar w:fldCharType="end"/>
        </w:r>
        <w:r w:rsidRPr="0085132B">
          <w:rPr>
            <w:rStyle w:val="Hyperlink"/>
            <w:noProof/>
          </w:rPr>
          <w:fldChar w:fldCharType="end"/>
        </w:r>
      </w:ins>
    </w:p>
    <w:p w14:paraId="6FC511F4" w14:textId="481A0AEC" w:rsidR="00CE77CD" w:rsidRDefault="00CE77CD">
      <w:pPr>
        <w:pStyle w:val="TOC3"/>
        <w:tabs>
          <w:tab w:val="right" w:leader="dot" w:pos="9350"/>
        </w:tabs>
        <w:rPr>
          <w:ins w:id="122" w:author="Laurence Golding" w:date="2020-02-21T12:31:00Z"/>
          <w:rFonts w:asciiTheme="minorHAnsi" w:eastAsiaTheme="minorEastAsia" w:hAnsiTheme="minorHAnsi" w:cstheme="minorBidi"/>
          <w:noProof/>
          <w:sz w:val="22"/>
          <w:szCs w:val="22"/>
        </w:rPr>
      </w:pPr>
      <w:ins w:id="12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"_Toc33180715"</w:instrText>
        </w:r>
        <w:r w:rsidRPr="0085132B">
          <w:rPr>
            <w:rStyle w:val="Hyperlink"/>
            <w:noProof/>
          </w:rPr>
          <w:instrText xml:space="preserve"> </w:instrText>
        </w:r>
        <w:r w:rsidRPr="0085132B">
          <w:rPr>
            <w:rStyle w:val="Hyperlink"/>
            <w:noProof/>
          </w:rPr>
          <w:fldChar w:fldCharType="separate"/>
        </w:r>
        <w:r w:rsidRPr="0085132B">
          <w:rPr>
            <w:rStyle w:val="Hyperlink"/>
            <w:noProof/>
          </w:rPr>
          <w:t>3.7.3 Array properties with unique values</w:t>
        </w:r>
        <w:r>
          <w:rPr>
            <w:noProof/>
            <w:webHidden/>
          </w:rPr>
          <w:tab/>
        </w:r>
        <w:r>
          <w:rPr>
            <w:noProof/>
            <w:webHidden/>
          </w:rPr>
          <w:fldChar w:fldCharType="begin"/>
        </w:r>
        <w:r>
          <w:rPr>
            <w:noProof/>
            <w:webHidden/>
          </w:rPr>
          <w:instrText xml:space="preserve"> PAGEREF _Toc33180715 \h </w:instrText>
        </w:r>
      </w:ins>
      <w:r>
        <w:rPr>
          <w:noProof/>
          <w:webHidden/>
        </w:rPr>
      </w:r>
      <w:r>
        <w:rPr>
          <w:noProof/>
          <w:webHidden/>
        </w:rPr>
        <w:fldChar w:fldCharType="separate"/>
      </w:r>
      <w:ins w:id="124" w:author="Laurence Golding" w:date="2020-02-21T12:31:00Z">
        <w:r>
          <w:rPr>
            <w:noProof/>
            <w:webHidden/>
          </w:rPr>
          <w:t>35</w:t>
        </w:r>
        <w:r>
          <w:rPr>
            <w:noProof/>
            <w:webHidden/>
          </w:rPr>
          <w:fldChar w:fldCharType="end"/>
        </w:r>
        <w:r w:rsidRPr="0085132B">
          <w:rPr>
            <w:rStyle w:val="Hyperlink"/>
            <w:noProof/>
          </w:rPr>
          <w:fldChar w:fldCharType="end"/>
        </w:r>
      </w:ins>
    </w:p>
    <w:p w14:paraId="764EA2CA" w14:textId="46F2E95A" w:rsidR="00CE77CD" w:rsidRDefault="00CE77CD">
      <w:pPr>
        <w:pStyle w:val="TOC3"/>
        <w:tabs>
          <w:tab w:val="right" w:leader="dot" w:pos="9350"/>
        </w:tabs>
        <w:rPr>
          <w:ins w:id="125" w:author="Laurence Golding" w:date="2020-02-21T12:31:00Z"/>
          <w:rFonts w:asciiTheme="minorHAnsi" w:eastAsiaTheme="minorEastAsia" w:hAnsiTheme="minorHAnsi" w:cstheme="minorBidi"/>
          <w:noProof/>
          <w:sz w:val="22"/>
          <w:szCs w:val="22"/>
        </w:rPr>
      </w:pPr>
      <w:ins w:id="12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"_Toc33180716"</w:instrText>
        </w:r>
        <w:r w:rsidRPr="0085132B">
          <w:rPr>
            <w:rStyle w:val="Hyperlink"/>
            <w:noProof/>
          </w:rPr>
          <w:instrText xml:space="preserve"> </w:instrText>
        </w:r>
        <w:r w:rsidRPr="0085132B">
          <w:rPr>
            <w:rStyle w:val="Hyperlink"/>
            <w:noProof/>
          </w:rPr>
          <w:fldChar w:fldCharType="separate"/>
        </w:r>
        <w:r w:rsidRPr="0085132B">
          <w:rPr>
            <w:rStyle w:val="Hyperlink"/>
            <w:noProof/>
          </w:rPr>
          <w:t>3.7.4 Array indices</w:t>
        </w:r>
        <w:r>
          <w:rPr>
            <w:noProof/>
            <w:webHidden/>
          </w:rPr>
          <w:tab/>
        </w:r>
        <w:r>
          <w:rPr>
            <w:noProof/>
            <w:webHidden/>
          </w:rPr>
          <w:fldChar w:fldCharType="begin"/>
        </w:r>
        <w:r>
          <w:rPr>
            <w:noProof/>
            <w:webHidden/>
          </w:rPr>
          <w:instrText xml:space="preserve"> PAGEREF _Toc33180716 \h </w:instrText>
        </w:r>
      </w:ins>
      <w:r>
        <w:rPr>
          <w:noProof/>
          <w:webHidden/>
        </w:rPr>
      </w:r>
      <w:r>
        <w:rPr>
          <w:noProof/>
          <w:webHidden/>
        </w:rPr>
        <w:fldChar w:fldCharType="separate"/>
      </w:r>
      <w:ins w:id="127" w:author="Laurence Golding" w:date="2020-02-21T12:31:00Z">
        <w:r>
          <w:rPr>
            <w:noProof/>
            <w:webHidden/>
          </w:rPr>
          <w:t>35</w:t>
        </w:r>
        <w:r>
          <w:rPr>
            <w:noProof/>
            <w:webHidden/>
          </w:rPr>
          <w:fldChar w:fldCharType="end"/>
        </w:r>
        <w:r w:rsidRPr="0085132B">
          <w:rPr>
            <w:rStyle w:val="Hyperlink"/>
            <w:noProof/>
          </w:rPr>
          <w:fldChar w:fldCharType="end"/>
        </w:r>
      </w:ins>
    </w:p>
    <w:p w14:paraId="41C827FA" w14:textId="767F9913" w:rsidR="00CE77CD" w:rsidRDefault="00CE77CD">
      <w:pPr>
        <w:pStyle w:val="TOC2"/>
        <w:tabs>
          <w:tab w:val="right" w:leader="dot" w:pos="9350"/>
        </w:tabs>
        <w:rPr>
          <w:ins w:id="128" w:author="Laurence Golding" w:date="2020-02-21T12:31:00Z"/>
          <w:rFonts w:asciiTheme="minorHAnsi" w:eastAsiaTheme="minorEastAsia" w:hAnsiTheme="minorHAnsi" w:cstheme="minorBidi"/>
          <w:noProof/>
          <w:sz w:val="22"/>
          <w:szCs w:val="22"/>
        </w:rPr>
      </w:pPr>
      <w:ins w:id="12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"_Toc33180717"</w:instrText>
        </w:r>
        <w:r w:rsidRPr="0085132B">
          <w:rPr>
            <w:rStyle w:val="Hyperlink"/>
            <w:noProof/>
          </w:rPr>
          <w:instrText xml:space="preserve"> </w:instrText>
        </w:r>
        <w:r w:rsidRPr="0085132B">
          <w:rPr>
            <w:rStyle w:val="Hyperlink"/>
            <w:noProof/>
          </w:rPr>
          <w:fldChar w:fldCharType="separate"/>
        </w:r>
        <w:r w:rsidRPr="0085132B">
          <w:rPr>
            <w:rStyle w:val="Hyperlink"/>
            <w:noProof/>
          </w:rPr>
          <w:t>3.8 Property bags</w:t>
        </w:r>
        <w:r>
          <w:rPr>
            <w:noProof/>
            <w:webHidden/>
          </w:rPr>
          <w:tab/>
        </w:r>
        <w:r>
          <w:rPr>
            <w:noProof/>
            <w:webHidden/>
          </w:rPr>
          <w:fldChar w:fldCharType="begin"/>
        </w:r>
        <w:r>
          <w:rPr>
            <w:noProof/>
            <w:webHidden/>
          </w:rPr>
          <w:instrText xml:space="preserve"> PAGEREF _Toc33180717 \h </w:instrText>
        </w:r>
      </w:ins>
      <w:r>
        <w:rPr>
          <w:noProof/>
          <w:webHidden/>
        </w:rPr>
      </w:r>
      <w:r>
        <w:rPr>
          <w:noProof/>
          <w:webHidden/>
        </w:rPr>
        <w:fldChar w:fldCharType="separate"/>
      </w:r>
      <w:ins w:id="130" w:author="Laurence Golding" w:date="2020-02-21T12:31:00Z">
        <w:r>
          <w:rPr>
            <w:noProof/>
            <w:webHidden/>
          </w:rPr>
          <w:t>35</w:t>
        </w:r>
        <w:r>
          <w:rPr>
            <w:noProof/>
            <w:webHidden/>
          </w:rPr>
          <w:fldChar w:fldCharType="end"/>
        </w:r>
        <w:r w:rsidRPr="0085132B">
          <w:rPr>
            <w:rStyle w:val="Hyperlink"/>
            <w:noProof/>
          </w:rPr>
          <w:fldChar w:fldCharType="end"/>
        </w:r>
      </w:ins>
    </w:p>
    <w:p w14:paraId="36B280C1" w14:textId="6A80FB4D" w:rsidR="00CE77CD" w:rsidRDefault="00CE77CD">
      <w:pPr>
        <w:pStyle w:val="TOC3"/>
        <w:tabs>
          <w:tab w:val="right" w:leader="dot" w:pos="9350"/>
        </w:tabs>
        <w:rPr>
          <w:ins w:id="131" w:author="Laurence Golding" w:date="2020-02-21T12:31:00Z"/>
          <w:rFonts w:asciiTheme="minorHAnsi" w:eastAsiaTheme="minorEastAsia" w:hAnsiTheme="minorHAnsi" w:cstheme="minorBidi"/>
          <w:noProof/>
          <w:sz w:val="22"/>
          <w:szCs w:val="22"/>
        </w:rPr>
      </w:pPr>
      <w:ins w:id="13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"_Toc33180718"</w:instrText>
        </w:r>
        <w:r w:rsidRPr="0085132B">
          <w:rPr>
            <w:rStyle w:val="Hyperlink"/>
            <w:noProof/>
          </w:rPr>
          <w:instrText xml:space="preserve"> </w:instrText>
        </w:r>
        <w:r w:rsidRPr="0085132B">
          <w:rPr>
            <w:rStyle w:val="Hyperlink"/>
            <w:noProof/>
          </w:rPr>
          <w:fldChar w:fldCharType="separate"/>
        </w:r>
        <w:r w:rsidRPr="0085132B">
          <w:rPr>
            <w:rStyle w:val="Hyperlink"/>
            <w:noProof/>
          </w:rPr>
          <w:t>3.8.1 General</w:t>
        </w:r>
        <w:r>
          <w:rPr>
            <w:noProof/>
            <w:webHidden/>
          </w:rPr>
          <w:tab/>
        </w:r>
        <w:r>
          <w:rPr>
            <w:noProof/>
            <w:webHidden/>
          </w:rPr>
          <w:fldChar w:fldCharType="begin"/>
        </w:r>
        <w:r>
          <w:rPr>
            <w:noProof/>
            <w:webHidden/>
          </w:rPr>
          <w:instrText xml:space="preserve"> PAGEREF _Toc33180718 \h </w:instrText>
        </w:r>
      </w:ins>
      <w:r>
        <w:rPr>
          <w:noProof/>
          <w:webHidden/>
        </w:rPr>
      </w:r>
      <w:r>
        <w:rPr>
          <w:noProof/>
          <w:webHidden/>
        </w:rPr>
        <w:fldChar w:fldCharType="separate"/>
      </w:r>
      <w:ins w:id="133" w:author="Laurence Golding" w:date="2020-02-21T12:31:00Z">
        <w:r>
          <w:rPr>
            <w:noProof/>
            <w:webHidden/>
          </w:rPr>
          <w:t>35</w:t>
        </w:r>
        <w:r>
          <w:rPr>
            <w:noProof/>
            <w:webHidden/>
          </w:rPr>
          <w:fldChar w:fldCharType="end"/>
        </w:r>
        <w:r w:rsidRPr="0085132B">
          <w:rPr>
            <w:rStyle w:val="Hyperlink"/>
            <w:noProof/>
          </w:rPr>
          <w:fldChar w:fldCharType="end"/>
        </w:r>
      </w:ins>
    </w:p>
    <w:p w14:paraId="79024B45" w14:textId="0EAC30E8" w:rsidR="00CE77CD" w:rsidRDefault="00CE77CD">
      <w:pPr>
        <w:pStyle w:val="TOC3"/>
        <w:tabs>
          <w:tab w:val="right" w:leader="dot" w:pos="9350"/>
        </w:tabs>
        <w:rPr>
          <w:ins w:id="134" w:author="Laurence Golding" w:date="2020-02-21T12:31:00Z"/>
          <w:rFonts w:asciiTheme="minorHAnsi" w:eastAsiaTheme="minorEastAsia" w:hAnsiTheme="minorHAnsi" w:cstheme="minorBidi"/>
          <w:noProof/>
          <w:sz w:val="22"/>
          <w:szCs w:val="22"/>
        </w:rPr>
      </w:pPr>
      <w:ins w:id="135" w:author="Laurence Golding" w:date="2020-02-21T12:31:00Z">
        <w:r w:rsidRPr="0085132B">
          <w:rPr>
            <w:rStyle w:val="Hyperlink"/>
            <w:noProof/>
          </w:rPr>
          <w:lastRenderedPageBreak/>
          <w:fldChar w:fldCharType="begin"/>
        </w:r>
        <w:r w:rsidRPr="0085132B">
          <w:rPr>
            <w:rStyle w:val="Hyperlink"/>
            <w:noProof/>
          </w:rPr>
          <w:instrText xml:space="preserve"> </w:instrText>
        </w:r>
        <w:r>
          <w:rPr>
            <w:noProof/>
          </w:rPr>
          <w:instrText>HYPERLINK \l "_Toc33180719"</w:instrText>
        </w:r>
        <w:r w:rsidRPr="0085132B">
          <w:rPr>
            <w:rStyle w:val="Hyperlink"/>
            <w:noProof/>
          </w:rPr>
          <w:instrText xml:space="preserve"> </w:instrText>
        </w:r>
        <w:r w:rsidRPr="0085132B">
          <w:rPr>
            <w:rStyle w:val="Hyperlink"/>
            <w:noProof/>
          </w:rPr>
          <w:fldChar w:fldCharType="separate"/>
        </w:r>
        <w:r w:rsidRPr="0085132B">
          <w:rPr>
            <w:rStyle w:val="Hyperlink"/>
            <w:noProof/>
          </w:rPr>
          <w:t>3.8.2 Tags</w:t>
        </w:r>
        <w:r>
          <w:rPr>
            <w:noProof/>
            <w:webHidden/>
          </w:rPr>
          <w:tab/>
        </w:r>
        <w:r>
          <w:rPr>
            <w:noProof/>
            <w:webHidden/>
          </w:rPr>
          <w:fldChar w:fldCharType="begin"/>
        </w:r>
        <w:r>
          <w:rPr>
            <w:noProof/>
            <w:webHidden/>
          </w:rPr>
          <w:instrText xml:space="preserve"> PAGEREF _Toc33180719 \h </w:instrText>
        </w:r>
      </w:ins>
      <w:r>
        <w:rPr>
          <w:noProof/>
          <w:webHidden/>
        </w:rPr>
      </w:r>
      <w:r>
        <w:rPr>
          <w:noProof/>
          <w:webHidden/>
        </w:rPr>
        <w:fldChar w:fldCharType="separate"/>
      </w:r>
      <w:ins w:id="136" w:author="Laurence Golding" w:date="2020-02-21T12:31:00Z">
        <w:r>
          <w:rPr>
            <w:noProof/>
            <w:webHidden/>
          </w:rPr>
          <w:t>35</w:t>
        </w:r>
        <w:r>
          <w:rPr>
            <w:noProof/>
            <w:webHidden/>
          </w:rPr>
          <w:fldChar w:fldCharType="end"/>
        </w:r>
        <w:r w:rsidRPr="0085132B">
          <w:rPr>
            <w:rStyle w:val="Hyperlink"/>
            <w:noProof/>
          </w:rPr>
          <w:fldChar w:fldCharType="end"/>
        </w:r>
      </w:ins>
    </w:p>
    <w:p w14:paraId="680E8A21" w14:textId="3EDD5E35" w:rsidR="00CE77CD" w:rsidRDefault="00CE77CD">
      <w:pPr>
        <w:pStyle w:val="TOC4"/>
        <w:tabs>
          <w:tab w:val="right" w:leader="dot" w:pos="9350"/>
        </w:tabs>
        <w:rPr>
          <w:ins w:id="137" w:author="Laurence Golding" w:date="2020-02-21T12:31:00Z"/>
          <w:rFonts w:asciiTheme="minorHAnsi" w:eastAsiaTheme="minorEastAsia" w:hAnsiTheme="minorHAnsi" w:cstheme="minorBidi"/>
          <w:noProof/>
          <w:sz w:val="22"/>
          <w:szCs w:val="22"/>
        </w:rPr>
      </w:pPr>
      <w:ins w:id="13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"_Toc33180720"</w:instrText>
        </w:r>
        <w:r w:rsidRPr="0085132B">
          <w:rPr>
            <w:rStyle w:val="Hyperlink"/>
            <w:noProof/>
          </w:rPr>
          <w:instrText xml:space="preserve"> </w:instrText>
        </w:r>
        <w:r w:rsidRPr="0085132B">
          <w:rPr>
            <w:rStyle w:val="Hyperlink"/>
            <w:noProof/>
          </w:rPr>
          <w:fldChar w:fldCharType="separate"/>
        </w:r>
        <w:r w:rsidRPr="0085132B">
          <w:rPr>
            <w:rStyle w:val="Hyperlink"/>
            <w:noProof/>
          </w:rPr>
          <w:t>3.8.2.1 General</w:t>
        </w:r>
        <w:r>
          <w:rPr>
            <w:noProof/>
            <w:webHidden/>
          </w:rPr>
          <w:tab/>
        </w:r>
        <w:r>
          <w:rPr>
            <w:noProof/>
            <w:webHidden/>
          </w:rPr>
          <w:fldChar w:fldCharType="begin"/>
        </w:r>
        <w:r>
          <w:rPr>
            <w:noProof/>
            <w:webHidden/>
          </w:rPr>
          <w:instrText xml:space="preserve"> PAGEREF _Toc33180720 \h </w:instrText>
        </w:r>
      </w:ins>
      <w:r>
        <w:rPr>
          <w:noProof/>
          <w:webHidden/>
        </w:rPr>
      </w:r>
      <w:r>
        <w:rPr>
          <w:noProof/>
          <w:webHidden/>
        </w:rPr>
        <w:fldChar w:fldCharType="separate"/>
      </w:r>
      <w:ins w:id="139" w:author="Laurence Golding" w:date="2020-02-21T12:31:00Z">
        <w:r>
          <w:rPr>
            <w:noProof/>
            <w:webHidden/>
          </w:rPr>
          <w:t>35</w:t>
        </w:r>
        <w:r>
          <w:rPr>
            <w:noProof/>
            <w:webHidden/>
          </w:rPr>
          <w:fldChar w:fldCharType="end"/>
        </w:r>
        <w:r w:rsidRPr="0085132B">
          <w:rPr>
            <w:rStyle w:val="Hyperlink"/>
            <w:noProof/>
          </w:rPr>
          <w:fldChar w:fldCharType="end"/>
        </w:r>
      </w:ins>
    </w:p>
    <w:p w14:paraId="10D5FBC4" w14:textId="708EDFC2" w:rsidR="00CE77CD" w:rsidRDefault="00CE77CD">
      <w:pPr>
        <w:pStyle w:val="TOC4"/>
        <w:tabs>
          <w:tab w:val="right" w:leader="dot" w:pos="9350"/>
        </w:tabs>
        <w:rPr>
          <w:ins w:id="140" w:author="Laurence Golding" w:date="2020-02-21T12:31:00Z"/>
          <w:rFonts w:asciiTheme="minorHAnsi" w:eastAsiaTheme="minorEastAsia" w:hAnsiTheme="minorHAnsi" w:cstheme="minorBidi"/>
          <w:noProof/>
          <w:sz w:val="22"/>
          <w:szCs w:val="22"/>
        </w:rPr>
      </w:pPr>
      <w:ins w:id="14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"_Toc33180721"</w:instrText>
        </w:r>
        <w:r w:rsidRPr="0085132B">
          <w:rPr>
            <w:rStyle w:val="Hyperlink"/>
            <w:noProof/>
          </w:rPr>
          <w:instrText xml:space="preserve"> </w:instrText>
        </w:r>
        <w:r w:rsidRPr="0085132B">
          <w:rPr>
            <w:rStyle w:val="Hyperlink"/>
            <w:noProof/>
          </w:rPr>
          <w:fldChar w:fldCharType="separate"/>
        </w:r>
        <w:r w:rsidRPr="0085132B">
          <w:rPr>
            <w:rStyle w:val="Hyperlink"/>
            <w:noProof/>
          </w:rPr>
          <w:t>3.8.2.2 Tag metadata</w:t>
        </w:r>
        <w:r>
          <w:rPr>
            <w:noProof/>
            <w:webHidden/>
          </w:rPr>
          <w:tab/>
        </w:r>
        <w:r>
          <w:rPr>
            <w:noProof/>
            <w:webHidden/>
          </w:rPr>
          <w:fldChar w:fldCharType="begin"/>
        </w:r>
        <w:r>
          <w:rPr>
            <w:noProof/>
            <w:webHidden/>
          </w:rPr>
          <w:instrText xml:space="preserve"> PAGEREF _Toc33180721 \h </w:instrText>
        </w:r>
      </w:ins>
      <w:r>
        <w:rPr>
          <w:noProof/>
          <w:webHidden/>
        </w:rPr>
      </w:r>
      <w:r>
        <w:rPr>
          <w:noProof/>
          <w:webHidden/>
        </w:rPr>
        <w:fldChar w:fldCharType="separate"/>
      </w:r>
      <w:ins w:id="142" w:author="Laurence Golding" w:date="2020-02-21T12:31:00Z">
        <w:r>
          <w:rPr>
            <w:noProof/>
            <w:webHidden/>
          </w:rPr>
          <w:t>36</w:t>
        </w:r>
        <w:r>
          <w:rPr>
            <w:noProof/>
            <w:webHidden/>
          </w:rPr>
          <w:fldChar w:fldCharType="end"/>
        </w:r>
        <w:r w:rsidRPr="0085132B">
          <w:rPr>
            <w:rStyle w:val="Hyperlink"/>
            <w:noProof/>
          </w:rPr>
          <w:fldChar w:fldCharType="end"/>
        </w:r>
      </w:ins>
    </w:p>
    <w:p w14:paraId="7C2857A1" w14:textId="3B7E0A2E" w:rsidR="00CE77CD" w:rsidRDefault="00CE77CD">
      <w:pPr>
        <w:pStyle w:val="TOC2"/>
        <w:tabs>
          <w:tab w:val="right" w:leader="dot" w:pos="9350"/>
        </w:tabs>
        <w:rPr>
          <w:ins w:id="143" w:author="Laurence Golding" w:date="2020-02-21T12:31:00Z"/>
          <w:rFonts w:asciiTheme="minorHAnsi" w:eastAsiaTheme="minorEastAsia" w:hAnsiTheme="minorHAnsi" w:cstheme="minorBidi"/>
          <w:noProof/>
          <w:sz w:val="22"/>
          <w:szCs w:val="22"/>
        </w:rPr>
      </w:pPr>
      <w:ins w:id="14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"_Toc33180722"</w:instrText>
        </w:r>
        <w:r w:rsidRPr="0085132B">
          <w:rPr>
            <w:rStyle w:val="Hyperlink"/>
            <w:noProof/>
          </w:rPr>
          <w:instrText xml:space="preserve"> </w:instrText>
        </w:r>
        <w:r w:rsidRPr="0085132B">
          <w:rPr>
            <w:rStyle w:val="Hyperlink"/>
            <w:noProof/>
          </w:rPr>
          <w:fldChar w:fldCharType="separate"/>
        </w:r>
        <w:r w:rsidRPr="0085132B">
          <w:rPr>
            <w:rStyle w:val="Hyperlink"/>
            <w:noProof/>
          </w:rPr>
          <w:t>3.9 Date/time properties</w:t>
        </w:r>
        <w:r>
          <w:rPr>
            <w:noProof/>
            <w:webHidden/>
          </w:rPr>
          <w:tab/>
        </w:r>
        <w:r>
          <w:rPr>
            <w:noProof/>
            <w:webHidden/>
          </w:rPr>
          <w:fldChar w:fldCharType="begin"/>
        </w:r>
        <w:r>
          <w:rPr>
            <w:noProof/>
            <w:webHidden/>
          </w:rPr>
          <w:instrText xml:space="preserve"> PAGEREF _Toc33180722 \h </w:instrText>
        </w:r>
      </w:ins>
      <w:r>
        <w:rPr>
          <w:noProof/>
          <w:webHidden/>
        </w:rPr>
      </w:r>
      <w:r>
        <w:rPr>
          <w:noProof/>
          <w:webHidden/>
        </w:rPr>
        <w:fldChar w:fldCharType="separate"/>
      </w:r>
      <w:ins w:id="145" w:author="Laurence Golding" w:date="2020-02-21T12:31:00Z">
        <w:r>
          <w:rPr>
            <w:noProof/>
            <w:webHidden/>
          </w:rPr>
          <w:t>37</w:t>
        </w:r>
        <w:r>
          <w:rPr>
            <w:noProof/>
            <w:webHidden/>
          </w:rPr>
          <w:fldChar w:fldCharType="end"/>
        </w:r>
        <w:r w:rsidRPr="0085132B">
          <w:rPr>
            <w:rStyle w:val="Hyperlink"/>
            <w:noProof/>
          </w:rPr>
          <w:fldChar w:fldCharType="end"/>
        </w:r>
      </w:ins>
    </w:p>
    <w:p w14:paraId="32B6BBFE" w14:textId="1246BB6C" w:rsidR="00CE77CD" w:rsidRDefault="00CE77CD">
      <w:pPr>
        <w:pStyle w:val="TOC2"/>
        <w:tabs>
          <w:tab w:val="right" w:leader="dot" w:pos="9350"/>
        </w:tabs>
        <w:rPr>
          <w:ins w:id="146" w:author="Laurence Golding" w:date="2020-02-21T12:31:00Z"/>
          <w:rFonts w:asciiTheme="minorHAnsi" w:eastAsiaTheme="minorEastAsia" w:hAnsiTheme="minorHAnsi" w:cstheme="minorBidi"/>
          <w:noProof/>
          <w:sz w:val="22"/>
          <w:szCs w:val="22"/>
        </w:rPr>
      </w:pPr>
      <w:ins w:id="14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"_Toc33180723"</w:instrText>
        </w:r>
        <w:r w:rsidRPr="0085132B">
          <w:rPr>
            <w:rStyle w:val="Hyperlink"/>
            <w:noProof/>
          </w:rPr>
          <w:instrText xml:space="preserve"> </w:instrText>
        </w:r>
        <w:r w:rsidRPr="0085132B">
          <w:rPr>
            <w:rStyle w:val="Hyperlink"/>
            <w:noProof/>
          </w:rPr>
          <w:fldChar w:fldCharType="separate"/>
        </w:r>
        <w:r w:rsidRPr="0085132B">
          <w:rPr>
            <w:rStyle w:val="Hyperlink"/>
            <w:noProof/>
          </w:rPr>
          <w:t>3.10 URI-valued properties</w:t>
        </w:r>
        <w:r>
          <w:rPr>
            <w:noProof/>
            <w:webHidden/>
          </w:rPr>
          <w:tab/>
        </w:r>
        <w:r>
          <w:rPr>
            <w:noProof/>
            <w:webHidden/>
          </w:rPr>
          <w:fldChar w:fldCharType="begin"/>
        </w:r>
        <w:r>
          <w:rPr>
            <w:noProof/>
            <w:webHidden/>
          </w:rPr>
          <w:instrText xml:space="preserve"> PAGEREF _Toc33180723 \h </w:instrText>
        </w:r>
      </w:ins>
      <w:r>
        <w:rPr>
          <w:noProof/>
          <w:webHidden/>
        </w:rPr>
      </w:r>
      <w:r>
        <w:rPr>
          <w:noProof/>
          <w:webHidden/>
        </w:rPr>
        <w:fldChar w:fldCharType="separate"/>
      </w:r>
      <w:ins w:id="148" w:author="Laurence Golding" w:date="2020-02-21T12:31:00Z">
        <w:r>
          <w:rPr>
            <w:noProof/>
            <w:webHidden/>
          </w:rPr>
          <w:t>37</w:t>
        </w:r>
        <w:r>
          <w:rPr>
            <w:noProof/>
            <w:webHidden/>
          </w:rPr>
          <w:fldChar w:fldCharType="end"/>
        </w:r>
        <w:r w:rsidRPr="0085132B">
          <w:rPr>
            <w:rStyle w:val="Hyperlink"/>
            <w:noProof/>
          </w:rPr>
          <w:fldChar w:fldCharType="end"/>
        </w:r>
      </w:ins>
    </w:p>
    <w:p w14:paraId="2756C688" w14:textId="70DAAE27" w:rsidR="00CE77CD" w:rsidRDefault="00CE77CD">
      <w:pPr>
        <w:pStyle w:val="TOC3"/>
        <w:tabs>
          <w:tab w:val="right" w:leader="dot" w:pos="9350"/>
        </w:tabs>
        <w:rPr>
          <w:ins w:id="149" w:author="Laurence Golding" w:date="2020-02-21T12:31:00Z"/>
          <w:rFonts w:asciiTheme="minorHAnsi" w:eastAsiaTheme="minorEastAsia" w:hAnsiTheme="minorHAnsi" w:cstheme="minorBidi"/>
          <w:noProof/>
          <w:sz w:val="22"/>
          <w:szCs w:val="22"/>
        </w:rPr>
      </w:pPr>
      <w:ins w:id="15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"_Toc33180724"</w:instrText>
        </w:r>
        <w:r w:rsidRPr="0085132B">
          <w:rPr>
            <w:rStyle w:val="Hyperlink"/>
            <w:noProof/>
          </w:rPr>
          <w:instrText xml:space="preserve"> </w:instrText>
        </w:r>
        <w:r w:rsidRPr="0085132B">
          <w:rPr>
            <w:rStyle w:val="Hyperlink"/>
            <w:noProof/>
          </w:rPr>
          <w:fldChar w:fldCharType="separate"/>
        </w:r>
        <w:r w:rsidRPr="0085132B">
          <w:rPr>
            <w:rStyle w:val="Hyperlink"/>
            <w:noProof/>
          </w:rPr>
          <w:t>3.10.1 General</w:t>
        </w:r>
        <w:r>
          <w:rPr>
            <w:noProof/>
            <w:webHidden/>
          </w:rPr>
          <w:tab/>
        </w:r>
        <w:r>
          <w:rPr>
            <w:noProof/>
            <w:webHidden/>
          </w:rPr>
          <w:fldChar w:fldCharType="begin"/>
        </w:r>
        <w:r>
          <w:rPr>
            <w:noProof/>
            <w:webHidden/>
          </w:rPr>
          <w:instrText xml:space="preserve"> PAGEREF _Toc33180724 \h </w:instrText>
        </w:r>
      </w:ins>
      <w:r>
        <w:rPr>
          <w:noProof/>
          <w:webHidden/>
        </w:rPr>
      </w:r>
      <w:r>
        <w:rPr>
          <w:noProof/>
          <w:webHidden/>
        </w:rPr>
        <w:fldChar w:fldCharType="separate"/>
      </w:r>
      <w:ins w:id="151" w:author="Laurence Golding" w:date="2020-02-21T12:31:00Z">
        <w:r>
          <w:rPr>
            <w:noProof/>
            <w:webHidden/>
          </w:rPr>
          <w:t>37</w:t>
        </w:r>
        <w:r>
          <w:rPr>
            <w:noProof/>
            <w:webHidden/>
          </w:rPr>
          <w:fldChar w:fldCharType="end"/>
        </w:r>
        <w:r w:rsidRPr="0085132B">
          <w:rPr>
            <w:rStyle w:val="Hyperlink"/>
            <w:noProof/>
          </w:rPr>
          <w:fldChar w:fldCharType="end"/>
        </w:r>
      </w:ins>
    </w:p>
    <w:p w14:paraId="470B1F48" w14:textId="233A6FA2" w:rsidR="00CE77CD" w:rsidRDefault="00CE77CD">
      <w:pPr>
        <w:pStyle w:val="TOC3"/>
        <w:tabs>
          <w:tab w:val="right" w:leader="dot" w:pos="9350"/>
        </w:tabs>
        <w:rPr>
          <w:ins w:id="152" w:author="Laurence Golding" w:date="2020-02-21T12:31:00Z"/>
          <w:rFonts w:asciiTheme="minorHAnsi" w:eastAsiaTheme="minorEastAsia" w:hAnsiTheme="minorHAnsi" w:cstheme="minorBidi"/>
          <w:noProof/>
          <w:sz w:val="22"/>
          <w:szCs w:val="22"/>
        </w:rPr>
      </w:pPr>
      <w:ins w:id="15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"_Toc33180725"</w:instrText>
        </w:r>
        <w:r w:rsidRPr="0085132B">
          <w:rPr>
            <w:rStyle w:val="Hyperlink"/>
            <w:noProof/>
          </w:rPr>
          <w:instrText xml:space="preserve"> </w:instrText>
        </w:r>
        <w:r w:rsidRPr="0085132B">
          <w:rPr>
            <w:rStyle w:val="Hyperlink"/>
            <w:noProof/>
          </w:rPr>
          <w:fldChar w:fldCharType="separate"/>
        </w:r>
        <w:r w:rsidRPr="0085132B">
          <w:rPr>
            <w:rStyle w:val="Hyperlink"/>
            <w:noProof/>
          </w:rPr>
          <w:t>3.10.2 Normalizing file scheme URIs</w:t>
        </w:r>
        <w:r>
          <w:rPr>
            <w:noProof/>
            <w:webHidden/>
          </w:rPr>
          <w:tab/>
        </w:r>
        <w:r>
          <w:rPr>
            <w:noProof/>
            <w:webHidden/>
          </w:rPr>
          <w:fldChar w:fldCharType="begin"/>
        </w:r>
        <w:r>
          <w:rPr>
            <w:noProof/>
            <w:webHidden/>
          </w:rPr>
          <w:instrText xml:space="preserve"> PAGEREF _Toc33180725 \h </w:instrText>
        </w:r>
      </w:ins>
      <w:r>
        <w:rPr>
          <w:noProof/>
          <w:webHidden/>
        </w:rPr>
      </w:r>
      <w:r>
        <w:rPr>
          <w:noProof/>
          <w:webHidden/>
        </w:rPr>
        <w:fldChar w:fldCharType="separate"/>
      </w:r>
      <w:ins w:id="154" w:author="Laurence Golding" w:date="2020-02-21T12:31:00Z">
        <w:r>
          <w:rPr>
            <w:noProof/>
            <w:webHidden/>
          </w:rPr>
          <w:t>38</w:t>
        </w:r>
        <w:r>
          <w:rPr>
            <w:noProof/>
            <w:webHidden/>
          </w:rPr>
          <w:fldChar w:fldCharType="end"/>
        </w:r>
        <w:r w:rsidRPr="0085132B">
          <w:rPr>
            <w:rStyle w:val="Hyperlink"/>
            <w:noProof/>
          </w:rPr>
          <w:fldChar w:fldCharType="end"/>
        </w:r>
      </w:ins>
    </w:p>
    <w:p w14:paraId="10BBD8C3" w14:textId="572898BE" w:rsidR="00CE77CD" w:rsidRDefault="00CE77CD">
      <w:pPr>
        <w:pStyle w:val="TOC3"/>
        <w:tabs>
          <w:tab w:val="right" w:leader="dot" w:pos="9350"/>
        </w:tabs>
        <w:rPr>
          <w:ins w:id="155" w:author="Laurence Golding" w:date="2020-02-21T12:31:00Z"/>
          <w:rFonts w:asciiTheme="minorHAnsi" w:eastAsiaTheme="minorEastAsia" w:hAnsiTheme="minorHAnsi" w:cstheme="minorBidi"/>
          <w:noProof/>
          <w:sz w:val="22"/>
          <w:szCs w:val="22"/>
        </w:rPr>
      </w:pPr>
      <w:ins w:id="15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"_Toc33180726"</w:instrText>
        </w:r>
        <w:r w:rsidRPr="0085132B">
          <w:rPr>
            <w:rStyle w:val="Hyperlink"/>
            <w:noProof/>
          </w:rPr>
          <w:instrText xml:space="preserve"> </w:instrText>
        </w:r>
        <w:r w:rsidRPr="0085132B">
          <w:rPr>
            <w:rStyle w:val="Hyperlink"/>
            <w:noProof/>
          </w:rPr>
          <w:fldChar w:fldCharType="separate"/>
        </w:r>
        <w:r w:rsidRPr="0085132B">
          <w:rPr>
            <w:rStyle w:val="Hyperlink"/>
            <w:noProof/>
          </w:rPr>
          <w:t>3.10.3 URIs that use the sarif scheme</w:t>
        </w:r>
        <w:r>
          <w:rPr>
            <w:noProof/>
            <w:webHidden/>
          </w:rPr>
          <w:tab/>
        </w:r>
        <w:r>
          <w:rPr>
            <w:noProof/>
            <w:webHidden/>
          </w:rPr>
          <w:fldChar w:fldCharType="begin"/>
        </w:r>
        <w:r>
          <w:rPr>
            <w:noProof/>
            <w:webHidden/>
          </w:rPr>
          <w:instrText xml:space="preserve"> PAGEREF _Toc33180726 \h </w:instrText>
        </w:r>
      </w:ins>
      <w:r>
        <w:rPr>
          <w:noProof/>
          <w:webHidden/>
        </w:rPr>
      </w:r>
      <w:r>
        <w:rPr>
          <w:noProof/>
          <w:webHidden/>
        </w:rPr>
        <w:fldChar w:fldCharType="separate"/>
      </w:r>
      <w:ins w:id="157" w:author="Laurence Golding" w:date="2020-02-21T12:31:00Z">
        <w:r>
          <w:rPr>
            <w:noProof/>
            <w:webHidden/>
          </w:rPr>
          <w:t>39</w:t>
        </w:r>
        <w:r>
          <w:rPr>
            <w:noProof/>
            <w:webHidden/>
          </w:rPr>
          <w:fldChar w:fldCharType="end"/>
        </w:r>
        <w:r w:rsidRPr="0085132B">
          <w:rPr>
            <w:rStyle w:val="Hyperlink"/>
            <w:noProof/>
          </w:rPr>
          <w:fldChar w:fldCharType="end"/>
        </w:r>
      </w:ins>
    </w:p>
    <w:p w14:paraId="11776EE2" w14:textId="5E83F2AC" w:rsidR="00CE77CD" w:rsidRDefault="00CE77CD">
      <w:pPr>
        <w:pStyle w:val="TOC3"/>
        <w:tabs>
          <w:tab w:val="right" w:leader="dot" w:pos="9350"/>
        </w:tabs>
        <w:rPr>
          <w:ins w:id="158" w:author="Laurence Golding" w:date="2020-02-21T12:31:00Z"/>
          <w:rFonts w:asciiTheme="minorHAnsi" w:eastAsiaTheme="minorEastAsia" w:hAnsiTheme="minorHAnsi" w:cstheme="minorBidi"/>
          <w:noProof/>
          <w:sz w:val="22"/>
          <w:szCs w:val="22"/>
        </w:rPr>
      </w:pPr>
      <w:ins w:id="15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"_Toc33180727"</w:instrText>
        </w:r>
        <w:r w:rsidRPr="0085132B">
          <w:rPr>
            <w:rStyle w:val="Hyperlink"/>
            <w:noProof/>
          </w:rPr>
          <w:instrText xml:space="preserve"> </w:instrText>
        </w:r>
        <w:r w:rsidRPr="0085132B">
          <w:rPr>
            <w:rStyle w:val="Hyperlink"/>
            <w:noProof/>
          </w:rPr>
          <w:fldChar w:fldCharType="separate"/>
        </w:r>
        <w:r w:rsidRPr="0085132B">
          <w:rPr>
            <w:rStyle w:val="Hyperlink"/>
            <w:noProof/>
          </w:rPr>
          <w:t>3.10.4 Internationalized Resource Identifiers (IRIs)</w:t>
        </w:r>
        <w:r>
          <w:rPr>
            <w:noProof/>
            <w:webHidden/>
          </w:rPr>
          <w:tab/>
        </w:r>
        <w:r>
          <w:rPr>
            <w:noProof/>
            <w:webHidden/>
          </w:rPr>
          <w:fldChar w:fldCharType="begin"/>
        </w:r>
        <w:r>
          <w:rPr>
            <w:noProof/>
            <w:webHidden/>
          </w:rPr>
          <w:instrText xml:space="preserve"> PAGEREF _Toc33180727 \h </w:instrText>
        </w:r>
      </w:ins>
      <w:r>
        <w:rPr>
          <w:noProof/>
          <w:webHidden/>
        </w:rPr>
      </w:r>
      <w:r>
        <w:rPr>
          <w:noProof/>
          <w:webHidden/>
        </w:rPr>
        <w:fldChar w:fldCharType="separate"/>
      </w:r>
      <w:ins w:id="160" w:author="Laurence Golding" w:date="2020-02-21T12:31:00Z">
        <w:r>
          <w:rPr>
            <w:noProof/>
            <w:webHidden/>
          </w:rPr>
          <w:t>39</w:t>
        </w:r>
        <w:r>
          <w:rPr>
            <w:noProof/>
            <w:webHidden/>
          </w:rPr>
          <w:fldChar w:fldCharType="end"/>
        </w:r>
        <w:r w:rsidRPr="0085132B">
          <w:rPr>
            <w:rStyle w:val="Hyperlink"/>
            <w:noProof/>
          </w:rPr>
          <w:fldChar w:fldCharType="end"/>
        </w:r>
      </w:ins>
    </w:p>
    <w:p w14:paraId="2DE596DD" w14:textId="3A2F443B" w:rsidR="00CE77CD" w:rsidRDefault="00CE77CD">
      <w:pPr>
        <w:pStyle w:val="TOC2"/>
        <w:tabs>
          <w:tab w:val="right" w:leader="dot" w:pos="9350"/>
        </w:tabs>
        <w:rPr>
          <w:ins w:id="161" w:author="Laurence Golding" w:date="2020-02-21T12:31:00Z"/>
          <w:rFonts w:asciiTheme="minorHAnsi" w:eastAsiaTheme="minorEastAsia" w:hAnsiTheme="minorHAnsi" w:cstheme="minorBidi"/>
          <w:noProof/>
          <w:sz w:val="22"/>
          <w:szCs w:val="22"/>
        </w:rPr>
      </w:pPr>
      <w:ins w:id="16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"_Toc33180728"</w:instrText>
        </w:r>
        <w:r w:rsidRPr="0085132B">
          <w:rPr>
            <w:rStyle w:val="Hyperlink"/>
            <w:noProof/>
          </w:rPr>
          <w:instrText xml:space="preserve"> </w:instrText>
        </w:r>
        <w:r w:rsidRPr="0085132B">
          <w:rPr>
            <w:rStyle w:val="Hyperlink"/>
            <w:noProof/>
          </w:rPr>
          <w:fldChar w:fldCharType="separate"/>
        </w:r>
        <w:r w:rsidRPr="0085132B">
          <w:rPr>
            <w:rStyle w:val="Hyperlink"/>
            <w:noProof/>
          </w:rPr>
          <w:t>3.11 message object</w:t>
        </w:r>
        <w:r>
          <w:rPr>
            <w:noProof/>
            <w:webHidden/>
          </w:rPr>
          <w:tab/>
        </w:r>
        <w:r>
          <w:rPr>
            <w:noProof/>
            <w:webHidden/>
          </w:rPr>
          <w:fldChar w:fldCharType="begin"/>
        </w:r>
        <w:r>
          <w:rPr>
            <w:noProof/>
            <w:webHidden/>
          </w:rPr>
          <w:instrText xml:space="preserve"> PAGEREF _Toc33180728 \h </w:instrText>
        </w:r>
      </w:ins>
      <w:r>
        <w:rPr>
          <w:noProof/>
          <w:webHidden/>
        </w:rPr>
      </w:r>
      <w:r>
        <w:rPr>
          <w:noProof/>
          <w:webHidden/>
        </w:rPr>
        <w:fldChar w:fldCharType="separate"/>
      </w:r>
      <w:ins w:id="163" w:author="Laurence Golding" w:date="2020-02-21T12:31:00Z">
        <w:r>
          <w:rPr>
            <w:noProof/>
            <w:webHidden/>
          </w:rPr>
          <w:t>40</w:t>
        </w:r>
        <w:r>
          <w:rPr>
            <w:noProof/>
            <w:webHidden/>
          </w:rPr>
          <w:fldChar w:fldCharType="end"/>
        </w:r>
        <w:r w:rsidRPr="0085132B">
          <w:rPr>
            <w:rStyle w:val="Hyperlink"/>
            <w:noProof/>
          </w:rPr>
          <w:fldChar w:fldCharType="end"/>
        </w:r>
      </w:ins>
    </w:p>
    <w:p w14:paraId="5BD9700E" w14:textId="727C271F" w:rsidR="00CE77CD" w:rsidRDefault="00CE77CD">
      <w:pPr>
        <w:pStyle w:val="TOC3"/>
        <w:tabs>
          <w:tab w:val="right" w:leader="dot" w:pos="9350"/>
        </w:tabs>
        <w:rPr>
          <w:ins w:id="164" w:author="Laurence Golding" w:date="2020-02-21T12:31:00Z"/>
          <w:rFonts w:asciiTheme="minorHAnsi" w:eastAsiaTheme="minorEastAsia" w:hAnsiTheme="minorHAnsi" w:cstheme="minorBidi"/>
          <w:noProof/>
          <w:sz w:val="22"/>
          <w:szCs w:val="22"/>
        </w:rPr>
      </w:pPr>
      <w:ins w:id="16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"_Toc33180729"</w:instrText>
        </w:r>
        <w:r w:rsidRPr="0085132B">
          <w:rPr>
            <w:rStyle w:val="Hyperlink"/>
            <w:noProof/>
          </w:rPr>
          <w:instrText xml:space="preserve"> </w:instrText>
        </w:r>
        <w:r w:rsidRPr="0085132B">
          <w:rPr>
            <w:rStyle w:val="Hyperlink"/>
            <w:noProof/>
          </w:rPr>
          <w:fldChar w:fldCharType="separate"/>
        </w:r>
        <w:r w:rsidRPr="0085132B">
          <w:rPr>
            <w:rStyle w:val="Hyperlink"/>
            <w:noProof/>
          </w:rPr>
          <w:t>3.11.1 General</w:t>
        </w:r>
        <w:r>
          <w:rPr>
            <w:noProof/>
            <w:webHidden/>
          </w:rPr>
          <w:tab/>
        </w:r>
        <w:r>
          <w:rPr>
            <w:noProof/>
            <w:webHidden/>
          </w:rPr>
          <w:fldChar w:fldCharType="begin"/>
        </w:r>
        <w:r>
          <w:rPr>
            <w:noProof/>
            <w:webHidden/>
          </w:rPr>
          <w:instrText xml:space="preserve"> PAGEREF _Toc33180729 \h </w:instrText>
        </w:r>
      </w:ins>
      <w:r>
        <w:rPr>
          <w:noProof/>
          <w:webHidden/>
        </w:rPr>
      </w:r>
      <w:r>
        <w:rPr>
          <w:noProof/>
          <w:webHidden/>
        </w:rPr>
        <w:fldChar w:fldCharType="separate"/>
      </w:r>
      <w:ins w:id="166" w:author="Laurence Golding" w:date="2020-02-21T12:31:00Z">
        <w:r>
          <w:rPr>
            <w:noProof/>
            <w:webHidden/>
          </w:rPr>
          <w:t>40</w:t>
        </w:r>
        <w:r>
          <w:rPr>
            <w:noProof/>
            <w:webHidden/>
          </w:rPr>
          <w:fldChar w:fldCharType="end"/>
        </w:r>
        <w:r w:rsidRPr="0085132B">
          <w:rPr>
            <w:rStyle w:val="Hyperlink"/>
            <w:noProof/>
          </w:rPr>
          <w:fldChar w:fldCharType="end"/>
        </w:r>
      </w:ins>
    </w:p>
    <w:p w14:paraId="3FACA5C6" w14:textId="6676A3DA" w:rsidR="00CE77CD" w:rsidRDefault="00CE77CD">
      <w:pPr>
        <w:pStyle w:val="TOC3"/>
        <w:tabs>
          <w:tab w:val="right" w:leader="dot" w:pos="9350"/>
        </w:tabs>
        <w:rPr>
          <w:ins w:id="167" w:author="Laurence Golding" w:date="2020-02-21T12:31:00Z"/>
          <w:rFonts w:asciiTheme="minorHAnsi" w:eastAsiaTheme="minorEastAsia" w:hAnsiTheme="minorHAnsi" w:cstheme="minorBidi"/>
          <w:noProof/>
          <w:sz w:val="22"/>
          <w:szCs w:val="22"/>
        </w:rPr>
      </w:pPr>
      <w:ins w:id="16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"_Toc33180730"</w:instrText>
        </w:r>
        <w:r w:rsidRPr="0085132B">
          <w:rPr>
            <w:rStyle w:val="Hyperlink"/>
            <w:noProof/>
          </w:rPr>
          <w:instrText xml:space="preserve"> </w:instrText>
        </w:r>
        <w:r w:rsidRPr="0085132B">
          <w:rPr>
            <w:rStyle w:val="Hyperlink"/>
            <w:noProof/>
          </w:rPr>
          <w:fldChar w:fldCharType="separate"/>
        </w:r>
        <w:r w:rsidRPr="0085132B">
          <w:rPr>
            <w:rStyle w:val="Hyperlink"/>
            <w:noProof/>
          </w:rPr>
          <w:t>3.11.2 Constraints</w:t>
        </w:r>
        <w:r>
          <w:rPr>
            <w:noProof/>
            <w:webHidden/>
          </w:rPr>
          <w:tab/>
        </w:r>
        <w:r>
          <w:rPr>
            <w:noProof/>
            <w:webHidden/>
          </w:rPr>
          <w:fldChar w:fldCharType="begin"/>
        </w:r>
        <w:r>
          <w:rPr>
            <w:noProof/>
            <w:webHidden/>
          </w:rPr>
          <w:instrText xml:space="preserve"> PAGEREF _Toc33180730 \h </w:instrText>
        </w:r>
      </w:ins>
      <w:r>
        <w:rPr>
          <w:noProof/>
          <w:webHidden/>
        </w:rPr>
      </w:r>
      <w:r>
        <w:rPr>
          <w:noProof/>
          <w:webHidden/>
        </w:rPr>
        <w:fldChar w:fldCharType="separate"/>
      </w:r>
      <w:ins w:id="169" w:author="Laurence Golding" w:date="2020-02-21T12:31:00Z">
        <w:r>
          <w:rPr>
            <w:noProof/>
            <w:webHidden/>
          </w:rPr>
          <w:t>40</w:t>
        </w:r>
        <w:r>
          <w:rPr>
            <w:noProof/>
            <w:webHidden/>
          </w:rPr>
          <w:fldChar w:fldCharType="end"/>
        </w:r>
        <w:r w:rsidRPr="0085132B">
          <w:rPr>
            <w:rStyle w:val="Hyperlink"/>
            <w:noProof/>
          </w:rPr>
          <w:fldChar w:fldCharType="end"/>
        </w:r>
      </w:ins>
    </w:p>
    <w:p w14:paraId="5D606ADB" w14:textId="61EC3236" w:rsidR="00CE77CD" w:rsidRDefault="00CE77CD">
      <w:pPr>
        <w:pStyle w:val="TOC3"/>
        <w:tabs>
          <w:tab w:val="right" w:leader="dot" w:pos="9350"/>
        </w:tabs>
        <w:rPr>
          <w:ins w:id="170" w:author="Laurence Golding" w:date="2020-02-21T12:31:00Z"/>
          <w:rFonts w:asciiTheme="minorHAnsi" w:eastAsiaTheme="minorEastAsia" w:hAnsiTheme="minorHAnsi" w:cstheme="minorBidi"/>
          <w:noProof/>
          <w:sz w:val="22"/>
          <w:szCs w:val="22"/>
        </w:rPr>
      </w:pPr>
      <w:ins w:id="17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"_Toc33180731"</w:instrText>
        </w:r>
        <w:r w:rsidRPr="0085132B">
          <w:rPr>
            <w:rStyle w:val="Hyperlink"/>
            <w:noProof/>
          </w:rPr>
          <w:instrText xml:space="preserve"> </w:instrText>
        </w:r>
        <w:r w:rsidRPr="0085132B">
          <w:rPr>
            <w:rStyle w:val="Hyperlink"/>
            <w:noProof/>
          </w:rPr>
          <w:fldChar w:fldCharType="separate"/>
        </w:r>
        <w:r w:rsidRPr="0085132B">
          <w:rPr>
            <w:rStyle w:val="Hyperlink"/>
            <w:noProof/>
          </w:rPr>
          <w:t>3.11.3 Plain text messages</w:t>
        </w:r>
        <w:r>
          <w:rPr>
            <w:noProof/>
            <w:webHidden/>
          </w:rPr>
          <w:tab/>
        </w:r>
        <w:r>
          <w:rPr>
            <w:noProof/>
            <w:webHidden/>
          </w:rPr>
          <w:fldChar w:fldCharType="begin"/>
        </w:r>
        <w:r>
          <w:rPr>
            <w:noProof/>
            <w:webHidden/>
          </w:rPr>
          <w:instrText xml:space="preserve"> PAGEREF _Toc33180731 \h </w:instrText>
        </w:r>
      </w:ins>
      <w:r>
        <w:rPr>
          <w:noProof/>
          <w:webHidden/>
        </w:rPr>
      </w:r>
      <w:r>
        <w:rPr>
          <w:noProof/>
          <w:webHidden/>
        </w:rPr>
        <w:fldChar w:fldCharType="separate"/>
      </w:r>
      <w:ins w:id="172" w:author="Laurence Golding" w:date="2020-02-21T12:31:00Z">
        <w:r>
          <w:rPr>
            <w:noProof/>
            <w:webHidden/>
          </w:rPr>
          <w:t>40</w:t>
        </w:r>
        <w:r>
          <w:rPr>
            <w:noProof/>
            <w:webHidden/>
          </w:rPr>
          <w:fldChar w:fldCharType="end"/>
        </w:r>
        <w:r w:rsidRPr="0085132B">
          <w:rPr>
            <w:rStyle w:val="Hyperlink"/>
            <w:noProof/>
          </w:rPr>
          <w:fldChar w:fldCharType="end"/>
        </w:r>
      </w:ins>
    </w:p>
    <w:p w14:paraId="56F029CD" w14:textId="2759C938" w:rsidR="00CE77CD" w:rsidRDefault="00CE77CD">
      <w:pPr>
        <w:pStyle w:val="TOC3"/>
        <w:tabs>
          <w:tab w:val="right" w:leader="dot" w:pos="9350"/>
        </w:tabs>
        <w:rPr>
          <w:ins w:id="173" w:author="Laurence Golding" w:date="2020-02-21T12:31:00Z"/>
          <w:rFonts w:asciiTheme="minorHAnsi" w:eastAsiaTheme="minorEastAsia" w:hAnsiTheme="minorHAnsi" w:cstheme="minorBidi"/>
          <w:noProof/>
          <w:sz w:val="22"/>
          <w:szCs w:val="22"/>
        </w:rPr>
      </w:pPr>
      <w:ins w:id="17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"_Toc33180732"</w:instrText>
        </w:r>
        <w:r w:rsidRPr="0085132B">
          <w:rPr>
            <w:rStyle w:val="Hyperlink"/>
            <w:noProof/>
          </w:rPr>
          <w:instrText xml:space="preserve"> </w:instrText>
        </w:r>
        <w:r w:rsidRPr="0085132B">
          <w:rPr>
            <w:rStyle w:val="Hyperlink"/>
            <w:noProof/>
          </w:rPr>
          <w:fldChar w:fldCharType="separate"/>
        </w:r>
        <w:r w:rsidRPr="0085132B">
          <w:rPr>
            <w:rStyle w:val="Hyperlink"/>
            <w:noProof/>
          </w:rPr>
          <w:t>3.11.4 Formatted messages</w:t>
        </w:r>
        <w:r>
          <w:rPr>
            <w:noProof/>
            <w:webHidden/>
          </w:rPr>
          <w:tab/>
        </w:r>
        <w:r>
          <w:rPr>
            <w:noProof/>
            <w:webHidden/>
          </w:rPr>
          <w:fldChar w:fldCharType="begin"/>
        </w:r>
        <w:r>
          <w:rPr>
            <w:noProof/>
            <w:webHidden/>
          </w:rPr>
          <w:instrText xml:space="preserve"> PAGEREF _Toc33180732 \h </w:instrText>
        </w:r>
      </w:ins>
      <w:r>
        <w:rPr>
          <w:noProof/>
          <w:webHidden/>
        </w:rPr>
      </w:r>
      <w:r>
        <w:rPr>
          <w:noProof/>
          <w:webHidden/>
        </w:rPr>
        <w:fldChar w:fldCharType="separate"/>
      </w:r>
      <w:ins w:id="175" w:author="Laurence Golding" w:date="2020-02-21T12:31:00Z">
        <w:r>
          <w:rPr>
            <w:noProof/>
            <w:webHidden/>
          </w:rPr>
          <w:t>40</w:t>
        </w:r>
        <w:r>
          <w:rPr>
            <w:noProof/>
            <w:webHidden/>
          </w:rPr>
          <w:fldChar w:fldCharType="end"/>
        </w:r>
        <w:r w:rsidRPr="0085132B">
          <w:rPr>
            <w:rStyle w:val="Hyperlink"/>
            <w:noProof/>
          </w:rPr>
          <w:fldChar w:fldCharType="end"/>
        </w:r>
      </w:ins>
    </w:p>
    <w:p w14:paraId="568079EF" w14:textId="6BC25860" w:rsidR="00CE77CD" w:rsidRDefault="00CE77CD">
      <w:pPr>
        <w:pStyle w:val="TOC4"/>
        <w:tabs>
          <w:tab w:val="right" w:leader="dot" w:pos="9350"/>
        </w:tabs>
        <w:rPr>
          <w:ins w:id="176" w:author="Laurence Golding" w:date="2020-02-21T12:31:00Z"/>
          <w:rFonts w:asciiTheme="minorHAnsi" w:eastAsiaTheme="minorEastAsia" w:hAnsiTheme="minorHAnsi" w:cstheme="minorBidi"/>
          <w:noProof/>
          <w:sz w:val="22"/>
          <w:szCs w:val="22"/>
        </w:rPr>
      </w:pPr>
      <w:ins w:id="17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"_Toc33180733"</w:instrText>
        </w:r>
        <w:r w:rsidRPr="0085132B">
          <w:rPr>
            <w:rStyle w:val="Hyperlink"/>
            <w:noProof/>
          </w:rPr>
          <w:instrText xml:space="preserve"> </w:instrText>
        </w:r>
        <w:r w:rsidRPr="0085132B">
          <w:rPr>
            <w:rStyle w:val="Hyperlink"/>
            <w:noProof/>
          </w:rPr>
          <w:fldChar w:fldCharType="separate"/>
        </w:r>
        <w:r w:rsidRPr="0085132B">
          <w:rPr>
            <w:rStyle w:val="Hyperlink"/>
            <w:noProof/>
          </w:rPr>
          <w:t>3.11.4.1 General</w:t>
        </w:r>
        <w:r>
          <w:rPr>
            <w:noProof/>
            <w:webHidden/>
          </w:rPr>
          <w:tab/>
        </w:r>
        <w:r>
          <w:rPr>
            <w:noProof/>
            <w:webHidden/>
          </w:rPr>
          <w:fldChar w:fldCharType="begin"/>
        </w:r>
        <w:r>
          <w:rPr>
            <w:noProof/>
            <w:webHidden/>
          </w:rPr>
          <w:instrText xml:space="preserve"> PAGEREF _Toc33180733 \h </w:instrText>
        </w:r>
      </w:ins>
      <w:r>
        <w:rPr>
          <w:noProof/>
          <w:webHidden/>
        </w:rPr>
      </w:r>
      <w:r>
        <w:rPr>
          <w:noProof/>
          <w:webHidden/>
        </w:rPr>
        <w:fldChar w:fldCharType="separate"/>
      </w:r>
      <w:ins w:id="178" w:author="Laurence Golding" w:date="2020-02-21T12:31:00Z">
        <w:r>
          <w:rPr>
            <w:noProof/>
            <w:webHidden/>
          </w:rPr>
          <w:t>40</w:t>
        </w:r>
        <w:r>
          <w:rPr>
            <w:noProof/>
            <w:webHidden/>
          </w:rPr>
          <w:fldChar w:fldCharType="end"/>
        </w:r>
        <w:r w:rsidRPr="0085132B">
          <w:rPr>
            <w:rStyle w:val="Hyperlink"/>
            <w:noProof/>
          </w:rPr>
          <w:fldChar w:fldCharType="end"/>
        </w:r>
      </w:ins>
    </w:p>
    <w:p w14:paraId="19D2A536" w14:textId="7913DC89" w:rsidR="00CE77CD" w:rsidRDefault="00CE77CD">
      <w:pPr>
        <w:pStyle w:val="TOC4"/>
        <w:tabs>
          <w:tab w:val="right" w:leader="dot" w:pos="9350"/>
        </w:tabs>
        <w:rPr>
          <w:ins w:id="179" w:author="Laurence Golding" w:date="2020-02-21T12:31:00Z"/>
          <w:rFonts w:asciiTheme="minorHAnsi" w:eastAsiaTheme="minorEastAsia" w:hAnsiTheme="minorHAnsi" w:cstheme="minorBidi"/>
          <w:noProof/>
          <w:sz w:val="22"/>
          <w:szCs w:val="22"/>
        </w:rPr>
      </w:pPr>
      <w:ins w:id="18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"_Toc33180734"</w:instrText>
        </w:r>
        <w:r w:rsidRPr="0085132B">
          <w:rPr>
            <w:rStyle w:val="Hyperlink"/>
            <w:noProof/>
          </w:rPr>
          <w:instrText xml:space="preserve"> </w:instrText>
        </w:r>
        <w:r w:rsidRPr="0085132B">
          <w:rPr>
            <w:rStyle w:val="Hyperlink"/>
            <w:noProof/>
          </w:rPr>
          <w:fldChar w:fldCharType="separate"/>
        </w:r>
        <w:r w:rsidRPr="0085132B">
          <w:rPr>
            <w:rStyle w:val="Hyperlink"/>
            <w:noProof/>
          </w:rPr>
          <w:t>3.11.4.2 Security implications</w:t>
        </w:r>
        <w:r>
          <w:rPr>
            <w:noProof/>
            <w:webHidden/>
          </w:rPr>
          <w:tab/>
        </w:r>
        <w:r>
          <w:rPr>
            <w:noProof/>
            <w:webHidden/>
          </w:rPr>
          <w:fldChar w:fldCharType="begin"/>
        </w:r>
        <w:r>
          <w:rPr>
            <w:noProof/>
            <w:webHidden/>
          </w:rPr>
          <w:instrText xml:space="preserve"> PAGEREF _Toc33180734 \h </w:instrText>
        </w:r>
      </w:ins>
      <w:r>
        <w:rPr>
          <w:noProof/>
          <w:webHidden/>
        </w:rPr>
      </w:r>
      <w:r>
        <w:rPr>
          <w:noProof/>
          <w:webHidden/>
        </w:rPr>
        <w:fldChar w:fldCharType="separate"/>
      </w:r>
      <w:ins w:id="181" w:author="Laurence Golding" w:date="2020-02-21T12:31:00Z">
        <w:r>
          <w:rPr>
            <w:noProof/>
            <w:webHidden/>
          </w:rPr>
          <w:t>41</w:t>
        </w:r>
        <w:r>
          <w:rPr>
            <w:noProof/>
            <w:webHidden/>
          </w:rPr>
          <w:fldChar w:fldCharType="end"/>
        </w:r>
        <w:r w:rsidRPr="0085132B">
          <w:rPr>
            <w:rStyle w:val="Hyperlink"/>
            <w:noProof/>
          </w:rPr>
          <w:fldChar w:fldCharType="end"/>
        </w:r>
      </w:ins>
    </w:p>
    <w:p w14:paraId="4118C4DC" w14:textId="3E052EBE" w:rsidR="00CE77CD" w:rsidRDefault="00CE77CD">
      <w:pPr>
        <w:pStyle w:val="TOC3"/>
        <w:tabs>
          <w:tab w:val="right" w:leader="dot" w:pos="9350"/>
        </w:tabs>
        <w:rPr>
          <w:ins w:id="182" w:author="Laurence Golding" w:date="2020-02-21T12:31:00Z"/>
          <w:rFonts w:asciiTheme="minorHAnsi" w:eastAsiaTheme="minorEastAsia" w:hAnsiTheme="minorHAnsi" w:cstheme="minorBidi"/>
          <w:noProof/>
          <w:sz w:val="22"/>
          <w:szCs w:val="22"/>
        </w:rPr>
      </w:pPr>
      <w:ins w:id="18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"_Toc33180735"</w:instrText>
        </w:r>
        <w:r w:rsidRPr="0085132B">
          <w:rPr>
            <w:rStyle w:val="Hyperlink"/>
            <w:noProof/>
          </w:rPr>
          <w:instrText xml:space="preserve"> </w:instrText>
        </w:r>
        <w:r w:rsidRPr="0085132B">
          <w:rPr>
            <w:rStyle w:val="Hyperlink"/>
            <w:noProof/>
          </w:rPr>
          <w:fldChar w:fldCharType="separate"/>
        </w:r>
        <w:r w:rsidRPr="0085132B">
          <w:rPr>
            <w:rStyle w:val="Hyperlink"/>
            <w:noProof/>
          </w:rPr>
          <w:t>3.11.5 Messages with placeholders</w:t>
        </w:r>
        <w:r>
          <w:rPr>
            <w:noProof/>
            <w:webHidden/>
          </w:rPr>
          <w:tab/>
        </w:r>
        <w:r>
          <w:rPr>
            <w:noProof/>
            <w:webHidden/>
          </w:rPr>
          <w:fldChar w:fldCharType="begin"/>
        </w:r>
        <w:r>
          <w:rPr>
            <w:noProof/>
            <w:webHidden/>
          </w:rPr>
          <w:instrText xml:space="preserve"> PAGEREF _Toc33180735 \h </w:instrText>
        </w:r>
      </w:ins>
      <w:r>
        <w:rPr>
          <w:noProof/>
          <w:webHidden/>
        </w:rPr>
      </w:r>
      <w:r>
        <w:rPr>
          <w:noProof/>
          <w:webHidden/>
        </w:rPr>
        <w:fldChar w:fldCharType="separate"/>
      </w:r>
      <w:ins w:id="184" w:author="Laurence Golding" w:date="2020-02-21T12:31:00Z">
        <w:r>
          <w:rPr>
            <w:noProof/>
            <w:webHidden/>
          </w:rPr>
          <w:t>41</w:t>
        </w:r>
        <w:r>
          <w:rPr>
            <w:noProof/>
            <w:webHidden/>
          </w:rPr>
          <w:fldChar w:fldCharType="end"/>
        </w:r>
        <w:r w:rsidRPr="0085132B">
          <w:rPr>
            <w:rStyle w:val="Hyperlink"/>
            <w:noProof/>
          </w:rPr>
          <w:fldChar w:fldCharType="end"/>
        </w:r>
      </w:ins>
    </w:p>
    <w:p w14:paraId="6E450742" w14:textId="68BECFAB" w:rsidR="00CE77CD" w:rsidRDefault="00CE77CD">
      <w:pPr>
        <w:pStyle w:val="TOC3"/>
        <w:tabs>
          <w:tab w:val="right" w:leader="dot" w:pos="9350"/>
        </w:tabs>
        <w:rPr>
          <w:ins w:id="185" w:author="Laurence Golding" w:date="2020-02-21T12:31:00Z"/>
          <w:rFonts w:asciiTheme="minorHAnsi" w:eastAsiaTheme="minorEastAsia" w:hAnsiTheme="minorHAnsi" w:cstheme="minorBidi"/>
          <w:noProof/>
          <w:sz w:val="22"/>
          <w:szCs w:val="22"/>
        </w:rPr>
      </w:pPr>
      <w:ins w:id="18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"_Toc33180736"</w:instrText>
        </w:r>
        <w:r w:rsidRPr="0085132B">
          <w:rPr>
            <w:rStyle w:val="Hyperlink"/>
            <w:noProof/>
          </w:rPr>
          <w:instrText xml:space="preserve"> </w:instrText>
        </w:r>
        <w:r w:rsidRPr="0085132B">
          <w:rPr>
            <w:rStyle w:val="Hyperlink"/>
            <w:noProof/>
          </w:rPr>
          <w:fldChar w:fldCharType="separate"/>
        </w:r>
        <w:r w:rsidRPr="0085132B">
          <w:rPr>
            <w:rStyle w:val="Hyperlink"/>
            <w:noProof/>
          </w:rPr>
          <w:t>3.11.6 Messages with embedded links</w:t>
        </w:r>
        <w:r>
          <w:rPr>
            <w:noProof/>
            <w:webHidden/>
          </w:rPr>
          <w:tab/>
        </w:r>
        <w:r>
          <w:rPr>
            <w:noProof/>
            <w:webHidden/>
          </w:rPr>
          <w:fldChar w:fldCharType="begin"/>
        </w:r>
        <w:r>
          <w:rPr>
            <w:noProof/>
            <w:webHidden/>
          </w:rPr>
          <w:instrText xml:space="preserve"> PAGEREF _Toc33180736 \h </w:instrText>
        </w:r>
      </w:ins>
      <w:r>
        <w:rPr>
          <w:noProof/>
          <w:webHidden/>
        </w:rPr>
      </w:r>
      <w:r>
        <w:rPr>
          <w:noProof/>
          <w:webHidden/>
        </w:rPr>
        <w:fldChar w:fldCharType="separate"/>
      </w:r>
      <w:ins w:id="187" w:author="Laurence Golding" w:date="2020-02-21T12:31:00Z">
        <w:r>
          <w:rPr>
            <w:noProof/>
            <w:webHidden/>
          </w:rPr>
          <w:t>42</w:t>
        </w:r>
        <w:r>
          <w:rPr>
            <w:noProof/>
            <w:webHidden/>
          </w:rPr>
          <w:fldChar w:fldCharType="end"/>
        </w:r>
        <w:r w:rsidRPr="0085132B">
          <w:rPr>
            <w:rStyle w:val="Hyperlink"/>
            <w:noProof/>
          </w:rPr>
          <w:fldChar w:fldCharType="end"/>
        </w:r>
      </w:ins>
    </w:p>
    <w:p w14:paraId="693458EC" w14:textId="4F9C9335" w:rsidR="00CE77CD" w:rsidRDefault="00CE77CD">
      <w:pPr>
        <w:pStyle w:val="TOC3"/>
        <w:tabs>
          <w:tab w:val="right" w:leader="dot" w:pos="9350"/>
        </w:tabs>
        <w:rPr>
          <w:ins w:id="188" w:author="Laurence Golding" w:date="2020-02-21T12:31:00Z"/>
          <w:rFonts w:asciiTheme="minorHAnsi" w:eastAsiaTheme="minorEastAsia" w:hAnsiTheme="minorHAnsi" w:cstheme="minorBidi"/>
          <w:noProof/>
          <w:sz w:val="22"/>
          <w:szCs w:val="22"/>
        </w:rPr>
      </w:pPr>
      <w:ins w:id="18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"_Toc33180737"</w:instrText>
        </w:r>
        <w:r w:rsidRPr="0085132B">
          <w:rPr>
            <w:rStyle w:val="Hyperlink"/>
            <w:noProof/>
          </w:rPr>
          <w:instrText xml:space="preserve"> </w:instrText>
        </w:r>
        <w:r w:rsidRPr="0085132B">
          <w:rPr>
            <w:rStyle w:val="Hyperlink"/>
            <w:noProof/>
          </w:rPr>
          <w:fldChar w:fldCharType="separate"/>
        </w:r>
        <w:r w:rsidRPr="0085132B">
          <w:rPr>
            <w:rStyle w:val="Hyperlink"/>
            <w:noProof/>
          </w:rPr>
          <w:t>3.11.7 Message string lookup</w:t>
        </w:r>
        <w:r>
          <w:rPr>
            <w:noProof/>
            <w:webHidden/>
          </w:rPr>
          <w:tab/>
        </w:r>
        <w:r>
          <w:rPr>
            <w:noProof/>
            <w:webHidden/>
          </w:rPr>
          <w:fldChar w:fldCharType="begin"/>
        </w:r>
        <w:r>
          <w:rPr>
            <w:noProof/>
            <w:webHidden/>
          </w:rPr>
          <w:instrText xml:space="preserve"> PAGEREF _Toc33180737 \h </w:instrText>
        </w:r>
      </w:ins>
      <w:r>
        <w:rPr>
          <w:noProof/>
          <w:webHidden/>
        </w:rPr>
      </w:r>
      <w:r>
        <w:rPr>
          <w:noProof/>
          <w:webHidden/>
        </w:rPr>
        <w:fldChar w:fldCharType="separate"/>
      </w:r>
      <w:ins w:id="190" w:author="Laurence Golding" w:date="2020-02-21T12:31:00Z">
        <w:r>
          <w:rPr>
            <w:noProof/>
            <w:webHidden/>
          </w:rPr>
          <w:t>44</w:t>
        </w:r>
        <w:r>
          <w:rPr>
            <w:noProof/>
            <w:webHidden/>
          </w:rPr>
          <w:fldChar w:fldCharType="end"/>
        </w:r>
        <w:r w:rsidRPr="0085132B">
          <w:rPr>
            <w:rStyle w:val="Hyperlink"/>
            <w:noProof/>
          </w:rPr>
          <w:fldChar w:fldCharType="end"/>
        </w:r>
      </w:ins>
    </w:p>
    <w:p w14:paraId="18444FF2" w14:textId="38363549" w:rsidR="00CE77CD" w:rsidRDefault="00CE77CD">
      <w:pPr>
        <w:pStyle w:val="TOC3"/>
        <w:tabs>
          <w:tab w:val="right" w:leader="dot" w:pos="9350"/>
        </w:tabs>
        <w:rPr>
          <w:ins w:id="191" w:author="Laurence Golding" w:date="2020-02-21T12:31:00Z"/>
          <w:rFonts w:asciiTheme="minorHAnsi" w:eastAsiaTheme="minorEastAsia" w:hAnsiTheme="minorHAnsi" w:cstheme="minorBidi"/>
          <w:noProof/>
          <w:sz w:val="22"/>
          <w:szCs w:val="22"/>
        </w:rPr>
      </w:pPr>
      <w:ins w:id="19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"_Toc33180738"</w:instrText>
        </w:r>
        <w:r w:rsidRPr="0085132B">
          <w:rPr>
            <w:rStyle w:val="Hyperlink"/>
            <w:noProof/>
          </w:rPr>
          <w:instrText xml:space="preserve"> </w:instrText>
        </w:r>
        <w:r w:rsidRPr="0085132B">
          <w:rPr>
            <w:rStyle w:val="Hyperlink"/>
            <w:noProof/>
          </w:rPr>
          <w:fldChar w:fldCharType="separate"/>
        </w:r>
        <w:r w:rsidRPr="0085132B">
          <w:rPr>
            <w:rStyle w:val="Hyperlink"/>
            <w:noProof/>
          </w:rPr>
          <w:t>3.11.8 text property</w:t>
        </w:r>
        <w:r>
          <w:rPr>
            <w:noProof/>
            <w:webHidden/>
          </w:rPr>
          <w:tab/>
        </w:r>
        <w:r>
          <w:rPr>
            <w:noProof/>
            <w:webHidden/>
          </w:rPr>
          <w:fldChar w:fldCharType="begin"/>
        </w:r>
        <w:r>
          <w:rPr>
            <w:noProof/>
            <w:webHidden/>
          </w:rPr>
          <w:instrText xml:space="preserve"> PAGEREF _Toc33180738 \h </w:instrText>
        </w:r>
      </w:ins>
      <w:r>
        <w:rPr>
          <w:noProof/>
          <w:webHidden/>
        </w:rPr>
      </w:r>
      <w:r>
        <w:rPr>
          <w:noProof/>
          <w:webHidden/>
        </w:rPr>
        <w:fldChar w:fldCharType="separate"/>
      </w:r>
      <w:ins w:id="193" w:author="Laurence Golding" w:date="2020-02-21T12:31:00Z">
        <w:r>
          <w:rPr>
            <w:noProof/>
            <w:webHidden/>
          </w:rPr>
          <w:t>45</w:t>
        </w:r>
        <w:r>
          <w:rPr>
            <w:noProof/>
            <w:webHidden/>
          </w:rPr>
          <w:fldChar w:fldCharType="end"/>
        </w:r>
        <w:r w:rsidRPr="0085132B">
          <w:rPr>
            <w:rStyle w:val="Hyperlink"/>
            <w:noProof/>
          </w:rPr>
          <w:fldChar w:fldCharType="end"/>
        </w:r>
      </w:ins>
    </w:p>
    <w:p w14:paraId="0FBBB435" w14:textId="4535C56D" w:rsidR="00CE77CD" w:rsidRDefault="00CE77CD">
      <w:pPr>
        <w:pStyle w:val="TOC3"/>
        <w:tabs>
          <w:tab w:val="right" w:leader="dot" w:pos="9350"/>
        </w:tabs>
        <w:rPr>
          <w:ins w:id="194" w:author="Laurence Golding" w:date="2020-02-21T12:31:00Z"/>
          <w:rFonts w:asciiTheme="minorHAnsi" w:eastAsiaTheme="minorEastAsia" w:hAnsiTheme="minorHAnsi" w:cstheme="minorBidi"/>
          <w:noProof/>
          <w:sz w:val="22"/>
          <w:szCs w:val="22"/>
        </w:rPr>
      </w:pPr>
      <w:ins w:id="19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"_Toc33180739"</w:instrText>
        </w:r>
        <w:r w:rsidRPr="0085132B">
          <w:rPr>
            <w:rStyle w:val="Hyperlink"/>
            <w:noProof/>
          </w:rPr>
          <w:instrText xml:space="preserve"> </w:instrText>
        </w:r>
        <w:r w:rsidRPr="0085132B">
          <w:rPr>
            <w:rStyle w:val="Hyperlink"/>
            <w:noProof/>
          </w:rPr>
          <w:fldChar w:fldCharType="separate"/>
        </w:r>
        <w:r w:rsidRPr="0085132B">
          <w:rPr>
            <w:rStyle w:val="Hyperlink"/>
            <w:noProof/>
          </w:rPr>
          <w:t>3.11.9 markdown property</w:t>
        </w:r>
        <w:r>
          <w:rPr>
            <w:noProof/>
            <w:webHidden/>
          </w:rPr>
          <w:tab/>
        </w:r>
        <w:r>
          <w:rPr>
            <w:noProof/>
            <w:webHidden/>
          </w:rPr>
          <w:fldChar w:fldCharType="begin"/>
        </w:r>
        <w:r>
          <w:rPr>
            <w:noProof/>
            <w:webHidden/>
          </w:rPr>
          <w:instrText xml:space="preserve"> PAGEREF _Toc33180739 \h </w:instrText>
        </w:r>
      </w:ins>
      <w:r>
        <w:rPr>
          <w:noProof/>
          <w:webHidden/>
        </w:rPr>
      </w:r>
      <w:r>
        <w:rPr>
          <w:noProof/>
          <w:webHidden/>
        </w:rPr>
        <w:fldChar w:fldCharType="separate"/>
      </w:r>
      <w:ins w:id="196" w:author="Laurence Golding" w:date="2020-02-21T12:31:00Z">
        <w:r>
          <w:rPr>
            <w:noProof/>
            <w:webHidden/>
          </w:rPr>
          <w:t>45</w:t>
        </w:r>
        <w:r>
          <w:rPr>
            <w:noProof/>
            <w:webHidden/>
          </w:rPr>
          <w:fldChar w:fldCharType="end"/>
        </w:r>
        <w:r w:rsidRPr="0085132B">
          <w:rPr>
            <w:rStyle w:val="Hyperlink"/>
            <w:noProof/>
          </w:rPr>
          <w:fldChar w:fldCharType="end"/>
        </w:r>
      </w:ins>
    </w:p>
    <w:p w14:paraId="2EFD1F0F" w14:textId="2935872B" w:rsidR="00CE77CD" w:rsidRDefault="00CE77CD">
      <w:pPr>
        <w:pStyle w:val="TOC3"/>
        <w:tabs>
          <w:tab w:val="right" w:leader="dot" w:pos="9350"/>
        </w:tabs>
        <w:rPr>
          <w:ins w:id="197" w:author="Laurence Golding" w:date="2020-02-21T12:31:00Z"/>
          <w:rFonts w:asciiTheme="minorHAnsi" w:eastAsiaTheme="minorEastAsia" w:hAnsiTheme="minorHAnsi" w:cstheme="minorBidi"/>
          <w:noProof/>
          <w:sz w:val="22"/>
          <w:szCs w:val="22"/>
        </w:rPr>
      </w:pPr>
      <w:ins w:id="19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"_Toc33180740"</w:instrText>
        </w:r>
        <w:r w:rsidRPr="0085132B">
          <w:rPr>
            <w:rStyle w:val="Hyperlink"/>
            <w:noProof/>
          </w:rPr>
          <w:instrText xml:space="preserve"> </w:instrText>
        </w:r>
        <w:r w:rsidRPr="0085132B">
          <w:rPr>
            <w:rStyle w:val="Hyperlink"/>
            <w:noProof/>
          </w:rPr>
          <w:fldChar w:fldCharType="separate"/>
        </w:r>
        <w:r w:rsidRPr="0085132B">
          <w:rPr>
            <w:rStyle w:val="Hyperlink"/>
            <w:noProof/>
          </w:rPr>
          <w:t>3.11.10 id property</w:t>
        </w:r>
        <w:r>
          <w:rPr>
            <w:noProof/>
            <w:webHidden/>
          </w:rPr>
          <w:tab/>
        </w:r>
        <w:r>
          <w:rPr>
            <w:noProof/>
            <w:webHidden/>
          </w:rPr>
          <w:fldChar w:fldCharType="begin"/>
        </w:r>
        <w:r>
          <w:rPr>
            <w:noProof/>
            <w:webHidden/>
          </w:rPr>
          <w:instrText xml:space="preserve"> PAGEREF _Toc33180740 \h </w:instrText>
        </w:r>
      </w:ins>
      <w:r>
        <w:rPr>
          <w:noProof/>
          <w:webHidden/>
        </w:rPr>
      </w:r>
      <w:r>
        <w:rPr>
          <w:noProof/>
          <w:webHidden/>
        </w:rPr>
        <w:fldChar w:fldCharType="separate"/>
      </w:r>
      <w:ins w:id="199" w:author="Laurence Golding" w:date="2020-02-21T12:31:00Z">
        <w:r>
          <w:rPr>
            <w:noProof/>
            <w:webHidden/>
          </w:rPr>
          <w:t>45</w:t>
        </w:r>
        <w:r>
          <w:rPr>
            <w:noProof/>
            <w:webHidden/>
          </w:rPr>
          <w:fldChar w:fldCharType="end"/>
        </w:r>
        <w:r w:rsidRPr="0085132B">
          <w:rPr>
            <w:rStyle w:val="Hyperlink"/>
            <w:noProof/>
          </w:rPr>
          <w:fldChar w:fldCharType="end"/>
        </w:r>
      </w:ins>
    </w:p>
    <w:p w14:paraId="3F9D5911" w14:textId="4B38CEF9" w:rsidR="00CE77CD" w:rsidRDefault="00CE77CD">
      <w:pPr>
        <w:pStyle w:val="TOC3"/>
        <w:tabs>
          <w:tab w:val="right" w:leader="dot" w:pos="9350"/>
        </w:tabs>
        <w:rPr>
          <w:ins w:id="200" w:author="Laurence Golding" w:date="2020-02-21T12:31:00Z"/>
          <w:rFonts w:asciiTheme="minorHAnsi" w:eastAsiaTheme="minorEastAsia" w:hAnsiTheme="minorHAnsi" w:cstheme="minorBidi"/>
          <w:noProof/>
          <w:sz w:val="22"/>
          <w:szCs w:val="22"/>
        </w:rPr>
      </w:pPr>
      <w:ins w:id="20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"_Toc33180741"</w:instrText>
        </w:r>
        <w:r w:rsidRPr="0085132B">
          <w:rPr>
            <w:rStyle w:val="Hyperlink"/>
            <w:noProof/>
          </w:rPr>
          <w:instrText xml:space="preserve"> </w:instrText>
        </w:r>
        <w:r w:rsidRPr="0085132B">
          <w:rPr>
            <w:rStyle w:val="Hyperlink"/>
            <w:noProof/>
          </w:rPr>
          <w:fldChar w:fldCharType="separate"/>
        </w:r>
        <w:r w:rsidRPr="0085132B">
          <w:rPr>
            <w:rStyle w:val="Hyperlink"/>
            <w:noProof/>
          </w:rPr>
          <w:t>3.11.11 arguments property</w:t>
        </w:r>
        <w:r>
          <w:rPr>
            <w:noProof/>
            <w:webHidden/>
          </w:rPr>
          <w:tab/>
        </w:r>
        <w:r>
          <w:rPr>
            <w:noProof/>
            <w:webHidden/>
          </w:rPr>
          <w:fldChar w:fldCharType="begin"/>
        </w:r>
        <w:r>
          <w:rPr>
            <w:noProof/>
            <w:webHidden/>
          </w:rPr>
          <w:instrText xml:space="preserve"> PAGEREF _Toc33180741 \h </w:instrText>
        </w:r>
      </w:ins>
      <w:r>
        <w:rPr>
          <w:noProof/>
          <w:webHidden/>
        </w:rPr>
      </w:r>
      <w:r>
        <w:rPr>
          <w:noProof/>
          <w:webHidden/>
        </w:rPr>
        <w:fldChar w:fldCharType="separate"/>
      </w:r>
      <w:ins w:id="202" w:author="Laurence Golding" w:date="2020-02-21T12:31:00Z">
        <w:r>
          <w:rPr>
            <w:noProof/>
            <w:webHidden/>
          </w:rPr>
          <w:t>45</w:t>
        </w:r>
        <w:r>
          <w:rPr>
            <w:noProof/>
            <w:webHidden/>
          </w:rPr>
          <w:fldChar w:fldCharType="end"/>
        </w:r>
        <w:r w:rsidRPr="0085132B">
          <w:rPr>
            <w:rStyle w:val="Hyperlink"/>
            <w:noProof/>
          </w:rPr>
          <w:fldChar w:fldCharType="end"/>
        </w:r>
      </w:ins>
    </w:p>
    <w:p w14:paraId="126EBA1E" w14:textId="24560154" w:rsidR="00CE77CD" w:rsidRDefault="00CE77CD">
      <w:pPr>
        <w:pStyle w:val="TOC2"/>
        <w:tabs>
          <w:tab w:val="right" w:leader="dot" w:pos="9350"/>
        </w:tabs>
        <w:rPr>
          <w:ins w:id="203" w:author="Laurence Golding" w:date="2020-02-21T12:31:00Z"/>
          <w:rFonts w:asciiTheme="minorHAnsi" w:eastAsiaTheme="minorEastAsia" w:hAnsiTheme="minorHAnsi" w:cstheme="minorBidi"/>
          <w:noProof/>
          <w:sz w:val="22"/>
          <w:szCs w:val="22"/>
        </w:rPr>
      </w:pPr>
      <w:ins w:id="20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"_Toc33180742"</w:instrText>
        </w:r>
        <w:r w:rsidRPr="0085132B">
          <w:rPr>
            <w:rStyle w:val="Hyperlink"/>
            <w:noProof/>
          </w:rPr>
          <w:instrText xml:space="preserve"> </w:instrText>
        </w:r>
        <w:r w:rsidRPr="0085132B">
          <w:rPr>
            <w:rStyle w:val="Hyperlink"/>
            <w:noProof/>
          </w:rPr>
          <w:fldChar w:fldCharType="separate"/>
        </w:r>
        <w:r w:rsidRPr="0085132B">
          <w:rPr>
            <w:rStyle w:val="Hyperlink"/>
            <w:noProof/>
          </w:rPr>
          <w:t>3.12 multiformatMessageString object</w:t>
        </w:r>
        <w:r>
          <w:rPr>
            <w:noProof/>
            <w:webHidden/>
          </w:rPr>
          <w:tab/>
        </w:r>
        <w:r>
          <w:rPr>
            <w:noProof/>
            <w:webHidden/>
          </w:rPr>
          <w:fldChar w:fldCharType="begin"/>
        </w:r>
        <w:r>
          <w:rPr>
            <w:noProof/>
            <w:webHidden/>
          </w:rPr>
          <w:instrText xml:space="preserve"> PAGEREF _Toc33180742 \h </w:instrText>
        </w:r>
      </w:ins>
      <w:r>
        <w:rPr>
          <w:noProof/>
          <w:webHidden/>
        </w:rPr>
      </w:r>
      <w:r>
        <w:rPr>
          <w:noProof/>
          <w:webHidden/>
        </w:rPr>
        <w:fldChar w:fldCharType="separate"/>
      </w:r>
      <w:ins w:id="205" w:author="Laurence Golding" w:date="2020-02-21T12:31:00Z">
        <w:r>
          <w:rPr>
            <w:noProof/>
            <w:webHidden/>
          </w:rPr>
          <w:t>45</w:t>
        </w:r>
        <w:r>
          <w:rPr>
            <w:noProof/>
            <w:webHidden/>
          </w:rPr>
          <w:fldChar w:fldCharType="end"/>
        </w:r>
        <w:r w:rsidRPr="0085132B">
          <w:rPr>
            <w:rStyle w:val="Hyperlink"/>
            <w:noProof/>
          </w:rPr>
          <w:fldChar w:fldCharType="end"/>
        </w:r>
      </w:ins>
    </w:p>
    <w:p w14:paraId="3CE6DBAD" w14:textId="3B8A65B1" w:rsidR="00CE77CD" w:rsidRDefault="00CE77CD">
      <w:pPr>
        <w:pStyle w:val="TOC3"/>
        <w:tabs>
          <w:tab w:val="right" w:leader="dot" w:pos="9350"/>
        </w:tabs>
        <w:rPr>
          <w:ins w:id="206" w:author="Laurence Golding" w:date="2020-02-21T12:31:00Z"/>
          <w:rFonts w:asciiTheme="minorHAnsi" w:eastAsiaTheme="minorEastAsia" w:hAnsiTheme="minorHAnsi" w:cstheme="minorBidi"/>
          <w:noProof/>
          <w:sz w:val="22"/>
          <w:szCs w:val="22"/>
        </w:rPr>
      </w:pPr>
      <w:ins w:id="20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"_Toc33180743"</w:instrText>
        </w:r>
        <w:r w:rsidRPr="0085132B">
          <w:rPr>
            <w:rStyle w:val="Hyperlink"/>
            <w:noProof/>
          </w:rPr>
          <w:instrText xml:space="preserve"> </w:instrText>
        </w:r>
        <w:r w:rsidRPr="0085132B">
          <w:rPr>
            <w:rStyle w:val="Hyperlink"/>
            <w:noProof/>
          </w:rPr>
          <w:fldChar w:fldCharType="separate"/>
        </w:r>
        <w:r w:rsidRPr="0085132B">
          <w:rPr>
            <w:rStyle w:val="Hyperlink"/>
            <w:noProof/>
          </w:rPr>
          <w:t>3.12.1 General</w:t>
        </w:r>
        <w:r>
          <w:rPr>
            <w:noProof/>
            <w:webHidden/>
          </w:rPr>
          <w:tab/>
        </w:r>
        <w:r>
          <w:rPr>
            <w:noProof/>
            <w:webHidden/>
          </w:rPr>
          <w:fldChar w:fldCharType="begin"/>
        </w:r>
        <w:r>
          <w:rPr>
            <w:noProof/>
            <w:webHidden/>
          </w:rPr>
          <w:instrText xml:space="preserve"> PAGEREF _Toc33180743 \h </w:instrText>
        </w:r>
      </w:ins>
      <w:r>
        <w:rPr>
          <w:noProof/>
          <w:webHidden/>
        </w:rPr>
      </w:r>
      <w:r>
        <w:rPr>
          <w:noProof/>
          <w:webHidden/>
        </w:rPr>
        <w:fldChar w:fldCharType="separate"/>
      </w:r>
      <w:ins w:id="208" w:author="Laurence Golding" w:date="2020-02-21T12:31:00Z">
        <w:r>
          <w:rPr>
            <w:noProof/>
            <w:webHidden/>
          </w:rPr>
          <w:t>45</w:t>
        </w:r>
        <w:r>
          <w:rPr>
            <w:noProof/>
            <w:webHidden/>
          </w:rPr>
          <w:fldChar w:fldCharType="end"/>
        </w:r>
        <w:r w:rsidRPr="0085132B">
          <w:rPr>
            <w:rStyle w:val="Hyperlink"/>
            <w:noProof/>
          </w:rPr>
          <w:fldChar w:fldCharType="end"/>
        </w:r>
      </w:ins>
    </w:p>
    <w:p w14:paraId="7F866053" w14:textId="5CDDF973" w:rsidR="00CE77CD" w:rsidRDefault="00CE77CD">
      <w:pPr>
        <w:pStyle w:val="TOC3"/>
        <w:tabs>
          <w:tab w:val="right" w:leader="dot" w:pos="9350"/>
        </w:tabs>
        <w:rPr>
          <w:ins w:id="209" w:author="Laurence Golding" w:date="2020-02-21T12:31:00Z"/>
          <w:rFonts w:asciiTheme="minorHAnsi" w:eastAsiaTheme="minorEastAsia" w:hAnsiTheme="minorHAnsi" w:cstheme="minorBidi"/>
          <w:noProof/>
          <w:sz w:val="22"/>
          <w:szCs w:val="22"/>
        </w:rPr>
      </w:pPr>
      <w:ins w:id="21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"_Toc33180744"</w:instrText>
        </w:r>
        <w:r w:rsidRPr="0085132B">
          <w:rPr>
            <w:rStyle w:val="Hyperlink"/>
            <w:noProof/>
          </w:rPr>
          <w:instrText xml:space="preserve"> </w:instrText>
        </w:r>
        <w:r w:rsidRPr="0085132B">
          <w:rPr>
            <w:rStyle w:val="Hyperlink"/>
            <w:noProof/>
          </w:rPr>
          <w:fldChar w:fldCharType="separate"/>
        </w:r>
        <w:r w:rsidRPr="0085132B">
          <w:rPr>
            <w:rStyle w:val="Hyperlink"/>
            <w:noProof/>
          </w:rPr>
          <w:t>3.12.2 Localizable multiformatMessageStrings</w:t>
        </w:r>
        <w:r>
          <w:rPr>
            <w:noProof/>
            <w:webHidden/>
          </w:rPr>
          <w:tab/>
        </w:r>
        <w:r>
          <w:rPr>
            <w:noProof/>
            <w:webHidden/>
          </w:rPr>
          <w:fldChar w:fldCharType="begin"/>
        </w:r>
        <w:r>
          <w:rPr>
            <w:noProof/>
            <w:webHidden/>
          </w:rPr>
          <w:instrText xml:space="preserve"> PAGEREF _Toc33180744 \h </w:instrText>
        </w:r>
      </w:ins>
      <w:r>
        <w:rPr>
          <w:noProof/>
          <w:webHidden/>
        </w:rPr>
      </w:r>
      <w:r>
        <w:rPr>
          <w:noProof/>
          <w:webHidden/>
        </w:rPr>
        <w:fldChar w:fldCharType="separate"/>
      </w:r>
      <w:ins w:id="211" w:author="Laurence Golding" w:date="2020-02-21T12:31:00Z">
        <w:r>
          <w:rPr>
            <w:noProof/>
            <w:webHidden/>
          </w:rPr>
          <w:t>46</w:t>
        </w:r>
        <w:r>
          <w:rPr>
            <w:noProof/>
            <w:webHidden/>
          </w:rPr>
          <w:fldChar w:fldCharType="end"/>
        </w:r>
        <w:r w:rsidRPr="0085132B">
          <w:rPr>
            <w:rStyle w:val="Hyperlink"/>
            <w:noProof/>
          </w:rPr>
          <w:fldChar w:fldCharType="end"/>
        </w:r>
      </w:ins>
    </w:p>
    <w:p w14:paraId="612A403E" w14:textId="0A08A661" w:rsidR="00CE77CD" w:rsidRDefault="00CE77CD">
      <w:pPr>
        <w:pStyle w:val="TOC3"/>
        <w:tabs>
          <w:tab w:val="right" w:leader="dot" w:pos="9350"/>
        </w:tabs>
        <w:rPr>
          <w:ins w:id="212" w:author="Laurence Golding" w:date="2020-02-21T12:31:00Z"/>
          <w:rFonts w:asciiTheme="minorHAnsi" w:eastAsiaTheme="minorEastAsia" w:hAnsiTheme="minorHAnsi" w:cstheme="minorBidi"/>
          <w:noProof/>
          <w:sz w:val="22"/>
          <w:szCs w:val="22"/>
        </w:rPr>
      </w:pPr>
      <w:ins w:id="21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"_Toc33180745"</w:instrText>
        </w:r>
        <w:r w:rsidRPr="0085132B">
          <w:rPr>
            <w:rStyle w:val="Hyperlink"/>
            <w:noProof/>
          </w:rPr>
          <w:instrText xml:space="preserve"> </w:instrText>
        </w:r>
        <w:r w:rsidRPr="0085132B">
          <w:rPr>
            <w:rStyle w:val="Hyperlink"/>
            <w:noProof/>
          </w:rPr>
          <w:fldChar w:fldCharType="separate"/>
        </w:r>
        <w:r w:rsidRPr="0085132B">
          <w:rPr>
            <w:rStyle w:val="Hyperlink"/>
            <w:noProof/>
          </w:rPr>
          <w:t>3.12.3 text property</w:t>
        </w:r>
        <w:r>
          <w:rPr>
            <w:noProof/>
            <w:webHidden/>
          </w:rPr>
          <w:tab/>
        </w:r>
        <w:r>
          <w:rPr>
            <w:noProof/>
            <w:webHidden/>
          </w:rPr>
          <w:fldChar w:fldCharType="begin"/>
        </w:r>
        <w:r>
          <w:rPr>
            <w:noProof/>
            <w:webHidden/>
          </w:rPr>
          <w:instrText xml:space="preserve"> PAGEREF _Toc33180745 \h </w:instrText>
        </w:r>
      </w:ins>
      <w:r>
        <w:rPr>
          <w:noProof/>
          <w:webHidden/>
        </w:rPr>
      </w:r>
      <w:r>
        <w:rPr>
          <w:noProof/>
          <w:webHidden/>
        </w:rPr>
        <w:fldChar w:fldCharType="separate"/>
      </w:r>
      <w:ins w:id="214" w:author="Laurence Golding" w:date="2020-02-21T12:31:00Z">
        <w:r>
          <w:rPr>
            <w:noProof/>
            <w:webHidden/>
          </w:rPr>
          <w:t>46</w:t>
        </w:r>
        <w:r>
          <w:rPr>
            <w:noProof/>
            <w:webHidden/>
          </w:rPr>
          <w:fldChar w:fldCharType="end"/>
        </w:r>
        <w:r w:rsidRPr="0085132B">
          <w:rPr>
            <w:rStyle w:val="Hyperlink"/>
            <w:noProof/>
          </w:rPr>
          <w:fldChar w:fldCharType="end"/>
        </w:r>
      </w:ins>
    </w:p>
    <w:p w14:paraId="2CEF8089" w14:textId="788FA97C" w:rsidR="00CE77CD" w:rsidRDefault="00CE77CD">
      <w:pPr>
        <w:pStyle w:val="TOC3"/>
        <w:tabs>
          <w:tab w:val="right" w:leader="dot" w:pos="9350"/>
        </w:tabs>
        <w:rPr>
          <w:ins w:id="215" w:author="Laurence Golding" w:date="2020-02-21T12:31:00Z"/>
          <w:rFonts w:asciiTheme="minorHAnsi" w:eastAsiaTheme="minorEastAsia" w:hAnsiTheme="minorHAnsi" w:cstheme="minorBidi"/>
          <w:noProof/>
          <w:sz w:val="22"/>
          <w:szCs w:val="22"/>
        </w:rPr>
      </w:pPr>
      <w:ins w:id="21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"_Toc33180746"</w:instrText>
        </w:r>
        <w:r w:rsidRPr="0085132B">
          <w:rPr>
            <w:rStyle w:val="Hyperlink"/>
            <w:noProof/>
          </w:rPr>
          <w:instrText xml:space="preserve"> </w:instrText>
        </w:r>
        <w:r w:rsidRPr="0085132B">
          <w:rPr>
            <w:rStyle w:val="Hyperlink"/>
            <w:noProof/>
          </w:rPr>
          <w:fldChar w:fldCharType="separate"/>
        </w:r>
        <w:r w:rsidRPr="0085132B">
          <w:rPr>
            <w:rStyle w:val="Hyperlink"/>
            <w:noProof/>
          </w:rPr>
          <w:t>3.12.4 markdown property</w:t>
        </w:r>
        <w:r>
          <w:rPr>
            <w:noProof/>
            <w:webHidden/>
          </w:rPr>
          <w:tab/>
        </w:r>
        <w:r>
          <w:rPr>
            <w:noProof/>
            <w:webHidden/>
          </w:rPr>
          <w:fldChar w:fldCharType="begin"/>
        </w:r>
        <w:r>
          <w:rPr>
            <w:noProof/>
            <w:webHidden/>
          </w:rPr>
          <w:instrText xml:space="preserve"> PAGEREF _Toc33180746 \h </w:instrText>
        </w:r>
      </w:ins>
      <w:r>
        <w:rPr>
          <w:noProof/>
          <w:webHidden/>
        </w:rPr>
      </w:r>
      <w:r>
        <w:rPr>
          <w:noProof/>
          <w:webHidden/>
        </w:rPr>
        <w:fldChar w:fldCharType="separate"/>
      </w:r>
      <w:ins w:id="217" w:author="Laurence Golding" w:date="2020-02-21T12:31:00Z">
        <w:r>
          <w:rPr>
            <w:noProof/>
            <w:webHidden/>
          </w:rPr>
          <w:t>46</w:t>
        </w:r>
        <w:r>
          <w:rPr>
            <w:noProof/>
            <w:webHidden/>
          </w:rPr>
          <w:fldChar w:fldCharType="end"/>
        </w:r>
        <w:r w:rsidRPr="0085132B">
          <w:rPr>
            <w:rStyle w:val="Hyperlink"/>
            <w:noProof/>
          </w:rPr>
          <w:fldChar w:fldCharType="end"/>
        </w:r>
      </w:ins>
    </w:p>
    <w:p w14:paraId="7B22E4D4" w14:textId="1B9A46B6" w:rsidR="00CE77CD" w:rsidRDefault="00CE77CD">
      <w:pPr>
        <w:pStyle w:val="TOC2"/>
        <w:tabs>
          <w:tab w:val="right" w:leader="dot" w:pos="9350"/>
        </w:tabs>
        <w:rPr>
          <w:ins w:id="218" w:author="Laurence Golding" w:date="2020-02-21T12:31:00Z"/>
          <w:rFonts w:asciiTheme="minorHAnsi" w:eastAsiaTheme="minorEastAsia" w:hAnsiTheme="minorHAnsi" w:cstheme="minorBidi"/>
          <w:noProof/>
          <w:sz w:val="22"/>
          <w:szCs w:val="22"/>
        </w:rPr>
      </w:pPr>
      <w:ins w:id="21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"_Toc33180747"</w:instrText>
        </w:r>
        <w:r w:rsidRPr="0085132B">
          <w:rPr>
            <w:rStyle w:val="Hyperlink"/>
            <w:noProof/>
          </w:rPr>
          <w:instrText xml:space="preserve"> </w:instrText>
        </w:r>
        <w:r w:rsidRPr="0085132B">
          <w:rPr>
            <w:rStyle w:val="Hyperlink"/>
            <w:noProof/>
          </w:rPr>
          <w:fldChar w:fldCharType="separate"/>
        </w:r>
        <w:r w:rsidRPr="0085132B">
          <w:rPr>
            <w:rStyle w:val="Hyperlink"/>
            <w:noProof/>
          </w:rPr>
          <w:t>3.13 sarifLog object</w:t>
        </w:r>
        <w:r>
          <w:rPr>
            <w:noProof/>
            <w:webHidden/>
          </w:rPr>
          <w:tab/>
        </w:r>
        <w:r>
          <w:rPr>
            <w:noProof/>
            <w:webHidden/>
          </w:rPr>
          <w:fldChar w:fldCharType="begin"/>
        </w:r>
        <w:r>
          <w:rPr>
            <w:noProof/>
            <w:webHidden/>
          </w:rPr>
          <w:instrText xml:space="preserve"> PAGEREF _Toc33180747 \h </w:instrText>
        </w:r>
      </w:ins>
      <w:r>
        <w:rPr>
          <w:noProof/>
          <w:webHidden/>
        </w:rPr>
      </w:r>
      <w:r>
        <w:rPr>
          <w:noProof/>
          <w:webHidden/>
        </w:rPr>
        <w:fldChar w:fldCharType="separate"/>
      </w:r>
      <w:ins w:id="220" w:author="Laurence Golding" w:date="2020-02-21T12:31:00Z">
        <w:r>
          <w:rPr>
            <w:noProof/>
            <w:webHidden/>
          </w:rPr>
          <w:t>46</w:t>
        </w:r>
        <w:r>
          <w:rPr>
            <w:noProof/>
            <w:webHidden/>
          </w:rPr>
          <w:fldChar w:fldCharType="end"/>
        </w:r>
        <w:r w:rsidRPr="0085132B">
          <w:rPr>
            <w:rStyle w:val="Hyperlink"/>
            <w:noProof/>
          </w:rPr>
          <w:fldChar w:fldCharType="end"/>
        </w:r>
      </w:ins>
    </w:p>
    <w:p w14:paraId="04B189C9" w14:textId="7E704C15" w:rsidR="00CE77CD" w:rsidRDefault="00CE77CD">
      <w:pPr>
        <w:pStyle w:val="TOC3"/>
        <w:tabs>
          <w:tab w:val="right" w:leader="dot" w:pos="9350"/>
        </w:tabs>
        <w:rPr>
          <w:ins w:id="221" w:author="Laurence Golding" w:date="2020-02-21T12:31:00Z"/>
          <w:rFonts w:asciiTheme="minorHAnsi" w:eastAsiaTheme="minorEastAsia" w:hAnsiTheme="minorHAnsi" w:cstheme="minorBidi"/>
          <w:noProof/>
          <w:sz w:val="22"/>
          <w:szCs w:val="22"/>
        </w:rPr>
      </w:pPr>
      <w:ins w:id="22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"_Toc33180748"</w:instrText>
        </w:r>
        <w:r w:rsidRPr="0085132B">
          <w:rPr>
            <w:rStyle w:val="Hyperlink"/>
            <w:noProof/>
          </w:rPr>
          <w:instrText xml:space="preserve"> </w:instrText>
        </w:r>
        <w:r w:rsidRPr="0085132B">
          <w:rPr>
            <w:rStyle w:val="Hyperlink"/>
            <w:noProof/>
          </w:rPr>
          <w:fldChar w:fldCharType="separate"/>
        </w:r>
        <w:r w:rsidRPr="0085132B">
          <w:rPr>
            <w:rStyle w:val="Hyperlink"/>
            <w:noProof/>
          </w:rPr>
          <w:t>3.13.1 General</w:t>
        </w:r>
        <w:r>
          <w:rPr>
            <w:noProof/>
            <w:webHidden/>
          </w:rPr>
          <w:tab/>
        </w:r>
        <w:r>
          <w:rPr>
            <w:noProof/>
            <w:webHidden/>
          </w:rPr>
          <w:fldChar w:fldCharType="begin"/>
        </w:r>
        <w:r>
          <w:rPr>
            <w:noProof/>
            <w:webHidden/>
          </w:rPr>
          <w:instrText xml:space="preserve"> PAGEREF _Toc33180748 \h </w:instrText>
        </w:r>
      </w:ins>
      <w:r>
        <w:rPr>
          <w:noProof/>
          <w:webHidden/>
        </w:rPr>
      </w:r>
      <w:r>
        <w:rPr>
          <w:noProof/>
          <w:webHidden/>
        </w:rPr>
        <w:fldChar w:fldCharType="separate"/>
      </w:r>
      <w:ins w:id="223" w:author="Laurence Golding" w:date="2020-02-21T12:31:00Z">
        <w:r>
          <w:rPr>
            <w:noProof/>
            <w:webHidden/>
          </w:rPr>
          <w:t>46</w:t>
        </w:r>
        <w:r>
          <w:rPr>
            <w:noProof/>
            <w:webHidden/>
          </w:rPr>
          <w:fldChar w:fldCharType="end"/>
        </w:r>
        <w:r w:rsidRPr="0085132B">
          <w:rPr>
            <w:rStyle w:val="Hyperlink"/>
            <w:noProof/>
          </w:rPr>
          <w:fldChar w:fldCharType="end"/>
        </w:r>
      </w:ins>
    </w:p>
    <w:p w14:paraId="29FFA5BC" w14:textId="76E9B486" w:rsidR="00CE77CD" w:rsidRDefault="00CE77CD">
      <w:pPr>
        <w:pStyle w:val="TOC3"/>
        <w:tabs>
          <w:tab w:val="right" w:leader="dot" w:pos="9350"/>
        </w:tabs>
        <w:rPr>
          <w:ins w:id="224" w:author="Laurence Golding" w:date="2020-02-21T12:31:00Z"/>
          <w:rFonts w:asciiTheme="minorHAnsi" w:eastAsiaTheme="minorEastAsia" w:hAnsiTheme="minorHAnsi" w:cstheme="minorBidi"/>
          <w:noProof/>
          <w:sz w:val="22"/>
          <w:szCs w:val="22"/>
        </w:rPr>
      </w:pPr>
      <w:ins w:id="22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"_Toc33180749"</w:instrText>
        </w:r>
        <w:r w:rsidRPr="0085132B">
          <w:rPr>
            <w:rStyle w:val="Hyperlink"/>
            <w:noProof/>
          </w:rPr>
          <w:instrText xml:space="preserve"> </w:instrText>
        </w:r>
        <w:r w:rsidRPr="0085132B">
          <w:rPr>
            <w:rStyle w:val="Hyperlink"/>
            <w:noProof/>
          </w:rPr>
          <w:fldChar w:fldCharType="separate"/>
        </w:r>
        <w:r w:rsidRPr="0085132B">
          <w:rPr>
            <w:rStyle w:val="Hyperlink"/>
            <w:noProof/>
          </w:rPr>
          <w:t>3.13.2 version property</w:t>
        </w:r>
        <w:r>
          <w:rPr>
            <w:noProof/>
            <w:webHidden/>
          </w:rPr>
          <w:tab/>
        </w:r>
        <w:r>
          <w:rPr>
            <w:noProof/>
            <w:webHidden/>
          </w:rPr>
          <w:fldChar w:fldCharType="begin"/>
        </w:r>
        <w:r>
          <w:rPr>
            <w:noProof/>
            <w:webHidden/>
          </w:rPr>
          <w:instrText xml:space="preserve"> PAGEREF _Toc33180749 \h </w:instrText>
        </w:r>
      </w:ins>
      <w:r>
        <w:rPr>
          <w:noProof/>
          <w:webHidden/>
        </w:rPr>
      </w:r>
      <w:r>
        <w:rPr>
          <w:noProof/>
          <w:webHidden/>
        </w:rPr>
        <w:fldChar w:fldCharType="separate"/>
      </w:r>
      <w:ins w:id="226" w:author="Laurence Golding" w:date="2020-02-21T12:31:00Z">
        <w:r>
          <w:rPr>
            <w:noProof/>
            <w:webHidden/>
          </w:rPr>
          <w:t>46</w:t>
        </w:r>
        <w:r>
          <w:rPr>
            <w:noProof/>
            <w:webHidden/>
          </w:rPr>
          <w:fldChar w:fldCharType="end"/>
        </w:r>
        <w:r w:rsidRPr="0085132B">
          <w:rPr>
            <w:rStyle w:val="Hyperlink"/>
            <w:noProof/>
          </w:rPr>
          <w:fldChar w:fldCharType="end"/>
        </w:r>
      </w:ins>
    </w:p>
    <w:p w14:paraId="4F85DC3C" w14:textId="0E9F449B" w:rsidR="00CE77CD" w:rsidRDefault="00CE77CD">
      <w:pPr>
        <w:pStyle w:val="TOC3"/>
        <w:tabs>
          <w:tab w:val="right" w:leader="dot" w:pos="9350"/>
        </w:tabs>
        <w:rPr>
          <w:ins w:id="227" w:author="Laurence Golding" w:date="2020-02-21T12:31:00Z"/>
          <w:rFonts w:asciiTheme="minorHAnsi" w:eastAsiaTheme="minorEastAsia" w:hAnsiTheme="minorHAnsi" w:cstheme="minorBidi"/>
          <w:noProof/>
          <w:sz w:val="22"/>
          <w:szCs w:val="22"/>
        </w:rPr>
      </w:pPr>
      <w:ins w:id="22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"_Toc33180750"</w:instrText>
        </w:r>
        <w:r w:rsidRPr="0085132B">
          <w:rPr>
            <w:rStyle w:val="Hyperlink"/>
            <w:noProof/>
          </w:rPr>
          <w:instrText xml:space="preserve"> </w:instrText>
        </w:r>
        <w:r w:rsidRPr="0085132B">
          <w:rPr>
            <w:rStyle w:val="Hyperlink"/>
            <w:noProof/>
          </w:rPr>
          <w:fldChar w:fldCharType="separate"/>
        </w:r>
        <w:r w:rsidRPr="0085132B">
          <w:rPr>
            <w:rStyle w:val="Hyperlink"/>
            <w:noProof/>
          </w:rPr>
          <w:t>3.13.3 $schema property</w:t>
        </w:r>
        <w:r>
          <w:rPr>
            <w:noProof/>
            <w:webHidden/>
          </w:rPr>
          <w:tab/>
        </w:r>
        <w:r>
          <w:rPr>
            <w:noProof/>
            <w:webHidden/>
          </w:rPr>
          <w:fldChar w:fldCharType="begin"/>
        </w:r>
        <w:r>
          <w:rPr>
            <w:noProof/>
            <w:webHidden/>
          </w:rPr>
          <w:instrText xml:space="preserve"> PAGEREF _Toc33180750 \h </w:instrText>
        </w:r>
      </w:ins>
      <w:r>
        <w:rPr>
          <w:noProof/>
          <w:webHidden/>
        </w:rPr>
      </w:r>
      <w:r>
        <w:rPr>
          <w:noProof/>
          <w:webHidden/>
        </w:rPr>
        <w:fldChar w:fldCharType="separate"/>
      </w:r>
      <w:ins w:id="229" w:author="Laurence Golding" w:date="2020-02-21T12:31:00Z">
        <w:r>
          <w:rPr>
            <w:noProof/>
            <w:webHidden/>
          </w:rPr>
          <w:t>47</w:t>
        </w:r>
        <w:r>
          <w:rPr>
            <w:noProof/>
            <w:webHidden/>
          </w:rPr>
          <w:fldChar w:fldCharType="end"/>
        </w:r>
        <w:r w:rsidRPr="0085132B">
          <w:rPr>
            <w:rStyle w:val="Hyperlink"/>
            <w:noProof/>
          </w:rPr>
          <w:fldChar w:fldCharType="end"/>
        </w:r>
      </w:ins>
    </w:p>
    <w:p w14:paraId="5D5ED9D0" w14:textId="4C717F20" w:rsidR="00CE77CD" w:rsidRDefault="00CE77CD">
      <w:pPr>
        <w:pStyle w:val="TOC3"/>
        <w:tabs>
          <w:tab w:val="right" w:leader="dot" w:pos="9350"/>
        </w:tabs>
        <w:rPr>
          <w:ins w:id="230" w:author="Laurence Golding" w:date="2020-02-21T12:31:00Z"/>
          <w:rFonts w:asciiTheme="minorHAnsi" w:eastAsiaTheme="minorEastAsia" w:hAnsiTheme="minorHAnsi" w:cstheme="minorBidi"/>
          <w:noProof/>
          <w:sz w:val="22"/>
          <w:szCs w:val="22"/>
        </w:rPr>
      </w:pPr>
      <w:ins w:id="23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"_Toc33180751"</w:instrText>
        </w:r>
        <w:r w:rsidRPr="0085132B">
          <w:rPr>
            <w:rStyle w:val="Hyperlink"/>
            <w:noProof/>
          </w:rPr>
          <w:instrText xml:space="preserve"> </w:instrText>
        </w:r>
        <w:r w:rsidRPr="0085132B">
          <w:rPr>
            <w:rStyle w:val="Hyperlink"/>
            <w:noProof/>
          </w:rPr>
          <w:fldChar w:fldCharType="separate"/>
        </w:r>
        <w:r w:rsidRPr="0085132B">
          <w:rPr>
            <w:rStyle w:val="Hyperlink"/>
            <w:noProof/>
          </w:rPr>
          <w:t>3.13.4 runs property</w:t>
        </w:r>
        <w:r>
          <w:rPr>
            <w:noProof/>
            <w:webHidden/>
          </w:rPr>
          <w:tab/>
        </w:r>
        <w:r>
          <w:rPr>
            <w:noProof/>
            <w:webHidden/>
          </w:rPr>
          <w:fldChar w:fldCharType="begin"/>
        </w:r>
        <w:r>
          <w:rPr>
            <w:noProof/>
            <w:webHidden/>
          </w:rPr>
          <w:instrText xml:space="preserve"> PAGEREF _Toc33180751 \h </w:instrText>
        </w:r>
      </w:ins>
      <w:r>
        <w:rPr>
          <w:noProof/>
          <w:webHidden/>
        </w:rPr>
      </w:r>
      <w:r>
        <w:rPr>
          <w:noProof/>
          <w:webHidden/>
        </w:rPr>
        <w:fldChar w:fldCharType="separate"/>
      </w:r>
      <w:ins w:id="232" w:author="Laurence Golding" w:date="2020-02-21T12:31:00Z">
        <w:r>
          <w:rPr>
            <w:noProof/>
            <w:webHidden/>
          </w:rPr>
          <w:t>47</w:t>
        </w:r>
        <w:r>
          <w:rPr>
            <w:noProof/>
            <w:webHidden/>
          </w:rPr>
          <w:fldChar w:fldCharType="end"/>
        </w:r>
        <w:r w:rsidRPr="0085132B">
          <w:rPr>
            <w:rStyle w:val="Hyperlink"/>
            <w:noProof/>
          </w:rPr>
          <w:fldChar w:fldCharType="end"/>
        </w:r>
      </w:ins>
    </w:p>
    <w:p w14:paraId="1AD6EF9C" w14:textId="5A96AC3B" w:rsidR="00CE77CD" w:rsidRDefault="00CE77CD">
      <w:pPr>
        <w:pStyle w:val="TOC3"/>
        <w:tabs>
          <w:tab w:val="right" w:leader="dot" w:pos="9350"/>
        </w:tabs>
        <w:rPr>
          <w:ins w:id="233" w:author="Laurence Golding" w:date="2020-02-21T12:31:00Z"/>
          <w:rFonts w:asciiTheme="minorHAnsi" w:eastAsiaTheme="minorEastAsia" w:hAnsiTheme="minorHAnsi" w:cstheme="minorBidi"/>
          <w:noProof/>
          <w:sz w:val="22"/>
          <w:szCs w:val="22"/>
        </w:rPr>
      </w:pPr>
      <w:ins w:id="23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"_Toc33180752"</w:instrText>
        </w:r>
        <w:r w:rsidRPr="0085132B">
          <w:rPr>
            <w:rStyle w:val="Hyperlink"/>
            <w:noProof/>
          </w:rPr>
          <w:instrText xml:space="preserve"> </w:instrText>
        </w:r>
        <w:r w:rsidRPr="0085132B">
          <w:rPr>
            <w:rStyle w:val="Hyperlink"/>
            <w:noProof/>
          </w:rPr>
          <w:fldChar w:fldCharType="separate"/>
        </w:r>
        <w:r w:rsidRPr="0085132B">
          <w:rPr>
            <w:rStyle w:val="Hyperlink"/>
            <w:noProof/>
          </w:rPr>
          <w:t>3.13.5 inlineExternalProperties property</w:t>
        </w:r>
        <w:r>
          <w:rPr>
            <w:noProof/>
            <w:webHidden/>
          </w:rPr>
          <w:tab/>
        </w:r>
        <w:r>
          <w:rPr>
            <w:noProof/>
            <w:webHidden/>
          </w:rPr>
          <w:fldChar w:fldCharType="begin"/>
        </w:r>
        <w:r>
          <w:rPr>
            <w:noProof/>
            <w:webHidden/>
          </w:rPr>
          <w:instrText xml:space="preserve"> PAGEREF _Toc33180752 \h </w:instrText>
        </w:r>
      </w:ins>
      <w:r>
        <w:rPr>
          <w:noProof/>
          <w:webHidden/>
        </w:rPr>
      </w:r>
      <w:r>
        <w:rPr>
          <w:noProof/>
          <w:webHidden/>
        </w:rPr>
        <w:fldChar w:fldCharType="separate"/>
      </w:r>
      <w:ins w:id="235" w:author="Laurence Golding" w:date="2020-02-21T12:31:00Z">
        <w:r>
          <w:rPr>
            <w:noProof/>
            <w:webHidden/>
          </w:rPr>
          <w:t>47</w:t>
        </w:r>
        <w:r>
          <w:rPr>
            <w:noProof/>
            <w:webHidden/>
          </w:rPr>
          <w:fldChar w:fldCharType="end"/>
        </w:r>
        <w:r w:rsidRPr="0085132B">
          <w:rPr>
            <w:rStyle w:val="Hyperlink"/>
            <w:noProof/>
          </w:rPr>
          <w:fldChar w:fldCharType="end"/>
        </w:r>
      </w:ins>
    </w:p>
    <w:p w14:paraId="42B2EE7E" w14:textId="5F9DD84A" w:rsidR="00CE77CD" w:rsidRDefault="00CE77CD">
      <w:pPr>
        <w:pStyle w:val="TOC2"/>
        <w:tabs>
          <w:tab w:val="right" w:leader="dot" w:pos="9350"/>
        </w:tabs>
        <w:rPr>
          <w:ins w:id="236" w:author="Laurence Golding" w:date="2020-02-21T12:31:00Z"/>
          <w:rFonts w:asciiTheme="minorHAnsi" w:eastAsiaTheme="minorEastAsia" w:hAnsiTheme="minorHAnsi" w:cstheme="minorBidi"/>
          <w:noProof/>
          <w:sz w:val="22"/>
          <w:szCs w:val="22"/>
        </w:rPr>
      </w:pPr>
      <w:ins w:id="23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"_Toc33180753"</w:instrText>
        </w:r>
        <w:r w:rsidRPr="0085132B">
          <w:rPr>
            <w:rStyle w:val="Hyperlink"/>
            <w:noProof/>
          </w:rPr>
          <w:instrText xml:space="preserve"> </w:instrText>
        </w:r>
        <w:r w:rsidRPr="0085132B">
          <w:rPr>
            <w:rStyle w:val="Hyperlink"/>
            <w:noProof/>
          </w:rPr>
          <w:fldChar w:fldCharType="separate"/>
        </w:r>
        <w:r w:rsidRPr="0085132B">
          <w:rPr>
            <w:rStyle w:val="Hyperlink"/>
            <w:noProof/>
          </w:rPr>
          <w:t>3.14 run object</w:t>
        </w:r>
        <w:r>
          <w:rPr>
            <w:noProof/>
            <w:webHidden/>
          </w:rPr>
          <w:tab/>
        </w:r>
        <w:r>
          <w:rPr>
            <w:noProof/>
            <w:webHidden/>
          </w:rPr>
          <w:fldChar w:fldCharType="begin"/>
        </w:r>
        <w:r>
          <w:rPr>
            <w:noProof/>
            <w:webHidden/>
          </w:rPr>
          <w:instrText xml:space="preserve"> PAGEREF _Toc33180753 \h </w:instrText>
        </w:r>
      </w:ins>
      <w:r>
        <w:rPr>
          <w:noProof/>
          <w:webHidden/>
        </w:rPr>
      </w:r>
      <w:r>
        <w:rPr>
          <w:noProof/>
          <w:webHidden/>
        </w:rPr>
        <w:fldChar w:fldCharType="separate"/>
      </w:r>
      <w:ins w:id="238" w:author="Laurence Golding" w:date="2020-02-21T12:31:00Z">
        <w:r>
          <w:rPr>
            <w:noProof/>
            <w:webHidden/>
          </w:rPr>
          <w:t>48</w:t>
        </w:r>
        <w:r>
          <w:rPr>
            <w:noProof/>
            <w:webHidden/>
          </w:rPr>
          <w:fldChar w:fldCharType="end"/>
        </w:r>
        <w:r w:rsidRPr="0085132B">
          <w:rPr>
            <w:rStyle w:val="Hyperlink"/>
            <w:noProof/>
          </w:rPr>
          <w:fldChar w:fldCharType="end"/>
        </w:r>
      </w:ins>
    </w:p>
    <w:p w14:paraId="657421CD" w14:textId="5208AACF" w:rsidR="00CE77CD" w:rsidRDefault="00CE77CD">
      <w:pPr>
        <w:pStyle w:val="TOC3"/>
        <w:tabs>
          <w:tab w:val="right" w:leader="dot" w:pos="9350"/>
        </w:tabs>
        <w:rPr>
          <w:ins w:id="239" w:author="Laurence Golding" w:date="2020-02-21T12:31:00Z"/>
          <w:rFonts w:asciiTheme="minorHAnsi" w:eastAsiaTheme="minorEastAsia" w:hAnsiTheme="minorHAnsi" w:cstheme="minorBidi"/>
          <w:noProof/>
          <w:sz w:val="22"/>
          <w:szCs w:val="22"/>
        </w:rPr>
      </w:pPr>
      <w:ins w:id="24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"_Toc33180754"</w:instrText>
        </w:r>
        <w:r w:rsidRPr="0085132B">
          <w:rPr>
            <w:rStyle w:val="Hyperlink"/>
            <w:noProof/>
          </w:rPr>
          <w:instrText xml:space="preserve"> </w:instrText>
        </w:r>
        <w:r w:rsidRPr="0085132B">
          <w:rPr>
            <w:rStyle w:val="Hyperlink"/>
            <w:noProof/>
          </w:rPr>
          <w:fldChar w:fldCharType="separate"/>
        </w:r>
        <w:r w:rsidRPr="0085132B">
          <w:rPr>
            <w:rStyle w:val="Hyperlink"/>
            <w:noProof/>
          </w:rPr>
          <w:t>3.14.1 General</w:t>
        </w:r>
        <w:r>
          <w:rPr>
            <w:noProof/>
            <w:webHidden/>
          </w:rPr>
          <w:tab/>
        </w:r>
        <w:r>
          <w:rPr>
            <w:noProof/>
            <w:webHidden/>
          </w:rPr>
          <w:fldChar w:fldCharType="begin"/>
        </w:r>
        <w:r>
          <w:rPr>
            <w:noProof/>
            <w:webHidden/>
          </w:rPr>
          <w:instrText xml:space="preserve"> PAGEREF _Toc33180754 \h </w:instrText>
        </w:r>
      </w:ins>
      <w:r>
        <w:rPr>
          <w:noProof/>
          <w:webHidden/>
        </w:rPr>
      </w:r>
      <w:r>
        <w:rPr>
          <w:noProof/>
          <w:webHidden/>
        </w:rPr>
        <w:fldChar w:fldCharType="separate"/>
      </w:r>
      <w:ins w:id="241" w:author="Laurence Golding" w:date="2020-02-21T12:31:00Z">
        <w:r>
          <w:rPr>
            <w:noProof/>
            <w:webHidden/>
          </w:rPr>
          <w:t>48</w:t>
        </w:r>
        <w:r>
          <w:rPr>
            <w:noProof/>
            <w:webHidden/>
          </w:rPr>
          <w:fldChar w:fldCharType="end"/>
        </w:r>
        <w:r w:rsidRPr="0085132B">
          <w:rPr>
            <w:rStyle w:val="Hyperlink"/>
            <w:noProof/>
          </w:rPr>
          <w:fldChar w:fldCharType="end"/>
        </w:r>
      </w:ins>
    </w:p>
    <w:p w14:paraId="3341A0FF" w14:textId="205EF67F" w:rsidR="00CE77CD" w:rsidRDefault="00CE77CD">
      <w:pPr>
        <w:pStyle w:val="TOC3"/>
        <w:tabs>
          <w:tab w:val="right" w:leader="dot" w:pos="9350"/>
        </w:tabs>
        <w:rPr>
          <w:ins w:id="242" w:author="Laurence Golding" w:date="2020-02-21T12:31:00Z"/>
          <w:rFonts w:asciiTheme="minorHAnsi" w:eastAsiaTheme="minorEastAsia" w:hAnsiTheme="minorHAnsi" w:cstheme="minorBidi"/>
          <w:noProof/>
          <w:sz w:val="22"/>
          <w:szCs w:val="22"/>
        </w:rPr>
      </w:pPr>
      <w:ins w:id="24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"_Toc33180755"</w:instrText>
        </w:r>
        <w:r w:rsidRPr="0085132B">
          <w:rPr>
            <w:rStyle w:val="Hyperlink"/>
            <w:noProof/>
          </w:rPr>
          <w:instrText xml:space="preserve"> </w:instrText>
        </w:r>
        <w:r w:rsidRPr="0085132B">
          <w:rPr>
            <w:rStyle w:val="Hyperlink"/>
            <w:noProof/>
          </w:rPr>
          <w:fldChar w:fldCharType="separate"/>
        </w:r>
        <w:r w:rsidRPr="0085132B">
          <w:rPr>
            <w:rStyle w:val="Hyperlink"/>
            <w:noProof/>
          </w:rPr>
          <w:t>3.14.2 externalPropertyFileReferences property</w:t>
        </w:r>
        <w:r>
          <w:rPr>
            <w:noProof/>
            <w:webHidden/>
          </w:rPr>
          <w:tab/>
        </w:r>
        <w:r>
          <w:rPr>
            <w:noProof/>
            <w:webHidden/>
          </w:rPr>
          <w:fldChar w:fldCharType="begin"/>
        </w:r>
        <w:r>
          <w:rPr>
            <w:noProof/>
            <w:webHidden/>
          </w:rPr>
          <w:instrText xml:space="preserve"> PAGEREF _Toc33180755 \h </w:instrText>
        </w:r>
      </w:ins>
      <w:r>
        <w:rPr>
          <w:noProof/>
          <w:webHidden/>
        </w:rPr>
      </w:r>
      <w:r>
        <w:rPr>
          <w:noProof/>
          <w:webHidden/>
        </w:rPr>
        <w:fldChar w:fldCharType="separate"/>
      </w:r>
      <w:ins w:id="244" w:author="Laurence Golding" w:date="2020-02-21T12:31:00Z">
        <w:r>
          <w:rPr>
            <w:noProof/>
            <w:webHidden/>
          </w:rPr>
          <w:t>49</w:t>
        </w:r>
        <w:r>
          <w:rPr>
            <w:noProof/>
            <w:webHidden/>
          </w:rPr>
          <w:fldChar w:fldCharType="end"/>
        </w:r>
        <w:r w:rsidRPr="0085132B">
          <w:rPr>
            <w:rStyle w:val="Hyperlink"/>
            <w:noProof/>
          </w:rPr>
          <w:fldChar w:fldCharType="end"/>
        </w:r>
      </w:ins>
    </w:p>
    <w:p w14:paraId="77CA2336" w14:textId="40F61A3C" w:rsidR="00CE77CD" w:rsidRDefault="00CE77CD">
      <w:pPr>
        <w:pStyle w:val="TOC3"/>
        <w:tabs>
          <w:tab w:val="right" w:leader="dot" w:pos="9350"/>
        </w:tabs>
        <w:rPr>
          <w:ins w:id="245" w:author="Laurence Golding" w:date="2020-02-21T12:31:00Z"/>
          <w:rFonts w:asciiTheme="minorHAnsi" w:eastAsiaTheme="minorEastAsia" w:hAnsiTheme="minorHAnsi" w:cstheme="minorBidi"/>
          <w:noProof/>
          <w:sz w:val="22"/>
          <w:szCs w:val="22"/>
        </w:rPr>
      </w:pPr>
      <w:ins w:id="24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"_Toc33180756"</w:instrText>
        </w:r>
        <w:r w:rsidRPr="0085132B">
          <w:rPr>
            <w:rStyle w:val="Hyperlink"/>
            <w:noProof/>
          </w:rPr>
          <w:instrText xml:space="preserve"> </w:instrText>
        </w:r>
        <w:r w:rsidRPr="0085132B">
          <w:rPr>
            <w:rStyle w:val="Hyperlink"/>
            <w:noProof/>
          </w:rPr>
          <w:fldChar w:fldCharType="separate"/>
        </w:r>
        <w:r w:rsidRPr="0085132B">
          <w:rPr>
            <w:rStyle w:val="Hyperlink"/>
            <w:noProof/>
          </w:rPr>
          <w:t>3.14.3 automationDetails property</w:t>
        </w:r>
        <w:r>
          <w:rPr>
            <w:noProof/>
            <w:webHidden/>
          </w:rPr>
          <w:tab/>
        </w:r>
        <w:r>
          <w:rPr>
            <w:noProof/>
            <w:webHidden/>
          </w:rPr>
          <w:fldChar w:fldCharType="begin"/>
        </w:r>
        <w:r>
          <w:rPr>
            <w:noProof/>
            <w:webHidden/>
          </w:rPr>
          <w:instrText xml:space="preserve"> PAGEREF _Toc33180756 \h </w:instrText>
        </w:r>
      </w:ins>
      <w:r>
        <w:rPr>
          <w:noProof/>
          <w:webHidden/>
        </w:rPr>
      </w:r>
      <w:r>
        <w:rPr>
          <w:noProof/>
          <w:webHidden/>
        </w:rPr>
        <w:fldChar w:fldCharType="separate"/>
      </w:r>
      <w:ins w:id="247" w:author="Laurence Golding" w:date="2020-02-21T12:31:00Z">
        <w:r>
          <w:rPr>
            <w:noProof/>
            <w:webHidden/>
          </w:rPr>
          <w:t>49</w:t>
        </w:r>
        <w:r>
          <w:rPr>
            <w:noProof/>
            <w:webHidden/>
          </w:rPr>
          <w:fldChar w:fldCharType="end"/>
        </w:r>
        <w:r w:rsidRPr="0085132B">
          <w:rPr>
            <w:rStyle w:val="Hyperlink"/>
            <w:noProof/>
          </w:rPr>
          <w:fldChar w:fldCharType="end"/>
        </w:r>
      </w:ins>
    </w:p>
    <w:p w14:paraId="20B5C0E3" w14:textId="250876F0" w:rsidR="00CE77CD" w:rsidRDefault="00CE77CD">
      <w:pPr>
        <w:pStyle w:val="TOC3"/>
        <w:tabs>
          <w:tab w:val="right" w:leader="dot" w:pos="9350"/>
        </w:tabs>
        <w:rPr>
          <w:ins w:id="248" w:author="Laurence Golding" w:date="2020-02-21T12:31:00Z"/>
          <w:rFonts w:asciiTheme="minorHAnsi" w:eastAsiaTheme="minorEastAsia" w:hAnsiTheme="minorHAnsi" w:cstheme="minorBidi"/>
          <w:noProof/>
          <w:sz w:val="22"/>
          <w:szCs w:val="22"/>
        </w:rPr>
      </w:pPr>
      <w:ins w:id="24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"_Toc33180757"</w:instrText>
        </w:r>
        <w:r w:rsidRPr="0085132B">
          <w:rPr>
            <w:rStyle w:val="Hyperlink"/>
            <w:noProof/>
          </w:rPr>
          <w:instrText xml:space="preserve"> </w:instrText>
        </w:r>
        <w:r w:rsidRPr="0085132B">
          <w:rPr>
            <w:rStyle w:val="Hyperlink"/>
            <w:noProof/>
          </w:rPr>
          <w:fldChar w:fldCharType="separate"/>
        </w:r>
        <w:r w:rsidRPr="0085132B">
          <w:rPr>
            <w:rStyle w:val="Hyperlink"/>
            <w:noProof/>
          </w:rPr>
          <w:t>3.14.4 runAggregates property</w:t>
        </w:r>
        <w:r>
          <w:rPr>
            <w:noProof/>
            <w:webHidden/>
          </w:rPr>
          <w:tab/>
        </w:r>
        <w:r>
          <w:rPr>
            <w:noProof/>
            <w:webHidden/>
          </w:rPr>
          <w:fldChar w:fldCharType="begin"/>
        </w:r>
        <w:r>
          <w:rPr>
            <w:noProof/>
            <w:webHidden/>
          </w:rPr>
          <w:instrText xml:space="preserve"> PAGEREF _Toc33180757 \h </w:instrText>
        </w:r>
      </w:ins>
      <w:r>
        <w:rPr>
          <w:noProof/>
          <w:webHidden/>
        </w:rPr>
      </w:r>
      <w:r>
        <w:rPr>
          <w:noProof/>
          <w:webHidden/>
        </w:rPr>
        <w:fldChar w:fldCharType="separate"/>
      </w:r>
      <w:ins w:id="250" w:author="Laurence Golding" w:date="2020-02-21T12:31:00Z">
        <w:r>
          <w:rPr>
            <w:noProof/>
            <w:webHidden/>
          </w:rPr>
          <w:t>49</w:t>
        </w:r>
        <w:r>
          <w:rPr>
            <w:noProof/>
            <w:webHidden/>
          </w:rPr>
          <w:fldChar w:fldCharType="end"/>
        </w:r>
        <w:r w:rsidRPr="0085132B">
          <w:rPr>
            <w:rStyle w:val="Hyperlink"/>
            <w:noProof/>
          </w:rPr>
          <w:fldChar w:fldCharType="end"/>
        </w:r>
      </w:ins>
    </w:p>
    <w:p w14:paraId="77B57816" w14:textId="1D27E306" w:rsidR="00CE77CD" w:rsidRDefault="00CE77CD">
      <w:pPr>
        <w:pStyle w:val="TOC3"/>
        <w:tabs>
          <w:tab w:val="right" w:leader="dot" w:pos="9350"/>
        </w:tabs>
        <w:rPr>
          <w:ins w:id="251" w:author="Laurence Golding" w:date="2020-02-21T12:31:00Z"/>
          <w:rFonts w:asciiTheme="minorHAnsi" w:eastAsiaTheme="minorEastAsia" w:hAnsiTheme="minorHAnsi" w:cstheme="minorBidi"/>
          <w:noProof/>
          <w:sz w:val="22"/>
          <w:szCs w:val="22"/>
        </w:rPr>
      </w:pPr>
      <w:ins w:id="25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"_Toc33180758"</w:instrText>
        </w:r>
        <w:r w:rsidRPr="0085132B">
          <w:rPr>
            <w:rStyle w:val="Hyperlink"/>
            <w:noProof/>
          </w:rPr>
          <w:instrText xml:space="preserve"> </w:instrText>
        </w:r>
        <w:r w:rsidRPr="0085132B">
          <w:rPr>
            <w:rStyle w:val="Hyperlink"/>
            <w:noProof/>
          </w:rPr>
          <w:fldChar w:fldCharType="separate"/>
        </w:r>
        <w:r w:rsidRPr="0085132B">
          <w:rPr>
            <w:rStyle w:val="Hyperlink"/>
            <w:noProof/>
          </w:rPr>
          <w:t>3.14.5 baselineGuid property</w:t>
        </w:r>
        <w:r>
          <w:rPr>
            <w:noProof/>
            <w:webHidden/>
          </w:rPr>
          <w:tab/>
        </w:r>
        <w:r>
          <w:rPr>
            <w:noProof/>
            <w:webHidden/>
          </w:rPr>
          <w:fldChar w:fldCharType="begin"/>
        </w:r>
        <w:r>
          <w:rPr>
            <w:noProof/>
            <w:webHidden/>
          </w:rPr>
          <w:instrText xml:space="preserve"> PAGEREF _Toc33180758 \h </w:instrText>
        </w:r>
      </w:ins>
      <w:r>
        <w:rPr>
          <w:noProof/>
          <w:webHidden/>
        </w:rPr>
      </w:r>
      <w:r>
        <w:rPr>
          <w:noProof/>
          <w:webHidden/>
        </w:rPr>
        <w:fldChar w:fldCharType="separate"/>
      </w:r>
      <w:ins w:id="253" w:author="Laurence Golding" w:date="2020-02-21T12:31:00Z">
        <w:r>
          <w:rPr>
            <w:noProof/>
            <w:webHidden/>
          </w:rPr>
          <w:t>49</w:t>
        </w:r>
        <w:r>
          <w:rPr>
            <w:noProof/>
            <w:webHidden/>
          </w:rPr>
          <w:fldChar w:fldCharType="end"/>
        </w:r>
        <w:r w:rsidRPr="0085132B">
          <w:rPr>
            <w:rStyle w:val="Hyperlink"/>
            <w:noProof/>
          </w:rPr>
          <w:fldChar w:fldCharType="end"/>
        </w:r>
      </w:ins>
    </w:p>
    <w:p w14:paraId="07CCE9F8" w14:textId="610D6FB9" w:rsidR="00CE77CD" w:rsidRDefault="00CE77CD">
      <w:pPr>
        <w:pStyle w:val="TOC3"/>
        <w:tabs>
          <w:tab w:val="right" w:leader="dot" w:pos="9350"/>
        </w:tabs>
        <w:rPr>
          <w:ins w:id="254" w:author="Laurence Golding" w:date="2020-02-21T12:31:00Z"/>
          <w:rFonts w:asciiTheme="minorHAnsi" w:eastAsiaTheme="minorEastAsia" w:hAnsiTheme="minorHAnsi" w:cstheme="minorBidi"/>
          <w:noProof/>
          <w:sz w:val="22"/>
          <w:szCs w:val="22"/>
        </w:rPr>
      </w:pPr>
      <w:ins w:id="25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"_Toc33180759"</w:instrText>
        </w:r>
        <w:r w:rsidRPr="0085132B">
          <w:rPr>
            <w:rStyle w:val="Hyperlink"/>
            <w:noProof/>
          </w:rPr>
          <w:instrText xml:space="preserve"> </w:instrText>
        </w:r>
        <w:r w:rsidRPr="0085132B">
          <w:rPr>
            <w:rStyle w:val="Hyperlink"/>
            <w:noProof/>
          </w:rPr>
          <w:fldChar w:fldCharType="separate"/>
        </w:r>
        <w:r w:rsidRPr="0085132B">
          <w:rPr>
            <w:rStyle w:val="Hyperlink"/>
            <w:noProof/>
          </w:rPr>
          <w:t>3.14.6 tool property</w:t>
        </w:r>
        <w:r>
          <w:rPr>
            <w:noProof/>
            <w:webHidden/>
          </w:rPr>
          <w:tab/>
        </w:r>
        <w:r>
          <w:rPr>
            <w:noProof/>
            <w:webHidden/>
          </w:rPr>
          <w:fldChar w:fldCharType="begin"/>
        </w:r>
        <w:r>
          <w:rPr>
            <w:noProof/>
            <w:webHidden/>
          </w:rPr>
          <w:instrText xml:space="preserve"> PAGEREF _Toc33180759 \h </w:instrText>
        </w:r>
      </w:ins>
      <w:r>
        <w:rPr>
          <w:noProof/>
          <w:webHidden/>
        </w:rPr>
      </w:r>
      <w:r>
        <w:rPr>
          <w:noProof/>
          <w:webHidden/>
        </w:rPr>
        <w:fldChar w:fldCharType="separate"/>
      </w:r>
      <w:ins w:id="256" w:author="Laurence Golding" w:date="2020-02-21T12:31:00Z">
        <w:r>
          <w:rPr>
            <w:noProof/>
            <w:webHidden/>
          </w:rPr>
          <w:t>49</w:t>
        </w:r>
        <w:r>
          <w:rPr>
            <w:noProof/>
            <w:webHidden/>
          </w:rPr>
          <w:fldChar w:fldCharType="end"/>
        </w:r>
        <w:r w:rsidRPr="0085132B">
          <w:rPr>
            <w:rStyle w:val="Hyperlink"/>
            <w:noProof/>
          </w:rPr>
          <w:fldChar w:fldCharType="end"/>
        </w:r>
      </w:ins>
    </w:p>
    <w:p w14:paraId="5B3879E0" w14:textId="6BA09B88" w:rsidR="00CE77CD" w:rsidRDefault="00CE77CD">
      <w:pPr>
        <w:pStyle w:val="TOC3"/>
        <w:tabs>
          <w:tab w:val="right" w:leader="dot" w:pos="9350"/>
        </w:tabs>
        <w:rPr>
          <w:ins w:id="257" w:author="Laurence Golding" w:date="2020-02-21T12:31:00Z"/>
          <w:rFonts w:asciiTheme="minorHAnsi" w:eastAsiaTheme="minorEastAsia" w:hAnsiTheme="minorHAnsi" w:cstheme="minorBidi"/>
          <w:noProof/>
          <w:sz w:val="22"/>
          <w:szCs w:val="22"/>
        </w:rPr>
      </w:pPr>
      <w:ins w:id="25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"_Toc33180760"</w:instrText>
        </w:r>
        <w:r w:rsidRPr="0085132B">
          <w:rPr>
            <w:rStyle w:val="Hyperlink"/>
            <w:noProof/>
          </w:rPr>
          <w:instrText xml:space="preserve"> </w:instrText>
        </w:r>
        <w:r w:rsidRPr="0085132B">
          <w:rPr>
            <w:rStyle w:val="Hyperlink"/>
            <w:noProof/>
          </w:rPr>
          <w:fldChar w:fldCharType="separate"/>
        </w:r>
        <w:r w:rsidRPr="0085132B">
          <w:rPr>
            <w:rStyle w:val="Hyperlink"/>
            <w:noProof/>
          </w:rPr>
          <w:t>3.14.7 language</w:t>
        </w:r>
        <w:r>
          <w:rPr>
            <w:noProof/>
            <w:webHidden/>
          </w:rPr>
          <w:tab/>
        </w:r>
        <w:r>
          <w:rPr>
            <w:noProof/>
            <w:webHidden/>
          </w:rPr>
          <w:fldChar w:fldCharType="begin"/>
        </w:r>
        <w:r>
          <w:rPr>
            <w:noProof/>
            <w:webHidden/>
          </w:rPr>
          <w:instrText xml:space="preserve"> PAGEREF _Toc33180760 \h </w:instrText>
        </w:r>
      </w:ins>
      <w:r>
        <w:rPr>
          <w:noProof/>
          <w:webHidden/>
        </w:rPr>
      </w:r>
      <w:r>
        <w:rPr>
          <w:noProof/>
          <w:webHidden/>
        </w:rPr>
        <w:fldChar w:fldCharType="separate"/>
      </w:r>
      <w:ins w:id="259" w:author="Laurence Golding" w:date="2020-02-21T12:31:00Z">
        <w:r>
          <w:rPr>
            <w:noProof/>
            <w:webHidden/>
          </w:rPr>
          <w:t>49</w:t>
        </w:r>
        <w:r>
          <w:rPr>
            <w:noProof/>
            <w:webHidden/>
          </w:rPr>
          <w:fldChar w:fldCharType="end"/>
        </w:r>
        <w:r w:rsidRPr="0085132B">
          <w:rPr>
            <w:rStyle w:val="Hyperlink"/>
            <w:noProof/>
          </w:rPr>
          <w:fldChar w:fldCharType="end"/>
        </w:r>
      </w:ins>
    </w:p>
    <w:p w14:paraId="20A87BB7" w14:textId="566C40FF" w:rsidR="00CE77CD" w:rsidRDefault="00CE77CD">
      <w:pPr>
        <w:pStyle w:val="TOC3"/>
        <w:tabs>
          <w:tab w:val="right" w:leader="dot" w:pos="9350"/>
        </w:tabs>
        <w:rPr>
          <w:ins w:id="260" w:author="Laurence Golding" w:date="2020-02-21T12:31:00Z"/>
          <w:rFonts w:asciiTheme="minorHAnsi" w:eastAsiaTheme="minorEastAsia" w:hAnsiTheme="minorHAnsi" w:cstheme="minorBidi"/>
          <w:noProof/>
          <w:sz w:val="22"/>
          <w:szCs w:val="22"/>
        </w:rPr>
      </w:pPr>
      <w:ins w:id="26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"_Toc33180761"</w:instrText>
        </w:r>
        <w:r w:rsidRPr="0085132B">
          <w:rPr>
            <w:rStyle w:val="Hyperlink"/>
            <w:noProof/>
          </w:rPr>
          <w:instrText xml:space="preserve"> </w:instrText>
        </w:r>
        <w:r w:rsidRPr="0085132B">
          <w:rPr>
            <w:rStyle w:val="Hyperlink"/>
            <w:noProof/>
          </w:rPr>
          <w:fldChar w:fldCharType="separate"/>
        </w:r>
        <w:r w:rsidRPr="0085132B">
          <w:rPr>
            <w:rStyle w:val="Hyperlink"/>
            <w:noProof/>
          </w:rPr>
          <w:t>3.14.8 taxonomies property</w:t>
        </w:r>
        <w:r>
          <w:rPr>
            <w:noProof/>
            <w:webHidden/>
          </w:rPr>
          <w:tab/>
        </w:r>
        <w:r>
          <w:rPr>
            <w:noProof/>
            <w:webHidden/>
          </w:rPr>
          <w:fldChar w:fldCharType="begin"/>
        </w:r>
        <w:r>
          <w:rPr>
            <w:noProof/>
            <w:webHidden/>
          </w:rPr>
          <w:instrText xml:space="preserve"> PAGEREF _Toc33180761 \h </w:instrText>
        </w:r>
      </w:ins>
      <w:r>
        <w:rPr>
          <w:noProof/>
          <w:webHidden/>
        </w:rPr>
      </w:r>
      <w:r>
        <w:rPr>
          <w:noProof/>
          <w:webHidden/>
        </w:rPr>
        <w:fldChar w:fldCharType="separate"/>
      </w:r>
      <w:ins w:id="262" w:author="Laurence Golding" w:date="2020-02-21T12:31:00Z">
        <w:r>
          <w:rPr>
            <w:noProof/>
            <w:webHidden/>
          </w:rPr>
          <w:t>50</w:t>
        </w:r>
        <w:r>
          <w:rPr>
            <w:noProof/>
            <w:webHidden/>
          </w:rPr>
          <w:fldChar w:fldCharType="end"/>
        </w:r>
        <w:r w:rsidRPr="0085132B">
          <w:rPr>
            <w:rStyle w:val="Hyperlink"/>
            <w:noProof/>
          </w:rPr>
          <w:fldChar w:fldCharType="end"/>
        </w:r>
      </w:ins>
    </w:p>
    <w:p w14:paraId="7A9EE030" w14:textId="6228AF98" w:rsidR="00CE77CD" w:rsidRDefault="00CE77CD">
      <w:pPr>
        <w:pStyle w:val="TOC3"/>
        <w:tabs>
          <w:tab w:val="right" w:leader="dot" w:pos="9350"/>
        </w:tabs>
        <w:rPr>
          <w:ins w:id="263" w:author="Laurence Golding" w:date="2020-02-21T12:31:00Z"/>
          <w:rFonts w:asciiTheme="minorHAnsi" w:eastAsiaTheme="minorEastAsia" w:hAnsiTheme="minorHAnsi" w:cstheme="minorBidi"/>
          <w:noProof/>
          <w:sz w:val="22"/>
          <w:szCs w:val="22"/>
        </w:rPr>
      </w:pPr>
      <w:ins w:id="26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"_Toc33180762"</w:instrText>
        </w:r>
        <w:r w:rsidRPr="0085132B">
          <w:rPr>
            <w:rStyle w:val="Hyperlink"/>
            <w:noProof/>
          </w:rPr>
          <w:instrText xml:space="preserve"> </w:instrText>
        </w:r>
        <w:r w:rsidRPr="0085132B">
          <w:rPr>
            <w:rStyle w:val="Hyperlink"/>
            <w:noProof/>
          </w:rPr>
          <w:fldChar w:fldCharType="separate"/>
        </w:r>
        <w:r w:rsidRPr="0085132B">
          <w:rPr>
            <w:rStyle w:val="Hyperlink"/>
            <w:noProof/>
          </w:rPr>
          <w:t>3.14.9 translations property</w:t>
        </w:r>
        <w:r>
          <w:rPr>
            <w:noProof/>
            <w:webHidden/>
          </w:rPr>
          <w:tab/>
        </w:r>
        <w:r>
          <w:rPr>
            <w:noProof/>
            <w:webHidden/>
          </w:rPr>
          <w:fldChar w:fldCharType="begin"/>
        </w:r>
        <w:r>
          <w:rPr>
            <w:noProof/>
            <w:webHidden/>
          </w:rPr>
          <w:instrText xml:space="preserve"> PAGEREF _Toc33180762 \h </w:instrText>
        </w:r>
      </w:ins>
      <w:r>
        <w:rPr>
          <w:noProof/>
          <w:webHidden/>
        </w:rPr>
      </w:r>
      <w:r>
        <w:rPr>
          <w:noProof/>
          <w:webHidden/>
        </w:rPr>
        <w:fldChar w:fldCharType="separate"/>
      </w:r>
      <w:ins w:id="265" w:author="Laurence Golding" w:date="2020-02-21T12:31:00Z">
        <w:r>
          <w:rPr>
            <w:noProof/>
            <w:webHidden/>
          </w:rPr>
          <w:t>50</w:t>
        </w:r>
        <w:r>
          <w:rPr>
            <w:noProof/>
            <w:webHidden/>
          </w:rPr>
          <w:fldChar w:fldCharType="end"/>
        </w:r>
        <w:r w:rsidRPr="0085132B">
          <w:rPr>
            <w:rStyle w:val="Hyperlink"/>
            <w:noProof/>
          </w:rPr>
          <w:fldChar w:fldCharType="end"/>
        </w:r>
      </w:ins>
    </w:p>
    <w:p w14:paraId="3C0B80EE" w14:textId="1B871B0B" w:rsidR="00CE77CD" w:rsidRDefault="00CE77CD">
      <w:pPr>
        <w:pStyle w:val="TOC3"/>
        <w:tabs>
          <w:tab w:val="right" w:leader="dot" w:pos="9350"/>
        </w:tabs>
        <w:rPr>
          <w:ins w:id="266" w:author="Laurence Golding" w:date="2020-02-21T12:31:00Z"/>
          <w:rFonts w:asciiTheme="minorHAnsi" w:eastAsiaTheme="minorEastAsia" w:hAnsiTheme="minorHAnsi" w:cstheme="minorBidi"/>
          <w:noProof/>
          <w:sz w:val="22"/>
          <w:szCs w:val="22"/>
        </w:rPr>
      </w:pPr>
      <w:ins w:id="26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"_Toc33180763"</w:instrText>
        </w:r>
        <w:r w:rsidRPr="0085132B">
          <w:rPr>
            <w:rStyle w:val="Hyperlink"/>
            <w:noProof/>
          </w:rPr>
          <w:instrText xml:space="preserve"> </w:instrText>
        </w:r>
        <w:r w:rsidRPr="0085132B">
          <w:rPr>
            <w:rStyle w:val="Hyperlink"/>
            <w:noProof/>
          </w:rPr>
          <w:fldChar w:fldCharType="separate"/>
        </w:r>
        <w:r w:rsidRPr="0085132B">
          <w:rPr>
            <w:rStyle w:val="Hyperlink"/>
            <w:noProof/>
          </w:rPr>
          <w:t>3.14.10 policies property</w:t>
        </w:r>
        <w:r>
          <w:rPr>
            <w:noProof/>
            <w:webHidden/>
          </w:rPr>
          <w:tab/>
        </w:r>
        <w:r>
          <w:rPr>
            <w:noProof/>
            <w:webHidden/>
          </w:rPr>
          <w:fldChar w:fldCharType="begin"/>
        </w:r>
        <w:r>
          <w:rPr>
            <w:noProof/>
            <w:webHidden/>
          </w:rPr>
          <w:instrText xml:space="preserve"> PAGEREF _Toc33180763 \h </w:instrText>
        </w:r>
      </w:ins>
      <w:r>
        <w:rPr>
          <w:noProof/>
          <w:webHidden/>
        </w:rPr>
      </w:r>
      <w:r>
        <w:rPr>
          <w:noProof/>
          <w:webHidden/>
        </w:rPr>
        <w:fldChar w:fldCharType="separate"/>
      </w:r>
      <w:ins w:id="268" w:author="Laurence Golding" w:date="2020-02-21T12:31:00Z">
        <w:r>
          <w:rPr>
            <w:noProof/>
            <w:webHidden/>
          </w:rPr>
          <w:t>50</w:t>
        </w:r>
        <w:r>
          <w:rPr>
            <w:noProof/>
            <w:webHidden/>
          </w:rPr>
          <w:fldChar w:fldCharType="end"/>
        </w:r>
        <w:r w:rsidRPr="0085132B">
          <w:rPr>
            <w:rStyle w:val="Hyperlink"/>
            <w:noProof/>
          </w:rPr>
          <w:fldChar w:fldCharType="end"/>
        </w:r>
      </w:ins>
    </w:p>
    <w:p w14:paraId="205E0F18" w14:textId="0A3A9ACF" w:rsidR="00CE77CD" w:rsidRDefault="00CE77CD">
      <w:pPr>
        <w:pStyle w:val="TOC3"/>
        <w:tabs>
          <w:tab w:val="right" w:leader="dot" w:pos="9350"/>
        </w:tabs>
        <w:rPr>
          <w:ins w:id="269" w:author="Laurence Golding" w:date="2020-02-21T12:31:00Z"/>
          <w:rFonts w:asciiTheme="minorHAnsi" w:eastAsiaTheme="minorEastAsia" w:hAnsiTheme="minorHAnsi" w:cstheme="minorBidi"/>
          <w:noProof/>
          <w:sz w:val="22"/>
          <w:szCs w:val="22"/>
        </w:rPr>
      </w:pPr>
      <w:ins w:id="27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"_Toc33180764"</w:instrText>
        </w:r>
        <w:r w:rsidRPr="0085132B">
          <w:rPr>
            <w:rStyle w:val="Hyperlink"/>
            <w:noProof/>
          </w:rPr>
          <w:instrText xml:space="preserve"> </w:instrText>
        </w:r>
        <w:r w:rsidRPr="0085132B">
          <w:rPr>
            <w:rStyle w:val="Hyperlink"/>
            <w:noProof/>
          </w:rPr>
          <w:fldChar w:fldCharType="separate"/>
        </w:r>
        <w:r w:rsidRPr="0085132B">
          <w:rPr>
            <w:rStyle w:val="Hyperlink"/>
            <w:noProof/>
          </w:rPr>
          <w:t>3.14.11 invocations property</w:t>
        </w:r>
        <w:r>
          <w:rPr>
            <w:noProof/>
            <w:webHidden/>
          </w:rPr>
          <w:tab/>
        </w:r>
        <w:r>
          <w:rPr>
            <w:noProof/>
            <w:webHidden/>
          </w:rPr>
          <w:fldChar w:fldCharType="begin"/>
        </w:r>
        <w:r>
          <w:rPr>
            <w:noProof/>
            <w:webHidden/>
          </w:rPr>
          <w:instrText xml:space="preserve"> PAGEREF _Toc33180764 \h </w:instrText>
        </w:r>
      </w:ins>
      <w:r>
        <w:rPr>
          <w:noProof/>
          <w:webHidden/>
        </w:rPr>
      </w:r>
      <w:r>
        <w:rPr>
          <w:noProof/>
          <w:webHidden/>
        </w:rPr>
        <w:fldChar w:fldCharType="separate"/>
      </w:r>
      <w:ins w:id="271" w:author="Laurence Golding" w:date="2020-02-21T12:31:00Z">
        <w:r>
          <w:rPr>
            <w:noProof/>
            <w:webHidden/>
          </w:rPr>
          <w:t>50</w:t>
        </w:r>
        <w:r>
          <w:rPr>
            <w:noProof/>
            <w:webHidden/>
          </w:rPr>
          <w:fldChar w:fldCharType="end"/>
        </w:r>
        <w:r w:rsidRPr="0085132B">
          <w:rPr>
            <w:rStyle w:val="Hyperlink"/>
            <w:noProof/>
          </w:rPr>
          <w:fldChar w:fldCharType="end"/>
        </w:r>
      </w:ins>
    </w:p>
    <w:p w14:paraId="5375BD05" w14:textId="13DA6652" w:rsidR="00CE77CD" w:rsidRDefault="00CE77CD">
      <w:pPr>
        <w:pStyle w:val="TOC3"/>
        <w:tabs>
          <w:tab w:val="right" w:leader="dot" w:pos="9350"/>
        </w:tabs>
        <w:rPr>
          <w:ins w:id="272" w:author="Laurence Golding" w:date="2020-02-21T12:31:00Z"/>
          <w:rFonts w:asciiTheme="minorHAnsi" w:eastAsiaTheme="minorEastAsia" w:hAnsiTheme="minorHAnsi" w:cstheme="minorBidi"/>
          <w:noProof/>
          <w:sz w:val="22"/>
          <w:szCs w:val="22"/>
        </w:rPr>
      </w:pPr>
      <w:ins w:id="273" w:author="Laurence Golding" w:date="2020-02-21T12:31:00Z">
        <w:r w:rsidRPr="0085132B">
          <w:rPr>
            <w:rStyle w:val="Hyperlink"/>
            <w:noProof/>
          </w:rPr>
          <w:lastRenderedPageBreak/>
          <w:fldChar w:fldCharType="begin"/>
        </w:r>
        <w:r w:rsidRPr="0085132B">
          <w:rPr>
            <w:rStyle w:val="Hyperlink"/>
            <w:noProof/>
          </w:rPr>
          <w:instrText xml:space="preserve"> </w:instrText>
        </w:r>
        <w:r>
          <w:rPr>
            <w:noProof/>
          </w:rPr>
          <w:instrText>HYPERLINK \l "_Toc33180765"</w:instrText>
        </w:r>
        <w:r w:rsidRPr="0085132B">
          <w:rPr>
            <w:rStyle w:val="Hyperlink"/>
            <w:noProof/>
          </w:rPr>
          <w:instrText xml:space="preserve"> </w:instrText>
        </w:r>
        <w:r w:rsidRPr="0085132B">
          <w:rPr>
            <w:rStyle w:val="Hyperlink"/>
            <w:noProof/>
          </w:rPr>
          <w:fldChar w:fldCharType="separate"/>
        </w:r>
        <w:r w:rsidRPr="0085132B">
          <w:rPr>
            <w:rStyle w:val="Hyperlink"/>
            <w:noProof/>
          </w:rPr>
          <w:t>3.14.12 conversion property</w:t>
        </w:r>
        <w:r>
          <w:rPr>
            <w:noProof/>
            <w:webHidden/>
          </w:rPr>
          <w:tab/>
        </w:r>
        <w:r>
          <w:rPr>
            <w:noProof/>
            <w:webHidden/>
          </w:rPr>
          <w:fldChar w:fldCharType="begin"/>
        </w:r>
        <w:r>
          <w:rPr>
            <w:noProof/>
            <w:webHidden/>
          </w:rPr>
          <w:instrText xml:space="preserve"> PAGEREF _Toc33180765 \h </w:instrText>
        </w:r>
      </w:ins>
      <w:r>
        <w:rPr>
          <w:noProof/>
          <w:webHidden/>
        </w:rPr>
      </w:r>
      <w:r>
        <w:rPr>
          <w:noProof/>
          <w:webHidden/>
        </w:rPr>
        <w:fldChar w:fldCharType="separate"/>
      </w:r>
      <w:ins w:id="274" w:author="Laurence Golding" w:date="2020-02-21T12:31:00Z">
        <w:r>
          <w:rPr>
            <w:noProof/>
            <w:webHidden/>
          </w:rPr>
          <w:t>50</w:t>
        </w:r>
        <w:r>
          <w:rPr>
            <w:noProof/>
            <w:webHidden/>
          </w:rPr>
          <w:fldChar w:fldCharType="end"/>
        </w:r>
        <w:r w:rsidRPr="0085132B">
          <w:rPr>
            <w:rStyle w:val="Hyperlink"/>
            <w:noProof/>
          </w:rPr>
          <w:fldChar w:fldCharType="end"/>
        </w:r>
      </w:ins>
    </w:p>
    <w:p w14:paraId="66E15696" w14:textId="1F3EB990" w:rsidR="00CE77CD" w:rsidRDefault="00CE77CD">
      <w:pPr>
        <w:pStyle w:val="TOC3"/>
        <w:tabs>
          <w:tab w:val="right" w:leader="dot" w:pos="9350"/>
        </w:tabs>
        <w:rPr>
          <w:ins w:id="275" w:author="Laurence Golding" w:date="2020-02-21T12:31:00Z"/>
          <w:rFonts w:asciiTheme="minorHAnsi" w:eastAsiaTheme="minorEastAsia" w:hAnsiTheme="minorHAnsi" w:cstheme="minorBidi"/>
          <w:noProof/>
          <w:sz w:val="22"/>
          <w:szCs w:val="22"/>
        </w:rPr>
      </w:pPr>
      <w:ins w:id="27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"_Toc33180766"</w:instrText>
        </w:r>
        <w:r w:rsidRPr="0085132B">
          <w:rPr>
            <w:rStyle w:val="Hyperlink"/>
            <w:noProof/>
          </w:rPr>
          <w:instrText xml:space="preserve"> </w:instrText>
        </w:r>
        <w:r w:rsidRPr="0085132B">
          <w:rPr>
            <w:rStyle w:val="Hyperlink"/>
            <w:noProof/>
          </w:rPr>
          <w:fldChar w:fldCharType="separate"/>
        </w:r>
        <w:r w:rsidRPr="0085132B">
          <w:rPr>
            <w:rStyle w:val="Hyperlink"/>
            <w:noProof/>
          </w:rPr>
          <w:t>3.14.13 versionControlProvenance property</w:t>
        </w:r>
        <w:r>
          <w:rPr>
            <w:noProof/>
            <w:webHidden/>
          </w:rPr>
          <w:tab/>
        </w:r>
        <w:r>
          <w:rPr>
            <w:noProof/>
            <w:webHidden/>
          </w:rPr>
          <w:fldChar w:fldCharType="begin"/>
        </w:r>
        <w:r>
          <w:rPr>
            <w:noProof/>
            <w:webHidden/>
          </w:rPr>
          <w:instrText xml:space="preserve"> PAGEREF _Toc33180766 \h </w:instrText>
        </w:r>
      </w:ins>
      <w:r>
        <w:rPr>
          <w:noProof/>
          <w:webHidden/>
        </w:rPr>
      </w:r>
      <w:r>
        <w:rPr>
          <w:noProof/>
          <w:webHidden/>
        </w:rPr>
        <w:fldChar w:fldCharType="separate"/>
      </w:r>
      <w:ins w:id="277" w:author="Laurence Golding" w:date="2020-02-21T12:31:00Z">
        <w:r>
          <w:rPr>
            <w:noProof/>
            <w:webHidden/>
          </w:rPr>
          <w:t>50</w:t>
        </w:r>
        <w:r>
          <w:rPr>
            <w:noProof/>
            <w:webHidden/>
          </w:rPr>
          <w:fldChar w:fldCharType="end"/>
        </w:r>
        <w:r w:rsidRPr="0085132B">
          <w:rPr>
            <w:rStyle w:val="Hyperlink"/>
            <w:noProof/>
          </w:rPr>
          <w:fldChar w:fldCharType="end"/>
        </w:r>
      </w:ins>
    </w:p>
    <w:p w14:paraId="6DC3964D" w14:textId="02ED1C21" w:rsidR="00CE77CD" w:rsidRDefault="00CE77CD">
      <w:pPr>
        <w:pStyle w:val="TOC3"/>
        <w:tabs>
          <w:tab w:val="right" w:leader="dot" w:pos="9350"/>
        </w:tabs>
        <w:rPr>
          <w:ins w:id="278" w:author="Laurence Golding" w:date="2020-02-21T12:31:00Z"/>
          <w:rFonts w:asciiTheme="minorHAnsi" w:eastAsiaTheme="minorEastAsia" w:hAnsiTheme="minorHAnsi" w:cstheme="minorBidi"/>
          <w:noProof/>
          <w:sz w:val="22"/>
          <w:szCs w:val="22"/>
        </w:rPr>
      </w:pPr>
      <w:ins w:id="27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"_Toc33180767"</w:instrText>
        </w:r>
        <w:r w:rsidRPr="0085132B">
          <w:rPr>
            <w:rStyle w:val="Hyperlink"/>
            <w:noProof/>
          </w:rPr>
          <w:instrText xml:space="preserve"> </w:instrText>
        </w:r>
        <w:r w:rsidRPr="0085132B">
          <w:rPr>
            <w:rStyle w:val="Hyperlink"/>
            <w:noProof/>
          </w:rPr>
          <w:fldChar w:fldCharType="separate"/>
        </w:r>
        <w:r w:rsidRPr="0085132B">
          <w:rPr>
            <w:rStyle w:val="Hyperlink"/>
            <w:noProof/>
          </w:rPr>
          <w:t>3.14.14 originalUriBaseIds property</w:t>
        </w:r>
        <w:r>
          <w:rPr>
            <w:noProof/>
            <w:webHidden/>
          </w:rPr>
          <w:tab/>
        </w:r>
        <w:r>
          <w:rPr>
            <w:noProof/>
            <w:webHidden/>
          </w:rPr>
          <w:fldChar w:fldCharType="begin"/>
        </w:r>
        <w:r>
          <w:rPr>
            <w:noProof/>
            <w:webHidden/>
          </w:rPr>
          <w:instrText xml:space="preserve"> PAGEREF _Toc33180767 \h </w:instrText>
        </w:r>
      </w:ins>
      <w:r>
        <w:rPr>
          <w:noProof/>
          <w:webHidden/>
        </w:rPr>
      </w:r>
      <w:r>
        <w:rPr>
          <w:noProof/>
          <w:webHidden/>
        </w:rPr>
        <w:fldChar w:fldCharType="separate"/>
      </w:r>
      <w:ins w:id="280" w:author="Laurence Golding" w:date="2020-02-21T12:31:00Z">
        <w:r>
          <w:rPr>
            <w:noProof/>
            <w:webHidden/>
          </w:rPr>
          <w:t>51</w:t>
        </w:r>
        <w:r>
          <w:rPr>
            <w:noProof/>
            <w:webHidden/>
          </w:rPr>
          <w:fldChar w:fldCharType="end"/>
        </w:r>
        <w:r w:rsidRPr="0085132B">
          <w:rPr>
            <w:rStyle w:val="Hyperlink"/>
            <w:noProof/>
          </w:rPr>
          <w:fldChar w:fldCharType="end"/>
        </w:r>
      </w:ins>
    </w:p>
    <w:p w14:paraId="0369F1B3" w14:textId="67AFD0CE" w:rsidR="00CE77CD" w:rsidRDefault="00CE77CD">
      <w:pPr>
        <w:pStyle w:val="TOC3"/>
        <w:tabs>
          <w:tab w:val="right" w:leader="dot" w:pos="9350"/>
        </w:tabs>
        <w:rPr>
          <w:ins w:id="281" w:author="Laurence Golding" w:date="2020-02-21T12:31:00Z"/>
          <w:rFonts w:asciiTheme="minorHAnsi" w:eastAsiaTheme="minorEastAsia" w:hAnsiTheme="minorHAnsi" w:cstheme="minorBidi"/>
          <w:noProof/>
          <w:sz w:val="22"/>
          <w:szCs w:val="22"/>
        </w:rPr>
      </w:pPr>
      <w:ins w:id="28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"_Toc33180768"</w:instrText>
        </w:r>
        <w:r w:rsidRPr="0085132B">
          <w:rPr>
            <w:rStyle w:val="Hyperlink"/>
            <w:noProof/>
          </w:rPr>
          <w:instrText xml:space="preserve"> </w:instrText>
        </w:r>
        <w:r w:rsidRPr="0085132B">
          <w:rPr>
            <w:rStyle w:val="Hyperlink"/>
            <w:noProof/>
          </w:rPr>
          <w:fldChar w:fldCharType="separate"/>
        </w:r>
        <w:r w:rsidRPr="0085132B">
          <w:rPr>
            <w:rStyle w:val="Hyperlink"/>
            <w:noProof/>
          </w:rPr>
          <w:t>3.14.15 artifacts property</w:t>
        </w:r>
        <w:r>
          <w:rPr>
            <w:noProof/>
            <w:webHidden/>
          </w:rPr>
          <w:tab/>
        </w:r>
        <w:r>
          <w:rPr>
            <w:noProof/>
            <w:webHidden/>
          </w:rPr>
          <w:fldChar w:fldCharType="begin"/>
        </w:r>
        <w:r>
          <w:rPr>
            <w:noProof/>
            <w:webHidden/>
          </w:rPr>
          <w:instrText xml:space="preserve"> PAGEREF _Toc33180768 \h </w:instrText>
        </w:r>
      </w:ins>
      <w:r>
        <w:rPr>
          <w:noProof/>
          <w:webHidden/>
        </w:rPr>
      </w:r>
      <w:r>
        <w:rPr>
          <w:noProof/>
          <w:webHidden/>
        </w:rPr>
        <w:fldChar w:fldCharType="separate"/>
      </w:r>
      <w:ins w:id="283" w:author="Laurence Golding" w:date="2020-02-21T12:31:00Z">
        <w:r>
          <w:rPr>
            <w:noProof/>
            <w:webHidden/>
          </w:rPr>
          <w:t>53</w:t>
        </w:r>
        <w:r>
          <w:rPr>
            <w:noProof/>
            <w:webHidden/>
          </w:rPr>
          <w:fldChar w:fldCharType="end"/>
        </w:r>
        <w:r w:rsidRPr="0085132B">
          <w:rPr>
            <w:rStyle w:val="Hyperlink"/>
            <w:noProof/>
          </w:rPr>
          <w:fldChar w:fldCharType="end"/>
        </w:r>
      </w:ins>
    </w:p>
    <w:p w14:paraId="126A1EE5" w14:textId="6D897145" w:rsidR="00CE77CD" w:rsidRDefault="00CE77CD">
      <w:pPr>
        <w:pStyle w:val="TOC3"/>
        <w:tabs>
          <w:tab w:val="right" w:leader="dot" w:pos="9350"/>
        </w:tabs>
        <w:rPr>
          <w:ins w:id="284" w:author="Laurence Golding" w:date="2020-02-21T12:31:00Z"/>
          <w:rFonts w:asciiTheme="minorHAnsi" w:eastAsiaTheme="minorEastAsia" w:hAnsiTheme="minorHAnsi" w:cstheme="minorBidi"/>
          <w:noProof/>
          <w:sz w:val="22"/>
          <w:szCs w:val="22"/>
        </w:rPr>
      </w:pPr>
      <w:ins w:id="28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"_Toc33180769"</w:instrText>
        </w:r>
        <w:r w:rsidRPr="0085132B">
          <w:rPr>
            <w:rStyle w:val="Hyperlink"/>
            <w:noProof/>
          </w:rPr>
          <w:instrText xml:space="preserve"> </w:instrText>
        </w:r>
        <w:r w:rsidRPr="0085132B">
          <w:rPr>
            <w:rStyle w:val="Hyperlink"/>
            <w:noProof/>
          </w:rPr>
          <w:fldChar w:fldCharType="separate"/>
        </w:r>
        <w:r w:rsidRPr="0085132B">
          <w:rPr>
            <w:rStyle w:val="Hyperlink"/>
            <w:noProof/>
          </w:rPr>
          <w:t>3.14.16 specialLocations property</w:t>
        </w:r>
        <w:r>
          <w:rPr>
            <w:noProof/>
            <w:webHidden/>
          </w:rPr>
          <w:tab/>
        </w:r>
        <w:r>
          <w:rPr>
            <w:noProof/>
            <w:webHidden/>
          </w:rPr>
          <w:fldChar w:fldCharType="begin"/>
        </w:r>
        <w:r>
          <w:rPr>
            <w:noProof/>
            <w:webHidden/>
          </w:rPr>
          <w:instrText xml:space="preserve"> PAGEREF _Toc33180769 \h </w:instrText>
        </w:r>
      </w:ins>
      <w:r>
        <w:rPr>
          <w:noProof/>
          <w:webHidden/>
        </w:rPr>
      </w:r>
      <w:r>
        <w:rPr>
          <w:noProof/>
          <w:webHidden/>
        </w:rPr>
        <w:fldChar w:fldCharType="separate"/>
      </w:r>
      <w:ins w:id="286" w:author="Laurence Golding" w:date="2020-02-21T12:31:00Z">
        <w:r>
          <w:rPr>
            <w:noProof/>
            <w:webHidden/>
          </w:rPr>
          <w:t>54</w:t>
        </w:r>
        <w:r>
          <w:rPr>
            <w:noProof/>
            <w:webHidden/>
          </w:rPr>
          <w:fldChar w:fldCharType="end"/>
        </w:r>
        <w:r w:rsidRPr="0085132B">
          <w:rPr>
            <w:rStyle w:val="Hyperlink"/>
            <w:noProof/>
          </w:rPr>
          <w:fldChar w:fldCharType="end"/>
        </w:r>
      </w:ins>
    </w:p>
    <w:p w14:paraId="0C2FF9E2" w14:textId="1700A044" w:rsidR="00CE77CD" w:rsidRDefault="00CE77CD">
      <w:pPr>
        <w:pStyle w:val="TOC3"/>
        <w:tabs>
          <w:tab w:val="right" w:leader="dot" w:pos="9350"/>
        </w:tabs>
        <w:rPr>
          <w:ins w:id="287" w:author="Laurence Golding" w:date="2020-02-21T12:31:00Z"/>
          <w:rFonts w:asciiTheme="minorHAnsi" w:eastAsiaTheme="minorEastAsia" w:hAnsiTheme="minorHAnsi" w:cstheme="minorBidi"/>
          <w:noProof/>
          <w:sz w:val="22"/>
          <w:szCs w:val="22"/>
        </w:rPr>
      </w:pPr>
      <w:ins w:id="28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"_Toc33180770"</w:instrText>
        </w:r>
        <w:r w:rsidRPr="0085132B">
          <w:rPr>
            <w:rStyle w:val="Hyperlink"/>
            <w:noProof/>
          </w:rPr>
          <w:instrText xml:space="preserve"> </w:instrText>
        </w:r>
        <w:r w:rsidRPr="0085132B">
          <w:rPr>
            <w:rStyle w:val="Hyperlink"/>
            <w:noProof/>
          </w:rPr>
          <w:fldChar w:fldCharType="separate"/>
        </w:r>
        <w:r w:rsidRPr="0085132B">
          <w:rPr>
            <w:rStyle w:val="Hyperlink"/>
            <w:noProof/>
          </w:rPr>
          <w:t>3.14.17 logicalLocations property</w:t>
        </w:r>
        <w:r>
          <w:rPr>
            <w:noProof/>
            <w:webHidden/>
          </w:rPr>
          <w:tab/>
        </w:r>
        <w:r>
          <w:rPr>
            <w:noProof/>
            <w:webHidden/>
          </w:rPr>
          <w:fldChar w:fldCharType="begin"/>
        </w:r>
        <w:r>
          <w:rPr>
            <w:noProof/>
            <w:webHidden/>
          </w:rPr>
          <w:instrText xml:space="preserve"> PAGEREF _Toc33180770 \h </w:instrText>
        </w:r>
      </w:ins>
      <w:r>
        <w:rPr>
          <w:noProof/>
          <w:webHidden/>
        </w:rPr>
      </w:r>
      <w:r>
        <w:rPr>
          <w:noProof/>
          <w:webHidden/>
        </w:rPr>
        <w:fldChar w:fldCharType="separate"/>
      </w:r>
      <w:ins w:id="289" w:author="Laurence Golding" w:date="2020-02-21T12:31:00Z">
        <w:r>
          <w:rPr>
            <w:noProof/>
            <w:webHidden/>
          </w:rPr>
          <w:t>54</w:t>
        </w:r>
        <w:r>
          <w:rPr>
            <w:noProof/>
            <w:webHidden/>
          </w:rPr>
          <w:fldChar w:fldCharType="end"/>
        </w:r>
        <w:r w:rsidRPr="0085132B">
          <w:rPr>
            <w:rStyle w:val="Hyperlink"/>
            <w:noProof/>
          </w:rPr>
          <w:fldChar w:fldCharType="end"/>
        </w:r>
      </w:ins>
    </w:p>
    <w:p w14:paraId="2791F98B" w14:textId="48E70A62" w:rsidR="00CE77CD" w:rsidRDefault="00CE77CD">
      <w:pPr>
        <w:pStyle w:val="TOC3"/>
        <w:tabs>
          <w:tab w:val="right" w:leader="dot" w:pos="9350"/>
        </w:tabs>
        <w:rPr>
          <w:ins w:id="290" w:author="Laurence Golding" w:date="2020-02-21T12:31:00Z"/>
          <w:rFonts w:asciiTheme="minorHAnsi" w:eastAsiaTheme="minorEastAsia" w:hAnsiTheme="minorHAnsi" w:cstheme="minorBidi"/>
          <w:noProof/>
          <w:sz w:val="22"/>
          <w:szCs w:val="22"/>
        </w:rPr>
      </w:pPr>
      <w:ins w:id="29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"_Toc33180771"</w:instrText>
        </w:r>
        <w:r w:rsidRPr="0085132B">
          <w:rPr>
            <w:rStyle w:val="Hyperlink"/>
            <w:noProof/>
          </w:rPr>
          <w:instrText xml:space="preserve"> </w:instrText>
        </w:r>
        <w:r w:rsidRPr="0085132B">
          <w:rPr>
            <w:rStyle w:val="Hyperlink"/>
            <w:noProof/>
          </w:rPr>
          <w:fldChar w:fldCharType="separate"/>
        </w:r>
        <w:r w:rsidRPr="0085132B">
          <w:rPr>
            <w:rStyle w:val="Hyperlink"/>
            <w:noProof/>
          </w:rPr>
          <w:t>3.14.18 addresses property</w:t>
        </w:r>
        <w:r>
          <w:rPr>
            <w:noProof/>
            <w:webHidden/>
          </w:rPr>
          <w:tab/>
        </w:r>
        <w:r>
          <w:rPr>
            <w:noProof/>
            <w:webHidden/>
          </w:rPr>
          <w:fldChar w:fldCharType="begin"/>
        </w:r>
        <w:r>
          <w:rPr>
            <w:noProof/>
            <w:webHidden/>
          </w:rPr>
          <w:instrText xml:space="preserve"> PAGEREF _Toc33180771 \h </w:instrText>
        </w:r>
      </w:ins>
      <w:r>
        <w:rPr>
          <w:noProof/>
          <w:webHidden/>
        </w:rPr>
      </w:r>
      <w:r>
        <w:rPr>
          <w:noProof/>
          <w:webHidden/>
        </w:rPr>
        <w:fldChar w:fldCharType="separate"/>
      </w:r>
      <w:ins w:id="292" w:author="Laurence Golding" w:date="2020-02-21T12:31:00Z">
        <w:r>
          <w:rPr>
            <w:noProof/>
            <w:webHidden/>
          </w:rPr>
          <w:t>55</w:t>
        </w:r>
        <w:r>
          <w:rPr>
            <w:noProof/>
            <w:webHidden/>
          </w:rPr>
          <w:fldChar w:fldCharType="end"/>
        </w:r>
        <w:r w:rsidRPr="0085132B">
          <w:rPr>
            <w:rStyle w:val="Hyperlink"/>
            <w:noProof/>
          </w:rPr>
          <w:fldChar w:fldCharType="end"/>
        </w:r>
      </w:ins>
    </w:p>
    <w:p w14:paraId="261F03F1" w14:textId="2BC5A2E7" w:rsidR="00CE77CD" w:rsidRDefault="00CE77CD">
      <w:pPr>
        <w:pStyle w:val="TOC3"/>
        <w:tabs>
          <w:tab w:val="right" w:leader="dot" w:pos="9350"/>
        </w:tabs>
        <w:rPr>
          <w:ins w:id="293" w:author="Laurence Golding" w:date="2020-02-21T12:31:00Z"/>
          <w:rFonts w:asciiTheme="minorHAnsi" w:eastAsiaTheme="minorEastAsia" w:hAnsiTheme="minorHAnsi" w:cstheme="minorBidi"/>
          <w:noProof/>
          <w:sz w:val="22"/>
          <w:szCs w:val="22"/>
        </w:rPr>
      </w:pPr>
      <w:ins w:id="29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"_Toc33180772"</w:instrText>
        </w:r>
        <w:r w:rsidRPr="0085132B">
          <w:rPr>
            <w:rStyle w:val="Hyperlink"/>
            <w:noProof/>
          </w:rPr>
          <w:instrText xml:space="preserve"> </w:instrText>
        </w:r>
        <w:r w:rsidRPr="0085132B">
          <w:rPr>
            <w:rStyle w:val="Hyperlink"/>
            <w:noProof/>
          </w:rPr>
          <w:fldChar w:fldCharType="separate"/>
        </w:r>
        <w:r w:rsidRPr="0085132B">
          <w:rPr>
            <w:rStyle w:val="Hyperlink"/>
            <w:noProof/>
          </w:rPr>
          <w:t>3.14.19 threadFlowLocations property</w:t>
        </w:r>
        <w:r>
          <w:rPr>
            <w:noProof/>
            <w:webHidden/>
          </w:rPr>
          <w:tab/>
        </w:r>
        <w:r>
          <w:rPr>
            <w:noProof/>
            <w:webHidden/>
          </w:rPr>
          <w:fldChar w:fldCharType="begin"/>
        </w:r>
        <w:r>
          <w:rPr>
            <w:noProof/>
            <w:webHidden/>
          </w:rPr>
          <w:instrText xml:space="preserve"> PAGEREF _Toc33180772 \h </w:instrText>
        </w:r>
      </w:ins>
      <w:r>
        <w:rPr>
          <w:noProof/>
          <w:webHidden/>
        </w:rPr>
      </w:r>
      <w:r>
        <w:rPr>
          <w:noProof/>
          <w:webHidden/>
        </w:rPr>
        <w:fldChar w:fldCharType="separate"/>
      </w:r>
      <w:ins w:id="295" w:author="Laurence Golding" w:date="2020-02-21T12:31:00Z">
        <w:r>
          <w:rPr>
            <w:noProof/>
            <w:webHidden/>
          </w:rPr>
          <w:t>55</w:t>
        </w:r>
        <w:r>
          <w:rPr>
            <w:noProof/>
            <w:webHidden/>
          </w:rPr>
          <w:fldChar w:fldCharType="end"/>
        </w:r>
        <w:r w:rsidRPr="0085132B">
          <w:rPr>
            <w:rStyle w:val="Hyperlink"/>
            <w:noProof/>
          </w:rPr>
          <w:fldChar w:fldCharType="end"/>
        </w:r>
      </w:ins>
    </w:p>
    <w:p w14:paraId="0EE7021B" w14:textId="72051E96" w:rsidR="00CE77CD" w:rsidRDefault="00CE77CD">
      <w:pPr>
        <w:pStyle w:val="TOC3"/>
        <w:tabs>
          <w:tab w:val="right" w:leader="dot" w:pos="9350"/>
        </w:tabs>
        <w:rPr>
          <w:ins w:id="296" w:author="Laurence Golding" w:date="2020-02-21T12:31:00Z"/>
          <w:rFonts w:asciiTheme="minorHAnsi" w:eastAsiaTheme="minorEastAsia" w:hAnsiTheme="minorHAnsi" w:cstheme="minorBidi"/>
          <w:noProof/>
          <w:sz w:val="22"/>
          <w:szCs w:val="22"/>
        </w:rPr>
      </w:pPr>
      <w:ins w:id="29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"_Toc33180773"</w:instrText>
        </w:r>
        <w:r w:rsidRPr="0085132B">
          <w:rPr>
            <w:rStyle w:val="Hyperlink"/>
            <w:noProof/>
          </w:rPr>
          <w:instrText xml:space="preserve"> </w:instrText>
        </w:r>
        <w:r w:rsidRPr="0085132B">
          <w:rPr>
            <w:rStyle w:val="Hyperlink"/>
            <w:noProof/>
          </w:rPr>
          <w:fldChar w:fldCharType="separate"/>
        </w:r>
        <w:r w:rsidRPr="0085132B">
          <w:rPr>
            <w:rStyle w:val="Hyperlink"/>
            <w:noProof/>
          </w:rPr>
          <w:t>3.14.20 graphs property</w:t>
        </w:r>
        <w:r>
          <w:rPr>
            <w:noProof/>
            <w:webHidden/>
          </w:rPr>
          <w:tab/>
        </w:r>
        <w:r>
          <w:rPr>
            <w:noProof/>
            <w:webHidden/>
          </w:rPr>
          <w:fldChar w:fldCharType="begin"/>
        </w:r>
        <w:r>
          <w:rPr>
            <w:noProof/>
            <w:webHidden/>
          </w:rPr>
          <w:instrText xml:space="preserve"> PAGEREF _Toc33180773 \h </w:instrText>
        </w:r>
      </w:ins>
      <w:r>
        <w:rPr>
          <w:noProof/>
          <w:webHidden/>
        </w:rPr>
      </w:r>
      <w:r>
        <w:rPr>
          <w:noProof/>
          <w:webHidden/>
        </w:rPr>
        <w:fldChar w:fldCharType="separate"/>
      </w:r>
      <w:ins w:id="298" w:author="Laurence Golding" w:date="2020-02-21T12:31:00Z">
        <w:r>
          <w:rPr>
            <w:noProof/>
            <w:webHidden/>
          </w:rPr>
          <w:t>55</w:t>
        </w:r>
        <w:r>
          <w:rPr>
            <w:noProof/>
            <w:webHidden/>
          </w:rPr>
          <w:fldChar w:fldCharType="end"/>
        </w:r>
        <w:r w:rsidRPr="0085132B">
          <w:rPr>
            <w:rStyle w:val="Hyperlink"/>
            <w:noProof/>
          </w:rPr>
          <w:fldChar w:fldCharType="end"/>
        </w:r>
      </w:ins>
    </w:p>
    <w:p w14:paraId="4F487935" w14:textId="7082A7DD" w:rsidR="00CE77CD" w:rsidRDefault="00CE77CD">
      <w:pPr>
        <w:pStyle w:val="TOC3"/>
        <w:tabs>
          <w:tab w:val="right" w:leader="dot" w:pos="9350"/>
        </w:tabs>
        <w:rPr>
          <w:ins w:id="299" w:author="Laurence Golding" w:date="2020-02-21T12:31:00Z"/>
          <w:rFonts w:asciiTheme="minorHAnsi" w:eastAsiaTheme="minorEastAsia" w:hAnsiTheme="minorHAnsi" w:cstheme="minorBidi"/>
          <w:noProof/>
          <w:sz w:val="22"/>
          <w:szCs w:val="22"/>
        </w:rPr>
      </w:pPr>
      <w:ins w:id="30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"_Toc33180774"</w:instrText>
        </w:r>
        <w:r w:rsidRPr="0085132B">
          <w:rPr>
            <w:rStyle w:val="Hyperlink"/>
            <w:noProof/>
          </w:rPr>
          <w:instrText xml:space="preserve"> </w:instrText>
        </w:r>
        <w:r w:rsidRPr="0085132B">
          <w:rPr>
            <w:rStyle w:val="Hyperlink"/>
            <w:noProof/>
          </w:rPr>
          <w:fldChar w:fldCharType="separate"/>
        </w:r>
        <w:r w:rsidRPr="0085132B">
          <w:rPr>
            <w:rStyle w:val="Hyperlink"/>
            <w:noProof/>
          </w:rPr>
          <w:t>3.14.21 webRequests property</w:t>
        </w:r>
        <w:r>
          <w:rPr>
            <w:noProof/>
            <w:webHidden/>
          </w:rPr>
          <w:tab/>
        </w:r>
        <w:r>
          <w:rPr>
            <w:noProof/>
            <w:webHidden/>
          </w:rPr>
          <w:fldChar w:fldCharType="begin"/>
        </w:r>
        <w:r>
          <w:rPr>
            <w:noProof/>
            <w:webHidden/>
          </w:rPr>
          <w:instrText xml:space="preserve"> PAGEREF _Toc33180774 \h </w:instrText>
        </w:r>
      </w:ins>
      <w:r>
        <w:rPr>
          <w:noProof/>
          <w:webHidden/>
        </w:rPr>
      </w:r>
      <w:r>
        <w:rPr>
          <w:noProof/>
          <w:webHidden/>
        </w:rPr>
        <w:fldChar w:fldCharType="separate"/>
      </w:r>
      <w:ins w:id="301" w:author="Laurence Golding" w:date="2020-02-21T12:31:00Z">
        <w:r>
          <w:rPr>
            <w:noProof/>
            <w:webHidden/>
          </w:rPr>
          <w:t>55</w:t>
        </w:r>
        <w:r>
          <w:rPr>
            <w:noProof/>
            <w:webHidden/>
          </w:rPr>
          <w:fldChar w:fldCharType="end"/>
        </w:r>
        <w:r w:rsidRPr="0085132B">
          <w:rPr>
            <w:rStyle w:val="Hyperlink"/>
            <w:noProof/>
          </w:rPr>
          <w:fldChar w:fldCharType="end"/>
        </w:r>
      </w:ins>
    </w:p>
    <w:p w14:paraId="2A5ED753" w14:textId="3902BA4A" w:rsidR="00CE77CD" w:rsidRDefault="00CE77CD">
      <w:pPr>
        <w:pStyle w:val="TOC3"/>
        <w:tabs>
          <w:tab w:val="right" w:leader="dot" w:pos="9350"/>
        </w:tabs>
        <w:rPr>
          <w:ins w:id="302" w:author="Laurence Golding" w:date="2020-02-21T12:31:00Z"/>
          <w:rFonts w:asciiTheme="minorHAnsi" w:eastAsiaTheme="minorEastAsia" w:hAnsiTheme="minorHAnsi" w:cstheme="minorBidi"/>
          <w:noProof/>
          <w:sz w:val="22"/>
          <w:szCs w:val="22"/>
        </w:rPr>
      </w:pPr>
      <w:ins w:id="30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"_Toc33180775"</w:instrText>
        </w:r>
        <w:r w:rsidRPr="0085132B">
          <w:rPr>
            <w:rStyle w:val="Hyperlink"/>
            <w:noProof/>
          </w:rPr>
          <w:instrText xml:space="preserve"> </w:instrText>
        </w:r>
        <w:r w:rsidRPr="0085132B">
          <w:rPr>
            <w:rStyle w:val="Hyperlink"/>
            <w:noProof/>
          </w:rPr>
          <w:fldChar w:fldCharType="separate"/>
        </w:r>
        <w:r w:rsidRPr="0085132B">
          <w:rPr>
            <w:rStyle w:val="Hyperlink"/>
            <w:noProof/>
          </w:rPr>
          <w:t>3.14.22 webResponses property</w:t>
        </w:r>
        <w:r>
          <w:rPr>
            <w:noProof/>
            <w:webHidden/>
          </w:rPr>
          <w:tab/>
        </w:r>
        <w:r>
          <w:rPr>
            <w:noProof/>
            <w:webHidden/>
          </w:rPr>
          <w:fldChar w:fldCharType="begin"/>
        </w:r>
        <w:r>
          <w:rPr>
            <w:noProof/>
            <w:webHidden/>
          </w:rPr>
          <w:instrText xml:space="preserve"> PAGEREF _Toc33180775 \h </w:instrText>
        </w:r>
      </w:ins>
      <w:r>
        <w:rPr>
          <w:noProof/>
          <w:webHidden/>
        </w:rPr>
      </w:r>
      <w:r>
        <w:rPr>
          <w:noProof/>
          <w:webHidden/>
        </w:rPr>
        <w:fldChar w:fldCharType="separate"/>
      </w:r>
      <w:ins w:id="304" w:author="Laurence Golding" w:date="2020-02-21T12:31:00Z">
        <w:r>
          <w:rPr>
            <w:noProof/>
            <w:webHidden/>
          </w:rPr>
          <w:t>56</w:t>
        </w:r>
        <w:r>
          <w:rPr>
            <w:noProof/>
            <w:webHidden/>
          </w:rPr>
          <w:fldChar w:fldCharType="end"/>
        </w:r>
        <w:r w:rsidRPr="0085132B">
          <w:rPr>
            <w:rStyle w:val="Hyperlink"/>
            <w:noProof/>
          </w:rPr>
          <w:fldChar w:fldCharType="end"/>
        </w:r>
      </w:ins>
    </w:p>
    <w:p w14:paraId="1377424D" w14:textId="43037E77" w:rsidR="00CE77CD" w:rsidRDefault="00CE77CD">
      <w:pPr>
        <w:pStyle w:val="TOC3"/>
        <w:tabs>
          <w:tab w:val="right" w:leader="dot" w:pos="9350"/>
        </w:tabs>
        <w:rPr>
          <w:ins w:id="305" w:author="Laurence Golding" w:date="2020-02-21T12:31:00Z"/>
          <w:rFonts w:asciiTheme="minorHAnsi" w:eastAsiaTheme="minorEastAsia" w:hAnsiTheme="minorHAnsi" w:cstheme="minorBidi"/>
          <w:noProof/>
          <w:sz w:val="22"/>
          <w:szCs w:val="22"/>
        </w:rPr>
      </w:pPr>
      <w:ins w:id="30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"_Toc33180776"</w:instrText>
        </w:r>
        <w:r w:rsidRPr="0085132B">
          <w:rPr>
            <w:rStyle w:val="Hyperlink"/>
            <w:noProof/>
          </w:rPr>
          <w:instrText xml:space="preserve"> </w:instrText>
        </w:r>
        <w:r w:rsidRPr="0085132B">
          <w:rPr>
            <w:rStyle w:val="Hyperlink"/>
            <w:noProof/>
          </w:rPr>
          <w:fldChar w:fldCharType="separate"/>
        </w:r>
        <w:r w:rsidRPr="0085132B">
          <w:rPr>
            <w:rStyle w:val="Hyperlink"/>
            <w:noProof/>
          </w:rPr>
          <w:t>3.14.23 results property</w:t>
        </w:r>
        <w:r>
          <w:rPr>
            <w:noProof/>
            <w:webHidden/>
          </w:rPr>
          <w:tab/>
        </w:r>
        <w:r>
          <w:rPr>
            <w:noProof/>
            <w:webHidden/>
          </w:rPr>
          <w:fldChar w:fldCharType="begin"/>
        </w:r>
        <w:r>
          <w:rPr>
            <w:noProof/>
            <w:webHidden/>
          </w:rPr>
          <w:instrText xml:space="preserve"> PAGEREF _Toc33180776 \h </w:instrText>
        </w:r>
      </w:ins>
      <w:r>
        <w:rPr>
          <w:noProof/>
          <w:webHidden/>
        </w:rPr>
      </w:r>
      <w:r>
        <w:rPr>
          <w:noProof/>
          <w:webHidden/>
        </w:rPr>
        <w:fldChar w:fldCharType="separate"/>
      </w:r>
      <w:ins w:id="307" w:author="Laurence Golding" w:date="2020-02-21T12:31:00Z">
        <w:r>
          <w:rPr>
            <w:noProof/>
            <w:webHidden/>
          </w:rPr>
          <w:t>56</w:t>
        </w:r>
        <w:r>
          <w:rPr>
            <w:noProof/>
            <w:webHidden/>
          </w:rPr>
          <w:fldChar w:fldCharType="end"/>
        </w:r>
        <w:r w:rsidRPr="0085132B">
          <w:rPr>
            <w:rStyle w:val="Hyperlink"/>
            <w:noProof/>
          </w:rPr>
          <w:fldChar w:fldCharType="end"/>
        </w:r>
      </w:ins>
    </w:p>
    <w:p w14:paraId="613751D2" w14:textId="766454FD" w:rsidR="00CE77CD" w:rsidRDefault="00CE77CD">
      <w:pPr>
        <w:pStyle w:val="TOC3"/>
        <w:tabs>
          <w:tab w:val="right" w:leader="dot" w:pos="9350"/>
        </w:tabs>
        <w:rPr>
          <w:ins w:id="308" w:author="Laurence Golding" w:date="2020-02-21T12:31:00Z"/>
          <w:rFonts w:asciiTheme="minorHAnsi" w:eastAsiaTheme="minorEastAsia" w:hAnsiTheme="minorHAnsi" w:cstheme="minorBidi"/>
          <w:noProof/>
          <w:sz w:val="22"/>
          <w:szCs w:val="22"/>
        </w:rPr>
      </w:pPr>
      <w:ins w:id="30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"_Toc33180777"</w:instrText>
        </w:r>
        <w:r w:rsidRPr="0085132B">
          <w:rPr>
            <w:rStyle w:val="Hyperlink"/>
            <w:noProof/>
          </w:rPr>
          <w:instrText xml:space="preserve"> </w:instrText>
        </w:r>
        <w:r w:rsidRPr="0085132B">
          <w:rPr>
            <w:rStyle w:val="Hyperlink"/>
            <w:noProof/>
          </w:rPr>
          <w:fldChar w:fldCharType="separate"/>
        </w:r>
        <w:r w:rsidRPr="0085132B">
          <w:rPr>
            <w:rStyle w:val="Hyperlink"/>
            <w:noProof/>
          </w:rPr>
          <w:t>3.14.24 defaultEncoding property</w:t>
        </w:r>
        <w:r>
          <w:rPr>
            <w:noProof/>
            <w:webHidden/>
          </w:rPr>
          <w:tab/>
        </w:r>
        <w:r>
          <w:rPr>
            <w:noProof/>
            <w:webHidden/>
          </w:rPr>
          <w:fldChar w:fldCharType="begin"/>
        </w:r>
        <w:r>
          <w:rPr>
            <w:noProof/>
            <w:webHidden/>
          </w:rPr>
          <w:instrText xml:space="preserve"> PAGEREF _Toc33180777 \h </w:instrText>
        </w:r>
      </w:ins>
      <w:r>
        <w:rPr>
          <w:noProof/>
          <w:webHidden/>
        </w:rPr>
      </w:r>
      <w:r>
        <w:rPr>
          <w:noProof/>
          <w:webHidden/>
        </w:rPr>
        <w:fldChar w:fldCharType="separate"/>
      </w:r>
      <w:ins w:id="310" w:author="Laurence Golding" w:date="2020-02-21T12:31:00Z">
        <w:r>
          <w:rPr>
            <w:noProof/>
            <w:webHidden/>
          </w:rPr>
          <w:t>56</w:t>
        </w:r>
        <w:r>
          <w:rPr>
            <w:noProof/>
            <w:webHidden/>
          </w:rPr>
          <w:fldChar w:fldCharType="end"/>
        </w:r>
        <w:r w:rsidRPr="0085132B">
          <w:rPr>
            <w:rStyle w:val="Hyperlink"/>
            <w:noProof/>
          </w:rPr>
          <w:fldChar w:fldCharType="end"/>
        </w:r>
      </w:ins>
    </w:p>
    <w:p w14:paraId="224ADAEE" w14:textId="7A01532F" w:rsidR="00CE77CD" w:rsidRDefault="00CE77CD">
      <w:pPr>
        <w:pStyle w:val="TOC3"/>
        <w:tabs>
          <w:tab w:val="right" w:leader="dot" w:pos="9350"/>
        </w:tabs>
        <w:rPr>
          <w:ins w:id="311" w:author="Laurence Golding" w:date="2020-02-21T12:31:00Z"/>
          <w:rFonts w:asciiTheme="minorHAnsi" w:eastAsiaTheme="minorEastAsia" w:hAnsiTheme="minorHAnsi" w:cstheme="minorBidi"/>
          <w:noProof/>
          <w:sz w:val="22"/>
          <w:szCs w:val="22"/>
        </w:rPr>
      </w:pPr>
      <w:ins w:id="31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"_Toc33180778"</w:instrText>
        </w:r>
        <w:r w:rsidRPr="0085132B">
          <w:rPr>
            <w:rStyle w:val="Hyperlink"/>
            <w:noProof/>
          </w:rPr>
          <w:instrText xml:space="preserve"> </w:instrText>
        </w:r>
        <w:r w:rsidRPr="0085132B">
          <w:rPr>
            <w:rStyle w:val="Hyperlink"/>
            <w:noProof/>
          </w:rPr>
          <w:fldChar w:fldCharType="separate"/>
        </w:r>
        <w:r w:rsidRPr="0085132B">
          <w:rPr>
            <w:rStyle w:val="Hyperlink"/>
            <w:noProof/>
          </w:rPr>
          <w:t>3.14.25 defaultSourceLanguage property</w:t>
        </w:r>
        <w:r>
          <w:rPr>
            <w:noProof/>
            <w:webHidden/>
          </w:rPr>
          <w:tab/>
        </w:r>
        <w:r>
          <w:rPr>
            <w:noProof/>
            <w:webHidden/>
          </w:rPr>
          <w:fldChar w:fldCharType="begin"/>
        </w:r>
        <w:r>
          <w:rPr>
            <w:noProof/>
            <w:webHidden/>
          </w:rPr>
          <w:instrText xml:space="preserve"> PAGEREF _Toc33180778 \h </w:instrText>
        </w:r>
      </w:ins>
      <w:r>
        <w:rPr>
          <w:noProof/>
          <w:webHidden/>
        </w:rPr>
      </w:r>
      <w:r>
        <w:rPr>
          <w:noProof/>
          <w:webHidden/>
        </w:rPr>
        <w:fldChar w:fldCharType="separate"/>
      </w:r>
      <w:ins w:id="313" w:author="Laurence Golding" w:date="2020-02-21T12:31:00Z">
        <w:r>
          <w:rPr>
            <w:noProof/>
            <w:webHidden/>
          </w:rPr>
          <w:t>56</w:t>
        </w:r>
        <w:r>
          <w:rPr>
            <w:noProof/>
            <w:webHidden/>
          </w:rPr>
          <w:fldChar w:fldCharType="end"/>
        </w:r>
        <w:r w:rsidRPr="0085132B">
          <w:rPr>
            <w:rStyle w:val="Hyperlink"/>
            <w:noProof/>
          </w:rPr>
          <w:fldChar w:fldCharType="end"/>
        </w:r>
      </w:ins>
    </w:p>
    <w:p w14:paraId="2CBD96AF" w14:textId="1979E9CB" w:rsidR="00CE77CD" w:rsidRDefault="00CE77CD">
      <w:pPr>
        <w:pStyle w:val="TOC3"/>
        <w:tabs>
          <w:tab w:val="right" w:leader="dot" w:pos="9350"/>
        </w:tabs>
        <w:rPr>
          <w:ins w:id="314" w:author="Laurence Golding" w:date="2020-02-21T12:31:00Z"/>
          <w:rFonts w:asciiTheme="minorHAnsi" w:eastAsiaTheme="minorEastAsia" w:hAnsiTheme="minorHAnsi" w:cstheme="minorBidi"/>
          <w:noProof/>
          <w:sz w:val="22"/>
          <w:szCs w:val="22"/>
        </w:rPr>
      </w:pPr>
      <w:ins w:id="31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"_Toc33180779"</w:instrText>
        </w:r>
        <w:r w:rsidRPr="0085132B">
          <w:rPr>
            <w:rStyle w:val="Hyperlink"/>
            <w:noProof/>
          </w:rPr>
          <w:instrText xml:space="preserve"> </w:instrText>
        </w:r>
        <w:r w:rsidRPr="0085132B">
          <w:rPr>
            <w:rStyle w:val="Hyperlink"/>
            <w:noProof/>
          </w:rPr>
          <w:fldChar w:fldCharType="separate"/>
        </w:r>
        <w:r w:rsidRPr="0085132B">
          <w:rPr>
            <w:rStyle w:val="Hyperlink"/>
            <w:noProof/>
          </w:rPr>
          <w:t>3.14.26 newlineSequences property</w:t>
        </w:r>
        <w:r>
          <w:rPr>
            <w:noProof/>
            <w:webHidden/>
          </w:rPr>
          <w:tab/>
        </w:r>
        <w:r>
          <w:rPr>
            <w:noProof/>
            <w:webHidden/>
          </w:rPr>
          <w:fldChar w:fldCharType="begin"/>
        </w:r>
        <w:r>
          <w:rPr>
            <w:noProof/>
            <w:webHidden/>
          </w:rPr>
          <w:instrText xml:space="preserve"> PAGEREF _Toc33180779 \h </w:instrText>
        </w:r>
      </w:ins>
      <w:r>
        <w:rPr>
          <w:noProof/>
          <w:webHidden/>
        </w:rPr>
      </w:r>
      <w:r>
        <w:rPr>
          <w:noProof/>
          <w:webHidden/>
        </w:rPr>
        <w:fldChar w:fldCharType="separate"/>
      </w:r>
      <w:ins w:id="316" w:author="Laurence Golding" w:date="2020-02-21T12:31:00Z">
        <w:r>
          <w:rPr>
            <w:noProof/>
            <w:webHidden/>
          </w:rPr>
          <w:t>57</w:t>
        </w:r>
        <w:r>
          <w:rPr>
            <w:noProof/>
            <w:webHidden/>
          </w:rPr>
          <w:fldChar w:fldCharType="end"/>
        </w:r>
        <w:r w:rsidRPr="0085132B">
          <w:rPr>
            <w:rStyle w:val="Hyperlink"/>
            <w:noProof/>
          </w:rPr>
          <w:fldChar w:fldCharType="end"/>
        </w:r>
      </w:ins>
    </w:p>
    <w:p w14:paraId="004A7039" w14:textId="12082C94" w:rsidR="00CE77CD" w:rsidRDefault="00CE77CD">
      <w:pPr>
        <w:pStyle w:val="TOC3"/>
        <w:tabs>
          <w:tab w:val="right" w:leader="dot" w:pos="9350"/>
        </w:tabs>
        <w:rPr>
          <w:ins w:id="317" w:author="Laurence Golding" w:date="2020-02-21T12:31:00Z"/>
          <w:rFonts w:asciiTheme="minorHAnsi" w:eastAsiaTheme="minorEastAsia" w:hAnsiTheme="minorHAnsi" w:cstheme="minorBidi"/>
          <w:noProof/>
          <w:sz w:val="22"/>
          <w:szCs w:val="22"/>
        </w:rPr>
      </w:pPr>
      <w:ins w:id="31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"_Toc33180780"</w:instrText>
        </w:r>
        <w:r w:rsidRPr="0085132B">
          <w:rPr>
            <w:rStyle w:val="Hyperlink"/>
            <w:noProof/>
          </w:rPr>
          <w:instrText xml:space="preserve"> </w:instrText>
        </w:r>
        <w:r w:rsidRPr="0085132B">
          <w:rPr>
            <w:rStyle w:val="Hyperlink"/>
            <w:noProof/>
          </w:rPr>
          <w:fldChar w:fldCharType="separate"/>
        </w:r>
        <w:r w:rsidRPr="0085132B">
          <w:rPr>
            <w:rStyle w:val="Hyperlink"/>
            <w:noProof/>
          </w:rPr>
          <w:t>3.14.27 columnKind property</w:t>
        </w:r>
        <w:r>
          <w:rPr>
            <w:noProof/>
            <w:webHidden/>
          </w:rPr>
          <w:tab/>
        </w:r>
        <w:r>
          <w:rPr>
            <w:noProof/>
            <w:webHidden/>
          </w:rPr>
          <w:fldChar w:fldCharType="begin"/>
        </w:r>
        <w:r>
          <w:rPr>
            <w:noProof/>
            <w:webHidden/>
          </w:rPr>
          <w:instrText xml:space="preserve"> PAGEREF _Toc33180780 \h </w:instrText>
        </w:r>
      </w:ins>
      <w:r>
        <w:rPr>
          <w:noProof/>
          <w:webHidden/>
        </w:rPr>
      </w:r>
      <w:r>
        <w:rPr>
          <w:noProof/>
          <w:webHidden/>
        </w:rPr>
        <w:fldChar w:fldCharType="separate"/>
      </w:r>
      <w:ins w:id="319" w:author="Laurence Golding" w:date="2020-02-21T12:31:00Z">
        <w:r>
          <w:rPr>
            <w:noProof/>
            <w:webHidden/>
          </w:rPr>
          <w:t>57</w:t>
        </w:r>
        <w:r>
          <w:rPr>
            <w:noProof/>
            <w:webHidden/>
          </w:rPr>
          <w:fldChar w:fldCharType="end"/>
        </w:r>
        <w:r w:rsidRPr="0085132B">
          <w:rPr>
            <w:rStyle w:val="Hyperlink"/>
            <w:noProof/>
          </w:rPr>
          <w:fldChar w:fldCharType="end"/>
        </w:r>
      </w:ins>
    </w:p>
    <w:p w14:paraId="42BFFA79" w14:textId="37440887" w:rsidR="00CE77CD" w:rsidRDefault="00CE77CD">
      <w:pPr>
        <w:pStyle w:val="TOC3"/>
        <w:tabs>
          <w:tab w:val="right" w:leader="dot" w:pos="9350"/>
        </w:tabs>
        <w:rPr>
          <w:ins w:id="320" w:author="Laurence Golding" w:date="2020-02-21T12:31:00Z"/>
          <w:rFonts w:asciiTheme="minorHAnsi" w:eastAsiaTheme="minorEastAsia" w:hAnsiTheme="minorHAnsi" w:cstheme="minorBidi"/>
          <w:noProof/>
          <w:sz w:val="22"/>
          <w:szCs w:val="22"/>
        </w:rPr>
      </w:pPr>
      <w:ins w:id="32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"_Toc33180781"</w:instrText>
        </w:r>
        <w:r w:rsidRPr="0085132B">
          <w:rPr>
            <w:rStyle w:val="Hyperlink"/>
            <w:noProof/>
          </w:rPr>
          <w:instrText xml:space="preserve"> </w:instrText>
        </w:r>
        <w:r w:rsidRPr="0085132B">
          <w:rPr>
            <w:rStyle w:val="Hyperlink"/>
            <w:noProof/>
          </w:rPr>
          <w:fldChar w:fldCharType="separate"/>
        </w:r>
        <w:r w:rsidRPr="0085132B">
          <w:rPr>
            <w:rStyle w:val="Hyperlink"/>
            <w:noProof/>
          </w:rPr>
          <w:t>3.14.28 redactionTokens property</w:t>
        </w:r>
        <w:r>
          <w:rPr>
            <w:noProof/>
            <w:webHidden/>
          </w:rPr>
          <w:tab/>
        </w:r>
        <w:r>
          <w:rPr>
            <w:noProof/>
            <w:webHidden/>
          </w:rPr>
          <w:fldChar w:fldCharType="begin"/>
        </w:r>
        <w:r>
          <w:rPr>
            <w:noProof/>
            <w:webHidden/>
          </w:rPr>
          <w:instrText xml:space="preserve"> PAGEREF _Toc33180781 \h </w:instrText>
        </w:r>
      </w:ins>
      <w:r>
        <w:rPr>
          <w:noProof/>
          <w:webHidden/>
        </w:rPr>
      </w:r>
      <w:r>
        <w:rPr>
          <w:noProof/>
          <w:webHidden/>
        </w:rPr>
        <w:fldChar w:fldCharType="separate"/>
      </w:r>
      <w:ins w:id="322" w:author="Laurence Golding" w:date="2020-02-21T12:31:00Z">
        <w:r>
          <w:rPr>
            <w:noProof/>
            <w:webHidden/>
          </w:rPr>
          <w:t>57</w:t>
        </w:r>
        <w:r>
          <w:rPr>
            <w:noProof/>
            <w:webHidden/>
          </w:rPr>
          <w:fldChar w:fldCharType="end"/>
        </w:r>
        <w:r w:rsidRPr="0085132B">
          <w:rPr>
            <w:rStyle w:val="Hyperlink"/>
            <w:noProof/>
          </w:rPr>
          <w:fldChar w:fldCharType="end"/>
        </w:r>
      </w:ins>
    </w:p>
    <w:p w14:paraId="59F8BD89" w14:textId="538CBE38" w:rsidR="00CE77CD" w:rsidRDefault="00CE77CD">
      <w:pPr>
        <w:pStyle w:val="TOC2"/>
        <w:tabs>
          <w:tab w:val="right" w:leader="dot" w:pos="9350"/>
        </w:tabs>
        <w:rPr>
          <w:ins w:id="323" w:author="Laurence Golding" w:date="2020-02-21T12:31:00Z"/>
          <w:rFonts w:asciiTheme="minorHAnsi" w:eastAsiaTheme="minorEastAsia" w:hAnsiTheme="minorHAnsi" w:cstheme="minorBidi"/>
          <w:noProof/>
          <w:sz w:val="22"/>
          <w:szCs w:val="22"/>
        </w:rPr>
      </w:pPr>
      <w:ins w:id="32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"_Toc33180782"</w:instrText>
        </w:r>
        <w:r w:rsidRPr="0085132B">
          <w:rPr>
            <w:rStyle w:val="Hyperlink"/>
            <w:noProof/>
          </w:rPr>
          <w:instrText xml:space="preserve"> </w:instrText>
        </w:r>
        <w:r w:rsidRPr="0085132B">
          <w:rPr>
            <w:rStyle w:val="Hyperlink"/>
            <w:noProof/>
          </w:rPr>
          <w:fldChar w:fldCharType="separate"/>
        </w:r>
        <w:r w:rsidRPr="0085132B">
          <w:rPr>
            <w:rStyle w:val="Hyperlink"/>
            <w:noProof/>
          </w:rPr>
          <w:t>3.15 externalPropertyFileReferences object</w:t>
        </w:r>
        <w:r>
          <w:rPr>
            <w:noProof/>
            <w:webHidden/>
          </w:rPr>
          <w:tab/>
        </w:r>
        <w:r>
          <w:rPr>
            <w:noProof/>
            <w:webHidden/>
          </w:rPr>
          <w:fldChar w:fldCharType="begin"/>
        </w:r>
        <w:r>
          <w:rPr>
            <w:noProof/>
            <w:webHidden/>
          </w:rPr>
          <w:instrText xml:space="preserve"> PAGEREF _Toc33180782 \h </w:instrText>
        </w:r>
      </w:ins>
      <w:r>
        <w:rPr>
          <w:noProof/>
          <w:webHidden/>
        </w:rPr>
      </w:r>
      <w:r>
        <w:rPr>
          <w:noProof/>
          <w:webHidden/>
        </w:rPr>
        <w:fldChar w:fldCharType="separate"/>
      </w:r>
      <w:ins w:id="325" w:author="Laurence Golding" w:date="2020-02-21T12:31:00Z">
        <w:r>
          <w:rPr>
            <w:noProof/>
            <w:webHidden/>
          </w:rPr>
          <w:t>58</w:t>
        </w:r>
        <w:r>
          <w:rPr>
            <w:noProof/>
            <w:webHidden/>
          </w:rPr>
          <w:fldChar w:fldCharType="end"/>
        </w:r>
        <w:r w:rsidRPr="0085132B">
          <w:rPr>
            <w:rStyle w:val="Hyperlink"/>
            <w:noProof/>
          </w:rPr>
          <w:fldChar w:fldCharType="end"/>
        </w:r>
      </w:ins>
    </w:p>
    <w:p w14:paraId="368C273B" w14:textId="4923136B" w:rsidR="00CE77CD" w:rsidRDefault="00CE77CD">
      <w:pPr>
        <w:pStyle w:val="TOC3"/>
        <w:tabs>
          <w:tab w:val="right" w:leader="dot" w:pos="9350"/>
        </w:tabs>
        <w:rPr>
          <w:ins w:id="326" w:author="Laurence Golding" w:date="2020-02-21T12:31:00Z"/>
          <w:rFonts w:asciiTheme="minorHAnsi" w:eastAsiaTheme="minorEastAsia" w:hAnsiTheme="minorHAnsi" w:cstheme="minorBidi"/>
          <w:noProof/>
          <w:sz w:val="22"/>
          <w:szCs w:val="22"/>
        </w:rPr>
      </w:pPr>
      <w:ins w:id="32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"_Toc33180783"</w:instrText>
        </w:r>
        <w:r w:rsidRPr="0085132B">
          <w:rPr>
            <w:rStyle w:val="Hyperlink"/>
            <w:noProof/>
          </w:rPr>
          <w:instrText xml:space="preserve"> </w:instrText>
        </w:r>
        <w:r w:rsidRPr="0085132B">
          <w:rPr>
            <w:rStyle w:val="Hyperlink"/>
            <w:noProof/>
          </w:rPr>
          <w:fldChar w:fldCharType="separate"/>
        </w:r>
        <w:r w:rsidRPr="0085132B">
          <w:rPr>
            <w:rStyle w:val="Hyperlink"/>
            <w:noProof/>
          </w:rPr>
          <w:t>3.15.1 General</w:t>
        </w:r>
        <w:r>
          <w:rPr>
            <w:noProof/>
            <w:webHidden/>
          </w:rPr>
          <w:tab/>
        </w:r>
        <w:r>
          <w:rPr>
            <w:noProof/>
            <w:webHidden/>
          </w:rPr>
          <w:fldChar w:fldCharType="begin"/>
        </w:r>
        <w:r>
          <w:rPr>
            <w:noProof/>
            <w:webHidden/>
          </w:rPr>
          <w:instrText xml:space="preserve"> PAGEREF _Toc33180783 \h </w:instrText>
        </w:r>
      </w:ins>
      <w:r>
        <w:rPr>
          <w:noProof/>
          <w:webHidden/>
        </w:rPr>
      </w:r>
      <w:r>
        <w:rPr>
          <w:noProof/>
          <w:webHidden/>
        </w:rPr>
        <w:fldChar w:fldCharType="separate"/>
      </w:r>
      <w:ins w:id="328" w:author="Laurence Golding" w:date="2020-02-21T12:31:00Z">
        <w:r>
          <w:rPr>
            <w:noProof/>
            <w:webHidden/>
          </w:rPr>
          <w:t>58</w:t>
        </w:r>
        <w:r>
          <w:rPr>
            <w:noProof/>
            <w:webHidden/>
          </w:rPr>
          <w:fldChar w:fldCharType="end"/>
        </w:r>
        <w:r w:rsidRPr="0085132B">
          <w:rPr>
            <w:rStyle w:val="Hyperlink"/>
            <w:noProof/>
          </w:rPr>
          <w:fldChar w:fldCharType="end"/>
        </w:r>
      </w:ins>
    </w:p>
    <w:p w14:paraId="39C9E2F1" w14:textId="012D2E50" w:rsidR="00CE77CD" w:rsidRDefault="00CE77CD">
      <w:pPr>
        <w:pStyle w:val="TOC3"/>
        <w:tabs>
          <w:tab w:val="right" w:leader="dot" w:pos="9350"/>
        </w:tabs>
        <w:rPr>
          <w:ins w:id="329" w:author="Laurence Golding" w:date="2020-02-21T12:31:00Z"/>
          <w:rFonts w:asciiTheme="minorHAnsi" w:eastAsiaTheme="minorEastAsia" w:hAnsiTheme="minorHAnsi" w:cstheme="minorBidi"/>
          <w:noProof/>
          <w:sz w:val="22"/>
          <w:szCs w:val="22"/>
        </w:rPr>
      </w:pPr>
      <w:ins w:id="33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"_Toc33180784"</w:instrText>
        </w:r>
        <w:r w:rsidRPr="0085132B">
          <w:rPr>
            <w:rStyle w:val="Hyperlink"/>
            <w:noProof/>
          </w:rPr>
          <w:instrText xml:space="preserve"> </w:instrText>
        </w:r>
        <w:r w:rsidRPr="0085132B">
          <w:rPr>
            <w:rStyle w:val="Hyperlink"/>
            <w:noProof/>
          </w:rPr>
          <w:fldChar w:fldCharType="separate"/>
        </w:r>
        <w:r w:rsidRPr="0085132B">
          <w:rPr>
            <w:rStyle w:val="Hyperlink"/>
            <w:noProof/>
          </w:rPr>
          <w:t>3.15.2 Rationale</w:t>
        </w:r>
        <w:r>
          <w:rPr>
            <w:noProof/>
            <w:webHidden/>
          </w:rPr>
          <w:tab/>
        </w:r>
        <w:r>
          <w:rPr>
            <w:noProof/>
            <w:webHidden/>
          </w:rPr>
          <w:fldChar w:fldCharType="begin"/>
        </w:r>
        <w:r>
          <w:rPr>
            <w:noProof/>
            <w:webHidden/>
          </w:rPr>
          <w:instrText xml:space="preserve"> PAGEREF _Toc33180784 \h </w:instrText>
        </w:r>
      </w:ins>
      <w:r>
        <w:rPr>
          <w:noProof/>
          <w:webHidden/>
        </w:rPr>
      </w:r>
      <w:r>
        <w:rPr>
          <w:noProof/>
          <w:webHidden/>
        </w:rPr>
        <w:fldChar w:fldCharType="separate"/>
      </w:r>
      <w:ins w:id="331" w:author="Laurence Golding" w:date="2020-02-21T12:31:00Z">
        <w:r>
          <w:rPr>
            <w:noProof/>
            <w:webHidden/>
          </w:rPr>
          <w:t>58</w:t>
        </w:r>
        <w:r>
          <w:rPr>
            <w:noProof/>
            <w:webHidden/>
          </w:rPr>
          <w:fldChar w:fldCharType="end"/>
        </w:r>
        <w:r w:rsidRPr="0085132B">
          <w:rPr>
            <w:rStyle w:val="Hyperlink"/>
            <w:noProof/>
          </w:rPr>
          <w:fldChar w:fldCharType="end"/>
        </w:r>
      </w:ins>
    </w:p>
    <w:p w14:paraId="11140F98" w14:textId="2BC85A44" w:rsidR="00CE77CD" w:rsidRDefault="00CE77CD">
      <w:pPr>
        <w:pStyle w:val="TOC3"/>
        <w:tabs>
          <w:tab w:val="right" w:leader="dot" w:pos="9350"/>
        </w:tabs>
        <w:rPr>
          <w:ins w:id="332" w:author="Laurence Golding" w:date="2020-02-21T12:31:00Z"/>
          <w:rFonts w:asciiTheme="minorHAnsi" w:eastAsiaTheme="minorEastAsia" w:hAnsiTheme="minorHAnsi" w:cstheme="minorBidi"/>
          <w:noProof/>
          <w:sz w:val="22"/>
          <w:szCs w:val="22"/>
        </w:rPr>
      </w:pPr>
      <w:ins w:id="33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"_Toc33180785"</w:instrText>
        </w:r>
        <w:r w:rsidRPr="0085132B">
          <w:rPr>
            <w:rStyle w:val="Hyperlink"/>
            <w:noProof/>
          </w:rPr>
          <w:instrText xml:space="preserve"> </w:instrText>
        </w:r>
        <w:r w:rsidRPr="0085132B">
          <w:rPr>
            <w:rStyle w:val="Hyperlink"/>
            <w:noProof/>
          </w:rPr>
          <w:fldChar w:fldCharType="separate"/>
        </w:r>
        <w:r w:rsidRPr="0085132B">
          <w:rPr>
            <w:rStyle w:val="Hyperlink"/>
            <w:noProof/>
          </w:rPr>
          <w:t>3.15.3 Properties</w:t>
        </w:r>
        <w:r>
          <w:rPr>
            <w:noProof/>
            <w:webHidden/>
          </w:rPr>
          <w:tab/>
        </w:r>
        <w:r>
          <w:rPr>
            <w:noProof/>
            <w:webHidden/>
          </w:rPr>
          <w:fldChar w:fldCharType="begin"/>
        </w:r>
        <w:r>
          <w:rPr>
            <w:noProof/>
            <w:webHidden/>
          </w:rPr>
          <w:instrText xml:space="preserve"> PAGEREF _Toc33180785 \h </w:instrText>
        </w:r>
      </w:ins>
      <w:r>
        <w:rPr>
          <w:noProof/>
          <w:webHidden/>
        </w:rPr>
      </w:r>
      <w:r>
        <w:rPr>
          <w:noProof/>
          <w:webHidden/>
        </w:rPr>
        <w:fldChar w:fldCharType="separate"/>
      </w:r>
      <w:ins w:id="334" w:author="Laurence Golding" w:date="2020-02-21T12:31:00Z">
        <w:r>
          <w:rPr>
            <w:noProof/>
            <w:webHidden/>
          </w:rPr>
          <w:t>59</w:t>
        </w:r>
        <w:r>
          <w:rPr>
            <w:noProof/>
            <w:webHidden/>
          </w:rPr>
          <w:fldChar w:fldCharType="end"/>
        </w:r>
        <w:r w:rsidRPr="0085132B">
          <w:rPr>
            <w:rStyle w:val="Hyperlink"/>
            <w:noProof/>
          </w:rPr>
          <w:fldChar w:fldCharType="end"/>
        </w:r>
      </w:ins>
    </w:p>
    <w:p w14:paraId="49A6FE1B" w14:textId="286979F3" w:rsidR="00CE77CD" w:rsidRDefault="00CE77CD">
      <w:pPr>
        <w:pStyle w:val="TOC2"/>
        <w:tabs>
          <w:tab w:val="right" w:leader="dot" w:pos="9350"/>
        </w:tabs>
        <w:rPr>
          <w:ins w:id="335" w:author="Laurence Golding" w:date="2020-02-21T12:31:00Z"/>
          <w:rFonts w:asciiTheme="minorHAnsi" w:eastAsiaTheme="minorEastAsia" w:hAnsiTheme="minorHAnsi" w:cstheme="minorBidi"/>
          <w:noProof/>
          <w:sz w:val="22"/>
          <w:szCs w:val="22"/>
        </w:rPr>
      </w:pPr>
      <w:ins w:id="33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"_Toc33180786"</w:instrText>
        </w:r>
        <w:r w:rsidRPr="0085132B">
          <w:rPr>
            <w:rStyle w:val="Hyperlink"/>
            <w:noProof/>
          </w:rPr>
          <w:instrText xml:space="preserve"> </w:instrText>
        </w:r>
        <w:r w:rsidRPr="0085132B">
          <w:rPr>
            <w:rStyle w:val="Hyperlink"/>
            <w:noProof/>
          </w:rPr>
          <w:fldChar w:fldCharType="separate"/>
        </w:r>
        <w:r w:rsidRPr="0085132B">
          <w:rPr>
            <w:rStyle w:val="Hyperlink"/>
            <w:noProof/>
          </w:rPr>
          <w:t>3.16 externalPropertyFileReference object</w:t>
        </w:r>
        <w:r>
          <w:rPr>
            <w:noProof/>
            <w:webHidden/>
          </w:rPr>
          <w:tab/>
        </w:r>
        <w:r>
          <w:rPr>
            <w:noProof/>
            <w:webHidden/>
          </w:rPr>
          <w:fldChar w:fldCharType="begin"/>
        </w:r>
        <w:r>
          <w:rPr>
            <w:noProof/>
            <w:webHidden/>
          </w:rPr>
          <w:instrText xml:space="preserve"> PAGEREF _Toc33180786 \h </w:instrText>
        </w:r>
      </w:ins>
      <w:r>
        <w:rPr>
          <w:noProof/>
          <w:webHidden/>
        </w:rPr>
      </w:r>
      <w:r>
        <w:rPr>
          <w:noProof/>
          <w:webHidden/>
        </w:rPr>
        <w:fldChar w:fldCharType="separate"/>
      </w:r>
      <w:ins w:id="337" w:author="Laurence Golding" w:date="2020-02-21T12:31:00Z">
        <w:r>
          <w:rPr>
            <w:noProof/>
            <w:webHidden/>
          </w:rPr>
          <w:t>62</w:t>
        </w:r>
        <w:r>
          <w:rPr>
            <w:noProof/>
            <w:webHidden/>
          </w:rPr>
          <w:fldChar w:fldCharType="end"/>
        </w:r>
        <w:r w:rsidRPr="0085132B">
          <w:rPr>
            <w:rStyle w:val="Hyperlink"/>
            <w:noProof/>
          </w:rPr>
          <w:fldChar w:fldCharType="end"/>
        </w:r>
      </w:ins>
    </w:p>
    <w:p w14:paraId="266F1B04" w14:textId="78D51995" w:rsidR="00CE77CD" w:rsidRDefault="00CE77CD">
      <w:pPr>
        <w:pStyle w:val="TOC3"/>
        <w:tabs>
          <w:tab w:val="right" w:leader="dot" w:pos="9350"/>
        </w:tabs>
        <w:rPr>
          <w:ins w:id="338" w:author="Laurence Golding" w:date="2020-02-21T12:31:00Z"/>
          <w:rFonts w:asciiTheme="minorHAnsi" w:eastAsiaTheme="minorEastAsia" w:hAnsiTheme="minorHAnsi" w:cstheme="minorBidi"/>
          <w:noProof/>
          <w:sz w:val="22"/>
          <w:szCs w:val="22"/>
        </w:rPr>
      </w:pPr>
      <w:ins w:id="33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"_Toc33180787"</w:instrText>
        </w:r>
        <w:r w:rsidRPr="0085132B">
          <w:rPr>
            <w:rStyle w:val="Hyperlink"/>
            <w:noProof/>
          </w:rPr>
          <w:instrText xml:space="preserve"> </w:instrText>
        </w:r>
        <w:r w:rsidRPr="0085132B">
          <w:rPr>
            <w:rStyle w:val="Hyperlink"/>
            <w:noProof/>
          </w:rPr>
          <w:fldChar w:fldCharType="separate"/>
        </w:r>
        <w:r w:rsidRPr="0085132B">
          <w:rPr>
            <w:rStyle w:val="Hyperlink"/>
            <w:noProof/>
          </w:rPr>
          <w:t>3.16.1 General</w:t>
        </w:r>
        <w:r>
          <w:rPr>
            <w:noProof/>
            <w:webHidden/>
          </w:rPr>
          <w:tab/>
        </w:r>
        <w:r>
          <w:rPr>
            <w:noProof/>
            <w:webHidden/>
          </w:rPr>
          <w:fldChar w:fldCharType="begin"/>
        </w:r>
        <w:r>
          <w:rPr>
            <w:noProof/>
            <w:webHidden/>
          </w:rPr>
          <w:instrText xml:space="preserve"> PAGEREF _Toc33180787 \h </w:instrText>
        </w:r>
      </w:ins>
      <w:r>
        <w:rPr>
          <w:noProof/>
          <w:webHidden/>
        </w:rPr>
      </w:r>
      <w:r>
        <w:rPr>
          <w:noProof/>
          <w:webHidden/>
        </w:rPr>
        <w:fldChar w:fldCharType="separate"/>
      </w:r>
      <w:ins w:id="340" w:author="Laurence Golding" w:date="2020-02-21T12:31:00Z">
        <w:r>
          <w:rPr>
            <w:noProof/>
            <w:webHidden/>
          </w:rPr>
          <w:t>62</w:t>
        </w:r>
        <w:r>
          <w:rPr>
            <w:noProof/>
            <w:webHidden/>
          </w:rPr>
          <w:fldChar w:fldCharType="end"/>
        </w:r>
        <w:r w:rsidRPr="0085132B">
          <w:rPr>
            <w:rStyle w:val="Hyperlink"/>
            <w:noProof/>
          </w:rPr>
          <w:fldChar w:fldCharType="end"/>
        </w:r>
      </w:ins>
    </w:p>
    <w:p w14:paraId="0F6C2DB1" w14:textId="6DC5DC03" w:rsidR="00CE77CD" w:rsidRDefault="00CE77CD">
      <w:pPr>
        <w:pStyle w:val="TOC3"/>
        <w:tabs>
          <w:tab w:val="right" w:leader="dot" w:pos="9350"/>
        </w:tabs>
        <w:rPr>
          <w:ins w:id="341" w:author="Laurence Golding" w:date="2020-02-21T12:31:00Z"/>
          <w:rFonts w:asciiTheme="minorHAnsi" w:eastAsiaTheme="minorEastAsia" w:hAnsiTheme="minorHAnsi" w:cstheme="minorBidi"/>
          <w:noProof/>
          <w:sz w:val="22"/>
          <w:szCs w:val="22"/>
        </w:rPr>
      </w:pPr>
      <w:ins w:id="34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"_Toc33180788"</w:instrText>
        </w:r>
        <w:r w:rsidRPr="0085132B">
          <w:rPr>
            <w:rStyle w:val="Hyperlink"/>
            <w:noProof/>
          </w:rPr>
          <w:instrText xml:space="preserve"> </w:instrText>
        </w:r>
        <w:r w:rsidRPr="0085132B">
          <w:rPr>
            <w:rStyle w:val="Hyperlink"/>
            <w:noProof/>
          </w:rPr>
          <w:fldChar w:fldCharType="separate"/>
        </w:r>
        <w:r w:rsidRPr="0085132B">
          <w:rPr>
            <w:rStyle w:val="Hyperlink"/>
            <w:noProof/>
          </w:rPr>
          <w:t>3.16.2 Constraints</w:t>
        </w:r>
        <w:r>
          <w:rPr>
            <w:noProof/>
            <w:webHidden/>
          </w:rPr>
          <w:tab/>
        </w:r>
        <w:r>
          <w:rPr>
            <w:noProof/>
            <w:webHidden/>
          </w:rPr>
          <w:fldChar w:fldCharType="begin"/>
        </w:r>
        <w:r>
          <w:rPr>
            <w:noProof/>
            <w:webHidden/>
          </w:rPr>
          <w:instrText xml:space="preserve"> PAGEREF _Toc33180788 \h </w:instrText>
        </w:r>
      </w:ins>
      <w:r>
        <w:rPr>
          <w:noProof/>
          <w:webHidden/>
        </w:rPr>
      </w:r>
      <w:r>
        <w:rPr>
          <w:noProof/>
          <w:webHidden/>
        </w:rPr>
        <w:fldChar w:fldCharType="separate"/>
      </w:r>
      <w:ins w:id="343" w:author="Laurence Golding" w:date="2020-02-21T12:31:00Z">
        <w:r>
          <w:rPr>
            <w:noProof/>
            <w:webHidden/>
          </w:rPr>
          <w:t>62</w:t>
        </w:r>
        <w:r>
          <w:rPr>
            <w:noProof/>
            <w:webHidden/>
          </w:rPr>
          <w:fldChar w:fldCharType="end"/>
        </w:r>
        <w:r w:rsidRPr="0085132B">
          <w:rPr>
            <w:rStyle w:val="Hyperlink"/>
            <w:noProof/>
          </w:rPr>
          <w:fldChar w:fldCharType="end"/>
        </w:r>
      </w:ins>
    </w:p>
    <w:p w14:paraId="44218C7C" w14:textId="2F9B9822" w:rsidR="00CE77CD" w:rsidRDefault="00CE77CD">
      <w:pPr>
        <w:pStyle w:val="TOC3"/>
        <w:tabs>
          <w:tab w:val="right" w:leader="dot" w:pos="9350"/>
        </w:tabs>
        <w:rPr>
          <w:ins w:id="344" w:author="Laurence Golding" w:date="2020-02-21T12:31:00Z"/>
          <w:rFonts w:asciiTheme="minorHAnsi" w:eastAsiaTheme="minorEastAsia" w:hAnsiTheme="minorHAnsi" w:cstheme="minorBidi"/>
          <w:noProof/>
          <w:sz w:val="22"/>
          <w:szCs w:val="22"/>
        </w:rPr>
      </w:pPr>
      <w:ins w:id="34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"_Toc33180789"</w:instrText>
        </w:r>
        <w:r w:rsidRPr="0085132B">
          <w:rPr>
            <w:rStyle w:val="Hyperlink"/>
            <w:noProof/>
          </w:rPr>
          <w:instrText xml:space="preserve"> </w:instrText>
        </w:r>
        <w:r w:rsidRPr="0085132B">
          <w:rPr>
            <w:rStyle w:val="Hyperlink"/>
            <w:noProof/>
          </w:rPr>
          <w:fldChar w:fldCharType="separate"/>
        </w:r>
        <w:r w:rsidRPr="0085132B">
          <w:rPr>
            <w:rStyle w:val="Hyperlink"/>
            <w:noProof/>
          </w:rPr>
          <w:t>3.16.3 location property</w:t>
        </w:r>
        <w:r>
          <w:rPr>
            <w:noProof/>
            <w:webHidden/>
          </w:rPr>
          <w:tab/>
        </w:r>
        <w:r>
          <w:rPr>
            <w:noProof/>
            <w:webHidden/>
          </w:rPr>
          <w:fldChar w:fldCharType="begin"/>
        </w:r>
        <w:r>
          <w:rPr>
            <w:noProof/>
            <w:webHidden/>
          </w:rPr>
          <w:instrText xml:space="preserve"> PAGEREF _Toc33180789 \h </w:instrText>
        </w:r>
      </w:ins>
      <w:r>
        <w:rPr>
          <w:noProof/>
          <w:webHidden/>
        </w:rPr>
      </w:r>
      <w:r>
        <w:rPr>
          <w:noProof/>
          <w:webHidden/>
        </w:rPr>
        <w:fldChar w:fldCharType="separate"/>
      </w:r>
      <w:ins w:id="346" w:author="Laurence Golding" w:date="2020-02-21T12:31:00Z">
        <w:r>
          <w:rPr>
            <w:noProof/>
            <w:webHidden/>
          </w:rPr>
          <w:t>62</w:t>
        </w:r>
        <w:r>
          <w:rPr>
            <w:noProof/>
            <w:webHidden/>
          </w:rPr>
          <w:fldChar w:fldCharType="end"/>
        </w:r>
        <w:r w:rsidRPr="0085132B">
          <w:rPr>
            <w:rStyle w:val="Hyperlink"/>
            <w:noProof/>
          </w:rPr>
          <w:fldChar w:fldCharType="end"/>
        </w:r>
      </w:ins>
    </w:p>
    <w:p w14:paraId="561738D4" w14:textId="6A821DE0" w:rsidR="00CE77CD" w:rsidRDefault="00CE77CD">
      <w:pPr>
        <w:pStyle w:val="TOC3"/>
        <w:tabs>
          <w:tab w:val="right" w:leader="dot" w:pos="9350"/>
        </w:tabs>
        <w:rPr>
          <w:ins w:id="347" w:author="Laurence Golding" w:date="2020-02-21T12:31:00Z"/>
          <w:rFonts w:asciiTheme="minorHAnsi" w:eastAsiaTheme="minorEastAsia" w:hAnsiTheme="minorHAnsi" w:cstheme="minorBidi"/>
          <w:noProof/>
          <w:sz w:val="22"/>
          <w:szCs w:val="22"/>
        </w:rPr>
      </w:pPr>
      <w:ins w:id="34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"_Toc33180790"</w:instrText>
        </w:r>
        <w:r w:rsidRPr="0085132B">
          <w:rPr>
            <w:rStyle w:val="Hyperlink"/>
            <w:noProof/>
          </w:rPr>
          <w:instrText xml:space="preserve"> </w:instrText>
        </w:r>
        <w:r w:rsidRPr="0085132B">
          <w:rPr>
            <w:rStyle w:val="Hyperlink"/>
            <w:noProof/>
          </w:rPr>
          <w:fldChar w:fldCharType="separate"/>
        </w:r>
        <w:r w:rsidRPr="0085132B">
          <w:rPr>
            <w:rStyle w:val="Hyperlink"/>
            <w:noProof/>
          </w:rPr>
          <w:t>3.16.4 guid property</w:t>
        </w:r>
        <w:r>
          <w:rPr>
            <w:noProof/>
            <w:webHidden/>
          </w:rPr>
          <w:tab/>
        </w:r>
        <w:r>
          <w:rPr>
            <w:noProof/>
            <w:webHidden/>
          </w:rPr>
          <w:fldChar w:fldCharType="begin"/>
        </w:r>
        <w:r>
          <w:rPr>
            <w:noProof/>
            <w:webHidden/>
          </w:rPr>
          <w:instrText xml:space="preserve"> PAGEREF _Toc33180790 \h </w:instrText>
        </w:r>
      </w:ins>
      <w:r>
        <w:rPr>
          <w:noProof/>
          <w:webHidden/>
        </w:rPr>
      </w:r>
      <w:r>
        <w:rPr>
          <w:noProof/>
          <w:webHidden/>
        </w:rPr>
        <w:fldChar w:fldCharType="separate"/>
      </w:r>
      <w:ins w:id="349" w:author="Laurence Golding" w:date="2020-02-21T12:31:00Z">
        <w:r>
          <w:rPr>
            <w:noProof/>
            <w:webHidden/>
          </w:rPr>
          <w:t>62</w:t>
        </w:r>
        <w:r>
          <w:rPr>
            <w:noProof/>
            <w:webHidden/>
          </w:rPr>
          <w:fldChar w:fldCharType="end"/>
        </w:r>
        <w:r w:rsidRPr="0085132B">
          <w:rPr>
            <w:rStyle w:val="Hyperlink"/>
            <w:noProof/>
          </w:rPr>
          <w:fldChar w:fldCharType="end"/>
        </w:r>
      </w:ins>
    </w:p>
    <w:p w14:paraId="53EBF74E" w14:textId="12911228" w:rsidR="00CE77CD" w:rsidRDefault="00CE77CD">
      <w:pPr>
        <w:pStyle w:val="TOC3"/>
        <w:tabs>
          <w:tab w:val="right" w:leader="dot" w:pos="9350"/>
        </w:tabs>
        <w:rPr>
          <w:ins w:id="350" w:author="Laurence Golding" w:date="2020-02-21T12:31:00Z"/>
          <w:rFonts w:asciiTheme="minorHAnsi" w:eastAsiaTheme="minorEastAsia" w:hAnsiTheme="minorHAnsi" w:cstheme="minorBidi"/>
          <w:noProof/>
          <w:sz w:val="22"/>
          <w:szCs w:val="22"/>
        </w:rPr>
      </w:pPr>
      <w:ins w:id="35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"_Toc33180791"</w:instrText>
        </w:r>
        <w:r w:rsidRPr="0085132B">
          <w:rPr>
            <w:rStyle w:val="Hyperlink"/>
            <w:noProof/>
          </w:rPr>
          <w:instrText xml:space="preserve"> </w:instrText>
        </w:r>
        <w:r w:rsidRPr="0085132B">
          <w:rPr>
            <w:rStyle w:val="Hyperlink"/>
            <w:noProof/>
          </w:rPr>
          <w:fldChar w:fldCharType="separate"/>
        </w:r>
        <w:r w:rsidRPr="0085132B">
          <w:rPr>
            <w:rStyle w:val="Hyperlink"/>
            <w:noProof/>
          </w:rPr>
          <w:t>3.16.5 itemCount property</w:t>
        </w:r>
        <w:r>
          <w:rPr>
            <w:noProof/>
            <w:webHidden/>
          </w:rPr>
          <w:tab/>
        </w:r>
        <w:r>
          <w:rPr>
            <w:noProof/>
            <w:webHidden/>
          </w:rPr>
          <w:fldChar w:fldCharType="begin"/>
        </w:r>
        <w:r>
          <w:rPr>
            <w:noProof/>
            <w:webHidden/>
          </w:rPr>
          <w:instrText xml:space="preserve"> PAGEREF _Toc33180791 \h </w:instrText>
        </w:r>
      </w:ins>
      <w:r>
        <w:rPr>
          <w:noProof/>
          <w:webHidden/>
        </w:rPr>
      </w:r>
      <w:r>
        <w:rPr>
          <w:noProof/>
          <w:webHidden/>
        </w:rPr>
        <w:fldChar w:fldCharType="separate"/>
      </w:r>
      <w:ins w:id="352" w:author="Laurence Golding" w:date="2020-02-21T12:31:00Z">
        <w:r>
          <w:rPr>
            <w:noProof/>
            <w:webHidden/>
          </w:rPr>
          <w:t>63</w:t>
        </w:r>
        <w:r>
          <w:rPr>
            <w:noProof/>
            <w:webHidden/>
          </w:rPr>
          <w:fldChar w:fldCharType="end"/>
        </w:r>
        <w:r w:rsidRPr="0085132B">
          <w:rPr>
            <w:rStyle w:val="Hyperlink"/>
            <w:noProof/>
          </w:rPr>
          <w:fldChar w:fldCharType="end"/>
        </w:r>
      </w:ins>
    </w:p>
    <w:p w14:paraId="1E7B4075" w14:textId="6093A8A9" w:rsidR="00CE77CD" w:rsidRDefault="00CE77CD">
      <w:pPr>
        <w:pStyle w:val="TOC2"/>
        <w:tabs>
          <w:tab w:val="right" w:leader="dot" w:pos="9350"/>
        </w:tabs>
        <w:rPr>
          <w:ins w:id="353" w:author="Laurence Golding" w:date="2020-02-21T12:31:00Z"/>
          <w:rFonts w:asciiTheme="minorHAnsi" w:eastAsiaTheme="minorEastAsia" w:hAnsiTheme="minorHAnsi" w:cstheme="minorBidi"/>
          <w:noProof/>
          <w:sz w:val="22"/>
          <w:szCs w:val="22"/>
        </w:rPr>
      </w:pPr>
      <w:ins w:id="35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"_Toc33180792"</w:instrText>
        </w:r>
        <w:r w:rsidRPr="0085132B">
          <w:rPr>
            <w:rStyle w:val="Hyperlink"/>
            <w:noProof/>
          </w:rPr>
          <w:instrText xml:space="preserve"> </w:instrText>
        </w:r>
        <w:r w:rsidRPr="0085132B">
          <w:rPr>
            <w:rStyle w:val="Hyperlink"/>
            <w:noProof/>
          </w:rPr>
          <w:fldChar w:fldCharType="separate"/>
        </w:r>
        <w:r w:rsidRPr="0085132B">
          <w:rPr>
            <w:rStyle w:val="Hyperlink"/>
            <w:noProof/>
          </w:rPr>
          <w:t>3.17 runAutomationDetails object</w:t>
        </w:r>
        <w:r>
          <w:rPr>
            <w:noProof/>
            <w:webHidden/>
          </w:rPr>
          <w:tab/>
        </w:r>
        <w:r>
          <w:rPr>
            <w:noProof/>
            <w:webHidden/>
          </w:rPr>
          <w:fldChar w:fldCharType="begin"/>
        </w:r>
        <w:r>
          <w:rPr>
            <w:noProof/>
            <w:webHidden/>
          </w:rPr>
          <w:instrText xml:space="preserve"> PAGEREF _Toc33180792 \h </w:instrText>
        </w:r>
      </w:ins>
      <w:r>
        <w:rPr>
          <w:noProof/>
          <w:webHidden/>
        </w:rPr>
      </w:r>
      <w:r>
        <w:rPr>
          <w:noProof/>
          <w:webHidden/>
        </w:rPr>
        <w:fldChar w:fldCharType="separate"/>
      </w:r>
      <w:ins w:id="355" w:author="Laurence Golding" w:date="2020-02-21T12:31:00Z">
        <w:r>
          <w:rPr>
            <w:noProof/>
            <w:webHidden/>
          </w:rPr>
          <w:t>63</w:t>
        </w:r>
        <w:r>
          <w:rPr>
            <w:noProof/>
            <w:webHidden/>
          </w:rPr>
          <w:fldChar w:fldCharType="end"/>
        </w:r>
        <w:r w:rsidRPr="0085132B">
          <w:rPr>
            <w:rStyle w:val="Hyperlink"/>
            <w:noProof/>
          </w:rPr>
          <w:fldChar w:fldCharType="end"/>
        </w:r>
      </w:ins>
    </w:p>
    <w:p w14:paraId="7964892A" w14:textId="0DC80656" w:rsidR="00CE77CD" w:rsidRDefault="00CE77CD">
      <w:pPr>
        <w:pStyle w:val="TOC3"/>
        <w:tabs>
          <w:tab w:val="right" w:leader="dot" w:pos="9350"/>
        </w:tabs>
        <w:rPr>
          <w:ins w:id="356" w:author="Laurence Golding" w:date="2020-02-21T12:31:00Z"/>
          <w:rFonts w:asciiTheme="minorHAnsi" w:eastAsiaTheme="minorEastAsia" w:hAnsiTheme="minorHAnsi" w:cstheme="minorBidi"/>
          <w:noProof/>
          <w:sz w:val="22"/>
          <w:szCs w:val="22"/>
        </w:rPr>
      </w:pPr>
      <w:ins w:id="35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"_Toc33180793"</w:instrText>
        </w:r>
        <w:r w:rsidRPr="0085132B">
          <w:rPr>
            <w:rStyle w:val="Hyperlink"/>
            <w:noProof/>
          </w:rPr>
          <w:instrText xml:space="preserve"> </w:instrText>
        </w:r>
        <w:r w:rsidRPr="0085132B">
          <w:rPr>
            <w:rStyle w:val="Hyperlink"/>
            <w:noProof/>
          </w:rPr>
          <w:fldChar w:fldCharType="separate"/>
        </w:r>
        <w:r w:rsidRPr="0085132B">
          <w:rPr>
            <w:rStyle w:val="Hyperlink"/>
            <w:noProof/>
          </w:rPr>
          <w:t>3.17.1 General</w:t>
        </w:r>
        <w:r>
          <w:rPr>
            <w:noProof/>
            <w:webHidden/>
          </w:rPr>
          <w:tab/>
        </w:r>
        <w:r>
          <w:rPr>
            <w:noProof/>
            <w:webHidden/>
          </w:rPr>
          <w:fldChar w:fldCharType="begin"/>
        </w:r>
        <w:r>
          <w:rPr>
            <w:noProof/>
            <w:webHidden/>
          </w:rPr>
          <w:instrText xml:space="preserve"> PAGEREF _Toc33180793 \h </w:instrText>
        </w:r>
      </w:ins>
      <w:r>
        <w:rPr>
          <w:noProof/>
          <w:webHidden/>
        </w:rPr>
      </w:r>
      <w:r>
        <w:rPr>
          <w:noProof/>
          <w:webHidden/>
        </w:rPr>
        <w:fldChar w:fldCharType="separate"/>
      </w:r>
      <w:ins w:id="358" w:author="Laurence Golding" w:date="2020-02-21T12:31:00Z">
        <w:r>
          <w:rPr>
            <w:noProof/>
            <w:webHidden/>
          </w:rPr>
          <w:t>63</w:t>
        </w:r>
        <w:r>
          <w:rPr>
            <w:noProof/>
            <w:webHidden/>
          </w:rPr>
          <w:fldChar w:fldCharType="end"/>
        </w:r>
        <w:r w:rsidRPr="0085132B">
          <w:rPr>
            <w:rStyle w:val="Hyperlink"/>
            <w:noProof/>
          </w:rPr>
          <w:fldChar w:fldCharType="end"/>
        </w:r>
      </w:ins>
    </w:p>
    <w:p w14:paraId="20EF0719" w14:textId="733023A5" w:rsidR="00CE77CD" w:rsidRDefault="00CE77CD">
      <w:pPr>
        <w:pStyle w:val="TOC3"/>
        <w:tabs>
          <w:tab w:val="right" w:leader="dot" w:pos="9350"/>
        </w:tabs>
        <w:rPr>
          <w:ins w:id="359" w:author="Laurence Golding" w:date="2020-02-21T12:31:00Z"/>
          <w:rFonts w:asciiTheme="minorHAnsi" w:eastAsiaTheme="minorEastAsia" w:hAnsiTheme="minorHAnsi" w:cstheme="minorBidi"/>
          <w:noProof/>
          <w:sz w:val="22"/>
          <w:szCs w:val="22"/>
        </w:rPr>
      </w:pPr>
      <w:ins w:id="36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"_Toc33180794"</w:instrText>
        </w:r>
        <w:r w:rsidRPr="0085132B">
          <w:rPr>
            <w:rStyle w:val="Hyperlink"/>
            <w:noProof/>
          </w:rPr>
          <w:instrText xml:space="preserve"> </w:instrText>
        </w:r>
        <w:r w:rsidRPr="0085132B">
          <w:rPr>
            <w:rStyle w:val="Hyperlink"/>
            <w:noProof/>
          </w:rPr>
          <w:fldChar w:fldCharType="separate"/>
        </w:r>
        <w:r w:rsidRPr="0085132B">
          <w:rPr>
            <w:rStyle w:val="Hyperlink"/>
            <w:noProof/>
          </w:rPr>
          <w:t>3.17.2 description property</w:t>
        </w:r>
        <w:r>
          <w:rPr>
            <w:noProof/>
            <w:webHidden/>
          </w:rPr>
          <w:tab/>
        </w:r>
        <w:r>
          <w:rPr>
            <w:noProof/>
            <w:webHidden/>
          </w:rPr>
          <w:fldChar w:fldCharType="begin"/>
        </w:r>
        <w:r>
          <w:rPr>
            <w:noProof/>
            <w:webHidden/>
          </w:rPr>
          <w:instrText xml:space="preserve"> PAGEREF _Toc33180794 \h </w:instrText>
        </w:r>
      </w:ins>
      <w:r>
        <w:rPr>
          <w:noProof/>
          <w:webHidden/>
        </w:rPr>
      </w:r>
      <w:r>
        <w:rPr>
          <w:noProof/>
          <w:webHidden/>
        </w:rPr>
        <w:fldChar w:fldCharType="separate"/>
      </w:r>
      <w:ins w:id="361" w:author="Laurence Golding" w:date="2020-02-21T12:31:00Z">
        <w:r>
          <w:rPr>
            <w:noProof/>
            <w:webHidden/>
          </w:rPr>
          <w:t>64</w:t>
        </w:r>
        <w:r>
          <w:rPr>
            <w:noProof/>
            <w:webHidden/>
          </w:rPr>
          <w:fldChar w:fldCharType="end"/>
        </w:r>
        <w:r w:rsidRPr="0085132B">
          <w:rPr>
            <w:rStyle w:val="Hyperlink"/>
            <w:noProof/>
          </w:rPr>
          <w:fldChar w:fldCharType="end"/>
        </w:r>
      </w:ins>
    </w:p>
    <w:p w14:paraId="0CF000DC" w14:textId="6004AD52" w:rsidR="00CE77CD" w:rsidRDefault="00CE77CD">
      <w:pPr>
        <w:pStyle w:val="TOC3"/>
        <w:tabs>
          <w:tab w:val="right" w:leader="dot" w:pos="9350"/>
        </w:tabs>
        <w:rPr>
          <w:ins w:id="362" w:author="Laurence Golding" w:date="2020-02-21T12:31:00Z"/>
          <w:rFonts w:asciiTheme="minorHAnsi" w:eastAsiaTheme="minorEastAsia" w:hAnsiTheme="minorHAnsi" w:cstheme="minorBidi"/>
          <w:noProof/>
          <w:sz w:val="22"/>
          <w:szCs w:val="22"/>
        </w:rPr>
      </w:pPr>
      <w:ins w:id="36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"_Toc33180795"</w:instrText>
        </w:r>
        <w:r w:rsidRPr="0085132B">
          <w:rPr>
            <w:rStyle w:val="Hyperlink"/>
            <w:noProof/>
          </w:rPr>
          <w:instrText xml:space="preserve"> </w:instrText>
        </w:r>
        <w:r w:rsidRPr="0085132B">
          <w:rPr>
            <w:rStyle w:val="Hyperlink"/>
            <w:noProof/>
          </w:rPr>
          <w:fldChar w:fldCharType="separate"/>
        </w:r>
        <w:r w:rsidRPr="0085132B">
          <w:rPr>
            <w:rStyle w:val="Hyperlink"/>
            <w:noProof/>
          </w:rPr>
          <w:t>3.17.3 id property</w:t>
        </w:r>
        <w:r>
          <w:rPr>
            <w:noProof/>
            <w:webHidden/>
          </w:rPr>
          <w:tab/>
        </w:r>
        <w:r>
          <w:rPr>
            <w:noProof/>
            <w:webHidden/>
          </w:rPr>
          <w:fldChar w:fldCharType="begin"/>
        </w:r>
        <w:r>
          <w:rPr>
            <w:noProof/>
            <w:webHidden/>
          </w:rPr>
          <w:instrText xml:space="preserve"> PAGEREF _Toc33180795 \h </w:instrText>
        </w:r>
      </w:ins>
      <w:r>
        <w:rPr>
          <w:noProof/>
          <w:webHidden/>
        </w:rPr>
      </w:r>
      <w:r>
        <w:rPr>
          <w:noProof/>
          <w:webHidden/>
        </w:rPr>
        <w:fldChar w:fldCharType="separate"/>
      </w:r>
      <w:ins w:id="364" w:author="Laurence Golding" w:date="2020-02-21T12:31:00Z">
        <w:r>
          <w:rPr>
            <w:noProof/>
            <w:webHidden/>
          </w:rPr>
          <w:t>64</w:t>
        </w:r>
        <w:r>
          <w:rPr>
            <w:noProof/>
            <w:webHidden/>
          </w:rPr>
          <w:fldChar w:fldCharType="end"/>
        </w:r>
        <w:r w:rsidRPr="0085132B">
          <w:rPr>
            <w:rStyle w:val="Hyperlink"/>
            <w:noProof/>
          </w:rPr>
          <w:fldChar w:fldCharType="end"/>
        </w:r>
      </w:ins>
    </w:p>
    <w:p w14:paraId="6E5DA2EE" w14:textId="6B5BF469" w:rsidR="00CE77CD" w:rsidRDefault="00CE77CD">
      <w:pPr>
        <w:pStyle w:val="TOC3"/>
        <w:tabs>
          <w:tab w:val="right" w:leader="dot" w:pos="9350"/>
        </w:tabs>
        <w:rPr>
          <w:ins w:id="365" w:author="Laurence Golding" w:date="2020-02-21T12:31:00Z"/>
          <w:rFonts w:asciiTheme="minorHAnsi" w:eastAsiaTheme="minorEastAsia" w:hAnsiTheme="minorHAnsi" w:cstheme="minorBidi"/>
          <w:noProof/>
          <w:sz w:val="22"/>
          <w:szCs w:val="22"/>
        </w:rPr>
      </w:pPr>
      <w:ins w:id="36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"_Toc33180796"</w:instrText>
        </w:r>
        <w:r w:rsidRPr="0085132B">
          <w:rPr>
            <w:rStyle w:val="Hyperlink"/>
            <w:noProof/>
          </w:rPr>
          <w:instrText xml:space="preserve"> </w:instrText>
        </w:r>
        <w:r w:rsidRPr="0085132B">
          <w:rPr>
            <w:rStyle w:val="Hyperlink"/>
            <w:noProof/>
          </w:rPr>
          <w:fldChar w:fldCharType="separate"/>
        </w:r>
        <w:r w:rsidRPr="0085132B">
          <w:rPr>
            <w:rStyle w:val="Hyperlink"/>
            <w:noProof/>
          </w:rPr>
          <w:t>3.17.4 guid property</w:t>
        </w:r>
        <w:r>
          <w:rPr>
            <w:noProof/>
            <w:webHidden/>
          </w:rPr>
          <w:tab/>
        </w:r>
        <w:r>
          <w:rPr>
            <w:noProof/>
            <w:webHidden/>
          </w:rPr>
          <w:fldChar w:fldCharType="begin"/>
        </w:r>
        <w:r>
          <w:rPr>
            <w:noProof/>
            <w:webHidden/>
          </w:rPr>
          <w:instrText xml:space="preserve"> PAGEREF _Toc33180796 \h </w:instrText>
        </w:r>
      </w:ins>
      <w:r>
        <w:rPr>
          <w:noProof/>
          <w:webHidden/>
        </w:rPr>
      </w:r>
      <w:r>
        <w:rPr>
          <w:noProof/>
          <w:webHidden/>
        </w:rPr>
        <w:fldChar w:fldCharType="separate"/>
      </w:r>
      <w:ins w:id="367" w:author="Laurence Golding" w:date="2020-02-21T12:31:00Z">
        <w:r>
          <w:rPr>
            <w:noProof/>
            <w:webHidden/>
          </w:rPr>
          <w:t>64</w:t>
        </w:r>
        <w:r>
          <w:rPr>
            <w:noProof/>
            <w:webHidden/>
          </w:rPr>
          <w:fldChar w:fldCharType="end"/>
        </w:r>
        <w:r w:rsidRPr="0085132B">
          <w:rPr>
            <w:rStyle w:val="Hyperlink"/>
            <w:noProof/>
          </w:rPr>
          <w:fldChar w:fldCharType="end"/>
        </w:r>
      </w:ins>
    </w:p>
    <w:p w14:paraId="19406858" w14:textId="17731F97" w:rsidR="00CE77CD" w:rsidRDefault="00CE77CD">
      <w:pPr>
        <w:pStyle w:val="TOC3"/>
        <w:tabs>
          <w:tab w:val="right" w:leader="dot" w:pos="9350"/>
        </w:tabs>
        <w:rPr>
          <w:ins w:id="368" w:author="Laurence Golding" w:date="2020-02-21T12:31:00Z"/>
          <w:rFonts w:asciiTheme="minorHAnsi" w:eastAsiaTheme="minorEastAsia" w:hAnsiTheme="minorHAnsi" w:cstheme="minorBidi"/>
          <w:noProof/>
          <w:sz w:val="22"/>
          <w:szCs w:val="22"/>
        </w:rPr>
      </w:pPr>
      <w:ins w:id="36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"_Toc33180797"</w:instrText>
        </w:r>
        <w:r w:rsidRPr="0085132B">
          <w:rPr>
            <w:rStyle w:val="Hyperlink"/>
            <w:noProof/>
          </w:rPr>
          <w:instrText xml:space="preserve"> </w:instrText>
        </w:r>
        <w:r w:rsidRPr="0085132B">
          <w:rPr>
            <w:rStyle w:val="Hyperlink"/>
            <w:noProof/>
          </w:rPr>
          <w:fldChar w:fldCharType="separate"/>
        </w:r>
        <w:r w:rsidRPr="0085132B">
          <w:rPr>
            <w:rStyle w:val="Hyperlink"/>
            <w:noProof/>
          </w:rPr>
          <w:t>3.17.5 correlationGuid property</w:t>
        </w:r>
        <w:r>
          <w:rPr>
            <w:noProof/>
            <w:webHidden/>
          </w:rPr>
          <w:tab/>
        </w:r>
        <w:r>
          <w:rPr>
            <w:noProof/>
            <w:webHidden/>
          </w:rPr>
          <w:fldChar w:fldCharType="begin"/>
        </w:r>
        <w:r>
          <w:rPr>
            <w:noProof/>
            <w:webHidden/>
          </w:rPr>
          <w:instrText xml:space="preserve"> PAGEREF _Toc33180797 \h </w:instrText>
        </w:r>
      </w:ins>
      <w:r>
        <w:rPr>
          <w:noProof/>
          <w:webHidden/>
        </w:rPr>
      </w:r>
      <w:r>
        <w:rPr>
          <w:noProof/>
          <w:webHidden/>
        </w:rPr>
        <w:fldChar w:fldCharType="separate"/>
      </w:r>
      <w:ins w:id="370" w:author="Laurence Golding" w:date="2020-02-21T12:31:00Z">
        <w:r>
          <w:rPr>
            <w:noProof/>
            <w:webHidden/>
          </w:rPr>
          <w:t>65</w:t>
        </w:r>
        <w:r>
          <w:rPr>
            <w:noProof/>
            <w:webHidden/>
          </w:rPr>
          <w:fldChar w:fldCharType="end"/>
        </w:r>
        <w:r w:rsidRPr="0085132B">
          <w:rPr>
            <w:rStyle w:val="Hyperlink"/>
            <w:noProof/>
          </w:rPr>
          <w:fldChar w:fldCharType="end"/>
        </w:r>
      </w:ins>
    </w:p>
    <w:p w14:paraId="56EFB064" w14:textId="71505F5A" w:rsidR="00CE77CD" w:rsidRDefault="00CE77CD">
      <w:pPr>
        <w:pStyle w:val="TOC2"/>
        <w:tabs>
          <w:tab w:val="right" w:leader="dot" w:pos="9350"/>
        </w:tabs>
        <w:rPr>
          <w:ins w:id="371" w:author="Laurence Golding" w:date="2020-02-21T12:31:00Z"/>
          <w:rFonts w:asciiTheme="minorHAnsi" w:eastAsiaTheme="minorEastAsia" w:hAnsiTheme="minorHAnsi" w:cstheme="minorBidi"/>
          <w:noProof/>
          <w:sz w:val="22"/>
          <w:szCs w:val="22"/>
        </w:rPr>
      </w:pPr>
      <w:ins w:id="37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"_Toc33180798"</w:instrText>
        </w:r>
        <w:r w:rsidRPr="0085132B">
          <w:rPr>
            <w:rStyle w:val="Hyperlink"/>
            <w:noProof/>
          </w:rPr>
          <w:instrText xml:space="preserve"> </w:instrText>
        </w:r>
        <w:r w:rsidRPr="0085132B">
          <w:rPr>
            <w:rStyle w:val="Hyperlink"/>
            <w:noProof/>
          </w:rPr>
          <w:fldChar w:fldCharType="separate"/>
        </w:r>
        <w:r w:rsidRPr="0085132B">
          <w:rPr>
            <w:rStyle w:val="Hyperlink"/>
            <w:noProof/>
          </w:rPr>
          <w:t>3.18 tool object</w:t>
        </w:r>
        <w:r>
          <w:rPr>
            <w:noProof/>
            <w:webHidden/>
          </w:rPr>
          <w:tab/>
        </w:r>
        <w:r>
          <w:rPr>
            <w:noProof/>
            <w:webHidden/>
          </w:rPr>
          <w:fldChar w:fldCharType="begin"/>
        </w:r>
        <w:r>
          <w:rPr>
            <w:noProof/>
            <w:webHidden/>
          </w:rPr>
          <w:instrText xml:space="preserve"> PAGEREF _Toc33180798 \h </w:instrText>
        </w:r>
      </w:ins>
      <w:r>
        <w:rPr>
          <w:noProof/>
          <w:webHidden/>
        </w:rPr>
      </w:r>
      <w:r>
        <w:rPr>
          <w:noProof/>
          <w:webHidden/>
        </w:rPr>
        <w:fldChar w:fldCharType="separate"/>
      </w:r>
      <w:ins w:id="373" w:author="Laurence Golding" w:date="2020-02-21T12:31:00Z">
        <w:r>
          <w:rPr>
            <w:noProof/>
            <w:webHidden/>
          </w:rPr>
          <w:t>65</w:t>
        </w:r>
        <w:r>
          <w:rPr>
            <w:noProof/>
            <w:webHidden/>
          </w:rPr>
          <w:fldChar w:fldCharType="end"/>
        </w:r>
        <w:r w:rsidRPr="0085132B">
          <w:rPr>
            <w:rStyle w:val="Hyperlink"/>
            <w:noProof/>
          </w:rPr>
          <w:fldChar w:fldCharType="end"/>
        </w:r>
      </w:ins>
    </w:p>
    <w:p w14:paraId="444EBD8D" w14:textId="39C5183B" w:rsidR="00CE77CD" w:rsidRDefault="00CE77CD">
      <w:pPr>
        <w:pStyle w:val="TOC3"/>
        <w:tabs>
          <w:tab w:val="right" w:leader="dot" w:pos="9350"/>
        </w:tabs>
        <w:rPr>
          <w:ins w:id="374" w:author="Laurence Golding" w:date="2020-02-21T12:31:00Z"/>
          <w:rFonts w:asciiTheme="minorHAnsi" w:eastAsiaTheme="minorEastAsia" w:hAnsiTheme="minorHAnsi" w:cstheme="minorBidi"/>
          <w:noProof/>
          <w:sz w:val="22"/>
          <w:szCs w:val="22"/>
        </w:rPr>
      </w:pPr>
      <w:ins w:id="37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"_Toc33180799"</w:instrText>
        </w:r>
        <w:r w:rsidRPr="0085132B">
          <w:rPr>
            <w:rStyle w:val="Hyperlink"/>
            <w:noProof/>
          </w:rPr>
          <w:instrText xml:space="preserve"> </w:instrText>
        </w:r>
        <w:r w:rsidRPr="0085132B">
          <w:rPr>
            <w:rStyle w:val="Hyperlink"/>
            <w:noProof/>
          </w:rPr>
          <w:fldChar w:fldCharType="separate"/>
        </w:r>
        <w:r w:rsidRPr="0085132B">
          <w:rPr>
            <w:rStyle w:val="Hyperlink"/>
            <w:noProof/>
          </w:rPr>
          <w:t>3.18.1 General</w:t>
        </w:r>
        <w:r>
          <w:rPr>
            <w:noProof/>
            <w:webHidden/>
          </w:rPr>
          <w:tab/>
        </w:r>
        <w:r>
          <w:rPr>
            <w:noProof/>
            <w:webHidden/>
          </w:rPr>
          <w:fldChar w:fldCharType="begin"/>
        </w:r>
        <w:r>
          <w:rPr>
            <w:noProof/>
            <w:webHidden/>
          </w:rPr>
          <w:instrText xml:space="preserve"> PAGEREF _Toc33180799 \h </w:instrText>
        </w:r>
      </w:ins>
      <w:r>
        <w:rPr>
          <w:noProof/>
          <w:webHidden/>
        </w:rPr>
      </w:r>
      <w:r>
        <w:rPr>
          <w:noProof/>
          <w:webHidden/>
        </w:rPr>
        <w:fldChar w:fldCharType="separate"/>
      </w:r>
      <w:ins w:id="376" w:author="Laurence Golding" w:date="2020-02-21T12:31:00Z">
        <w:r>
          <w:rPr>
            <w:noProof/>
            <w:webHidden/>
          </w:rPr>
          <w:t>65</w:t>
        </w:r>
        <w:r>
          <w:rPr>
            <w:noProof/>
            <w:webHidden/>
          </w:rPr>
          <w:fldChar w:fldCharType="end"/>
        </w:r>
        <w:r w:rsidRPr="0085132B">
          <w:rPr>
            <w:rStyle w:val="Hyperlink"/>
            <w:noProof/>
          </w:rPr>
          <w:fldChar w:fldCharType="end"/>
        </w:r>
      </w:ins>
    </w:p>
    <w:p w14:paraId="1BCAA02B" w14:textId="79884DF6" w:rsidR="00CE77CD" w:rsidRDefault="00CE77CD">
      <w:pPr>
        <w:pStyle w:val="TOC3"/>
        <w:tabs>
          <w:tab w:val="right" w:leader="dot" w:pos="9350"/>
        </w:tabs>
        <w:rPr>
          <w:ins w:id="377" w:author="Laurence Golding" w:date="2020-02-21T12:31:00Z"/>
          <w:rFonts w:asciiTheme="minorHAnsi" w:eastAsiaTheme="minorEastAsia" w:hAnsiTheme="minorHAnsi" w:cstheme="minorBidi"/>
          <w:noProof/>
          <w:sz w:val="22"/>
          <w:szCs w:val="22"/>
        </w:rPr>
      </w:pPr>
      <w:ins w:id="37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"_Toc33180800"</w:instrText>
        </w:r>
        <w:r w:rsidRPr="0085132B">
          <w:rPr>
            <w:rStyle w:val="Hyperlink"/>
            <w:noProof/>
          </w:rPr>
          <w:instrText xml:space="preserve"> </w:instrText>
        </w:r>
        <w:r w:rsidRPr="0085132B">
          <w:rPr>
            <w:rStyle w:val="Hyperlink"/>
            <w:noProof/>
          </w:rPr>
          <w:fldChar w:fldCharType="separate"/>
        </w:r>
        <w:r w:rsidRPr="0085132B">
          <w:rPr>
            <w:rStyle w:val="Hyperlink"/>
            <w:noProof/>
          </w:rPr>
          <w:t>3.18.2 driver property</w:t>
        </w:r>
        <w:r>
          <w:rPr>
            <w:noProof/>
            <w:webHidden/>
          </w:rPr>
          <w:tab/>
        </w:r>
        <w:r>
          <w:rPr>
            <w:noProof/>
            <w:webHidden/>
          </w:rPr>
          <w:fldChar w:fldCharType="begin"/>
        </w:r>
        <w:r>
          <w:rPr>
            <w:noProof/>
            <w:webHidden/>
          </w:rPr>
          <w:instrText xml:space="preserve"> PAGEREF _Toc33180800 \h </w:instrText>
        </w:r>
      </w:ins>
      <w:r>
        <w:rPr>
          <w:noProof/>
          <w:webHidden/>
        </w:rPr>
      </w:r>
      <w:r>
        <w:rPr>
          <w:noProof/>
          <w:webHidden/>
        </w:rPr>
        <w:fldChar w:fldCharType="separate"/>
      </w:r>
      <w:ins w:id="379" w:author="Laurence Golding" w:date="2020-02-21T12:31:00Z">
        <w:r>
          <w:rPr>
            <w:noProof/>
            <w:webHidden/>
          </w:rPr>
          <w:t>66</w:t>
        </w:r>
        <w:r>
          <w:rPr>
            <w:noProof/>
            <w:webHidden/>
          </w:rPr>
          <w:fldChar w:fldCharType="end"/>
        </w:r>
        <w:r w:rsidRPr="0085132B">
          <w:rPr>
            <w:rStyle w:val="Hyperlink"/>
            <w:noProof/>
          </w:rPr>
          <w:fldChar w:fldCharType="end"/>
        </w:r>
      </w:ins>
    </w:p>
    <w:p w14:paraId="476F5236" w14:textId="4329A338" w:rsidR="00CE77CD" w:rsidRDefault="00CE77CD">
      <w:pPr>
        <w:pStyle w:val="TOC3"/>
        <w:tabs>
          <w:tab w:val="right" w:leader="dot" w:pos="9350"/>
        </w:tabs>
        <w:rPr>
          <w:ins w:id="380" w:author="Laurence Golding" w:date="2020-02-21T12:31:00Z"/>
          <w:rFonts w:asciiTheme="minorHAnsi" w:eastAsiaTheme="minorEastAsia" w:hAnsiTheme="minorHAnsi" w:cstheme="minorBidi"/>
          <w:noProof/>
          <w:sz w:val="22"/>
          <w:szCs w:val="22"/>
        </w:rPr>
      </w:pPr>
      <w:ins w:id="38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"_Toc33180801"</w:instrText>
        </w:r>
        <w:r w:rsidRPr="0085132B">
          <w:rPr>
            <w:rStyle w:val="Hyperlink"/>
            <w:noProof/>
          </w:rPr>
          <w:instrText xml:space="preserve"> </w:instrText>
        </w:r>
        <w:r w:rsidRPr="0085132B">
          <w:rPr>
            <w:rStyle w:val="Hyperlink"/>
            <w:noProof/>
          </w:rPr>
          <w:fldChar w:fldCharType="separate"/>
        </w:r>
        <w:r w:rsidRPr="0085132B">
          <w:rPr>
            <w:rStyle w:val="Hyperlink"/>
            <w:noProof/>
          </w:rPr>
          <w:t>3.18.3 extensions property</w:t>
        </w:r>
        <w:r>
          <w:rPr>
            <w:noProof/>
            <w:webHidden/>
          </w:rPr>
          <w:tab/>
        </w:r>
        <w:r>
          <w:rPr>
            <w:noProof/>
            <w:webHidden/>
          </w:rPr>
          <w:fldChar w:fldCharType="begin"/>
        </w:r>
        <w:r>
          <w:rPr>
            <w:noProof/>
            <w:webHidden/>
          </w:rPr>
          <w:instrText xml:space="preserve"> PAGEREF _Toc33180801 \h </w:instrText>
        </w:r>
      </w:ins>
      <w:r>
        <w:rPr>
          <w:noProof/>
          <w:webHidden/>
        </w:rPr>
      </w:r>
      <w:r>
        <w:rPr>
          <w:noProof/>
          <w:webHidden/>
        </w:rPr>
        <w:fldChar w:fldCharType="separate"/>
      </w:r>
      <w:ins w:id="382" w:author="Laurence Golding" w:date="2020-02-21T12:31:00Z">
        <w:r>
          <w:rPr>
            <w:noProof/>
            <w:webHidden/>
          </w:rPr>
          <w:t>66</w:t>
        </w:r>
        <w:r>
          <w:rPr>
            <w:noProof/>
            <w:webHidden/>
          </w:rPr>
          <w:fldChar w:fldCharType="end"/>
        </w:r>
        <w:r w:rsidRPr="0085132B">
          <w:rPr>
            <w:rStyle w:val="Hyperlink"/>
            <w:noProof/>
          </w:rPr>
          <w:fldChar w:fldCharType="end"/>
        </w:r>
      </w:ins>
    </w:p>
    <w:p w14:paraId="14B1AB20" w14:textId="091D998B" w:rsidR="00CE77CD" w:rsidRDefault="00CE77CD">
      <w:pPr>
        <w:pStyle w:val="TOC2"/>
        <w:tabs>
          <w:tab w:val="right" w:leader="dot" w:pos="9350"/>
        </w:tabs>
        <w:rPr>
          <w:ins w:id="383" w:author="Laurence Golding" w:date="2020-02-21T12:31:00Z"/>
          <w:rFonts w:asciiTheme="minorHAnsi" w:eastAsiaTheme="minorEastAsia" w:hAnsiTheme="minorHAnsi" w:cstheme="minorBidi"/>
          <w:noProof/>
          <w:sz w:val="22"/>
          <w:szCs w:val="22"/>
        </w:rPr>
      </w:pPr>
      <w:ins w:id="38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"_Toc33180802"</w:instrText>
        </w:r>
        <w:r w:rsidRPr="0085132B">
          <w:rPr>
            <w:rStyle w:val="Hyperlink"/>
            <w:noProof/>
          </w:rPr>
          <w:instrText xml:space="preserve"> </w:instrText>
        </w:r>
        <w:r w:rsidRPr="0085132B">
          <w:rPr>
            <w:rStyle w:val="Hyperlink"/>
            <w:noProof/>
          </w:rPr>
          <w:fldChar w:fldCharType="separate"/>
        </w:r>
        <w:r w:rsidRPr="0085132B">
          <w:rPr>
            <w:rStyle w:val="Hyperlink"/>
            <w:noProof/>
          </w:rPr>
          <w:t>3.19 toolComponent object</w:t>
        </w:r>
        <w:r>
          <w:rPr>
            <w:noProof/>
            <w:webHidden/>
          </w:rPr>
          <w:tab/>
        </w:r>
        <w:r>
          <w:rPr>
            <w:noProof/>
            <w:webHidden/>
          </w:rPr>
          <w:fldChar w:fldCharType="begin"/>
        </w:r>
        <w:r>
          <w:rPr>
            <w:noProof/>
            <w:webHidden/>
          </w:rPr>
          <w:instrText xml:space="preserve"> PAGEREF _Toc33180802 \h </w:instrText>
        </w:r>
      </w:ins>
      <w:r>
        <w:rPr>
          <w:noProof/>
          <w:webHidden/>
        </w:rPr>
      </w:r>
      <w:r>
        <w:rPr>
          <w:noProof/>
          <w:webHidden/>
        </w:rPr>
        <w:fldChar w:fldCharType="separate"/>
      </w:r>
      <w:ins w:id="385" w:author="Laurence Golding" w:date="2020-02-21T12:31:00Z">
        <w:r>
          <w:rPr>
            <w:noProof/>
            <w:webHidden/>
          </w:rPr>
          <w:t>66</w:t>
        </w:r>
        <w:r>
          <w:rPr>
            <w:noProof/>
            <w:webHidden/>
          </w:rPr>
          <w:fldChar w:fldCharType="end"/>
        </w:r>
        <w:r w:rsidRPr="0085132B">
          <w:rPr>
            <w:rStyle w:val="Hyperlink"/>
            <w:noProof/>
          </w:rPr>
          <w:fldChar w:fldCharType="end"/>
        </w:r>
      </w:ins>
    </w:p>
    <w:p w14:paraId="7EFEA55E" w14:textId="467B618F" w:rsidR="00CE77CD" w:rsidRDefault="00CE77CD">
      <w:pPr>
        <w:pStyle w:val="TOC3"/>
        <w:tabs>
          <w:tab w:val="right" w:leader="dot" w:pos="9350"/>
        </w:tabs>
        <w:rPr>
          <w:ins w:id="386" w:author="Laurence Golding" w:date="2020-02-21T12:31:00Z"/>
          <w:rFonts w:asciiTheme="minorHAnsi" w:eastAsiaTheme="minorEastAsia" w:hAnsiTheme="minorHAnsi" w:cstheme="minorBidi"/>
          <w:noProof/>
          <w:sz w:val="22"/>
          <w:szCs w:val="22"/>
        </w:rPr>
      </w:pPr>
      <w:ins w:id="38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"_Toc33180803"</w:instrText>
        </w:r>
        <w:r w:rsidRPr="0085132B">
          <w:rPr>
            <w:rStyle w:val="Hyperlink"/>
            <w:noProof/>
          </w:rPr>
          <w:instrText xml:space="preserve"> </w:instrText>
        </w:r>
        <w:r w:rsidRPr="0085132B">
          <w:rPr>
            <w:rStyle w:val="Hyperlink"/>
            <w:noProof/>
          </w:rPr>
          <w:fldChar w:fldCharType="separate"/>
        </w:r>
        <w:r w:rsidRPr="0085132B">
          <w:rPr>
            <w:rStyle w:val="Hyperlink"/>
            <w:noProof/>
          </w:rPr>
          <w:t>3.19.1 General</w:t>
        </w:r>
        <w:r>
          <w:rPr>
            <w:noProof/>
            <w:webHidden/>
          </w:rPr>
          <w:tab/>
        </w:r>
        <w:r>
          <w:rPr>
            <w:noProof/>
            <w:webHidden/>
          </w:rPr>
          <w:fldChar w:fldCharType="begin"/>
        </w:r>
        <w:r>
          <w:rPr>
            <w:noProof/>
            <w:webHidden/>
          </w:rPr>
          <w:instrText xml:space="preserve"> PAGEREF _Toc33180803 \h </w:instrText>
        </w:r>
      </w:ins>
      <w:r>
        <w:rPr>
          <w:noProof/>
          <w:webHidden/>
        </w:rPr>
      </w:r>
      <w:r>
        <w:rPr>
          <w:noProof/>
          <w:webHidden/>
        </w:rPr>
        <w:fldChar w:fldCharType="separate"/>
      </w:r>
      <w:ins w:id="388" w:author="Laurence Golding" w:date="2020-02-21T12:31:00Z">
        <w:r>
          <w:rPr>
            <w:noProof/>
            <w:webHidden/>
          </w:rPr>
          <w:t>66</w:t>
        </w:r>
        <w:r>
          <w:rPr>
            <w:noProof/>
            <w:webHidden/>
          </w:rPr>
          <w:fldChar w:fldCharType="end"/>
        </w:r>
        <w:r w:rsidRPr="0085132B">
          <w:rPr>
            <w:rStyle w:val="Hyperlink"/>
            <w:noProof/>
          </w:rPr>
          <w:fldChar w:fldCharType="end"/>
        </w:r>
      </w:ins>
    </w:p>
    <w:p w14:paraId="0A1AF093" w14:textId="549EA49E" w:rsidR="00CE77CD" w:rsidRDefault="00CE77CD">
      <w:pPr>
        <w:pStyle w:val="TOC3"/>
        <w:tabs>
          <w:tab w:val="right" w:leader="dot" w:pos="9350"/>
        </w:tabs>
        <w:rPr>
          <w:ins w:id="389" w:author="Laurence Golding" w:date="2020-02-21T12:31:00Z"/>
          <w:rFonts w:asciiTheme="minorHAnsi" w:eastAsiaTheme="minorEastAsia" w:hAnsiTheme="minorHAnsi" w:cstheme="minorBidi"/>
          <w:noProof/>
          <w:sz w:val="22"/>
          <w:szCs w:val="22"/>
        </w:rPr>
      </w:pPr>
      <w:ins w:id="39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"_Toc33180804"</w:instrText>
        </w:r>
        <w:r w:rsidRPr="0085132B">
          <w:rPr>
            <w:rStyle w:val="Hyperlink"/>
            <w:noProof/>
          </w:rPr>
          <w:instrText xml:space="preserve"> </w:instrText>
        </w:r>
        <w:r w:rsidRPr="0085132B">
          <w:rPr>
            <w:rStyle w:val="Hyperlink"/>
            <w:noProof/>
          </w:rPr>
          <w:fldChar w:fldCharType="separate"/>
        </w:r>
        <w:r w:rsidRPr="0085132B">
          <w:rPr>
            <w:rStyle w:val="Hyperlink"/>
            <w:noProof/>
          </w:rPr>
          <w:t>3.19.2 Constraints</w:t>
        </w:r>
        <w:r>
          <w:rPr>
            <w:noProof/>
            <w:webHidden/>
          </w:rPr>
          <w:tab/>
        </w:r>
        <w:r>
          <w:rPr>
            <w:noProof/>
            <w:webHidden/>
          </w:rPr>
          <w:fldChar w:fldCharType="begin"/>
        </w:r>
        <w:r>
          <w:rPr>
            <w:noProof/>
            <w:webHidden/>
          </w:rPr>
          <w:instrText xml:space="preserve"> PAGEREF _Toc33180804 \h </w:instrText>
        </w:r>
      </w:ins>
      <w:r>
        <w:rPr>
          <w:noProof/>
          <w:webHidden/>
        </w:rPr>
      </w:r>
      <w:r>
        <w:rPr>
          <w:noProof/>
          <w:webHidden/>
        </w:rPr>
        <w:fldChar w:fldCharType="separate"/>
      </w:r>
      <w:ins w:id="391" w:author="Laurence Golding" w:date="2020-02-21T12:31:00Z">
        <w:r>
          <w:rPr>
            <w:noProof/>
            <w:webHidden/>
          </w:rPr>
          <w:t>66</w:t>
        </w:r>
        <w:r>
          <w:rPr>
            <w:noProof/>
            <w:webHidden/>
          </w:rPr>
          <w:fldChar w:fldCharType="end"/>
        </w:r>
        <w:r w:rsidRPr="0085132B">
          <w:rPr>
            <w:rStyle w:val="Hyperlink"/>
            <w:noProof/>
          </w:rPr>
          <w:fldChar w:fldCharType="end"/>
        </w:r>
      </w:ins>
    </w:p>
    <w:p w14:paraId="468C00C2" w14:textId="48080F04" w:rsidR="00CE77CD" w:rsidRDefault="00CE77CD">
      <w:pPr>
        <w:pStyle w:val="TOC3"/>
        <w:tabs>
          <w:tab w:val="right" w:leader="dot" w:pos="9350"/>
        </w:tabs>
        <w:rPr>
          <w:ins w:id="392" w:author="Laurence Golding" w:date="2020-02-21T12:31:00Z"/>
          <w:rFonts w:asciiTheme="minorHAnsi" w:eastAsiaTheme="minorEastAsia" w:hAnsiTheme="minorHAnsi" w:cstheme="minorBidi"/>
          <w:noProof/>
          <w:sz w:val="22"/>
          <w:szCs w:val="22"/>
        </w:rPr>
      </w:pPr>
      <w:ins w:id="39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"_Toc33180805"</w:instrText>
        </w:r>
        <w:r w:rsidRPr="0085132B">
          <w:rPr>
            <w:rStyle w:val="Hyperlink"/>
            <w:noProof/>
          </w:rPr>
          <w:instrText xml:space="preserve"> </w:instrText>
        </w:r>
        <w:r w:rsidRPr="0085132B">
          <w:rPr>
            <w:rStyle w:val="Hyperlink"/>
            <w:noProof/>
          </w:rPr>
          <w:fldChar w:fldCharType="separate"/>
        </w:r>
        <w:r w:rsidRPr="0085132B">
          <w:rPr>
            <w:rStyle w:val="Hyperlink"/>
            <w:noProof/>
          </w:rPr>
          <w:t>3.19.3 Taxonomies</w:t>
        </w:r>
        <w:r>
          <w:rPr>
            <w:noProof/>
            <w:webHidden/>
          </w:rPr>
          <w:tab/>
        </w:r>
        <w:r>
          <w:rPr>
            <w:noProof/>
            <w:webHidden/>
          </w:rPr>
          <w:fldChar w:fldCharType="begin"/>
        </w:r>
        <w:r>
          <w:rPr>
            <w:noProof/>
            <w:webHidden/>
          </w:rPr>
          <w:instrText xml:space="preserve"> PAGEREF _Toc33180805 \h </w:instrText>
        </w:r>
      </w:ins>
      <w:r>
        <w:rPr>
          <w:noProof/>
          <w:webHidden/>
        </w:rPr>
      </w:r>
      <w:r>
        <w:rPr>
          <w:noProof/>
          <w:webHidden/>
        </w:rPr>
        <w:fldChar w:fldCharType="separate"/>
      </w:r>
      <w:ins w:id="394" w:author="Laurence Golding" w:date="2020-02-21T12:31:00Z">
        <w:r>
          <w:rPr>
            <w:noProof/>
            <w:webHidden/>
          </w:rPr>
          <w:t>66</w:t>
        </w:r>
        <w:r>
          <w:rPr>
            <w:noProof/>
            <w:webHidden/>
          </w:rPr>
          <w:fldChar w:fldCharType="end"/>
        </w:r>
        <w:r w:rsidRPr="0085132B">
          <w:rPr>
            <w:rStyle w:val="Hyperlink"/>
            <w:noProof/>
          </w:rPr>
          <w:fldChar w:fldCharType="end"/>
        </w:r>
      </w:ins>
    </w:p>
    <w:p w14:paraId="0405E5A7" w14:textId="03724153" w:rsidR="00CE77CD" w:rsidRDefault="00CE77CD">
      <w:pPr>
        <w:pStyle w:val="TOC3"/>
        <w:tabs>
          <w:tab w:val="right" w:leader="dot" w:pos="9350"/>
        </w:tabs>
        <w:rPr>
          <w:ins w:id="395" w:author="Laurence Golding" w:date="2020-02-21T12:31:00Z"/>
          <w:rFonts w:asciiTheme="minorHAnsi" w:eastAsiaTheme="minorEastAsia" w:hAnsiTheme="minorHAnsi" w:cstheme="minorBidi"/>
          <w:noProof/>
          <w:sz w:val="22"/>
          <w:szCs w:val="22"/>
        </w:rPr>
      </w:pPr>
      <w:ins w:id="39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"_Toc33180806"</w:instrText>
        </w:r>
        <w:r w:rsidRPr="0085132B">
          <w:rPr>
            <w:rStyle w:val="Hyperlink"/>
            <w:noProof/>
          </w:rPr>
          <w:instrText xml:space="preserve"> </w:instrText>
        </w:r>
        <w:r w:rsidRPr="0085132B">
          <w:rPr>
            <w:rStyle w:val="Hyperlink"/>
            <w:noProof/>
          </w:rPr>
          <w:fldChar w:fldCharType="separate"/>
        </w:r>
        <w:r w:rsidRPr="0085132B">
          <w:rPr>
            <w:rStyle w:val="Hyperlink"/>
            <w:noProof/>
          </w:rPr>
          <w:t>3.19.4 Translations</w:t>
        </w:r>
        <w:r>
          <w:rPr>
            <w:noProof/>
            <w:webHidden/>
          </w:rPr>
          <w:tab/>
        </w:r>
        <w:r>
          <w:rPr>
            <w:noProof/>
            <w:webHidden/>
          </w:rPr>
          <w:fldChar w:fldCharType="begin"/>
        </w:r>
        <w:r>
          <w:rPr>
            <w:noProof/>
            <w:webHidden/>
          </w:rPr>
          <w:instrText xml:space="preserve"> PAGEREF _Toc33180806 \h </w:instrText>
        </w:r>
      </w:ins>
      <w:r>
        <w:rPr>
          <w:noProof/>
          <w:webHidden/>
        </w:rPr>
      </w:r>
      <w:r>
        <w:rPr>
          <w:noProof/>
          <w:webHidden/>
        </w:rPr>
        <w:fldChar w:fldCharType="separate"/>
      </w:r>
      <w:ins w:id="397" w:author="Laurence Golding" w:date="2020-02-21T12:31:00Z">
        <w:r>
          <w:rPr>
            <w:noProof/>
            <w:webHidden/>
          </w:rPr>
          <w:t>68</w:t>
        </w:r>
        <w:r>
          <w:rPr>
            <w:noProof/>
            <w:webHidden/>
          </w:rPr>
          <w:fldChar w:fldCharType="end"/>
        </w:r>
        <w:r w:rsidRPr="0085132B">
          <w:rPr>
            <w:rStyle w:val="Hyperlink"/>
            <w:noProof/>
          </w:rPr>
          <w:fldChar w:fldCharType="end"/>
        </w:r>
      </w:ins>
    </w:p>
    <w:p w14:paraId="7147DC9B" w14:textId="509A135A" w:rsidR="00CE77CD" w:rsidRDefault="00CE77CD">
      <w:pPr>
        <w:pStyle w:val="TOC3"/>
        <w:tabs>
          <w:tab w:val="right" w:leader="dot" w:pos="9350"/>
        </w:tabs>
        <w:rPr>
          <w:ins w:id="398" w:author="Laurence Golding" w:date="2020-02-21T12:31:00Z"/>
          <w:rFonts w:asciiTheme="minorHAnsi" w:eastAsiaTheme="minorEastAsia" w:hAnsiTheme="minorHAnsi" w:cstheme="minorBidi"/>
          <w:noProof/>
          <w:sz w:val="22"/>
          <w:szCs w:val="22"/>
        </w:rPr>
      </w:pPr>
      <w:ins w:id="39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"_Toc33180807"</w:instrText>
        </w:r>
        <w:r w:rsidRPr="0085132B">
          <w:rPr>
            <w:rStyle w:val="Hyperlink"/>
            <w:noProof/>
          </w:rPr>
          <w:instrText xml:space="preserve"> </w:instrText>
        </w:r>
        <w:r w:rsidRPr="0085132B">
          <w:rPr>
            <w:rStyle w:val="Hyperlink"/>
            <w:noProof/>
          </w:rPr>
          <w:fldChar w:fldCharType="separate"/>
        </w:r>
        <w:r w:rsidRPr="0085132B">
          <w:rPr>
            <w:rStyle w:val="Hyperlink"/>
            <w:noProof/>
          </w:rPr>
          <w:t>3.19.5 Policies</w:t>
        </w:r>
        <w:r>
          <w:rPr>
            <w:noProof/>
            <w:webHidden/>
          </w:rPr>
          <w:tab/>
        </w:r>
        <w:r>
          <w:rPr>
            <w:noProof/>
            <w:webHidden/>
          </w:rPr>
          <w:fldChar w:fldCharType="begin"/>
        </w:r>
        <w:r>
          <w:rPr>
            <w:noProof/>
            <w:webHidden/>
          </w:rPr>
          <w:instrText xml:space="preserve"> PAGEREF _Toc33180807 \h </w:instrText>
        </w:r>
      </w:ins>
      <w:r>
        <w:rPr>
          <w:noProof/>
          <w:webHidden/>
        </w:rPr>
      </w:r>
      <w:r>
        <w:rPr>
          <w:noProof/>
          <w:webHidden/>
        </w:rPr>
        <w:fldChar w:fldCharType="separate"/>
      </w:r>
      <w:ins w:id="400" w:author="Laurence Golding" w:date="2020-02-21T12:31:00Z">
        <w:r>
          <w:rPr>
            <w:noProof/>
            <w:webHidden/>
          </w:rPr>
          <w:t>70</w:t>
        </w:r>
        <w:r>
          <w:rPr>
            <w:noProof/>
            <w:webHidden/>
          </w:rPr>
          <w:fldChar w:fldCharType="end"/>
        </w:r>
        <w:r w:rsidRPr="0085132B">
          <w:rPr>
            <w:rStyle w:val="Hyperlink"/>
            <w:noProof/>
          </w:rPr>
          <w:fldChar w:fldCharType="end"/>
        </w:r>
      </w:ins>
    </w:p>
    <w:p w14:paraId="6CE71533" w14:textId="18A117FB" w:rsidR="00CE77CD" w:rsidRDefault="00CE77CD">
      <w:pPr>
        <w:pStyle w:val="TOC3"/>
        <w:tabs>
          <w:tab w:val="right" w:leader="dot" w:pos="9350"/>
        </w:tabs>
        <w:rPr>
          <w:ins w:id="401" w:author="Laurence Golding" w:date="2020-02-21T12:31:00Z"/>
          <w:rFonts w:asciiTheme="minorHAnsi" w:eastAsiaTheme="minorEastAsia" w:hAnsiTheme="minorHAnsi" w:cstheme="minorBidi"/>
          <w:noProof/>
          <w:sz w:val="22"/>
          <w:szCs w:val="22"/>
        </w:rPr>
      </w:pPr>
      <w:ins w:id="40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"_Toc33180808"</w:instrText>
        </w:r>
        <w:r w:rsidRPr="0085132B">
          <w:rPr>
            <w:rStyle w:val="Hyperlink"/>
            <w:noProof/>
          </w:rPr>
          <w:instrText xml:space="preserve"> </w:instrText>
        </w:r>
        <w:r w:rsidRPr="0085132B">
          <w:rPr>
            <w:rStyle w:val="Hyperlink"/>
            <w:noProof/>
          </w:rPr>
          <w:fldChar w:fldCharType="separate"/>
        </w:r>
        <w:r w:rsidRPr="0085132B">
          <w:rPr>
            <w:rStyle w:val="Hyperlink"/>
            <w:noProof/>
          </w:rPr>
          <w:t>3.19.6 guid property</w:t>
        </w:r>
        <w:r>
          <w:rPr>
            <w:noProof/>
            <w:webHidden/>
          </w:rPr>
          <w:tab/>
        </w:r>
        <w:r>
          <w:rPr>
            <w:noProof/>
            <w:webHidden/>
          </w:rPr>
          <w:fldChar w:fldCharType="begin"/>
        </w:r>
        <w:r>
          <w:rPr>
            <w:noProof/>
            <w:webHidden/>
          </w:rPr>
          <w:instrText xml:space="preserve"> PAGEREF _Toc33180808 \h </w:instrText>
        </w:r>
      </w:ins>
      <w:r>
        <w:rPr>
          <w:noProof/>
          <w:webHidden/>
        </w:rPr>
      </w:r>
      <w:r>
        <w:rPr>
          <w:noProof/>
          <w:webHidden/>
        </w:rPr>
        <w:fldChar w:fldCharType="separate"/>
      </w:r>
      <w:ins w:id="403" w:author="Laurence Golding" w:date="2020-02-21T12:31:00Z">
        <w:r>
          <w:rPr>
            <w:noProof/>
            <w:webHidden/>
          </w:rPr>
          <w:t>71</w:t>
        </w:r>
        <w:r>
          <w:rPr>
            <w:noProof/>
            <w:webHidden/>
          </w:rPr>
          <w:fldChar w:fldCharType="end"/>
        </w:r>
        <w:r w:rsidRPr="0085132B">
          <w:rPr>
            <w:rStyle w:val="Hyperlink"/>
            <w:noProof/>
          </w:rPr>
          <w:fldChar w:fldCharType="end"/>
        </w:r>
      </w:ins>
    </w:p>
    <w:p w14:paraId="78253F22" w14:textId="1195E17F" w:rsidR="00CE77CD" w:rsidRDefault="00CE77CD">
      <w:pPr>
        <w:pStyle w:val="TOC3"/>
        <w:tabs>
          <w:tab w:val="right" w:leader="dot" w:pos="9350"/>
        </w:tabs>
        <w:rPr>
          <w:ins w:id="404" w:author="Laurence Golding" w:date="2020-02-21T12:31:00Z"/>
          <w:rFonts w:asciiTheme="minorHAnsi" w:eastAsiaTheme="minorEastAsia" w:hAnsiTheme="minorHAnsi" w:cstheme="minorBidi"/>
          <w:noProof/>
          <w:sz w:val="22"/>
          <w:szCs w:val="22"/>
        </w:rPr>
      </w:pPr>
      <w:ins w:id="40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"_Toc33180809"</w:instrText>
        </w:r>
        <w:r w:rsidRPr="0085132B">
          <w:rPr>
            <w:rStyle w:val="Hyperlink"/>
            <w:noProof/>
          </w:rPr>
          <w:instrText xml:space="preserve"> </w:instrText>
        </w:r>
        <w:r w:rsidRPr="0085132B">
          <w:rPr>
            <w:rStyle w:val="Hyperlink"/>
            <w:noProof/>
          </w:rPr>
          <w:fldChar w:fldCharType="separate"/>
        </w:r>
        <w:r w:rsidRPr="0085132B">
          <w:rPr>
            <w:rStyle w:val="Hyperlink"/>
            <w:noProof/>
          </w:rPr>
          <w:t>3.19.7 Product hierarchy properties</w:t>
        </w:r>
        <w:r>
          <w:rPr>
            <w:noProof/>
            <w:webHidden/>
          </w:rPr>
          <w:tab/>
        </w:r>
        <w:r>
          <w:rPr>
            <w:noProof/>
            <w:webHidden/>
          </w:rPr>
          <w:fldChar w:fldCharType="begin"/>
        </w:r>
        <w:r>
          <w:rPr>
            <w:noProof/>
            <w:webHidden/>
          </w:rPr>
          <w:instrText xml:space="preserve"> PAGEREF _Toc33180809 \h </w:instrText>
        </w:r>
      </w:ins>
      <w:r>
        <w:rPr>
          <w:noProof/>
          <w:webHidden/>
        </w:rPr>
      </w:r>
      <w:r>
        <w:rPr>
          <w:noProof/>
          <w:webHidden/>
        </w:rPr>
        <w:fldChar w:fldCharType="separate"/>
      </w:r>
      <w:ins w:id="406" w:author="Laurence Golding" w:date="2020-02-21T12:31:00Z">
        <w:r>
          <w:rPr>
            <w:noProof/>
            <w:webHidden/>
          </w:rPr>
          <w:t>71</w:t>
        </w:r>
        <w:r>
          <w:rPr>
            <w:noProof/>
            <w:webHidden/>
          </w:rPr>
          <w:fldChar w:fldCharType="end"/>
        </w:r>
        <w:r w:rsidRPr="0085132B">
          <w:rPr>
            <w:rStyle w:val="Hyperlink"/>
            <w:noProof/>
          </w:rPr>
          <w:fldChar w:fldCharType="end"/>
        </w:r>
      </w:ins>
    </w:p>
    <w:p w14:paraId="47F3F410" w14:textId="1DA15B59" w:rsidR="00CE77CD" w:rsidRDefault="00CE77CD">
      <w:pPr>
        <w:pStyle w:val="TOC3"/>
        <w:tabs>
          <w:tab w:val="right" w:leader="dot" w:pos="9350"/>
        </w:tabs>
        <w:rPr>
          <w:ins w:id="407" w:author="Laurence Golding" w:date="2020-02-21T12:31:00Z"/>
          <w:rFonts w:asciiTheme="minorHAnsi" w:eastAsiaTheme="minorEastAsia" w:hAnsiTheme="minorHAnsi" w:cstheme="minorBidi"/>
          <w:noProof/>
          <w:sz w:val="22"/>
          <w:szCs w:val="22"/>
        </w:rPr>
      </w:pPr>
      <w:ins w:id="408" w:author="Laurence Golding" w:date="2020-02-21T12:31:00Z">
        <w:r w:rsidRPr="0085132B">
          <w:rPr>
            <w:rStyle w:val="Hyperlink"/>
            <w:noProof/>
          </w:rPr>
          <w:lastRenderedPageBreak/>
          <w:fldChar w:fldCharType="begin"/>
        </w:r>
        <w:r w:rsidRPr="0085132B">
          <w:rPr>
            <w:rStyle w:val="Hyperlink"/>
            <w:noProof/>
          </w:rPr>
          <w:instrText xml:space="preserve"> </w:instrText>
        </w:r>
        <w:r>
          <w:rPr>
            <w:noProof/>
          </w:rPr>
          <w:instrText>HYPERLINK \l "_Toc33180810"</w:instrText>
        </w:r>
        <w:r w:rsidRPr="0085132B">
          <w:rPr>
            <w:rStyle w:val="Hyperlink"/>
            <w:noProof/>
          </w:rPr>
          <w:instrText xml:space="preserve"> </w:instrText>
        </w:r>
        <w:r w:rsidRPr="0085132B">
          <w:rPr>
            <w:rStyle w:val="Hyperlink"/>
            <w:noProof/>
          </w:rPr>
          <w:fldChar w:fldCharType="separate"/>
        </w:r>
        <w:r w:rsidRPr="0085132B">
          <w:rPr>
            <w:rStyle w:val="Hyperlink"/>
            <w:noProof/>
          </w:rPr>
          <w:t>3.19.8 name property</w:t>
        </w:r>
        <w:r>
          <w:rPr>
            <w:noProof/>
            <w:webHidden/>
          </w:rPr>
          <w:tab/>
        </w:r>
        <w:r>
          <w:rPr>
            <w:noProof/>
            <w:webHidden/>
          </w:rPr>
          <w:fldChar w:fldCharType="begin"/>
        </w:r>
        <w:r>
          <w:rPr>
            <w:noProof/>
            <w:webHidden/>
          </w:rPr>
          <w:instrText xml:space="preserve"> PAGEREF _Toc33180810 \h </w:instrText>
        </w:r>
      </w:ins>
      <w:r>
        <w:rPr>
          <w:noProof/>
          <w:webHidden/>
        </w:rPr>
      </w:r>
      <w:r>
        <w:rPr>
          <w:noProof/>
          <w:webHidden/>
        </w:rPr>
        <w:fldChar w:fldCharType="separate"/>
      </w:r>
      <w:ins w:id="409" w:author="Laurence Golding" w:date="2020-02-21T12:31:00Z">
        <w:r>
          <w:rPr>
            <w:noProof/>
            <w:webHidden/>
          </w:rPr>
          <w:t>71</w:t>
        </w:r>
        <w:r>
          <w:rPr>
            <w:noProof/>
            <w:webHidden/>
          </w:rPr>
          <w:fldChar w:fldCharType="end"/>
        </w:r>
        <w:r w:rsidRPr="0085132B">
          <w:rPr>
            <w:rStyle w:val="Hyperlink"/>
            <w:noProof/>
          </w:rPr>
          <w:fldChar w:fldCharType="end"/>
        </w:r>
      </w:ins>
    </w:p>
    <w:p w14:paraId="74E6D543" w14:textId="28B6C622" w:rsidR="00CE77CD" w:rsidRDefault="00CE77CD">
      <w:pPr>
        <w:pStyle w:val="TOC3"/>
        <w:tabs>
          <w:tab w:val="right" w:leader="dot" w:pos="9350"/>
        </w:tabs>
        <w:rPr>
          <w:ins w:id="410" w:author="Laurence Golding" w:date="2020-02-21T12:31:00Z"/>
          <w:rFonts w:asciiTheme="minorHAnsi" w:eastAsiaTheme="minorEastAsia" w:hAnsiTheme="minorHAnsi" w:cstheme="minorBidi"/>
          <w:noProof/>
          <w:sz w:val="22"/>
          <w:szCs w:val="22"/>
        </w:rPr>
      </w:pPr>
      <w:ins w:id="41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"_Toc33180811"</w:instrText>
        </w:r>
        <w:r w:rsidRPr="0085132B">
          <w:rPr>
            <w:rStyle w:val="Hyperlink"/>
            <w:noProof/>
          </w:rPr>
          <w:instrText xml:space="preserve"> </w:instrText>
        </w:r>
        <w:r w:rsidRPr="0085132B">
          <w:rPr>
            <w:rStyle w:val="Hyperlink"/>
            <w:noProof/>
          </w:rPr>
          <w:fldChar w:fldCharType="separate"/>
        </w:r>
        <w:r w:rsidRPr="0085132B">
          <w:rPr>
            <w:rStyle w:val="Hyperlink"/>
            <w:noProof/>
          </w:rPr>
          <w:t>3.19.9 fullName property</w:t>
        </w:r>
        <w:r>
          <w:rPr>
            <w:noProof/>
            <w:webHidden/>
          </w:rPr>
          <w:tab/>
        </w:r>
        <w:r>
          <w:rPr>
            <w:noProof/>
            <w:webHidden/>
          </w:rPr>
          <w:fldChar w:fldCharType="begin"/>
        </w:r>
        <w:r>
          <w:rPr>
            <w:noProof/>
            <w:webHidden/>
          </w:rPr>
          <w:instrText xml:space="preserve"> PAGEREF _Toc33180811 \h </w:instrText>
        </w:r>
      </w:ins>
      <w:r>
        <w:rPr>
          <w:noProof/>
          <w:webHidden/>
        </w:rPr>
      </w:r>
      <w:r>
        <w:rPr>
          <w:noProof/>
          <w:webHidden/>
        </w:rPr>
        <w:fldChar w:fldCharType="separate"/>
      </w:r>
      <w:ins w:id="412" w:author="Laurence Golding" w:date="2020-02-21T12:31:00Z">
        <w:r>
          <w:rPr>
            <w:noProof/>
            <w:webHidden/>
          </w:rPr>
          <w:t>72</w:t>
        </w:r>
        <w:r>
          <w:rPr>
            <w:noProof/>
            <w:webHidden/>
          </w:rPr>
          <w:fldChar w:fldCharType="end"/>
        </w:r>
        <w:r w:rsidRPr="0085132B">
          <w:rPr>
            <w:rStyle w:val="Hyperlink"/>
            <w:noProof/>
          </w:rPr>
          <w:fldChar w:fldCharType="end"/>
        </w:r>
      </w:ins>
    </w:p>
    <w:p w14:paraId="5690682B" w14:textId="152E5A7C" w:rsidR="00CE77CD" w:rsidRDefault="00CE77CD">
      <w:pPr>
        <w:pStyle w:val="TOC3"/>
        <w:tabs>
          <w:tab w:val="right" w:leader="dot" w:pos="9350"/>
        </w:tabs>
        <w:rPr>
          <w:ins w:id="413" w:author="Laurence Golding" w:date="2020-02-21T12:31:00Z"/>
          <w:rFonts w:asciiTheme="minorHAnsi" w:eastAsiaTheme="minorEastAsia" w:hAnsiTheme="minorHAnsi" w:cstheme="minorBidi"/>
          <w:noProof/>
          <w:sz w:val="22"/>
          <w:szCs w:val="22"/>
        </w:rPr>
      </w:pPr>
      <w:ins w:id="41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"_Toc33180812"</w:instrText>
        </w:r>
        <w:r w:rsidRPr="0085132B">
          <w:rPr>
            <w:rStyle w:val="Hyperlink"/>
            <w:noProof/>
          </w:rPr>
          <w:instrText xml:space="preserve"> </w:instrText>
        </w:r>
        <w:r w:rsidRPr="0085132B">
          <w:rPr>
            <w:rStyle w:val="Hyperlink"/>
            <w:noProof/>
          </w:rPr>
          <w:fldChar w:fldCharType="separate"/>
        </w:r>
        <w:r w:rsidRPr="0085132B">
          <w:rPr>
            <w:rStyle w:val="Hyperlink"/>
            <w:noProof/>
          </w:rPr>
          <w:t>3.19.10 product property</w:t>
        </w:r>
        <w:r>
          <w:rPr>
            <w:noProof/>
            <w:webHidden/>
          </w:rPr>
          <w:tab/>
        </w:r>
        <w:r>
          <w:rPr>
            <w:noProof/>
            <w:webHidden/>
          </w:rPr>
          <w:fldChar w:fldCharType="begin"/>
        </w:r>
        <w:r>
          <w:rPr>
            <w:noProof/>
            <w:webHidden/>
          </w:rPr>
          <w:instrText xml:space="preserve"> PAGEREF _Toc33180812 \h </w:instrText>
        </w:r>
      </w:ins>
      <w:r>
        <w:rPr>
          <w:noProof/>
          <w:webHidden/>
        </w:rPr>
      </w:r>
      <w:r>
        <w:rPr>
          <w:noProof/>
          <w:webHidden/>
        </w:rPr>
        <w:fldChar w:fldCharType="separate"/>
      </w:r>
      <w:ins w:id="415" w:author="Laurence Golding" w:date="2020-02-21T12:31:00Z">
        <w:r>
          <w:rPr>
            <w:noProof/>
            <w:webHidden/>
          </w:rPr>
          <w:t>72</w:t>
        </w:r>
        <w:r>
          <w:rPr>
            <w:noProof/>
            <w:webHidden/>
          </w:rPr>
          <w:fldChar w:fldCharType="end"/>
        </w:r>
        <w:r w:rsidRPr="0085132B">
          <w:rPr>
            <w:rStyle w:val="Hyperlink"/>
            <w:noProof/>
          </w:rPr>
          <w:fldChar w:fldCharType="end"/>
        </w:r>
      </w:ins>
    </w:p>
    <w:p w14:paraId="7CF92B22" w14:textId="0D1E8386" w:rsidR="00CE77CD" w:rsidRDefault="00CE77CD">
      <w:pPr>
        <w:pStyle w:val="TOC3"/>
        <w:tabs>
          <w:tab w:val="right" w:leader="dot" w:pos="9350"/>
        </w:tabs>
        <w:rPr>
          <w:ins w:id="416" w:author="Laurence Golding" w:date="2020-02-21T12:31:00Z"/>
          <w:rFonts w:asciiTheme="minorHAnsi" w:eastAsiaTheme="minorEastAsia" w:hAnsiTheme="minorHAnsi" w:cstheme="minorBidi"/>
          <w:noProof/>
          <w:sz w:val="22"/>
          <w:szCs w:val="22"/>
        </w:rPr>
      </w:pPr>
      <w:ins w:id="41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"_Toc33180813"</w:instrText>
        </w:r>
        <w:r w:rsidRPr="0085132B">
          <w:rPr>
            <w:rStyle w:val="Hyperlink"/>
            <w:noProof/>
          </w:rPr>
          <w:instrText xml:space="preserve"> </w:instrText>
        </w:r>
        <w:r w:rsidRPr="0085132B">
          <w:rPr>
            <w:rStyle w:val="Hyperlink"/>
            <w:noProof/>
          </w:rPr>
          <w:fldChar w:fldCharType="separate"/>
        </w:r>
        <w:r w:rsidRPr="0085132B">
          <w:rPr>
            <w:rStyle w:val="Hyperlink"/>
            <w:noProof/>
          </w:rPr>
          <w:t>3.19.11 productSuite property</w:t>
        </w:r>
        <w:r>
          <w:rPr>
            <w:noProof/>
            <w:webHidden/>
          </w:rPr>
          <w:tab/>
        </w:r>
        <w:r>
          <w:rPr>
            <w:noProof/>
            <w:webHidden/>
          </w:rPr>
          <w:fldChar w:fldCharType="begin"/>
        </w:r>
        <w:r>
          <w:rPr>
            <w:noProof/>
            <w:webHidden/>
          </w:rPr>
          <w:instrText xml:space="preserve"> PAGEREF _Toc33180813 \h </w:instrText>
        </w:r>
      </w:ins>
      <w:r>
        <w:rPr>
          <w:noProof/>
          <w:webHidden/>
        </w:rPr>
      </w:r>
      <w:r>
        <w:rPr>
          <w:noProof/>
          <w:webHidden/>
        </w:rPr>
        <w:fldChar w:fldCharType="separate"/>
      </w:r>
      <w:ins w:id="418" w:author="Laurence Golding" w:date="2020-02-21T12:31:00Z">
        <w:r>
          <w:rPr>
            <w:noProof/>
            <w:webHidden/>
          </w:rPr>
          <w:t>72</w:t>
        </w:r>
        <w:r>
          <w:rPr>
            <w:noProof/>
            <w:webHidden/>
          </w:rPr>
          <w:fldChar w:fldCharType="end"/>
        </w:r>
        <w:r w:rsidRPr="0085132B">
          <w:rPr>
            <w:rStyle w:val="Hyperlink"/>
            <w:noProof/>
          </w:rPr>
          <w:fldChar w:fldCharType="end"/>
        </w:r>
      </w:ins>
    </w:p>
    <w:p w14:paraId="7DF8BEAB" w14:textId="6993E5BE" w:rsidR="00CE77CD" w:rsidRDefault="00CE77CD">
      <w:pPr>
        <w:pStyle w:val="TOC3"/>
        <w:tabs>
          <w:tab w:val="right" w:leader="dot" w:pos="9350"/>
        </w:tabs>
        <w:rPr>
          <w:ins w:id="419" w:author="Laurence Golding" w:date="2020-02-21T12:31:00Z"/>
          <w:rFonts w:asciiTheme="minorHAnsi" w:eastAsiaTheme="minorEastAsia" w:hAnsiTheme="minorHAnsi" w:cstheme="minorBidi"/>
          <w:noProof/>
          <w:sz w:val="22"/>
          <w:szCs w:val="22"/>
        </w:rPr>
      </w:pPr>
      <w:ins w:id="42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"_Toc33180814"</w:instrText>
        </w:r>
        <w:r w:rsidRPr="0085132B">
          <w:rPr>
            <w:rStyle w:val="Hyperlink"/>
            <w:noProof/>
          </w:rPr>
          <w:instrText xml:space="preserve"> </w:instrText>
        </w:r>
        <w:r w:rsidRPr="0085132B">
          <w:rPr>
            <w:rStyle w:val="Hyperlink"/>
            <w:noProof/>
          </w:rPr>
          <w:fldChar w:fldCharType="separate"/>
        </w:r>
        <w:r w:rsidRPr="0085132B">
          <w:rPr>
            <w:rStyle w:val="Hyperlink"/>
            <w:noProof/>
          </w:rPr>
          <w:t>3.19.12 semanticVersion property</w:t>
        </w:r>
        <w:r>
          <w:rPr>
            <w:noProof/>
            <w:webHidden/>
          </w:rPr>
          <w:tab/>
        </w:r>
        <w:r>
          <w:rPr>
            <w:noProof/>
            <w:webHidden/>
          </w:rPr>
          <w:fldChar w:fldCharType="begin"/>
        </w:r>
        <w:r>
          <w:rPr>
            <w:noProof/>
            <w:webHidden/>
          </w:rPr>
          <w:instrText xml:space="preserve"> PAGEREF _Toc33180814 \h </w:instrText>
        </w:r>
      </w:ins>
      <w:r>
        <w:rPr>
          <w:noProof/>
          <w:webHidden/>
        </w:rPr>
      </w:r>
      <w:r>
        <w:rPr>
          <w:noProof/>
          <w:webHidden/>
        </w:rPr>
        <w:fldChar w:fldCharType="separate"/>
      </w:r>
      <w:ins w:id="421" w:author="Laurence Golding" w:date="2020-02-21T12:31:00Z">
        <w:r>
          <w:rPr>
            <w:noProof/>
            <w:webHidden/>
          </w:rPr>
          <w:t>72</w:t>
        </w:r>
        <w:r>
          <w:rPr>
            <w:noProof/>
            <w:webHidden/>
          </w:rPr>
          <w:fldChar w:fldCharType="end"/>
        </w:r>
        <w:r w:rsidRPr="0085132B">
          <w:rPr>
            <w:rStyle w:val="Hyperlink"/>
            <w:noProof/>
          </w:rPr>
          <w:fldChar w:fldCharType="end"/>
        </w:r>
      </w:ins>
    </w:p>
    <w:p w14:paraId="4AB7A81F" w14:textId="1A08B1C0" w:rsidR="00CE77CD" w:rsidRDefault="00CE77CD">
      <w:pPr>
        <w:pStyle w:val="TOC3"/>
        <w:tabs>
          <w:tab w:val="right" w:leader="dot" w:pos="9350"/>
        </w:tabs>
        <w:rPr>
          <w:ins w:id="422" w:author="Laurence Golding" w:date="2020-02-21T12:31:00Z"/>
          <w:rFonts w:asciiTheme="minorHAnsi" w:eastAsiaTheme="minorEastAsia" w:hAnsiTheme="minorHAnsi" w:cstheme="minorBidi"/>
          <w:noProof/>
          <w:sz w:val="22"/>
          <w:szCs w:val="22"/>
        </w:rPr>
      </w:pPr>
      <w:ins w:id="42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"_Toc33180815"</w:instrText>
        </w:r>
        <w:r w:rsidRPr="0085132B">
          <w:rPr>
            <w:rStyle w:val="Hyperlink"/>
            <w:noProof/>
          </w:rPr>
          <w:instrText xml:space="preserve"> </w:instrText>
        </w:r>
        <w:r w:rsidRPr="0085132B">
          <w:rPr>
            <w:rStyle w:val="Hyperlink"/>
            <w:noProof/>
          </w:rPr>
          <w:fldChar w:fldCharType="separate"/>
        </w:r>
        <w:r w:rsidRPr="0085132B">
          <w:rPr>
            <w:rStyle w:val="Hyperlink"/>
            <w:noProof/>
          </w:rPr>
          <w:t>3.19.13 version property</w:t>
        </w:r>
        <w:r>
          <w:rPr>
            <w:noProof/>
            <w:webHidden/>
          </w:rPr>
          <w:tab/>
        </w:r>
        <w:r>
          <w:rPr>
            <w:noProof/>
            <w:webHidden/>
          </w:rPr>
          <w:fldChar w:fldCharType="begin"/>
        </w:r>
        <w:r>
          <w:rPr>
            <w:noProof/>
            <w:webHidden/>
          </w:rPr>
          <w:instrText xml:space="preserve"> PAGEREF _Toc33180815 \h </w:instrText>
        </w:r>
      </w:ins>
      <w:r>
        <w:rPr>
          <w:noProof/>
          <w:webHidden/>
        </w:rPr>
      </w:r>
      <w:r>
        <w:rPr>
          <w:noProof/>
          <w:webHidden/>
        </w:rPr>
        <w:fldChar w:fldCharType="separate"/>
      </w:r>
      <w:ins w:id="424" w:author="Laurence Golding" w:date="2020-02-21T12:31:00Z">
        <w:r>
          <w:rPr>
            <w:noProof/>
            <w:webHidden/>
          </w:rPr>
          <w:t>72</w:t>
        </w:r>
        <w:r>
          <w:rPr>
            <w:noProof/>
            <w:webHidden/>
          </w:rPr>
          <w:fldChar w:fldCharType="end"/>
        </w:r>
        <w:r w:rsidRPr="0085132B">
          <w:rPr>
            <w:rStyle w:val="Hyperlink"/>
            <w:noProof/>
          </w:rPr>
          <w:fldChar w:fldCharType="end"/>
        </w:r>
      </w:ins>
    </w:p>
    <w:p w14:paraId="02B98CCD" w14:textId="22B6AFE2" w:rsidR="00CE77CD" w:rsidRDefault="00CE77CD">
      <w:pPr>
        <w:pStyle w:val="TOC3"/>
        <w:tabs>
          <w:tab w:val="right" w:leader="dot" w:pos="9350"/>
        </w:tabs>
        <w:rPr>
          <w:ins w:id="425" w:author="Laurence Golding" w:date="2020-02-21T12:31:00Z"/>
          <w:rFonts w:asciiTheme="minorHAnsi" w:eastAsiaTheme="minorEastAsia" w:hAnsiTheme="minorHAnsi" w:cstheme="minorBidi"/>
          <w:noProof/>
          <w:sz w:val="22"/>
          <w:szCs w:val="22"/>
        </w:rPr>
      </w:pPr>
      <w:ins w:id="42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"_Toc33180816"</w:instrText>
        </w:r>
        <w:r w:rsidRPr="0085132B">
          <w:rPr>
            <w:rStyle w:val="Hyperlink"/>
            <w:noProof/>
          </w:rPr>
          <w:instrText xml:space="preserve"> </w:instrText>
        </w:r>
        <w:r w:rsidRPr="0085132B">
          <w:rPr>
            <w:rStyle w:val="Hyperlink"/>
            <w:noProof/>
          </w:rPr>
          <w:fldChar w:fldCharType="separate"/>
        </w:r>
        <w:r w:rsidRPr="0085132B">
          <w:rPr>
            <w:rStyle w:val="Hyperlink"/>
            <w:noProof/>
          </w:rPr>
          <w:t>3.19.14 dottedQuadFileVersion property</w:t>
        </w:r>
        <w:r>
          <w:rPr>
            <w:noProof/>
            <w:webHidden/>
          </w:rPr>
          <w:tab/>
        </w:r>
        <w:r>
          <w:rPr>
            <w:noProof/>
            <w:webHidden/>
          </w:rPr>
          <w:fldChar w:fldCharType="begin"/>
        </w:r>
        <w:r>
          <w:rPr>
            <w:noProof/>
            <w:webHidden/>
          </w:rPr>
          <w:instrText xml:space="preserve"> PAGEREF _Toc33180816 \h </w:instrText>
        </w:r>
      </w:ins>
      <w:r>
        <w:rPr>
          <w:noProof/>
          <w:webHidden/>
        </w:rPr>
      </w:r>
      <w:r>
        <w:rPr>
          <w:noProof/>
          <w:webHidden/>
        </w:rPr>
        <w:fldChar w:fldCharType="separate"/>
      </w:r>
      <w:ins w:id="427" w:author="Laurence Golding" w:date="2020-02-21T12:31:00Z">
        <w:r>
          <w:rPr>
            <w:noProof/>
            <w:webHidden/>
          </w:rPr>
          <w:t>72</w:t>
        </w:r>
        <w:r>
          <w:rPr>
            <w:noProof/>
            <w:webHidden/>
          </w:rPr>
          <w:fldChar w:fldCharType="end"/>
        </w:r>
        <w:r w:rsidRPr="0085132B">
          <w:rPr>
            <w:rStyle w:val="Hyperlink"/>
            <w:noProof/>
          </w:rPr>
          <w:fldChar w:fldCharType="end"/>
        </w:r>
      </w:ins>
    </w:p>
    <w:p w14:paraId="235B384A" w14:textId="2192D52E" w:rsidR="00CE77CD" w:rsidRDefault="00CE77CD">
      <w:pPr>
        <w:pStyle w:val="TOC3"/>
        <w:tabs>
          <w:tab w:val="right" w:leader="dot" w:pos="9350"/>
        </w:tabs>
        <w:rPr>
          <w:ins w:id="428" w:author="Laurence Golding" w:date="2020-02-21T12:31:00Z"/>
          <w:rFonts w:asciiTheme="minorHAnsi" w:eastAsiaTheme="minorEastAsia" w:hAnsiTheme="minorHAnsi" w:cstheme="minorBidi"/>
          <w:noProof/>
          <w:sz w:val="22"/>
          <w:szCs w:val="22"/>
        </w:rPr>
      </w:pPr>
      <w:ins w:id="42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"_Toc33180817"</w:instrText>
        </w:r>
        <w:r w:rsidRPr="0085132B">
          <w:rPr>
            <w:rStyle w:val="Hyperlink"/>
            <w:noProof/>
          </w:rPr>
          <w:instrText xml:space="preserve"> </w:instrText>
        </w:r>
        <w:r w:rsidRPr="0085132B">
          <w:rPr>
            <w:rStyle w:val="Hyperlink"/>
            <w:noProof/>
          </w:rPr>
          <w:fldChar w:fldCharType="separate"/>
        </w:r>
        <w:r w:rsidRPr="0085132B">
          <w:rPr>
            <w:rStyle w:val="Hyperlink"/>
            <w:noProof/>
          </w:rPr>
          <w:t>3.19.15 releaseDateUtc property</w:t>
        </w:r>
        <w:r>
          <w:rPr>
            <w:noProof/>
            <w:webHidden/>
          </w:rPr>
          <w:tab/>
        </w:r>
        <w:r>
          <w:rPr>
            <w:noProof/>
            <w:webHidden/>
          </w:rPr>
          <w:fldChar w:fldCharType="begin"/>
        </w:r>
        <w:r>
          <w:rPr>
            <w:noProof/>
            <w:webHidden/>
          </w:rPr>
          <w:instrText xml:space="preserve"> PAGEREF _Toc33180817 \h </w:instrText>
        </w:r>
      </w:ins>
      <w:r>
        <w:rPr>
          <w:noProof/>
          <w:webHidden/>
        </w:rPr>
      </w:r>
      <w:r>
        <w:rPr>
          <w:noProof/>
          <w:webHidden/>
        </w:rPr>
        <w:fldChar w:fldCharType="separate"/>
      </w:r>
      <w:ins w:id="430" w:author="Laurence Golding" w:date="2020-02-21T12:31:00Z">
        <w:r>
          <w:rPr>
            <w:noProof/>
            <w:webHidden/>
          </w:rPr>
          <w:t>73</w:t>
        </w:r>
        <w:r>
          <w:rPr>
            <w:noProof/>
            <w:webHidden/>
          </w:rPr>
          <w:fldChar w:fldCharType="end"/>
        </w:r>
        <w:r w:rsidRPr="0085132B">
          <w:rPr>
            <w:rStyle w:val="Hyperlink"/>
            <w:noProof/>
          </w:rPr>
          <w:fldChar w:fldCharType="end"/>
        </w:r>
      </w:ins>
    </w:p>
    <w:p w14:paraId="7D8B41FA" w14:textId="3024135F" w:rsidR="00CE77CD" w:rsidRDefault="00CE77CD">
      <w:pPr>
        <w:pStyle w:val="TOC3"/>
        <w:tabs>
          <w:tab w:val="right" w:leader="dot" w:pos="9350"/>
        </w:tabs>
        <w:rPr>
          <w:ins w:id="431" w:author="Laurence Golding" w:date="2020-02-21T12:31:00Z"/>
          <w:rFonts w:asciiTheme="minorHAnsi" w:eastAsiaTheme="minorEastAsia" w:hAnsiTheme="minorHAnsi" w:cstheme="minorBidi"/>
          <w:noProof/>
          <w:sz w:val="22"/>
          <w:szCs w:val="22"/>
        </w:rPr>
      </w:pPr>
      <w:ins w:id="43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"_Toc33180818"</w:instrText>
        </w:r>
        <w:r w:rsidRPr="0085132B">
          <w:rPr>
            <w:rStyle w:val="Hyperlink"/>
            <w:noProof/>
          </w:rPr>
          <w:instrText xml:space="preserve"> </w:instrText>
        </w:r>
        <w:r w:rsidRPr="0085132B">
          <w:rPr>
            <w:rStyle w:val="Hyperlink"/>
            <w:noProof/>
          </w:rPr>
          <w:fldChar w:fldCharType="separate"/>
        </w:r>
        <w:r w:rsidRPr="0085132B">
          <w:rPr>
            <w:rStyle w:val="Hyperlink"/>
            <w:noProof/>
          </w:rPr>
          <w:t>3.19.16 downloadUri property</w:t>
        </w:r>
        <w:r>
          <w:rPr>
            <w:noProof/>
            <w:webHidden/>
          </w:rPr>
          <w:tab/>
        </w:r>
        <w:r>
          <w:rPr>
            <w:noProof/>
            <w:webHidden/>
          </w:rPr>
          <w:fldChar w:fldCharType="begin"/>
        </w:r>
        <w:r>
          <w:rPr>
            <w:noProof/>
            <w:webHidden/>
          </w:rPr>
          <w:instrText xml:space="preserve"> PAGEREF _Toc33180818 \h </w:instrText>
        </w:r>
      </w:ins>
      <w:r>
        <w:rPr>
          <w:noProof/>
          <w:webHidden/>
        </w:rPr>
      </w:r>
      <w:r>
        <w:rPr>
          <w:noProof/>
          <w:webHidden/>
        </w:rPr>
        <w:fldChar w:fldCharType="separate"/>
      </w:r>
      <w:ins w:id="433" w:author="Laurence Golding" w:date="2020-02-21T12:31:00Z">
        <w:r>
          <w:rPr>
            <w:noProof/>
            <w:webHidden/>
          </w:rPr>
          <w:t>73</w:t>
        </w:r>
        <w:r>
          <w:rPr>
            <w:noProof/>
            <w:webHidden/>
          </w:rPr>
          <w:fldChar w:fldCharType="end"/>
        </w:r>
        <w:r w:rsidRPr="0085132B">
          <w:rPr>
            <w:rStyle w:val="Hyperlink"/>
            <w:noProof/>
          </w:rPr>
          <w:fldChar w:fldCharType="end"/>
        </w:r>
      </w:ins>
    </w:p>
    <w:p w14:paraId="626F1585" w14:textId="0162F7FD" w:rsidR="00CE77CD" w:rsidRDefault="00CE77CD">
      <w:pPr>
        <w:pStyle w:val="TOC3"/>
        <w:tabs>
          <w:tab w:val="right" w:leader="dot" w:pos="9350"/>
        </w:tabs>
        <w:rPr>
          <w:ins w:id="434" w:author="Laurence Golding" w:date="2020-02-21T12:31:00Z"/>
          <w:rFonts w:asciiTheme="minorHAnsi" w:eastAsiaTheme="minorEastAsia" w:hAnsiTheme="minorHAnsi" w:cstheme="minorBidi"/>
          <w:noProof/>
          <w:sz w:val="22"/>
          <w:szCs w:val="22"/>
        </w:rPr>
      </w:pPr>
      <w:ins w:id="43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"_Toc33180819"</w:instrText>
        </w:r>
        <w:r w:rsidRPr="0085132B">
          <w:rPr>
            <w:rStyle w:val="Hyperlink"/>
            <w:noProof/>
          </w:rPr>
          <w:instrText xml:space="preserve"> </w:instrText>
        </w:r>
        <w:r w:rsidRPr="0085132B">
          <w:rPr>
            <w:rStyle w:val="Hyperlink"/>
            <w:noProof/>
          </w:rPr>
          <w:fldChar w:fldCharType="separate"/>
        </w:r>
        <w:r w:rsidRPr="0085132B">
          <w:rPr>
            <w:rStyle w:val="Hyperlink"/>
            <w:noProof/>
          </w:rPr>
          <w:t>3.19.17 informationUri property</w:t>
        </w:r>
        <w:r>
          <w:rPr>
            <w:noProof/>
            <w:webHidden/>
          </w:rPr>
          <w:tab/>
        </w:r>
        <w:r>
          <w:rPr>
            <w:noProof/>
            <w:webHidden/>
          </w:rPr>
          <w:fldChar w:fldCharType="begin"/>
        </w:r>
        <w:r>
          <w:rPr>
            <w:noProof/>
            <w:webHidden/>
          </w:rPr>
          <w:instrText xml:space="preserve"> PAGEREF _Toc33180819 \h </w:instrText>
        </w:r>
      </w:ins>
      <w:r>
        <w:rPr>
          <w:noProof/>
          <w:webHidden/>
        </w:rPr>
      </w:r>
      <w:r>
        <w:rPr>
          <w:noProof/>
          <w:webHidden/>
        </w:rPr>
        <w:fldChar w:fldCharType="separate"/>
      </w:r>
      <w:ins w:id="436" w:author="Laurence Golding" w:date="2020-02-21T12:31:00Z">
        <w:r>
          <w:rPr>
            <w:noProof/>
            <w:webHidden/>
          </w:rPr>
          <w:t>73</w:t>
        </w:r>
        <w:r>
          <w:rPr>
            <w:noProof/>
            <w:webHidden/>
          </w:rPr>
          <w:fldChar w:fldCharType="end"/>
        </w:r>
        <w:r w:rsidRPr="0085132B">
          <w:rPr>
            <w:rStyle w:val="Hyperlink"/>
            <w:noProof/>
          </w:rPr>
          <w:fldChar w:fldCharType="end"/>
        </w:r>
      </w:ins>
    </w:p>
    <w:p w14:paraId="5A997957" w14:textId="44266050" w:rsidR="00CE77CD" w:rsidRDefault="00CE77CD">
      <w:pPr>
        <w:pStyle w:val="TOC3"/>
        <w:tabs>
          <w:tab w:val="right" w:leader="dot" w:pos="9350"/>
        </w:tabs>
        <w:rPr>
          <w:ins w:id="437" w:author="Laurence Golding" w:date="2020-02-21T12:31:00Z"/>
          <w:rFonts w:asciiTheme="minorHAnsi" w:eastAsiaTheme="minorEastAsia" w:hAnsiTheme="minorHAnsi" w:cstheme="minorBidi"/>
          <w:noProof/>
          <w:sz w:val="22"/>
          <w:szCs w:val="22"/>
        </w:rPr>
      </w:pPr>
      <w:ins w:id="43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"_Toc33180820"</w:instrText>
        </w:r>
        <w:r w:rsidRPr="0085132B">
          <w:rPr>
            <w:rStyle w:val="Hyperlink"/>
            <w:noProof/>
          </w:rPr>
          <w:instrText xml:space="preserve"> </w:instrText>
        </w:r>
        <w:r w:rsidRPr="0085132B">
          <w:rPr>
            <w:rStyle w:val="Hyperlink"/>
            <w:noProof/>
          </w:rPr>
          <w:fldChar w:fldCharType="separate"/>
        </w:r>
        <w:r w:rsidRPr="0085132B">
          <w:rPr>
            <w:rStyle w:val="Hyperlink"/>
            <w:noProof/>
          </w:rPr>
          <w:t>3.19.18 organization property</w:t>
        </w:r>
        <w:r>
          <w:rPr>
            <w:noProof/>
            <w:webHidden/>
          </w:rPr>
          <w:tab/>
        </w:r>
        <w:r>
          <w:rPr>
            <w:noProof/>
            <w:webHidden/>
          </w:rPr>
          <w:fldChar w:fldCharType="begin"/>
        </w:r>
        <w:r>
          <w:rPr>
            <w:noProof/>
            <w:webHidden/>
          </w:rPr>
          <w:instrText xml:space="preserve"> PAGEREF _Toc33180820 \h </w:instrText>
        </w:r>
      </w:ins>
      <w:r>
        <w:rPr>
          <w:noProof/>
          <w:webHidden/>
        </w:rPr>
      </w:r>
      <w:r>
        <w:rPr>
          <w:noProof/>
          <w:webHidden/>
        </w:rPr>
        <w:fldChar w:fldCharType="separate"/>
      </w:r>
      <w:ins w:id="439" w:author="Laurence Golding" w:date="2020-02-21T12:31:00Z">
        <w:r>
          <w:rPr>
            <w:noProof/>
            <w:webHidden/>
          </w:rPr>
          <w:t>73</w:t>
        </w:r>
        <w:r>
          <w:rPr>
            <w:noProof/>
            <w:webHidden/>
          </w:rPr>
          <w:fldChar w:fldCharType="end"/>
        </w:r>
        <w:r w:rsidRPr="0085132B">
          <w:rPr>
            <w:rStyle w:val="Hyperlink"/>
            <w:noProof/>
          </w:rPr>
          <w:fldChar w:fldCharType="end"/>
        </w:r>
      </w:ins>
    </w:p>
    <w:p w14:paraId="4CD0D945" w14:textId="08546E25" w:rsidR="00CE77CD" w:rsidRDefault="00CE77CD">
      <w:pPr>
        <w:pStyle w:val="TOC3"/>
        <w:tabs>
          <w:tab w:val="right" w:leader="dot" w:pos="9350"/>
        </w:tabs>
        <w:rPr>
          <w:ins w:id="440" w:author="Laurence Golding" w:date="2020-02-21T12:31:00Z"/>
          <w:rFonts w:asciiTheme="minorHAnsi" w:eastAsiaTheme="minorEastAsia" w:hAnsiTheme="minorHAnsi" w:cstheme="minorBidi"/>
          <w:noProof/>
          <w:sz w:val="22"/>
          <w:szCs w:val="22"/>
        </w:rPr>
      </w:pPr>
      <w:ins w:id="44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"_Toc33180821"</w:instrText>
        </w:r>
        <w:r w:rsidRPr="0085132B">
          <w:rPr>
            <w:rStyle w:val="Hyperlink"/>
            <w:noProof/>
          </w:rPr>
          <w:instrText xml:space="preserve"> </w:instrText>
        </w:r>
        <w:r w:rsidRPr="0085132B">
          <w:rPr>
            <w:rStyle w:val="Hyperlink"/>
            <w:noProof/>
          </w:rPr>
          <w:fldChar w:fldCharType="separate"/>
        </w:r>
        <w:r w:rsidRPr="0085132B">
          <w:rPr>
            <w:rStyle w:val="Hyperlink"/>
            <w:noProof/>
          </w:rPr>
          <w:t>3.19.19 shortDescription property</w:t>
        </w:r>
        <w:r>
          <w:rPr>
            <w:noProof/>
            <w:webHidden/>
          </w:rPr>
          <w:tab/>
        </w:r>
        <w:r>
          <w:rPr>
            <w:noProof/>
            <w:webHidden/>
          </w:rPr>
          <w:fldChar w:fldCharType="begin"/>
        </w:r>
        <w:r>
          <w:rPr>
            <w:noProof/>
            <w:webHidden/>
          </w:rPr>
          <w:instrText xml:space="preserve"> PAGEREF _Toc33180821 \h </w:instrText>
        </w:r>
      </w:ins>
      <w:r>
        <w:rPr>
          <w:noProof/>
          <w:webHidden/>
        </w:rPr>
      </w:r>
      <w:r>
        <w:rPr>
          <w:noProof/>
          <w:webHidden/>
        </w:rPr>
        <w:fldChar w:fldCharType="separate"/>
      </w:r>
      <w:ins w:id="442" w:author="Laurence Golding" w:date="2020-02-21T12:31:00Z">
        <w:r>
          <w:rPr>
            <w:noProof/>
            <w:webHidden/>
          </w:rPr>
          <w:t>73</w:t>
        </w:r>
        <w:r>
          <w:rPr>
            <w:noProof/>
            <w:webHidden/>
          </w:rPr>
          <w:fldChar w:fldCharType="end"/>
        </w:r>
        <w:r w:rsidRPr="0085132B">
          <w:rPr>
            <w:rStyle w:val="Hyperlink"/>
            <w:noProof/>
          </w:rPr>
          <w:fldChar w:fldCharType="end"/>
        </w:r>
      </w:ins>
    </w:p>
    <w:p w14:paraId="032BFDAB" w14:textId="029D0EE4" w:rsidR="00CE77CD" w:rsidRDefault="00CE77CD">
      <w:pPr>
        <w:pStyle w:val="TOC3"/>
        <w:tabs>
          <w:tab w:val="right" w:leader="dot" w:pos="9350"/>
        </w:tabs>
        <w:rPr>
          <w:ins w:id="443" w:author="Laurence Golding" w:date="2020-02-21T12:31:00Z"/>
          <w:rFonts w:asciiTheme="minorHAnsi" w:eastAsiaTheme="minorEastAsia" w:hAnsiTheme="minorHAnsi" w:cstheme="minorBidi"/>
          <w:noProof/>
          <w:sz w:val="22"/>
          <w:szCs w:val="22"/>
        </w:rPr>
      </w:pPr>
      <w:ins w:id="44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"_Toc33180822"</w:instrText>
        </w:r>
        <w:r w:rsidRPr="0085132B">
          <w:rPr>
            <w:rStyle w:val="Hyperlink"/>
            <w:noProof/>
          </w:rPr>
          <w:instrText xml:space="preserve"> </w:instrText>
        </w:r>
        <w:r w:rsidRPr="0085132B">
          <w:rPr>
            <w:rStyle w:val="Hyperlink"/>
            <w:noProof/>
          </w:rPr>
          <w:fldChar w:fldCharType="separate"/>
        </w:r>
        <w:r w:rsidRPr="0085132B">
          <w:rPr>
            <w:rStyle w:val="Hyperlink"/>
            <w:noProof/>
          </w:rPr>
          <w:t>3.19.20 fullDescription property</w:t>
        </w:r>
        <w:r>
          <w:rPr>
            <w:noProof/>
            <w:webHidden/>
          </w:rPr>
          <w:tab/>
        </w:r>
        <w:r>
          <w:rPr>
            <w:noProof/>
            <w:webHidden/>
          </w:rPr>
          <w:fldChar w:fldCharType="begin"/>
        </w:r>
        <w:r>
          <w:rPr>
            <w:noProof/>
            <w:webHidden/>
          </w:rPr>
          <w:instrText xml:space="preserve"> PAGEREF _Toc33180822 \h </w:instrText>
        </w:r>
      </w:ins>
      <w:r>
        <w:rPr>
          <w:noProof/>
          <w:webHidden/>
        </w:rPr>
      </w:r>
      <w:r>
        <w:rPr>
          <w:noProof/>
          <w:webHidden/>
        </w:rPr>
        <w:fldChar w:fldCharType="separate"/>
      </w:r>
      <w:ins w:id="445" w:author="Laurence Golding" w:date="2020-02-21T12:31:00Z">
        <w:r>
          <w:rPr>
            <w:noProof/>
            <w:webHidden/>
          </w:rPr>
          <w:t>73</w:t>
        </w:r>
        <w:r>
          <w:rPr>
            <w:noProof/>
            <w:webHidden/>
          </w:rPr>
          <w:fldChar w:fldCharType="end"/>
        </w:r>
        <w:r w:rsidRPr="0085132B">
          <w:rPr>
            <w:rStyle w:val="Hyperlink"/>
            <w:noProof/>
          </w:rPr>
          <w:fldChar w:fldCharType="end"/>
        </w:r>
      </w:ins>
    </w:p>
    <w:p w14:paraId="49AF352E" w14:textId="5F57FCE8" w:rsidR="00CE77CD" w:rsidRDefault="00CE77CD">
      <w:pPr>
        <w:pStyle w:val="TOC3"/>
        <w:tabs>
          <w:tab w:val="right" w:leader="dot" w:pos="9350"/>
        </w:tabs>
        <w:rPr>
          <w:ins w:id="446" w:author="Laurence Golding" w:date="2020-02-21T12:31:00Z"/>
          <w:rFonts w:asciiTheme="minorHAnsi" w:eastAsiaTheme="minorEastAsia" w:hAnsiTheme="minorHAnsi" w:cstheme="minorBidi"/>
          <w:noProof/>
          <w:sz w:val="22"/>
          <w:szCs w:val="22"/>
        </w:rPr>
      </w:pPr>
      <w:ins w:id="44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"_Toc33180823"</w:instrText>
        </w:r>
        <w:r w:rsidRPr="0085132B">
          <w:rPr>
            <w:rStyle w:val="Hyperlink"/>
            <w:noProof/>
          </w:rPr>
          <w:instrText xml:space="preserve"> </w:instrText>
        </w:r>
        <w:r w:rsidRPr="0085132B">
          <w:rPr>
            <w:rStyle w:val="Hyperlink"/>
            <w:noProof/>
          </w:rPr>
          <w:fldChar w:fldCharType="separate"/>
        </w:r>
        <w:r w:rsidRPr="0085132B">
          <w:rPr>
            <w:rStyle w:val="Hyperlink"/>
            <w:noProof/>
          </w:rPr>
          <w:t>3.19.21 language property</w:t>
        </w:r>
        <w:r>
          <w:rPr>
            <w:noProof/>
            <w:webHidden/>
          </w:rPr>
          <w:tab/>
        </w:r>
        <w:r>
          <w:rPr>
            <w:noProof/>
            <w:webHidden/>
          </w:rPr>
          <w:fldChar w:fldCharType="begin"/>
        </w:r>
        <w:r>
          <w:rPr>
            <w:noProof/>
            <w:webHidden/>
          </w:rPr>
          <w:instrText xml:space="preserve"> PAGEREF _Toc33180823 \h </w:instrText>
        </w:r>
      </w:ins>
      <w:r>
        <w:rPr>
          <w:noProof/>
          <w:webHidden/>
        </w:rPr>
      </w:r>
      <w:r>
        <w:rPr>
          <w:noProof/>
          <w:webHidden/>
        </w:rPr>
        <w:fldChar w:fldCharType="separate"/>
      </w:r>
      <w:ins w:id="448" w:author="Laurence Golding" w:date="2020-02-21T12:31:00Z">
        <w:r>
          <w:rPr>
            <w:noProof/>
            <w:webHidden/>
          </w:rPr>
          <w:t>74</w:t>
        </w:r>
        <w:r>
          <w:rPr>
            <w:noProof/>
            <w:webHidden/>
          </w:rPr>
          <w:fldChar w:fldCharType="end"/>
        </w:r>
        <w:r w:rsidRPr="0085132B">
          <w:rPr>
            <w:rStyle w:val="Hyperlink"/>
            <w:noProof/>
          </w:rPr>
          <w:fldChar w:fldCharType="end"/>
        </w:r>
      </w:ins>
    </w:p>
    <w:p w14:paraId="6197F80F" w14:textId="5C2BE373" w:rsidR="00CE77CD" w:rsidRDefault="00CE77CD">
      <w:pPr>
        <w:pStyle w:val="TOC3"/>
        <w:tabs>
          <w:tab w:val="right" w:leader="dot" w:pos="9350"/>
        </w:tabs>
        <w:rPr>
          <w:ins w:id="449" w:author="Laurence Golding" w:date="2020-02-21T12:31:00Z"/>
          <w:rFonts w:asciiTheme="minorHAnsi" w:eastAsiaTheme="minorEastAsia" w:hAnsiTheme="minorHAnsi" w:cstheme="minorBidi"/>
          <w:noProof/>
          <w:sz w:val="22"/>
          <w:szCs w:val="22"/>
        </w:rPr>
      </w:pPr>
      <w:ins w:id="45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"_Toc33180824"</w:instrText>
        </w:r>
        <w:r w:rsidRPr="0085132B">
          <w:rPr>
            <w:rStyle w:val="Hyperlink"/>
            <w:noProof/>
          </w:rPr>
          <w:instrText xml:space="preserve"> </w:instrText>
        </w:r>
        <w:r w:rsidRPr="0085132B">
          <w:rPr>
            <w:rStyle w:val="Hyperlink"/>
            <w:noProof/>
          </w:rPr>
          <w:fldChar w:fldCharType="separate"/>
        </w:r>
        <w:r w:rsidRPr="0085132B">
          <w:rPr>
            <w:rStyle w:val="Hyperlink"/>
            <w:noProof/>
          </w:rPr>
          <w:t>3.19.22 globalMessageStrings property</w:t>
        </w:r>
        <w:r>
          <w:rPr>
            <w:noProof/>
            <w:webHidden/>
          </w:rPr>
          <w:tab/>
        </w:r>
        <w:r>
          <w:rPr>
            <w:noProof/>
            <w:webHidden/>
          </w:rPr>
          <w:fldChar w:fldCharType="begin"/>
        </w:r>
        <w:r>
          <w:rPr>
            <w:noProof/>
            <w:webHidden/>
          </w:rPr>
          <w:instrText xml:space="preserve"> PAGEREF _Toc33180824 \h </w:instrText>
        </w:r>
      </w:ins>
      <w:r>
        <w:rPr>
          <w:noProof/>
          <w:webHidden/>
        </w:rPr>
      </w:r>
      <w:r>
        <w:rPr>
          <w:noProof/>
          <w:webHidden/>
        </w:rPr>
        <w:fldChar w:fldCharType="separate"/>
      </w:r>
      <w:ins w:id="451" w:author="Laurence Golding" w:date="2020-02-21T12:31:00Z">
        <w:r>
          <w:rPr>
            <w:noProof/>
            <w:webHidden/>
          </w:rPr>
          <w:t>74</w:t>
        </w:r>
        <w:r>
          <w:rPr>
            <w:noProof/>
            <w:webHidden/>
          </w:rPr>
          <w:fldChar w:fldCharType="end"/>
        </w:r>
        <w:r w:rsidRPr="0085132B">
          <w:rPr>
            <w:rStyle w:val="Hyperlink"/>
            <w:noProof/>
          </w:rPr>
          <w:fldChar w:fldCharType="end"/>
        </w:r>
      </w:ins>
    </w:p>
    <w:p w14:paraId="1E1439D5" w14:textId="7DDACA5A" w:rsidR="00CE77CD" w:rsidRDefault="00CE77CD">
      <w:pPr>
        <w:pStyle w:val="TOC3"/>
        <w:tabs>
          <w:tab w:val="right" w:leader="dot" w:pos="9350"/>
        </w:tabs>
        <w:rPr>
          <w:ins w:id="452" w:author="Laurence Golding" w:date="2020-02-21T12:31:00Z"/>
          <w:rFonts w:asciiTheme="minorHAnsi" w:eastAsiaTheme="minorEastAsia" w:hAnsiTheme="minorHAnsi" w:cstheme="minorBidi"/>
          <w:noProof/>
          <w:sz w:val="22"/>
          <w:szCs w:val="22"/>
        </w:rPr>
      </w:pPr>
      <w:ins w:id="45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"_Toc33180825"</w:instrText>
        </w:r>
        <w:r w:rsidRPr="0085132B">
          <w:rPr>
            <w:rStyle w:val="Hyperlink"/>
            <w:noProof/>
          </w:rPr>
          <w:instrText xml:space="preserve"> </w:instrText>
        </w:r>
        <w:r w:rsidRPr="0085132B">
          <w:rPr>
            <w:rStyle w:val="Hyperlink"/>
            <w:noProof/>
          </w:rPr>
          <w:fldChar w:fldCharType="separate"/>
        </w:r>
        <w:r w:rsidRPr="0085132B">
          <w:rPr>
            <w:rStyle w:val="Hyperlink"/>
            <w:noProof/>
          </w:rPr>
          <w:t>3.19.23 rules property</w:t>
        </w:r>
        <w:r>
          <w:rPr>
            <w:noProof/>
            <w:webHidden/>
          </w:rPr>
          <w:tab/>
        </w:r>
        <w:r>
          <w:rPr>
            <w:noProof/>
            <w:webHidden/>
          </w:rPr>
          <w:fldChar w:fldCharType="begin"/>
        </w:r>
        <w:r>
          <w:rPr>
            <w:noProof/>
            <w:webHidden/>
          </w:rPr>
          <w:instrText xml:space="preserve"> PAGEREF _Toc33180825 \h </w:instrText>
        </w:r>
      </w:ins>
      <w:r>
        <w:rPr>
          <w:noProof/>
          <w:webHidden/>
        </w:rPr>
      </w:r>
      <w:r>
        <w:rPr>
          <w:noProof/>
          <w:webHidden/>
        </w:rPr>
        <w:fldChar w:fldCharType="separate"/>
      </w:r>
      <w:ins w:id="454" w:author="Laurence Golding" w:date="2020-02-21T12:31:00Z">
        <w:r>
          <w:rPr>
            <w:noProof/>
            <w:webHidden/>
          </w:rPr>
          <w:t>74</w:t>
        </w:r>
        <w:r>
          <w:rPr>
            <w:noProof/>
            <w:webHidden/>
          </w:rPr>
          <w:fldChar w:fldCharType="end"/>
        </w:r>
        <w:r w:rsidRPr="0085132B">
          <w:rPr>
            <w:rStyle w:val="Hyperlink"/>
            <w:noProof/>
          </w:rPr>
          <w:fldChar w:fldCharType="end"/>
        </w:r>
      </w:ins>
    </w:p>
    <w:p w14:paraId="08FB66D1" w14:textId="381AE898" w:rsidR="00CE77CD" w:rsidRDefault="00CE77CD">
      <w:pPr>
        <w:pStyle w:val="TOC3"/>
        <w:tabs>
          <w:tab w:val="right" w:leader="dot" w:pos="9350"/>
        </w:tabs>
        <w:rPr>
          <w:ins w:id="455" w:author="Laurence Golding" w:date="2020-02-21T12:31:00Z"/>
          <w:rFonts w:asciiTheme="minorHAnsi" w:eastAsiaTheme="minorEastAsia" w:hAnsiTheme="minorHAnsi" w:cstheme="minorBidi"/>
          <w:noProof/>
          <w:sz w:val="22"/>
          <w:szCs w:val="22"/>
        </w:rPr>
      </w:pPr>
      <w:ins w:id="45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"_Toc33180826"</w:instrText>
        </w:r>
        <w:r w:rsidRPr="0085132B">
          <w:rPr>
            <w:rStyle w:val="Hyperlink"/>
            <w:noProof/>
          </w:rPr>
          <w:instrText xml:space="preserve"> </w:instrText>
        </w:r>
        <w:r w:rsidRPr="0085132B">
          <w:rPr>
            <w:rStyle w:val="Hyperlink"/>
            <w:noProof/>
          </w:rPr>
          <w:fldChar w:fldCharType="separate"/>
        </w:r>
        <w:r w:rsidRPr="0085132B">
          <w:rPr>
            <w:rStyle w:val="Hyperlink"/>
            <w:noProof/>
          </w:rPr>
          <w:t>3.19.24 notifications property</w:t>
        </w:r>
        <w:r>
          <w:rPr>
            <w:noProof/>
            <w:webHidden/>
          </w:rPr>
          <w:tab/>
        </w:r>
        <w:r>
          <w:rPr>
            <w:noProof/>
            <w:webHidden/>
          </w:rPr>
          <w:fldChar w:fldCharType="begin"/>
        </w:r>
        <w:r>
          <w:rPr>
            <w:noProof/>
            <w:webHidden/>
          </w:rPr>
          <w:instrText xml:space="preserve"> PAGEREF _Toc33180826 \h </w:instrText>
        </w:r>
      </w:ins>
      <w:r>
        <w:rPr>
          <w:noProof/>
          <w:webHidden/>
        </w:rPr>
      </w:r>
      <w:r>
        <w:rPr>
          <w:noProof/>
          <w:webHidden/>
        </w:rPr>
        <w:fldChar w:fldCharType="separate"/>
      </w:r>
      <w:ins w:id="457" w:author="Laurence Golding" w:date="2020-02-21T12:31:00Z">
        <w:r>
          <w:rPr>
            <w:noProof/>
            <w:webHidden/>
          </w:rPr>
          <w:t>75</w:t>
        </w:r>
        <w:r>
          <w:rPr>
            <w:noProof/>
            <w:webHidden/>
          </w:rPr>
          <w:fldChar w:fldCharType="end"/>
        </w:r>
        <w:r w:rsidRPr="0085132B">
          <w:rPr>
            <w:rStyle w:val="Hyperlink"/>
            <w:noProof/>
          </w:rPr>
          <w:fldChar w:fldCharType="end"/>
        </w:r>
      </w:ins>
    </w:p>
    <w:p w14:paraId="2FA40983" w14:textId="43C74FEB" w:rsidR="00CE77CD" w:rsidRDefault="00CE77CD">
      <w:pPr>
        <w:pStyle w:val="TOC3"/>
        <w:tabs>
          <w:tab w:val="right" w:leader="dot" w:pos="9350"/>
        </w:tabs>
        <w:rPr>
          <w:ins w:id="458" w:author="Laurence Golding" w:date="2020-02-21T12:31:00Z"/>
          <w:rFonts w:asciiTheme="minorHAnsi" w:eastAsiaTheme="minorEastAsia" w:hAnsiTheme="minorHAnsi" w:cstheme="minorBidi"/>
          <w:noProof/>
          <w:sz w:val="22"/>
          <w:szCs w:val="22"/>
        </w:rPr>
      </w:pPr>
      <w:ins w:id="45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"_Toc33180827"</w:instrText>
        </w:r>
        <w:r w:rsidRPr="0085132B">
          <w:rPr>
            <w:rStyle w:val="Hyperlink"/>
            <w:noProof/>
          </w:rPr>
          <w:instrText xml:space="preserve"> </w:instrText>
        </w:r>
        <w:r w:rsidRPr="0085132B">
          <w:rPr>
            <w:rStyle w:val="Hyperlink"/>
            <w:noProof/>
          </w:rPr>
          <w:fldChar w:fldCharType="separate"/>
        </w:r>
        <w:r w:rsidRPr="0085132B">
          <w:rPr>
            <w:rStyle w:val="Hyperlink"/>
            <w:noProof/>
          </w:rPr>
          <w:t>3.19.25 taxa property</w:t>
        </w:r>
        <w:r>
          <w:rPr>
            <w:noProof/>
            <w:webHidden/>
          </w:rPr>
          <w:tab/>
        </w:r>
        <w:r>
          <w:rPr>
            <w:noProof/>
            <w:webHidden/>
          </w:rPr>
          <w:fldChar w:fldCharType="begin"/>
        </w:r>
        <w:r>
          <w:rPr>
            <w:noProof/>
            <w:webHidden/>
          </w:rPr>
          <w:instrText xml:space="preserve"> PAGEREF _Toc33180827 \h </w:instrText>
        </w:r>
      </w:ins>
      <w:r>
        <w:rPr>
          <w:noProof/>
          <w:webHidden/>
        </w:rPr>
      </w:r>
      <w:r>
        <w:rPr>
          <w:noProof/>
          <w:webHidden/>
        </w:rPr>
        <w:fldChar w:fldCharType="separate"/>
      </w:r>
      <w:ins w:id="460" w:author="Laurence Golding" w:date="2020-02-21T12:31:00Z">
        <w:r>
          <w:rPr>
            <w:noProof/>
            <w:webHidden/>
          </w:rPr>
          <w:t>76</w:t>
        </w:r>
        <w:r>
          <w:rPr>
            <w:noProof/>
            <w:webHidden/>
          </w:rPr>
          <w:fldChar w:fldCharType="end"/>
        </w:r>
        <w:r w:rsidRPr="0085132B">
          <w:rPr>
            <w:rStyle w:val="Hyperlink"/>
            <w:noProof/>
          </w:rPr>
          <w:fldChar w:fldCharType="end"/>
        </w:r>
      </w:ins>
    </w:p>
    <w:p w14:paraId="430DB929" w14:textId="62CF869C" w:rsidR="00CE77CD" w:rsidRDefault="00CE77CD">
      <w:pPr>
        <w:pStyle w:val="TOC3"/>
        <w:tabs>
          <w:tab w:val="right" w:leader="dot" w:pos="9350"/>
        </w:tabs>
        <w:rPr>
          <w:ins w:id="461" w:author="Laurence Golding" w:date="2020-02-21T12:31:00Z"/>
          <w:rFonts w:asciiTheme="minorHAnsi" w:eastAsiaTheme="minorEastAsia" w:hAnsiTheme="minorHAnsi" w:cstheme="minorBidi"/>
          <w:noProof/>
          <w:sz w:val="22"/>
          <w:szCs w:val="22"/>
        </w:rPr>
      </w:pPr>
      <w:ins w:id="46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"_Toc33180828"</w:instrText>
        </w:r>
        <w:r w:rsidRPr="0085132B">
          <w:rPr>
            <w:rStyle w:val="Hyperlink"/>
            <w:noProof/>
          </w:rPr>
          <w:instrText xml:space="preserve"> </w:instrText>
        </w:r>
        <w:r w:rsidRPr="0085132B">
          <w:rPr>
            <w:rStyle w:val="Hyperlink"/>
            <w:noProof/>
          </w:rPr>
          <w:fldChar w:fldCharType="separate"/>
        </w:r>
        <w:r w:rsidRPr="0085132B">
          <w:rPr>
            <w:rStyle w:val="Hyperlink"/>
            <w:noProof/>
          </w:rPr>
          <w:t>3.19.26 supportedTaxonomies property</w:t>
        </w:r>
        <w:r>
          <w:rPr>
            <w:noProof/>
            <w:webHidden/>
          </w:rPr>
          <w:tab/>
        </w:r>
        <w:r>
          <w:rPr>
            <w:noProof/>
            <w:webHidden/>
          </w:rPr>
          <w:fldChar w:fldCharType="begin"/>
        </w:r>
        <w:r>
          <w:rPr>
            <w:noProof/>
            <w:webHidden/>
          </w:rPr>
          <w:instrText xml:space="preserve"> PAGEREF _Toc33180828 \h </w:instrText>
        </w:r>
      </w:ins>
      <w:r>
        <w:rPr>
          <w:noProof/>
          <w:webHidden/>
        </w:rPr>
      </w:r>
      <w:r>
        <w:rPr>
          <w:noProof/>
          <w:webHidden/>
        </w:rPr>
        <w:fldChar w:fldCharType="separate"/>
      </w:r>
      <w:ins w:id="463" w:author="Laurence Golding" w:date="2020-02-21T12:31:00Z">
        <w:r>
          <w:rPr>
            <w:noProof/>
            <w:webHidden/>
          </w:rPr>
          <w:t>76</w:t>
        </w:r>
        <w:r>
          <w:rPr>
            <w:noProof/>
            <w:webHidden/>
          </w:rPr>
          <w:fldChar w:fldCharType="end"/>
        </w:r>
        <w:r w:rsidRPr="0085132B">
          <w:rPr>
            <w:rStyle w:val="Hyperlink"/>
            <w:noProof/>
          </w:rPr>
          <w:fldChar w:fldCharType="end"/>
        </w:r>
      </w:ins>
    </w:p>
    <w:p w14:paraId="00853A2E" w14:textId="1E79BEB7" w:rsidR="00CE77CD" w:rsidRDefault="00CE77CD">
      <w:pPr>
        <w:pStyle w:val="TOC3"/>
        <w:tabs>
          <w:tab w:val="right" w:leader="dot" w:pos="9350"/>
        </w:tabs>
        <w:rPr>
          <w:ins w:id="464" w:author="Laurence Golding" w:date="2020-02-21T12:31:00Z"/>
          <w:rFonts w:asciiTheme="minorHAnsi" w:eastAsiaTheme="minorEastAsia" w:hAnsiTheme="minorHAnsi" w:cstheme="minorBidi"/>
          <w:noProof/>
          <w:sz w:val="22"/>
          <w:szCs w:val="22"/>
        </w:rPr>
      </w:pPr>
      <w:ins w:id="46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"_Toc33180829"</w:instrText>
        </w:r>
        <w:r w:rsidRPr="0085132B">
          <w:rPr>
            <w:rStyle w:val="Hyperlink"/>
            <w:noProof/>
          </w:rPr>
          <w:instrText xml:space="preserve"> </w:instrText>
        </w:r>
        <w:r w:rsidRPr="0085132B">
          <w:rPr>
            <w:rStyle w:val="Hyperlink"/>
            <w:noProof/>
          </w:rPr>
          <w:fldChar w:fldCharType="separate"/>
        </w:r>
        <w:r w:rsidRPr="0085132B">
          <w:rPr>
            <w:rStyle w:val="Hyperlink"/>
            <w:noProof/>
          </w:rPr>
          <w:t>3.19.27 translationMetadata property</w:t>
        </w:r>
        <w:r>
          <w:rPr>
            <w:noProof/>
            <w:webHidden/>
          </w:rPr>
          <w:tab/>
        </w:r>
        <w:r>
          <w:rPr>
            <w:noProof/>
            <w:webHidden/>
          </w:rPr>
          <w:fldChar w:fldCharType="begin"/>
        </w:r>
        <w:r>
          <w:rPr>
            <w:noProof/>
            <w:webHidden/>
          </w:rPr>
          <w:instrText xml:space="preserve"> PAGEREF _Toc33180829 \h </w:instrText>
        </w:r>
      </w:ins>
      <w:r>
        <w:rPr>
          <w:noProof/>
          <w:webHidden/>
        </w:rPr>
      </w:r>
      <w:r>
        <w:rPr>
          <w:noProof/>
          <w:webHidden/>
        </w:rPr>
        <w:fldChar w:fldCharType="separate"/>
      </w:r>
      <w:ins w:id="466" w:author="Laurence Golding" w:date="2020-02-21T12:31:00Z">
        <w:r>
          <w:rPr>
            <w:noProof/>
            <w:webHidden/>
          </w:rPr>
          <w:t>77</w:t>
        </w:r>
        <w:r>
          <w:rPr>
            <w:noProof/>
            <w:webHidden/>
          </w:rPr>
          <w:fldChar w:fldCharType="end"/>
        </w:r>
        <w:r w:rsidRPr="0085132B">
          <w:rPr>
            <w:rStyle w:val="Hyperlink"/>
            <w:noProof/>
          </w:rPr>
          <w:fldChar w:fldCharType="end"/>
        </w:r>
      </w:ins>
    </w:p>
    <w:p w14:paraId="1215B9DA" w14:textId="143F95B6" w:rsidR="00CE77CD" w:rsidRDefault="00CE77CD">
      <w:pPr>
        <w:pStyle w:val="TOC3"/>
        <w:tabs>
          <w:tab w:val="right" w:leader="dot" w:pos="9350"/>
        </w:tabs>
        <w:rPr>
          <w:ins w:id="467" w:author="Laurence Golding" w:date="2020-02-21T12:31:00Z"/>
          <w:rFonts w:asciiTheme="minorHAnsi" w:eastAsiaTheme="minorEastAsia" w:hAnsiTheme="minorHAnsi" w:cstheme="minorBidi"/>
          <w:noProof/>
          <w:sz w:val="22"/>
          <w:szCs w:val="22"/>
        </w:rPr>
      </w:pPr>
      <w:ins w:id="46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"_Toc33180830"</w:instrText>
        </w:r>
        <w:r w:rsidRPr="0085132B">
          <w:rPr>
            <w:rStyle w:val="Hyperlink"/>
            <w:noProof/>
          </w:rPr>
          <w:instrText xml:space="preserve"> </w:instrText>
        </w:r>
        <w:r w:rsidRPr="0085132B">
          <w:rPr>
            <w:rStyle w:val="Hyperlink"/>
            <w:noProof/>
          </w:rPr>
          <w:fldChar w:fldCharType="separate"/>
        </w:r>
        <w:r w:rsidRPr="0085132B">
          <w:rPr>
            <w:rStyle w:val="Hyperlink"/>
            <w:noProof/>
          </w:rPr>
          <w:t>3.19.28 locations property</w:t>
        </w:r>
        <w:r>
          <w:rPr>
            <w:noProof/>
            <w:webHidden/>
          </w:rPr>
          <w:tab/>
        </w:r>
        <w:r>
          <w:rPr>
            <w:noProof/>
            <w:webHidden/>
          </w:rPr>
          <w:fldChar w:fldCharType="begin"/>
        </w:r>
        <w:r>
          <w:rPr>
            <w:noProof/>
            <w:webHidden/>
          </w:rPr>
          <w:instrText xml:space="preserve"> PAGEREF _Toc33180830 \h </w:instrText>
        </w:r>
      </w:ins>
      <w:r>
        <w:rPr>
          <w:noProof/>
          <w:webHidden/>
        </w:rPr>
      </w:r>
      <w:r>
        <w:rPr>
          <w:noProof/>
          <w:webHidden/>
        </w:rPr>
        <w:fldChar w:fldCharType="separate"/>
      </w:r>
      <w:ins w:id="469" w:author="Laurence Golding" w:date="2020-02-21T12:31:00Z">
        <w:r>
          <w:rPr>
            <w:noProof/>
            <w:webHidden/>
          </w:rPr>
          <w:t>77</w:t>
        </w:r>
        <w:r>
          <w:rPr>
            <w:noProof/>
            <w:webHidden/>
          </w:rPr>
          <w:fldChar w:fldCharType="end"/>
        </w:r>
        <w:r w:rsidRPr="0085132B">
          <w:rPr>
            <w:rStyle w:val="Hyperlink"/>
            <w:noProof/>
          </w:rPr>
          <w:fldChar w:fldCharType="end"/>
        </w:r>
      </w:ins>
    </w:p>
    <w:p w14:paraId="66878A14" w14:textId="5E345AB4" w:rsidR="00CE77CD" w:rsidRDefault="00CE77CD">
      <w:pPr>
        <w:pStyle w:val="TOC3"/>
        <w:tabs>
          <w:tab w:val="right" w:leader="dot" w:pos="9350"/>
        </w:tabs>
        <w:rPr>
          <w:ins w:id="470" w:author="Laurence Golding" w:date="2020-02-21T12:31:00Z"/>
          <w:rFonts w:asciiTheme="minorHAnsi" w:eastAsiaTheme="minorEastAsia" w:hAnsiTheme="minorHAnsi" w:cstheme="minorBidi"/>
          <w:noProof/>
          <w:sz w:val="22"/>
          <w:szCs w:val="22"/>
        </w:rPr>
      </w:pPr>
      <w:ins w:id="47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"_Toc33180831"</w:instrText>
        </w:r>
        <w:r w:rsidRPr="0085132B">
          <w:rPr>
            <w:rStyle w:val="Hyperlink"/>
            <w:noProof/>
          </w:rPr>
          <w:instrText xml:space="preserve"> </w:instrText>
        </w:r>
        <w:r w:rsidRPr="0085132B">
          <w:rPr>
            <w:rStyle w:val="Hyperlink"/>
            <w:noProof/>
          </w:rPr>
          <w:fldChar w:fldCharType="separate"/>
        </w:r>
        <w:r w:rsidRPr="0085132B">
          <w:rPr>
            <w:rStyle w:val="Hyperlink"/>
            <w:noProof/>
          </w:rPr>
          <w:t>3.19.29 contents property</w:t>
        </w:r>
        <w:r>
          <w:rPr>
            <w:noProof/>
            <w:webHidden/>
          </w:rPr>
          <w:tab/>
        </w:r>
        <w:r>
          <w:rPr>
            <w:noProof/>
            <w:webHidden/>
          </w:rPr>
          <w:fldChar w:fldCharType="begin"/>
        </w:r>
        <w:r>
          <w:rPr>
            <w:noProof/>
            <w:webHidden/>
          </w:rPr>
          <w:instrText xml:space="preserve"> PAGEREF _Toc33180831 \h </w:instrText>
        </w:r>
      </w:ins>
      <w:r>
        <w:rPr>
          <w:noProof/>
          <w:webHidden/>
        </w:rPr>
      </w:r>
      <w:r>
        <w:rPr>
          <w:noProof/>
          <w:webHidden/>
        </w:rPr>
        <w:fldChar w:fldCharType="separate"/>
      </w:r>
      <w:ins w:id="472" w:author="Laurence Golding" w:date="2020-02-21T12:31:00Z">
        <w:r>
          <w:rPr>
            <w:noProof/>
            <w:webHidden/>
          </w:rPr>
          <w:t>78</w:t>
        </w:r>
        <w:r>
          <w:rPr>
            <w:noProof/>
            <w:webHidden/>
          </w:rPr>
          <w:fldChar w:fldCharType="end"/>
        </w:r>
        <w:r w:rsidRPr="0085132B">
          <w:rPr>
            <w:rStyle w:val="Hyperlink"/>
            <w:noProof/>
          </w:rPr>
          <w:fldChar w:fldCharType="end"/>
        </w:r>
      </w:ins>
    </w:p>
    <w:p w14:paraId="78C91B35" w14:textId="6A7E84D3" w:rsidR="00CE77CD" w:rsidRDefault="00CE77CD">
      <w:pPr>
        <w:pStyle w:val="TOC3"/>
        <w:tabs>
          <w:tab w:val="right" w:leader="dot" w:pos="9350"/>
        </w:tabs>
        <w:rPr>
          <w:ins w:id="473" w:author="Laurence Golding" w:date="2020-02-21T12:31:00Z"/>
          <w:rFonts w:asciiTheme="minorHAnsi" w:eastAsiaTheme="minorEastAsia" w:hAnsiTheme="minorHAnsi" w:cstheme="minorBidi"/>
          <w:noProof/>
          <w:sz w:val="22"/>
          <w:szCs w:val="22"/>
        </w:rPr>
      </w:pPr>
      <w:ins w:id="47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"_Toc33180832"</w:instrText>
        </w:r>
        <w:r w:rsidRPr="0085132B">
          <w:rPr>
            <w:rStyle w:val="Hyperlink"/>
            <w:noProof/>
          </w:rPr>
          <w:instrText xml:space="preserve"> </w:instrText>
        </w:r>
        <w:r w:rsidRPr="0085132B">
          <w:rPr>
            <w:rStyle w:val="Hyperlink"/>
            <w:noProof/>
          </w:rPr>
          <w:fldChar w:fldCharType="separate"/>
        </w:r>
        <w:r w:rsidRPr="0085132B">
          <w:rPr>
            <w:rStyle w:val="Hyperlink"/>
            <w:noProof/>
          </w:rPr>
          <w:t>3.19.30 isComprehensive property</w:t>
        </w:r>
        <w:r>
          <w:rPr>
            <w:noProof/>
            <w:webHidden/>
          </w:rPr>
          <w:tab/>
        </w:r>
        <w:r>
          <w:rPr>
            <w:noProof/>
            <w:webHidden/>
          </w:rPr>
          <w:fldChar w:fldCharType="begin"/>
        </w:r>
        <w:r>
          <w:rPr>
            <w:noProof/>
            <w:webHidden/>
          </w:rPr>
          <w:instrText xml:space="preserve"> PAGEREF _Toc33180832 \h </w:instrText>
        </w:r>
      </w:ins>
      <w:r>
        <w:rPr>
          <w:noProof/>
          <w:webHidden/>
        </w:rPr>
      </w:r>
      <w:r>
        <w:rPr>
          <w:noProof/>
          <w:webHidden/>
        </w:rPr>
        <w:fldChar w:fldCharType="separate"/>
      </w:r>
      <w:ins w:id="475" w:author="Laurence Golding" w:date="2020-02-21T12:31:00Z">
        <w:r>
          <w:rPr>
            <w:noProof/>
            <w:webHidden/>
          </w:rPr>
          <w:t>78</w:t>
        </w:r>
        <w:r>
          <w:rPr>
            <w:noProof/>
            <w:webHidden/>
          </w:rPr>
          <w:fldChar w:fldCharType="end"/>
        </w:r>
        <w:r w:rsidRPr="0085132B">
          <w:rPr>
            <w:rStyle w:val="Hyperlink"/>
            <w:noProof/>
          </w:rPr>
          <w:fldChar w:fldCharType="end"/>
        </w:r>
      </w:ins>
    </w:p>
    <w:p w14:paraId="5625C507" w14:textId="3B877028" w:rsidR="00CE77CD" w:rsidRDefault="00CE77CD">
      <w:pPr>
        <w:pStyle w:val="TOC3"/>
        <w:tabs>
          <w:tab w:val="right" w:leader="dot" w:pos="9350"/>
        </w:tabs>
        <w:rPr>
          <w:ins w:id="476" w:author="Laurence Golding" w:date="2020-02-21T12:31:00Z"/>
          <w:rFonts w:asciiTheme="minorHAnsi" w:eastAsiaTheme="minorEastAsia" w:hAnsiTheme="minorHAnsi" w:cstheme="minorBidi"/>
          <w:noProof/>
          <w:sz w:val="22"/>
          <w:szCs w:val="22"/>
        </w:rPr>
      </w:pPr>
      <w:ins w:id="47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"_Toc33180833"</w:instrText>
        </w:r>
        <w:r w:rsidRPr="0085132B">
          <w:rPr>
            <w:rStyle w:val="Hyperlink"/>
            <w:noProof/>
          </w:rPr>
          <w:instrText xml:space="preserve"> </w:instrText>
        </w:r>
        <w:r w:rsidRPr="0085132B">
          <w:rPr>
            <w:rStyle w:val="Hyperlink"/>
            <w:noProof/>
          </w:rPr>
          <w:fldChar w:fldCharType="separate"/>
        </w:r>
        <w:r w:rsidRPr="0085132B">
          <w:rPr>
            <w:rStyle w:val="Hyperlink"/>
            <w:noProof/>
          </w:rPr>
          <w:t>3.19.31 localizedDataSemanticVersion property</w:t>
        </w:r>
        <w:r>
          <w:rPr>
            <w:noProof/>
            <w:webHidden/>
          </w:rPr>
          <w:tab/>
        </w:r>
        <w:r>
          <w:rPr>
            <w:noProof/>
            <w:webHidden/>
          </w:rPr>
          <w:fldChar w:fldCharType="begin"/>
        </w:r>
        <w:r>
          <w:rPr>
            <w:noProof/>
            <w:webHidden/>
          </w:rPr>
          <w:instrText xml:space="preserve"> PAGEREF _Toc33180833 \h </w:instrText>
        </w:r>
      </w:ins>
      <w:r>
        <w:rPr>
          <w:noProof/>
          <w:webHidden/>
        </w:rPr>
      </w:r>
      <w:r>
        <w:rPr>
          <w:noProof/>
          <w:webHidden/>
        </w:rPr>
        <w:fldChar w:fldCharType="separate"/>
      </w:r>
      <w:ins w:id="478" w:author="Laurence Golding" w:date="2020-02-21T12:31:00Z">
        <w:r>
          <w:rPr>
            <w:noProof/>
            <w:webHidden/>
          </w:rPr>
          <w:t>78</w:t>
        </w:r>
        <w:r>
          <w:rPr>
            <w:noProof/>
            <w:webHidden/>
          </w:rPr>
          <w:fldChar w:fldCharType="end"/>
        </w:r>
        <w:r w:rsidRPr="0085132B">
          <w:rPr>
            <w:rStyle w:val="Hyperlink"/>
            <w:noProof/>
          </w:rPr>
          <w:fldChar w:fldCharType="end"/>
        </w:r>
      </w:ins>
    </w:p>
    <w:p w14:paraId="0204724A" w14:textId="337A5766" w:rsidR="00CE77CD" w:rsidRDefault="00CE77CD">
      <w:pPr>
        <w:pStyle w:val="TOC3"/>
        <w:tabs>
          <w:tab w:val="right" w:leader="dot" w:pos="9350"/>
        </w:tabs>
        <w:rPr>
          <w:ins w:id="479" w:author="Laurence Golding" w:date="2020-02-21T12:31:00Z"/>
          <w:rFonts w:asciiTheme="minorHAnsi" w:eastAsiaTheme="minorEastAsia" w:hAnsiTheme="minorHAnsi" w:cstheme="minorBidi"/>
          <w:noProof/>
          <w:sz w:val="22"/>
          <w:szCs w:val="22"/>
        </w:rPr>
      </w:pPr>
      <w:ins w:id="48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"_Toc33180834"</w:instrText>
        </w:r>
        <w:r w:rsidRPr="0085132B">
          <w:rPr>
            <w:rStyle w:val="Hyperlink"/>
            <w:noProof/>
          </w:rPr>
          <w:instrText xml:space="preserve"> </w:instrText>
        </w:r>
        <w:r w:rsidRPr="0085132B">
          <w:rPr>
            <w:rStyle w:val="Hyperlink"/>
            <w:noProof/>
          </w:rPr>
          <w:fldChar w:fldCharType="separate"/>
        </w:r>
        <w:r w:rsidRPr="0085132B">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_Toc33180834 \h </w:instrText>
        </w:r>
      </w:ins>
      <w:r>
        <w:rPr>
          <w:noProof/>
          <w:webHidden/>
        </w:rPr>
      </w:r>
      <w:r>
        <w:rPr>
          <w:noProof/>
          <w:webHidden/>
        </w:rPr>
        <w:fldChar w:fldCharType="separate"/>
      </w:r>
      <w:ins w:id="481" w:author="Laurence Golding" w:date="2020-02-21T12:31:00Z">
        <w:r>
          <w:rPr>
            <w:noProof/>
            <w:webHidden/>
          </w:rPr>
          <w:t>79</w:t>
        </w:r>
        <w:r>
          <w:rPr>
            <w:noProof/>
            <w:webHidden/>
          </w:rPr>
          <w:fldChar w:fldCharType="end"/>
        </w:r>
        <w:r w:rsidRPr="0085132B">
          <w:rPr>
            <w:rStyle w:val="Hyperlink"/>
            <w:noProof/>
          </w:rPr>
          <w:fldChar w:fldCharType="end"/>
        </w:r>
      </w:ins>
    </w:p>
    <w:p w14:paraId="7FA14510" w14:textId="20C6A97B" w:rsidR="00CE77CD" w:rsidRDefault="00CE77CD">
      <w:pPr>
        <w:pStyle w:val="TOC3"/>
        <w:tabs>
          <w:tab w:val="right" w:leader="dot" w:pos="9350"/>
        </w:tabs>
        <w:rPr>
          <w:ins w:id="482" w:author="Laurence Golding" w:date="2020-02-21T12:31:00Z"/>
          <w:rFonts w:asciiTheme="minorHAnsi" w:eastAsiaTheme="minorEastAsia" w:hAnsiTheme="minorHAnsi" w:cstheme="minorBidi"/>
          <w:noProof/>
          <w:sz w:val="22"/>
          <w:szCs w:val="22"/>
        </w:rPr>
      </w:pPr>
      <w:ins w:id="48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"_Toc33180835"</w:instrText>
        </w:r>
        <w:r w:rsidRPr="0085132B">
          <w:rPr>
            <w:rStyle w:val="Hyperlink"/>
            <w:noProof/>
          </w:rPr>
          <w:instrText xml:space="preserve"> </w:instrText>
        </w:r>
        <w:r w:rsidRPr="0085132B">
          <w:rPr>
            <w:rStyle w:val="Hyperlink"/>
            <w:noProof/>
          </w:rPr>
          <w:fldChar w:fldCharType="separate"/>
        </w:r>
        <w:r w:rsidRPr="0085132B">
          <w:rPr>
            <w:rStyle w:val="Hyperlink"/>
            <w:noProof/>
          </w:rPr>
          <w:t>3.19.33 associatedComponent property</w:t>
        </w:r>
        <w:r>
          <w:rPr>
            <w:noProof/>
            <w:webHidden/>
          </w:rPr>
          <w:tab/>
        </w:r>
        <w:r>
          <w:rPr>
            <w:noProof/>
            <w:webHidden/>
          </w:rPr>
          <w:fldChar w:fldCharType="begin"/>
        </w:r>
        <w:r>
          <w:rPr>
            <w:noProof/>
            <w:webHidden/>
          </w:rPr>
          <w:instrText xml:space="preserve"> PAGEREF _Toc33180835 \h </w:instrText>
        </w:r>
      </w:ins>
      <w:r>
        <w:rPr>
          <w:noProof/>
          <w:webHidden/>
        </w:rPr>
      </w:r>
      <w:r>
        <w:rPr>
          <w:noProof/>
          <w:webHidden/>
        </w:rPr>
        <w:fldChar w:fldCharType="separate"/>
      </w:r>
      <w:ins w:id="484" w:author="Laurence Golding" w:date="2020-02-21T12:31:00Z">
        <w:r>
          <w:rPr>
            <w:noProof/>
            <w:webHidden/>
          </w:rPr>
          <w:t>79</w:t>
        </w:r>
        <w:r>
          <w:rPr>
            <w:noProof/>
            <w:webHidden/>
          </w:rPr>
          <w:fldChar w:fldCharType="end"/>
        </w:r>
        <w:r w:rsidRPr="0085132B">
          <w:rPr>
            <w:rStyle w:val="Hyperlink"/>
            <w:noProof/>
          </w:rPr>
          <w:fldChar w:fldCharType="end"/>
        </w:r>
      </w:ins>
    </w:p>
    <w:p w14:paraId="68E38241" w14:textId="51B47689" w:rsidR="00CE77CD" w:rsidRDefault="00CE77CD">
      <w:pPr>
        <w:pStyle w:val="TOC2"/>
        <w:tabs>
          <w:tab w:val="right" w:leader="dot" w:pos="9350"/>
        </w:tabs>
        <w:rPr>
          <w:ins w:id="485" w:author="Laurence Golding" w:date="2020-02-21T12:31:00Z"/>
          <w:rFonts w:asciiTheme="minorHAnsi" w:eastAsiaTheme="minorEastAsia" w:hAnsiTheme="minorHAnsi" w:cstheme="minorBidi"/>
          <w:noProof/>
          <w:sz w:val="22"/>
          <w:szCs w:val="22"/>
        </w:rPr>
      </w:pPr>
      <w:ins w:id="48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"_Toc33180836"</w:instrText>
        </w:r>
        <w:r w:rsidRPr="0085132B">
          <w:rPr>
            <w:rStyle w:val="Hyperlink"/>
            <w:noProof/>
          </w:rPr>
          <w:instrText xml:space="preserve"> </w:instrText>
        </w:r>
        <w:r w:rsidRPr="0085132B">
          <w:rPr>
            <w:rStyle w:val="Hyperlink"/>
            <w:noProof/>
          </w:rPr>
          <w:fldChar w:fldCharType="separate"/>
        </w:r>
        <w:r w:rsidRPr="0085132B">
          <w:rPr>
            <w:rStyle w:val="Hyperlink"/>
            <w:noProof/>
          </w:rPr>
          <w:t>3.20 invocation object</w:t>
        </w:r>
        <w:r>
          <w:rPr>
            <w:noProof/>
            <w:webHidden/>
          </w:rPr>
          <w:tab/>
        </w:r>
        <w:r>
          <w:rPr>
            <w:noProof/>
            <w:webHidden/>
          </w:rPr>
          <w:fldChar w:fldCharType="begin"/>
        </w:r>
        <w:r>
          <w:rPr>
            <w:noProof/>
            <w:webHidden/>
          </w:rPr>
          <w:instrText xml:space="preserve"> PAGEREF _Toc33180836 \h </w:instrText>
        </w:r>
      </w:ins>
      <w:r>
        <w:rPr>
          <w:noProof/>
          <w:webHidden/>
        </w:rPr>
      </w:r>
      <w:r>
        <w:rPr>
          <w:noProof/>
          <w:webHidden/>
        </w:rPr>
        <w:fldChar w:fldCharType="separate"/>
      </w:r>
      <w:ins w:id="487" w:author="Laurence Golding" w:date="2020-02-21T12:31:00Z">
        <w:r>
          <w:rPr>
            <w:noProof/>
            <w:webHidden/>
          </w:rPr>
          <w:t>80</w:t>
        </w:r>
        <w:r>
          <w:rPr>
            <w:noProof/>
            <w:webHidden/>
          </w:rPr>
          <w:fldChar w:fldCharType="end"/>
        </w:r>
        <w:r w:rsidRPr="0085132B">
          <w:rPr>
            <w:rStyle w:val="Hyperlink"/>
            <w:noProof/>
          </w:rPr>
          <w:fldChar w:fldCharType="end"/>
        </w:r>
      </w:ins>
    </w:p>
    <w:p w14:paraId="7B08E9BA" w14:textId="53DB5B9B" w:rsidR="00CE77CD" w:rsidRDefault="00CE77CD">
      <w:pPr>
        <w:pStyle w:val="TOC3"/>
        <w:tabs>
          <w:tab w:val="right" w:leader="dot" w:pos="9350"/>
        </w:tabs>
        <w:rPr>
          <w:ins w:id="488" w:author="Laurence Golding" w:date="2020-02-21T12:31:00Z"/>
          <w:rFonts w:asciiTheme="minorHAnsi" w:eastAsiaTheme="minorEastAsia" w:hAnsiTheme="minorHAnsi" w:cstheme="minorBidi"/>
          <w:noProof/>
          <w:sz w:val="22"/>
          <w:szCs w:val="22"/>
        </w:rPr>
      </w:pPr>
      <w:ins w:id="48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"_Toc33180837"</w:instrText>
        </w:r>
        <w:r w:rsidRPr="0085132B">
          <w:rPr>
            <w:rStyle w:val="Hyperlink"/>
            <w:noProof/>
          </w:rPr>
          <w:instrText xml:space="preserve"> </w:instrText>
        </w:r>
        <w:r w:rsidRPr="0085132B">
          <w:rPr>
            <w:rStyle w:val="Hyperlink"/>
            <w:noProof/>
          </w:rPr>
          <w:fldChar w:fldCharType="separate"/>
        </w:r>
        <w:r w:rsidRPr="0085132B">
          <w:rPr>
            <w:rStyle w:val="Hyperlink"/>
            <w:noProof/>
          </w:rPr>
          <w:t>3.20.1 General</w:t>
        </w:r>
        <w:r>
          <w:rPr>
            <w:noProof/>
            <w:webHidden/>
          </w:rPr>
          <w:tab/>
        </w:r>
        <w:r>
          <w:rPr>
            <w:noProof/>
            <w:webHidden/>
          </w:rPr>
          <w:fldChar w:fldCharType="begin"/>
        </w:r>
        <w:r>
          <w:rPr>
            <w:noProof/>
            <w:webHidden/>
          </w:rPr>
          <w:instrText xml:space="preserve"> PAGEREF _Toc33180837 \h </w:instrText>
        </w:r>
      </w:ins>
      <w:r>
        <w:rPr>
          <w:noProof/>
          <w:webHidden/>
        </w:rPr>
      </w:r>
      <w:r>
        <w:rPr>
          <w:noProof/>
          <w:webHidden/>
        </w:rPr>
        <w:fldChar w:fldCharType="separate"/>
      </w:r>
      <w:ins w:id="490" w:author="Laurence Golding" w:date="2020-02-21T12:31:00Z">
        <w:r>
          <w:rPr>
            <w:noProof/>
            <w:webHidden/>
          </w:rPr>
          <w:t>80</w:t>
        </w:r>
        <w:r>
          <w:rPr>
            <w:noProof/>
            <w:webHidden/>
          </w:rPr>
          <w:fldChar w:fldCharType="end"/>
        </w:r>
        <w:r w:rsidRPr="0085132B">
          <w:rPr>
            <w:rStyle w:val="Hyperlink"/>
            <w:noProof/>
          </w:rPr>
          <w:fldChar w:fldCharType="end"/>
        </w:r>
      </w:ins>
    </w:p>
    <w:p w14:paraId="1FFB76EA" w14:textId="0E9CF91C" w:rsidR="00CE77CD" w:rsidRDefault="00CE77CD">
      <w:pPr>
        <w:pStyle w:val="TOC3"/>
        <w:tabs>
          <w:tab w:val="right" w:leader="dot" w:pos="9350"/>
        </w:tabs>
        <w:rPr>
          <w:ins w:id="491" w:author="Laurence Golding" w:date="2020-02-21T12:31:00Z"/>
          <w:rFonts w:asciiTheme="minorHAnsi" w:eastAsiaTheme="minorEastAsia" w:hAnsiTheme="minorHAnsi" w:cstheme="minorBidi"/>
          <w:noProof/>
          <w:sz w:val="22"/>
          <w:szCs w:val="22"/>
        </w:rPr>
      </w:pPr>
      <w:ins w:id="49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"_Toc33180838"</w:instrText>
        </w:r>
        <w:r w:rsidRPr="0085132B">
          <w:rPr>
            <w:rStyle w:val="Hyperlink"/>
            <w:noProof/>
          </w:rPr>
          <w:instrText xml:space="preserve"> </w:instrText>
        </w:r>
        <w:r w:rsidRPr="0085132B">
          <w:rPr>
            <w:rStyle w:val="Hyperlink"/>
            <w:noProof/>
          </w:rPr>
          <w:fldChar w:fldCharType="separate"/>
        </w:r>
        <w:r w:rsidRPr="0085132B">
          <w:rPr>
            <w:rStyle w:val="Hyperlink"/>
            <w:noProof/>
          </w:rPr>
          <w:t>3.20.2 commandLine property</w:t>
        </w:r>
        <w:r>
          <w:rPr>
            <w:noProof/>
            <w:webHidden/>
          </w:rPr>
          <w:tab/>
        </w:r>
        <w:r>
          <w:rPr>
            <w:noProof/>
            <w:webHidden/>
          </w:rPr>
          <w:fldChar w:fldCharType="begin"/>
        </w:r>
        <w:r>
          <w:rPr>
            <w:noProof/>
            <w:webHidden/>
          </w:rPr>
          <w:instrText xml:space="preserve"> PAGEREF _Toc33180838 \h </w:instrText>
        </w:r>
      </w:ins>
      <w:r>
        <w:rPr>
          <w:noProof/>
          <w:webHidden/>
        </w:rPr>
      </w:r>
      <w:r>
        <w:rPr>
          <w:noProof/>
          <w:webHidden/>
        </w:rPr>
        <w:fldChar w:fldCharType="separate"/>
      </w:r>
      <w:ins w:id="493" w:author="Laurence Golding" w:date="2020-02-21T12:31:00Z">
        <w:r>
          <w:rPr>
            <w:noProof/>
            <w:webHidden/>
          </w:rPr>
          <w:t>80</w:t>
        </w:r>
        <w:r>
          <w:rPr>
            <w:noProof/>
            <w:webHidden/>
          </w:rPr>
          <w:fldChar w:fldCharType="end"/>
        </w:r>
        <w:r w:rsidRPr="0085132B">
          <w:rPr>
            <w:rStyle w:val="Hyperlink"/>
            <w:noProof/>
          </w:rPr>
          <w:fldChar w:fldCharType="end"/>
        </w:r>
      </w:ins>
    </w:p>
    <w:p w14:paraId="0D0DA9AE" w14:textId="08C0B0C8" w:rsidR="00CE77CD" w:rsidRDefault="00CE77CD">
      <w:pPr>
        <w:pStyle w:val="TOC3"/>
        <w:tabs>
          <w:tab w:val="right" w:leader="dot" w:pos="9350"/>
        </w:tabs>
        <w:rPr>
          <w:ins w:id="494" w:author="Laurence Golding" w:date="2020-02-21T12:31:00Z"/>
          <w:rFonts w:asciiTheme="minorHAnsi" w:eastAsiaTheme="minorEastAsia" w:hAnsiTheme="minorHAnsi" w:cstheme="minorBidi"/>
          <w:noProof/>
          <w:sz w:val="22"/>
          <w:szCs w:val="22"/>
        </w:rPr>
      </w:pPr>
      <w:ins w:id="49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"_Toc33180839"</w:instrText>
        </w:r>
        <w:r w:rsidRPr="0085132B">
          <w:rPr>
            <w:rStyle w:val="Hyperlink"/>
            <w:noProof/>
          </w:rPr>
          <w:instrText xml:space="preserve"> </w:instrText>
        </w:r>
        <w:r w:rsidRPr="0085132B">
          <w:rPr>
            <w:rStyle w:val="Hyperlink"/>
            <w:noProof/>
          </w:rPr>
          <w:fldChar w:fldCharType="separate"/>
        </w:r>
        <w:r w:rsidRPr="0085132B">
          <w:rPr>
            <w:rStyle w:val="Hyperlink"/>
            <w:noProof/>
          </w:rPr>
          <w:t>3.20.3 arguments property</w:t>
        </w:r>
        <w:r>
          <w:rPr>
            <w:noProof/>
            <w:webHidden/>
          </w:rPr>
          <w:tab/>
        </w:r>
        <w:r>
          <w:rPr>
            <w:noProof/>
            <w:webHidden/>
          </w:rPr>
          <w:fldChar w:fldCharType="begin"/>
        </w:r>
        <w:r>
          <w:rPr>
            <w:noProof/>
            <w:webHidden/>
          </w:rPr>
          <w:instrText xml:space="preserve"> PAGEREF _Toc33180839 \h </w:instrText>
        </w:r>
      </w:ins>
      <w:r>
        <w:rPr>
          <w:noProof/>
          <w:webHidden/>
        </w:rPr>
      </w:r>
      <w:r>
        <w:rPr>
          <w:noProof/>
          <w:webHidden/>
        </w:rPr>
        <w:fldChar w:fldCharType="separate"/>
      </w:r>
      <w:ins w:id="496" w:author="Laurence Golding" w:date="2020-02-21T12:31:00Z">
        <w:r>
          <w:rPr>
            <w:noProof/>
            <w:webHidden/>
          </w:rPr>
          <w:t>81</w:t>
        </w:r>
        <w:r>
          <w:rPr>
            <w:noProof/>
            <w:webHidden/>
          </w:rPr>
          <w:fldChar w:fldCharType="end"/>
        </w:r>
        <w:r w:rsidRPr="0085132B">
          <w:rPr>
            <w:rStyle w:val="Hyperlink"/>
            <w:noProof/>
          </w:rPr>
          <w:fldChar w:fldCharType="end"/>
        </w:r>
      </w:ins>
    </w:p>
    <w:p w14:paraId="6033344D" w14:textId="41997CED" w:rsidR="00CE77CD" w:rsidRDefault="00CE77CD">
      <w:pPr>
        <w:pStyle w:val="TOC3"/>
        <w:tabs>
          <w:tab w:val="right" w:leader="dot" w:pos="9350"/>
        </w:tabs>
        <w:rPr>
          <w:ins w:id="497" w:author="Laurence Golding" w:date="2020-02-21T12:31:00Z"/>
          <w:rFonts w:asciiTheme="minorHAnsi" w:eastAsiaTheme="minorEastAsia" w:hAnsiTheme="minorHAnsi" w:cstheme="minorBidi"/>
          <w:noProof/>
          <w:sz w:val="22"/>
          <w:szCs w:val="22"/>
        </w:rPr>
      </w:pPr>
      <w:ins w:id="49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"_Toc33180840"</w:instrText>
        </w:r>
        <w:r w:rsidRPr="0085132B">
          <w:rPr>
            <w:rStyle w:val="Hyperlink"/>
            <w:noProof/>
          </w:rPr>
          <w:instrText xml:space="preserve"> </w:instrText>
        </w:r>
        <w:r w:rsidRPr="0085132B">
          <w:rPr>
            <w:rStyle w:val="Hyperlink"/>
            <w:noProof/>
          </w:rPr>
          <w:fldChar w:fldCharType="separate"/>
        </w:r>
        <w:r w:rsidRPr="0085132B">
          <w:rPr>
            <w:rStyle w:val="Hyperlink"/>
            <w:noProof/>
          </w:rPr>
          <w:t>3.20.4 responseFiles property</w:t>
        </w:r>
        <w:r>
          <w:rPr>
            <w:noProof/>
            <w:webHidden/>
          </w:rPr>
          <w:tab/>
        </w:r>
        <w:r>
          <w:rPr>
            <w:noProof/>
            <w:webHidden/>
          </w:rPr>
          <w:fldChar w:fldCharType="begin"/>
        </w:r>
        <w:r>
          <w:rPr>
            <w:noProof/>
            <w:webHidden/>
          </w:rPr>
          <w:instrText xml:space="preserve"> PAGEREF _Toc33180840 \h </w:instrText>
        </w:r>
      </w:ins>
      <w:r>
        <w:rPr>
          <w:noProof/>
          <w:webHidden/>
        </w:rPr>
      </w:r>
      <w:r>
        <w:rPr>
          <w:noProof/>
          <w:webHidden/>
        </w:rPr>
        <w:fldChar w:fldCharType="separate"/>
      </w:r>
      <w:ins w:id="499" w:author="Laurence Golding" w:date="2020-02-21T12:31:00Z">
        <w:r>
          <w:rPr>
            <w:noProof/>
            <w:webHidden/>
          </w:rPr>
          <w:t>81</w:t>
        </w:r>
        <w:r>
          <w:rPr>
            <w:noProof/>
            <w:webHidden/>
          </w:rPr>
          <w:fldChar w:fldCharType="end"/>
        </w:r>
        <w:r w:rsidRPr="0085132B">
          <w:rPr>
            <w:rStyle w:val="Hyperlink"/>
            <w:noProof/>
          </w:rPr>
          <w:fldChar w:fldCharType="end"/>
        </w:r>
      </w:ins>
    </w:p>
    <w:p w14:paraId="276A61BD" w14:textId="3165F97D" w:rsidR="00CE77CD" w:rsidRDefault="00CE77CD">
      <w:pPr>
        <w:pStyle w:val="TOC3"/>
        <w:tabs>
          <w:tab w:val="right" w:leader="dot" w:pos="9350"/>
        </w:tabs>
        <w:rPr>
          <w:ins w:id="500" w:author="Laurence Golding" w:date="2020-02-21T12:31:00Z"/>
          <w:rFonts w:asciiTheme="minorHAnsi" w:eastAsiaTheme="minorEastAsia" w:hAnsiTheme="minorHAnsi" w:cstheme="minorBidi"/>
          <w:noProof/>
          <w:sz w:val="22"/>
          <w:szCs w:val="22"/>
        </w:rPr>
      </w:pPr>
      <w:ins w:id="50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"_Toc33180841"</w:instrText>
        </w:r>
        <w:r w:rsidRPr="0085132B">
          <w:rPr>
            <w:rStyle w:val="Hyperlink"/>
            <w:noProof/>
          </w:rPr>
          <w:instrText xml:space="preserve"> </w:instrText>
        </w:r>
        <w:r w:rsidRPr="0085132B">
          <w:rPr>
            <w:rStyle w:val="Hyperlink"/>
            <w:noProof/>
          </w:rPr>
          <w:fldChar w:fldCharType="separate"/>
        </w:r>
        <w:r w:rsidRPr="0085132B">
          <w:rPr>
            <w:rStyle w:val="Hyperlink"/>
            <w:noProof/>
          </w:rPr>
          <w:t>3.20.5 ruleConfigurationOverrides property</w:t>
        </w:r>
        <w:r>
          <w:rPr>
            <w:noProof/>
            <w:webHidden/>
          </w:rPr>
          <w:tab/>
        </w:r>
        <w:r>
          <w:rPr>
            <w:noProof/>
            <w:webHidden/>
          </w:rPr>
          <w:fldChar w:fldCharType="begin"/>
        </w:r>
        <w:r>
          <w:rPr>
            <w:noProof/>
            <w:webHidden/>
          </w:rPr>
          <w:instrText xml:space="preserve"> PAGEREF _Toc33180841 \h </w:instrText>
        </w:r>
      </w:ins>
      <w:r>
        <w:rPr>
          <w:noProof/>
          <w:webHidden/>
        </w:rPr>
      </w:r>
      <w:r>
        <w:rPr>
          <w:noProof/>
          <w:webHidden/>
        </w:rPr>
        <w:fldChar w:fldCharType="separate"/>
      </w:r>
      <w:ins w:id="502" w:author="Laurence Golding" w:date="2020-02-21T12:31:00Z">
        <w:r>
          <w:rPr>
            <w:noProof/>
            <w:webHidden/>
          </w:rPr>
          <w:t>81</w:t>
        </w:r>
        <w:r>
          <w:rPr>
            <w:noProof/>
            <w:webHidden/>
          </w:rPr>
          <w:fldChar w:fldCharType="end"/>
        </w:r>
        <w:r w:rsidRPr="0085132B">
          <w:rPr>
            <w:rStyle w:val="Hyperlink"/>
            <w:noProof/>
          </w:rPr>
          <w:fldChar w:fldCharType="end"/>
        </w:r>
      </w:ins>
    </w:p>
    <w:p w14:paraId="37345B7D" w14:textId="09F9064B" w:rsidR="00CE77CD" w:rsidRDefault="00CE77CD">
      <w:pPr>
        <w:pStyle w:val="TOC3"/>
        <w:tabs>
          <w:tab w:val="right" w:leader="dot" w:pos="9350"/>
        </w:tabs>
        <w:rPr>
          <w:ins w:id="503" w:author="Laurence Golding" w:date="2020-02-21T12:31:00Z"/>
          <w:rFonts w:asciiTheme="minorHAnsi" w:eastAsiaTheme="minorEastAsia" w:hAnsiTheme="minorHAnsi" w:cstheme="minorBidi"/>
          <w:noProof/>
          <w:sz w:val="22"/>
          <w:szCs w:val="22"/>
        </w:rPr>
      </w:pPr>
      <w:ins w:id="50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"_Toc33180842"</w:instrText>
        </w:r>
        <w:r w:rsidRPr="0085132B">
          <w:rPr>
            <w:rStyle w:val="Hyperlink"/>
            <w:noProof/>
          </w:rPr>
          <w:instrText xml:space="preserve"> </w:instrText>
        </w:r>
        <w:r w:rsidRPr="0085132B">
          <w:rPr>
            <w:rStyle w:val="Hyperlink"/>
            <w:noProof/>
          </w:rPr>
          <w:fldChar w:fldCharType="separate"/>
        </w:r>
        <w:r w:rsidRPr="0085132B">
          <w:rPr>
            <w:rStyle w:val="Hyperlink"/>
            <w:noProof/>
          </w:rPr>
          <w:t>3.20.6 notificationConfigurationOverrides property</w:t>
        </w:r>
        <w:r>
          <w:rPr>
            <w:noProof/>
            <w:webHidden/>
          </w:rPr>
          <w:tab/>
        </w:r>
        <w:r>
          <w:rPr>
            <w:noProof/>
            <w:webHidden/>
          </w:rPr>
          <w:fldChar w:fldCharType="begin"/>
        </w:r>
        <w:r>
          <w:rPr>
            <w:noProof/>
            <w:webHidden/>
          </w:rPr>
          <w:instrText xml:space="preserve"> PAGEREF _Toc33180842 \h </w:instrText>
        </w:r>
      </w:ins>
      <w:r>
        <w:rPr>
          <w:noProof/>
          <w:webHidden/>
        </w:rPr>
      </w:r>
      <w:r>
        <w:rPr>
          <w:noProof/>
          <w:webHidden/>
        </w:rPr>
        <w:fldChar w:fldCharType="separate"/>
      </w:r>
      <w:ins w:id="505" w:author="Laurence Golding" w:date="2020-02-21T12:31:00Z">
        <w:r>
          <w:rPr>
            <w:noProof/>
            <w:webHidden/>
          </w:rPr>
          <w:t>82</w:t>
        </w:r>
        <w:r>
          <w:rPr>
            <w:noProof/>
            <w:webHidden/>
          </w:rPr>
          <w:fldChar w:fldCharType="end"/>
        </w:r>
        <w:r w:rsidRPr="0085132B">
          <w:rPr>
            <w:rStyle w:val="Hyperlink"/>
            <w:noProof/>
          </w:rPr>
          <w:fldChar w:fldCharType="end"/>
        </w:r>
      </w:ins>
    </w:p>
    <w:p w14:paraId="6EA69D5A" w14:textId="547D8E2D" w:rsidR="00CE77CD" w:rsidRDefault="00CE77CD">
      <w:pPr>
        <w:pStyle w:val="TOC3"/>
        <w:tabs>
          <w:tab w:val="right" w:leader="dot" w:pos="9350"/>
        </w:tabs>
        <w:rPr>
          <w:ins w:id="506" w:author="Laurence Golding" w:date="2020-02-21T12:31:00Z"/>
          <w:rFonts w:asciiTheme="minorHAnsi" w:eastAsiaTheme="minorEastAsia" w:hAnsiTheme="minorHAnsi" w:cstheme="minorBidi"/>
          <w:noProof/>
          <w:sz w:val="22"/>
          <w:szCs w:val="22"/>
        </w:rPr>
      </w:pPr>
      <w:ins w:id="50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"_Toc33180843"</w:instrText>
        </w:r>
        <w:r w:rsidRPr="0085132B">
          <w:rPr>
            <w:rStyle w:val="Hyperlink"/>
            <w:noProof/>
          </w:rPr>
          <w:instrText xml:space="preserve"> </w:instrText>
        </w:r>
        <w:r w:rsidRPr="0085132B">
          <w:rPr>
            <w:rStyle w:val="Hyperlink"/>
            <w:noProof/>
          </w:rPr>
          <w:fldChar w:fldCharType="separate"/>
        </w:r>
        <w:r w:rsidRPr="0085132B">
          <w:rPr>
            <w:rStyle w:val="Hyperlink"/>
            <w:noProof/>
          </w:rPr>
          <w:t>3.20.7 startTimeUtc property</w:t>
        </w:r>
        <w:r>
          <w:rPr>
            <w:noProof/>
            <w:webHidden/>
          </w:rPr>
          <w:tab/>
        </w:r>
        <w:r>
          <w:rPr>
            <w:noProof/>
            <w:webHidden/>
          </w:rPr>
          <w:fldChar w:fldCharType="begin"/>
        </w:r>
        <w:r>
          <w:rPr>
            <w:noProof/>
            <w:webHidden/>
          </w:rPr>
          <w:instrText xml:space="preserve"> PAGEREF _Toc33180843 \h </w:instrText>
        </w:r>
      </w:ins>
      <w:r>
        <w:rPr>
          <w:noProof/>
          <w:webHidden/>
        </w:rPr>
      </w:r>
      <w:r>
        <w:rPr>
          <w:noProof/>
          <w:webHidden/>
        </w:rPr>
        <w:fldChar w:fldCharType="separate"/>
      </w:r>
      <w:ins w:id="508" w:author="Laurence Golding" w:date="2020-02-21T12:31:00Z">
        <w:r>
          <w:rPr>
            <w:noProof/>
            <w:webHidden/>
          </w:rPr>
          <w:t>82</w:t>
        </w:r>
        <w:r>
          <w:rPr>
            <w:noProof/>
            <w:webHidden/>
          </w:rPr>
          <w:fldChar w:fldCharType="end"/>
        </w:r>
        <w:r w:rsidRPr="0085132B">
          <w:rPr>
            <w:rStyle w:val="Hyperlink"/>
            <w:noProof/>
          </w:rPr>
          <w:fldChar w:fldCharType="end"/>
        </w:r>
      </w:ins>
    </w:p>
    <w:p w14:paraId="08EF88D3" w14:textId="06F30C16" w:rsidR="00CE77CD" w:rsidRDefault="00CE77CD">
      <w:pPr>
        <w:pStyle w:val="TOC3"/>
        <w:tabs>
          <w:tab w:val="right" w:leader="dot" w:pos="9350"/>
        </w:tabs>
        <w:rPr>
          <w:ins w:id="509" w:author="Laurence Golding" w:date="2020-02-21T12:31:00Z"/>
          <w:rFonts w:asciiTheme="minorHAnsi" w:eastAsiaTheme="minorEastAsia" w:hAnsiTheme="minorHAnsi" w:cstheme="minorBidi"/>
          <w:noProof/>
          <w:sz w:val="22"/>
          <w:szCs w:val="22"/>
        </w:rPr>
      </w:pPr>
      <w:ins w:id="51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"_Toc33180844"</w:instrText>
        </w:r>
        <w:r w:rsidRPr="0085132B">
          <w:rPr>
            <w:rStyle w:val="Hyperlink"/>
            <w:noProof/>
          </w:rPr>
          <w:instrText xml:space="preserve"> </w:instrText>
        </w:r>
        <w:r w:rsidRPr="0085132B">
          <w:rPr>
            <w:rStyle w:val="Hyperlink"/>
            <w:noProof/>
          </w:rPr>
          <w:fldChar w:fldCharType="separate"/>
        </w:r>
        <w:r w:rsidRPr="0085132B">
          <w:rPr>
            <w:rStyle w:val="Hyperlink"/>
            <w:noProof/>
          </w:rPr>
          <w:t>3.20.8 endTimeUtc property</w:t>
        </w:r>
        <w:r>
          <w:rPr>
            <w:noProof/>
            <w:webHidden/>
          </w:rPr>
          <w:tab/>
        </w:r>
        <w:r>
          <w:rPr>
            <w:noProof/>
            <w:webHidden/>
          </w:rPr>
          <w:fldChar w:fldCharType="begin"/>
        </w:r>
        <w:r>
          <w:rPr>
            <w:noProof/>
            <w:webHidden/>
          </w:rPr>
          <w:instrText xml:space="preserve"> PAGEREF _Toc33180844 \h </w:instrText>
        </w:r>
      </w:ins>
      <w:r>
        <w:rPr>
          <w:noProof/>
          <w:webHidden/>
        </w:rPr>
      </w:r>
      <w:r>
        <w:rPr>
          <w:noProof/>
          <w:webHidden/>
        </w:rPr>
        <w:fldChar w:fldCharType="separate"/>
      </w:r>
      <w:ins w:id="511" w:author="Laurence Golding" w:date="2020-02-21T12:31:00Z">
        <w:r>
          <w:rPr>
            <w:noProof/>
            <w:webHidden/>
          </w:rPr>
          <w:t>82</w:t>
        </w:r>
        <w:r>
          <w:rPr>
            <w:noProof/>
            <w:webHidden/>
          </w:rPr>
          <w:fldChar w:fldCharType="end"/>
        </w:r>
        <w:r w:rsidRPr="0085132B">
          <w:rPr>
            <w:rStyle w:val="Hyperlink"/>
            <w:noProof/>
          </w:rPr>
          <w:fldChar w:fldCharType="end"/>
        </w:r>
      </w:ins>
    </w:p>
    <w:p w14:paraId="6860B555" w14:textId="25EBFE2A" w:rsidR="00CE77CD" w:rsidRDefault="00CE77CD">
      <w:pPr>
        <w:pStyle w:val="TOC3"/>
        <w:tabs>
          <w:tab w:val="right" w:leader="dot" w:pos="9350"/>
        </w:tabs>
        <w:rPr>
          <w:ins w:id="512" w:author="Laurence Golding" w:date="2020-02-21T12:31:00Z"/>
          <w:rFonts w:asciiTheme="minorHAnsi" w:eastAsiaTheme="minorEastAsia" w:hAnsiTheme="minorHAnsi" w:cstheme="minorBidi"/>
          <w:noProof/>
          <w:sz w:val="22"/>
          <w:szCs w:val="22"/>
        </w:rPr>
      </w:pPr>
      <w:ins w:id="51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"_Toc33180845"</w:instrText>
        </w:r>
        <w:r w:rsidRPr="0085132B">
          <w:rPr>
            <w:rStyle w:val="Hyperlink"/>
            <w:noProof/>
          </w:rPr>
          <w:instrText xml:space="preserve"> </w:instrText>
        </w:r>
        <w:r w:rsidRPr="0085132B">
          <w:rPr>
            <w:rStyle w:val="Hyperlink"/>
            <w:noProof/>
          </w:rPr>
          <w:fldChar w:fldCharType="separate"/>
        </w:r>
        <w:r w:rsidRPr="0085132B">
          <w:rPr>
            <w:rStyle w:val="Hyperlink"/>
            <w:noProof/>
          </w:rPr>
          <w:t>3.20.9 exitCode property</w:t>
        </w:r>
        <w:r>
          <w:rPr>
            <w:noProof/>
            <w:webHidden/>
          </w:rPr>
          <w:tab/>
        </w:r>
        <w:r>
          <w:rPr>
            <w:noProof/>
            <w:webHidden/>
          </w:rPr>
          <w:fldChar w:fldCharType="begin"/>
        </w:r>
        <w:r>
          <w:rPr>
            <w:noProof/>
            <w:webHidden/>
          </w:rPr>
          <w:instrText xml:space="preserve"> PAGEREF _Toc33180845 \h </w:instrText>
        </w:r>
      </w:ins>
      <w:r>
        <w:rPr>
          <w:noProof/>
          <w:webHidden/>
        </w:rPr>
      </w:r>
      <w:r>
        <w:rPr>
          <w:noProof/>
          <w:webHidden/>
        </w:rPr>
        <w:fldChar w:fldCharType="separate"/>
      </w:r>
      <w:ins w:id="514" w:author="Laurence Golding" w:date="2020-02-21T12:31:00Z">
        <w:r>
          <w:rPr>
            <w:noProof/>
            <w:webHidden/>
          </w:rPr>
          <w:t>82</w:t>
        </w:r>
        <w:r>
          <w:rPr>
            <w:noProof/>
            <w:webHidden/>
          </w:rPr>
          <w:fldChar w:fldCharType="end"/>
        </w:r>
        <w:r w:rsidRPr="0085132B">
          <w:rPr>
            <w:rStyle w:val="Hyperlink"/>
            <w:noProof/>
          </w:rPr>
          <w:fldChar w:fldCharType="end"/>
        </w:r>
      </w:ins>
    </w:p>
    <w:p w14:paraId="61195DEF" w14:textId="21182E93" w:rsidR="00CE77CD" w:rsidRDefault="00CE77CD">
      <w:pPr>
        <w:pStyle w:val="TOC3"/>
        <w:tabs>
          <w:tab w:val="right" w:leader="dot" w:pos="9350"/>
        </w:tabs>
        <w:rPr>
          <w:ins w:id="515" w:author="Laurence Golding" w:date="2020-02-21T12:31:00Z"/>
          <w:rFonts w:asciiTheme="minorHAnsi" w:eastAsiaTheme="minorEastAsia" w:hAnsiTheme="minorHAnsi" w:cstheme="minorBidi"/>
          <w:noProof/>
          <w:sz w:val="22"/>
          <w:szCs w:val="22"/>
        </w:rPr>
      </w:pPr>
      <w:ins w:id="51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"_Toc33180846"</w:instrText>
        </w:r>
        <w:r w:rsidRPr="0085132B">
          <w:rPr>
            <w:rStyle w:val="Hyperlink"/>
            <w:noProof/>
          </w:rPr>
          <w:instrText xml:space="preserve"> </w:instrText>
        </w:r>
        <w:r w:rsidRPr="0085132B">
          <w:rPr>
            <w:rStyle w:val="Hyperlink"/>
            <w:noProof/>
          </w:rPr>
          <w:fldChar w:fldCharType="separate"/>
        </w:r>
        <w:r w:rsidRPr="0085132B">
          <w:rPr>
            <w:rStyle w:val="Hyperlink"/>
            <w:noProof/>
          </w:rPr>
          <w:t>3.20.10 exitCodeDescription property</w:t>
        </w:r>
        <w:r>
          <w:rPr>
            <w:noProof/>
            <w:webHidden/>
          </w:rPr>
          <w:tab/>
        </w:r>
        <w:r>
          <w:rPr>
            <w:noProof/>
            <w:webHidden/>
          </w:rPr>
          <w:fldChar w:fldCharType="begin"/>
        </w:r>
        <w:r>
          <w:rPr>
            <w:noProof/>
            <w:webHidden/>
          </w:rPr>
          <w:instrText xml:space="preserve"> PAGEREF _Toc33180846 \h </w:instrText>
        </w:r>
      </w:ins>
      <w:r>
        <w:rPr>
          <w:noProof/>
          <w:webHidden/>
        </w:rPr>
      </w:r>
      <w:r>
        <w:rPr>
          <w:noProof/>
          <w:webHidden/>
        </w:rPr>
        <w:fldChar w:fldCharType="separate"/>
      </w:r>
      <w:ins w:id="517" w:author="Laurence Golding" w:date="2020-02-21T12:31:00Z">
        <w:r>
          <w:rPr>
            <w:noProof/>
            <w:webHidden/>
          </w:rPr>
          <w:t>82</w:t>
        </w:r>
        <w:r>
          <w:rPr>
            <w:noProof/>
            <w:webHidden/>
          </w:rPr>
          <w:fldChar w:fldCharType="end"/>
        </w:r>
        <w:r w:rsidRPr="0085132B">
          <w:rPr>
            <w:rStyle w:val="Hyperlink"/>
            <w:noProof/>
          </w:rPr>
          <w:fldChar w:fldCharType="end"/>
        </w:r>
      </w:ins>
    </w:p>
    <w:p w14:paraId="253594C9" w14:textId="06557CC1" w:rsidR="00CE77CD" w:rsidRDefault="00CE77CD">
      <w:pPr>
        <w:pStyle w:val="TOC3"/>
        <w:tabs>
          <w:tab w:val="right" w:leader="dot" w:pos="9350"/>
        </w:tabs>
        <w:rPr>
          <w:ins w:id="518" w:author="Laurence Golding" w:date="2020-02-21T12:31:00Z"/>
          <w:rFonts w:asciiTheme="minorHAnsi" w:eastAsiaTheme="minorEastAsia" w:hAnsiTheme="minorHAnsi" w:cstheme="minorBidi"/>
          <w:noProof/>
          <w:sz w:val="22"/>
          <w:szCs w:val="22"/>
        </w:rPr>
      </w:pPr>
      <w:ins w:id="51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"_Toc33180847"</w:instrText>
        </w:r>
        <w:r w:rsidRPr="0085132B">
          <w:rPr>
            <w:rStyle w:val="Hyperlink"/>
            <w:noProof/>
          </w:rPr>
          <w:instrText xml:space="preserve"> </w:instrText>
        </w:r>
        <w:r w:rsidRPr="0085132B">
          <w:rPr>
            <w:rStyle w:val="Hyperlink"/>
            <w:noProof/>
          </w:rPr>
          <w:fldChar w:fldCharType="separate"/>
        </w:r>
        <w:r w:rsidRPr="0085132B">
          <w:rPr>
            <w:rStyle w:val="Hyperlink"/>
            <w:noProof/>
          </w:rPr>
          <w:t>3.20.11 exitSignalName property</w:t>
        </w:r>
        <w:r>
          <w:rPr>
            <w:noProof/>
            <w:webHidden/>
          </w:rPr>
          <w:tab/>
        </w:r>
        <w:r>
          <w:rPr>
            <w:noProof/>
            <w:webHidden/>
          </w:rPr>
          <w:fldChar w:fldCharType="begin"/>
        </w:r>
        <w:r>
          <w:rPr>
            <w:noProof/>
            <w:webHidden/>
          </w:rPr>
          <w:instrText xml:space="preserve"> PAGEREF _Toc33180847 \h </w:instrText>
        </w:r>
      </w:ins>
      <w:r>
        <w:rPr>
          <w:noProof/>
          <w:webHidden/>
        </w:rPr>
      </w:r>
      <w:r>
        <w:rPr>
          <w:noProof/>
          <w:webHidden/>
        </w:rPr>
        <w:fldChar w:fldCharType="separate"/>
      </w:r>
      <w:ins w:id="520" w:author="Laurence Golding" w:date="2020-02-21T12:31:00Z">
        <w:r>
          <w:rPr>
            <w:noProof/>
            <w:webHidden/>
          </w:rPr>
          <w:t>82</w:t>
        </w:r>
        <w:r>
          <w:rPr>
            <w:noProof/>
            <w:webHidden/>
          </w:rPr>
          <w:fldChar w:fldCharType="end"/>
        </w:r>
        <w:r w:rsidRPr="0085132B">
          <w:rPr>
            <w:rStyle w:val="Hyperlink"/>
            <w:noProof/>
          </w:rPr>
          <w:fldChar w:fldCharType="end"/>
        </w:r>
      </w:ins>
    </w:p>
    <w:p w14:paraId="13999945" w14:textId="0AB163CA" w:rsidR="00CE77CD" w:rsidRDefault="00CE77CD">
      <w:pPr>
        <w:pStyle w:val="TOC3"/>
        <w:tabs>
          <w:tab w:val="right" w:leader="dot" w:pos="9350"/>
        </w:tabs>
        <w:rPr>
          <w:ins w:id="521" w:author="Laurence Golding" w:date="2020-02-21T12:31:00Z"/>
          <w:rFonts w:asciiTheme="minorHAnsi" w:eastAsiaTheme="minorEastAsia" w:hAnsiTheme="minorHAnsi" w:cstheme="minorBidi"/>
          <w:noProof/>
          <w:sz w:val="22"/>
          <w:szCs w:val="22"/>
        </w:rPr>
      </w:pPr>
      <w:ins w:id="52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"_Toc33180848"</w:instrText>
        </w:r>
        <w:r w:rsidRPr="0085132B">
          <w:rPr>
            <w:rStyle w:val="Hyperlink"/>
            <w:noProof/>
          </w:rPr>
          <w:instrText xml:space="preserve"> </w:instrText>
        </w:r>
        <w:r w:rsidRPr="0085132B">
          <w:rPr>
            <w:rStyle w:val="Hyperlink"/>
            <w:noProof/>
          </w:rPr>
          <w:fldChar w:fldCharType="separate"/>
        </w:r>
        <w:r w:rsidRPr="0085132B">
          <w:rPr>
            <w:rStyle w:val="Hyperlink"/>
            <w:noProof/>
          </w:rPr>
          <w:t>3.20.12 exitSignalNumber property</w:t>
        </w:r>
        <w:r>
          <w:rPr>
            <w:noProof/>
            <w:webHidden/>
          </w:rPr>
          <w:tab/>
        </w:r>
        <w:r>
          <w:rPr>
            <w:noProof/>
            <w:webHidden/>
          </w:rPr>
          <w:fldChar w:fldCharType="begin"/>
        </w:r>
        <w:r>
          <w:rPr>
            <w:noProof/>
            <w:webHidden/>
          </w:rPr>
          <w:instrText xml:space="preserve"> PAGEREF _Toc33180848 \h </w:instrText>
        </w:r>
      </w:ins>
      <w:r>
        <w:rPr>
          <w:noProof/>
          <w:webHidden/>
        </w:rPr>
      </w:r>
      <w:r>
        <w:rPr>
          <w:noProof/>
          <w:webHidden/>
        </w:rPr>
        <w:fldChar w:fldCharType="separate"/>
      </w:r>
      <w:ins w:id="523" w:author="Laurence Golding" w:date="2020-02-21T12:31:00Z">
        <w:r>
          <w:rPr>
            <w:noProof/>
            <w:webHidden/>
          </w:rPr>
          <w:t>83</w:t>
        </w:r>
        <w:r>
          <w:rPr>
            <w:noProof/>
            <w:webHidden/>
          </w:rPr>
          <w:fldChar w:fldCharType="end"/>
        </w:r>
        <w:r w:rsidRPr="0085132B">
          <w:rPr>
            <w:rStyle w:val="Hyperlink"/>
            <w:noProof/>
          </w:rPr>
          <w:fldChar w:fldCharType="end"/>
        </w:r>
      </w:ins>
    </w:p>
    <w:p w14:paraId="0699B307" w14:textId="5EBBB185" w:rsidR="00CE77CD" w:rsidRDefault="00CE77CD">
      <w:pPr>
        <w:pStyle w:val="TOC3"/>
        <w:tabs>
          <w:tab w:val="right" w:leader="dot" w:pos="9350"/>
        </w:tabs>
        <w:rPr>
          <w:ins w:id="524" w:author="Laurence Golding" w:date="2020-02-21T12:31:00Z"/>
          <w:rFonts w:asciiTheme="minorHAnsi" w:eastAsiaTheme="minorEastAsia" w:hAnsiTheme="minorHAnsi" w:cstheme="minorBidi"/>
          <w:noProof/>
          <w:sz w:val="22"/>
          <w:szCs w:val="22"/>
        </w:rPr>
      </w:pPr>
      <w:ins w:id="52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"_Toc33180849"</w:instrText>
        </w:r>
        <w:r w:rsidRPr="0085132B">
          <w:rPr>
            <w:rStyle w:val="Hyperlink"/>
            <w:noProof/>
          </w:rPr>
          <w:instrText xml:space="preserve"> </w:instrText>
        </w:r>
        <w:r w:rsidRPr="0085132B">
          <w:rPr>
            <w:rStyle w:val="Hyperlink"/>
            <w:noProof/>
          </w:rPr>
          <w:fldChar w:fldCharType="separate"/>
        </w:r>
        <w:r w:rsidRPr="0085132B">
          <w:rPr>
            <w:rStyle w:val="Hyperlink"/>
            <w:noProof/>
          </w:rPr>
          <w:t>3.20.13 processStartFailureMessage property</w:t>
        </w:r>
        <w:r>
          <w:rPr>
            <w:noProof/>
            <w:webHidden/>
          </w:rPr>
          <w:tab/>
        </w:r>
        <w:r>
          <w:rPr>
            <w:noProof/>
            <w:webHidden/>
          </w:rPr>
          <w:fldChar w:fldCharType="begin"/>
        </w:r>
        <w:r>
          <w:rPr>
            <w:noProof/>
            <w:webHidden/>
          </w:rPr>
          <w:instrText xml:space="preserve"> PAGEREF _Toc33180849 \h </w:instrText>
        </w:r>
      </w:ins>
      <w:r>
        <w:rPr>
          <w:noProof/>
          <w:webHidden/>
        </w:rPr>
      </w:r>
      <w:r>
        <w:rPr>
          <w:noProof/>
          <w:webHidden/>
        </w:rPr>
        <w:fldChar w:fldCharType="separate"/>
      </w:r>
      <w:ins w:id="526" w:author="Laurence Golding" w:date="2020-02-21T12:31:00Z">
        <w:r>
          <w:rPr>
            <w:noProof/>
            <w:webHidden/>
          </w:rPr>
          <w:t>83</w:t>
        </w:r>
        <w:r>
          <w:rPr>
            <w:noProof/>
            <w:webHidden/>
          </w:rPr>
          <w:fldChar w:fldCharType="end"/>
        </w:r>
        <w:r w:rsidRPr="0085132B">
          <w:rPr>
            <w:rStyle w:val="Hyperlink"/>
            <w:noProof/>
          </w:rPr>
          <w:fldChar w:fldCharType="end"/>
        </w:r>
      </w:ins>
    </w:p>
    <w:p w14:paraId="5175C78B" w14:textId="31D2B553" w:rsidR="00CE77CD" w:rsidRDefault="00CE77CD">
      <w:pPr>
        <w:pStyle w:val="TOC3"/>
        <w:tabs>
          <w:tab w:val="right" w:leader="dot" w:pos="9350"/>
        </w:tabs>
        <w:rPr>
          <w:ins w:id="527" w:author="Laurence Golding" w:date="2020-02-21T12:31:00Z"/>
          <w:rFonts w:asciiTheme="minorHAnsi" w:eastAsiaTheme="minorEastAsia" w:hAnsiTheme="minorHAnsi" w:cstheme="minorBidi"/>
          <w:noProof/>
          <w:sz w:val="22"/>
          <w:szCs w:val="22"/>
        </w:rPr>
      </w:pPr>
      <w:ins w:id="52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"_Toc33180850"</w:instrText>
        </w:r>
        <w:r w:rsidRPr="0085132B">
          <w:rPr>
            <w:rStyle w:val="Hyperlink"/>
            <w:noProof/>
          </w:rPr>
          <w:instrText xml:space="preserve"> </w:instrText>
        </w:r>
        <w:r w:rsidRPr="0085132B">
          <w:rPr>
            <w:rStyle w:val="Hyperlink"/>
            <w:noProof/>
          </w:rPr>
          <w:fldChar w:fldCharType="separate"/>
        </w:r>
        <w:r w:rsidRPr="0085132B">
          <w:rPr>
            <w:rStyle w:val="Hyperlink"/>
            <w:noProof/>
          </w:rPr>
          <w:t>3.20.14 executionSuccessful property</w:t>
        </w:r>
        <w:r>
          <w:rPr>
            <w:noProof/>
            <w:webHidden/>
          </w:rPr>
          <w:tab/>
        </w:r>
        <w:r>
          <w:rPr>
            <w:noProof/>
            <w:webHidden/>
          </w:rPr>
          <w:fldChar w:fldCharType="begin"/>
        </w:r>
        <w:r>
          <w:rPr>
            <w:noProof/>
            <w:webHidden/>
          </w:rPr>
          <w:instrText xml:space="preserve"> PAGEREF _Toc33180850 \h </w:instrText>
        </w:r>
      </w:ins>
      <w:r>
        <w:rPr>
          <w:noProof/>
          <w:webHidden/>
        </w:rPr>
      </w:r>
      <w:r>
        <w:rPr>
          <w:noProof/>
          <w:webHidden/>
        </w:rPr>
        <w:fldChar w:fldCharType="separate"/>
      </w:r>
      <w:ins w:id="529" w:author="Laurence Golding" w:date="2020-02-21T12:31:00Z">
        <w:r>
          <w:rPr>
            <w:noProof/>
            <w:webHidden/>
          </w:rPr>
          <w:t>83</w:t>
        </w:r>
        <w:r>
          <w:rPr>
            <w:noProof/>
            <w:webHidden/>
          </w:rPr>
          <w:fldChar w:fldCharType="end"/>
        </w:r>
        <w:r w:rsidRPr="0085132B">
          <w:rPr>
            <w:rStyle w:val="Hyperlink"/>
            <w:noProof/>
          </w:rPr>
          <w:fldChar w:fldCharType="end"/>
        </w:r>
      </w:ins>
    </w:p>
    <w:p w14:paraId="2E74FB96" w14:textId="68DA7101" w:rsidR="00CE77CD" w:rsidRDefault="00CE77CD">
      <w:pPr>
        <w:pStyle w:val="TOC3"/>
        <w:tabs>
          <w:tab w:val="right" w:leader="dot" w:pos="9350"/>
        </w:tabs>
        <w:rPr>
          <w:ins w:id="530" w:author="Laurence Golding" w:date="2020-02-21T12:31:00Z"/>
          <w:rFonts w:asciiTheme="minorHAnsi" w:eastAsiaTheme="minorEastAsia" w:hAnsiTheme="minorHAnsi" w:cstheme="minorBidi"/>
          <w:noProof/>
          <w:sz w:val="22"/>
          <w:szCs w:val="22"/>
        </w:rPr>
      </w:pPr>
      <w:ins w:id="53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"_Toc33180851"</w:instrText>
        </w:r>
        <w:r w:rsidRPr="0085132B">
          <w:rPr>
            <w:rStyle w:val="Hyperlink"/>
            <w:noProof/>
          </w:rPr>
          <w:instrText xml:space="preserve"> </w:instrText>
        </w:r>
        <w:r w:rsidRPr="0085132B">
          <w:rPr>
            <w:rStyle w:val="Hyperlink"/>
            <w:noProof/>
          </w:rPr>
          <w:fldChar w:fldCharType="separate"/>
        </w:r>
        <w:r w:rsidRPr="0085132B">
          <w:rPr>
            <w:rStyle w:val="Hyperlink"/>
            <w:noProof/>
          </w:rPr>
          <w:t>3.20.15 machine property</w:t>
        </w:r>
        <w:r>
          <w:rPr>
            <w:noProof/>
            <w:webHidden/>
          </w:rPr>
          <w:tab/>
        </w:r>
        <w:r>
          <w:rPr>
            <w:noProof/>
            <w:webHidden/>
          </w:rPr>
          <w:fldChar w:fldCharType="begin"/>
        </w:r>
        <w:r>
          <w:rPr>
            <w:noProof/>
            <w:webHidden/>
          </w:rPr>
          <w:instrText xml:space="preserve"> PAGEREF _Toc33180851 \h </w:instrText>
        </w:r>
      </w:ins>
      <w:r>
        <w:rPr>
          <w:noProof/>
          <w:webHidden/>
        </w:rPr>
      </w:r>
      <w:r>
        <w:rPr>
          <w:noProof/>
          <w:webHidden/>
        </w:rPr>
        <w:fldChar w:fldCharType="separate"/>
      </w:r>
      <w:ins w:id="532" w:author="Laurence Golding" w:date="2020-02-21T12:31:00Z">
        <w:r>
          <w:rPr>
            <w:noProof/>
            <w:webHidden/>
          </w:rPr>
          <w:t>83</w:t>
        </w:r>
        <w:r>
          <w:rPr>
            <w:noProof/>
            <w:webHidden/>
          </w:rPr>
          <w:fldChar w:fldCharType="end"/>
        </w:r>
        <w:r w:rsidRPr="0085132B">
          <w:rPr>
            <w:rStyle w:val="Hyperlink"/>
            <w:noProof/>
          </w:rPr>
          <w:fldChar w:fldCharType="end"/>
        </w:r>
      </w:ins>
    </w:p>
    <w:p w14:paraId="58E46608" w14:textId="40B428C4" w:rsidR="00CE77CD" w:rsidRDefault="00CE77CD">
      <w:pPr>
        <w:pStyle w:val="TOC3"/>
        <w:tabs>
          <w:tab w:val="right" w:leader="dot" w:pos="9350"/>
        </w:tabs>
        <w:rPr>
          <w:ins w:id="533" w:author="Laurence Golding" w:date="2020-02-21T12:31:00Z"/>
          <w:rFonts w:asciiTheme="minorHAnsi" w:eastAsiaTheme="minorEastAsia" w:hAnsiTheme="minorHAnsi" w:cstheme="minorBidi"/>
          <w:noProof/>
          <w:sz w:val="22"/>
          <w:szCs w:val="22"/>
        </w:rPr>
      </w:pPr>
      <w:ins w:id="53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"_Toc33180852"</w:instrText>
        </w:r>
        <w:r w:rsidRPr="0085132B">
          <w:rPr>
            <w:rStyle w:val="Hyperlink"/>
            <w:noProof/>
          </w:rPr>
          <w:instrText xml:space="preserve"> </w:instrText>
        </w:r>
        <w:r w:rsidRPr="0085132B">
          <w:rPr>
            <w:rStyle w:val="Hyperlink"/>
            <w:noProof/>
          </w:rPr>
          <w:fldChar w:fldCharType="separate"/>
        </w:r>
        <w:r w:rsidRPr="0085132B">
          <w:rPr>
            <w:rStyle w:val="Hyperlink"/>
            <w:noProof/>
          </w:rPr>
          <w:t>3.20.16 account property</w:t>
        </w:r>
        <w:r>
          <w:rPr>
            <w:noProof/>
            <w:webHidden/>
          </w:rPr>
          <w:tab/>
        </w:r>
        <w:r>
          <w:rPr>
            <w:noProof/>
            <w:webHidden/>
          </w:rPr>
          <w:fldChar w:fldCharType="begin"/>
        </w:r>
        <w:r>
          <w:rPr>
            <w:noProof/>
            <w:webHidden/>
          </w:rPr>
          <w:instrText xml:space="preserve"> PAGEREF _Toc33180852 \h </w:instrText>
        </w:r>
      </w:ins>
      <w:r>
        <w:rPr>
          <w:noProof/>
          <w:webHidden/>
        </w:rPr>
      </w:r>
      <w:r>
        <w:rPr>
          <w:noProof/>
          <w:webHidden/>
        </w:rPr>
        <w:fldChar w:fldCharType="separate"/>
      </w:r>
      <w:ins w:id="535" w:author="Laurence Golding" w:date="2020-02-21T12:31:00Z">
        <w:r>
          <w:rPr>
            <w:noProof/>
            <w:webHidden/>
          </w:rPr>
          <w:t>83</w:t>
        </w:r>
        <w:r>
          <w:rPr>
            <w:noProof/>
            <w:webHidden/>
          </w:rPr>
          <w:fldChar w:fldCharType="end"/>
        </w:r>
        <w:r w:rsidRPr="0085132B">
          <w:rPr>
            <w:rStyle w:val="Hyperlink"/>
            <w:noProof/>
          </w:rPr>
          <w:fldChar w:fldCharType="end"/>
        </w:r>
      </w:ins>
    </w:p>
    <w:p w14:paraId="4D2B381E" w14:textId="707D6E99" w:rsidR="00CE77CD" w:rsidRDefault="00CE77CD">
      <w:pPr>
        <w:pStyle w:val="TOC3"/>
        <w:tabs>
          <w:tab w:val="right" w:leader="dot" w:pos="9350"/>
        </w:tabs>
        <w:rPr>
          <w:ins w:id="536" w:author="Laurence Golding" w:date="2020-02-21T12:31:00Z"/>
          <w:rFonts w:asciiTheme="minorHAnsi" w:eastAsiaTheme="minorEastAsia" w:hAnsiTheme="minorHAnsi" w:cstheme="minorBidi"/>
          <w:noProof/>
          <w:sz w:val="22"/>
          <w:szCs w:val="22"/>
        </w:rPr>
      </w:pPr>
      <w:ins w:id="53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"_Toc33180853"</w:instrText>
        </w:r>
        <w:r w:rsidRPr="0085132B">
          <w:rPr>
            <w:rStyle w:val="Hyperlink"/>
            <w:noProof/>
          </w:rPr>
          <w:instrText xml:space="preserve"> </w:instrText>
        </w:r>
        <w:r w:rsidRPr="0085132B">
          <w:rPr>
            <w:rStyle w:val="Hyperlink"/>
            <w:noProof/>
          </w:rPr>
          <w:fldChar w:fldCharType="separate"/>
        </w:r>
        <w:r w:rsidRPr="0085132B">
          <w:rPr>
            <w:rStyle w:val="Hyperlink"/>
            <w:noProof/>
          </w:rPr>
          <w:t>3.20.17 processId property</w:t>
        </w:r>
        <w:r>
          <w:rPr>
            <w:noProof/>
            <w:webHidden/>
          </w:rPr>
          <w:tab/>
        </w:r>
        <w:r>
          <w:rPr>
            <w:noProof/>
            <w:webHidden/>
          </w:rPr>
          <w:fldChar w:fldCharType="begin"/>
        </w:r>
        <w:r>
          <w:rPr>
            <w:noProof/>
            <w:webHidden/>
          </w:rPr>
          <w:instrText xml:space="preserve"> PAGEREF _Toc33180853 \h </w:instrText>
        </w:r>
      </w:ins>
      <w:r>
        <w:rPr>
          <w:noProof/>
          <w:webHidden/>
        </w:rPr>
      </w:r>
      <w:r>
        <w:rPr>
          <w:noProof/>
          <w:webHidden/>
        </w:rPr>
        <w:fldChar w:fldCharType="separate"/>
      </w:r>
      <w:ins w:id="538" w:author="Laurence Golding" w:date="2020-02-21T12:31:00Z">
        <w:r>
          <w:rPr>
            <w:noProof/>
            <w:webHidden/>
          </w:rPr>
          <w:t>84</w:t>
        </w:r>
        <w:r>
          <w:rPr>
            <w:noProof/>
            <w:webHidden/>
          </w:rPr>
          <w:fldChar w:fldCharType="end"/>
        </w:r>
        <w:r w:rsidRPr="0085132B">
          <w:rPr>
            <w:rStyle w:val="Hyperlink"/>
            <w:noProof/>
          </w:rPr>
          <w:fldChar w:fldCharType="end"/>
        </w:r>
      </w:ins>
    </w:p>
    <w:p w14:paraId="0E14B05E" w14:textId="5C998039" w:rsidR="00CE77CD" w:rsidRDefault="00CE77CD">
      <w:pPr>
        <w:pStyle w:val="TOC3"/>
        <w:tabs>
          <w:tab w:val="right" w:leader="dot" w:pos="9350"/>
        </w:tabs>
        <w:rPr>
          <w:ins w:id="539" w:author="Laurence Golding" w:date="2020-02-21T12:31:00Z"/>
          <w:rFonts w:asciiTheme="minorHAnsi" w:eastAsiaTheme="minorEastAsia" w:hAnsiTheme="minorHAnsi" w:cstheme="minorBidi"/>
          <w:noProof/>
          <w:sz w:val="22"/>
          <w:szCs w:val="22"/>
        </w:rPr>
      </w:pPr>
      <w:ins w:id="54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"_Toc33180854"</w:instrText>
        </w:r>
        <w:r w:rsidRPr="0085132B">
          <w:rPr>
            <w:rStyle w:val="Hyperlink"/>
            <w:noProof/>
          </w:rPr>
          <w:instrText xml:space="preserve"> </w:instrText>
        </w:r>
        <w:r w:rsidRPr="0085132B">
          <w:rPr>
            <w:rStyle w:val="Hyperlink"/>
            <w:noProof/>
          </w:rPr>
          <w:fldChar w:fldCharType="separate"/>
        </w:r>
        <w:r w:rsidRPr="0085132B">
          <w:rPr>
            <w:rStyle w:val="Hyperlink"/>
            <w:noProof/>
          </w:rPr>
          <w:t>3.20.18 executableLocation property</w:t>
        </w:r>
        <w:r>
          <w:rPr>
            <w:noProof/>
            <w:webHidden/>
          </w:rPr>
          <w:tab/>
        </w:r>
        <w:r>
          <w:rPr>
            <w:noProof/>
            <w:webHidden/>
          </w:rPr>
          <w:fldChar w:fldCharType="begin"/>
        </w:r>
        <w:r>
          <w:rPr>
            <w:noProof/>
            <w:webHidden/>
          </w:rPr>
          <w:instrText xml:space="preserve"> PAGEREF _Toc33180854 \h </w:instrText>
        </w:r>
      </w:ins>
      <w:r>
        <w:rPr>
          <w:noProof/>
          <w:webHidden/>
        </w:rPr>
      </w:r>
      <w:r>
        <w:rPr>
          <w:noProof/>
          <w:webHidden/>
        </w:rPr>
        <w:fldChar w:fldCharType="separate"/>
      </w:r>
      <w:ins w:id="541" w:author="Laurence Golding" w:date="2020-02-21T12:31:00Z">
        <w:r>
          <w:rPr>
            <w:noProof/>
            <w:webHidden/>
          </w:rPr>
          <w:t>84</w:t>
        </w:r>
        <w:r>
          <w:rPr>
            <w:noProof/>
            <w:webHidden/>
          </w:rPr>
          <w:fldChar w:fldCharType="end"/>
        </w:r>
        <w:r w:rsidRPr="0085132B">
          <w:rPr>
            <w:rStyle w:val="Hyperlink"/>
            <w:noProof/>
          </w:rPr>
          <w:fldChar w:fldCharType="end"/>
        </w:r>
      </w:ins>
    </w:p>
    <w:p w14:paraId="4ABEB4FA" w14:textId="393E4ED1" w:rsidR="00CE77CD" w:rsidRDefault="00CE77CD">
      <w:pPr>
        <w:pStyle w:val="TOC3"/>
        <w:tabs>
          <w:tab w:val="right" w:leader="dot" w:pos="9350"/>
        </w:tabs>
        <w:rPr>
          <w:ins w:id="542" w:author="Laurence Golding" w:date="2020-02-21T12:31:00Z"/>
          <w:rFonts w:asciiTheme="minorHAnsi" w:eastAsiaTheme="minorEastAsia" w:hAnsiTheme="minorHAnsi" w:cstheme="minorBidi"/>
          <w:noProof/>
          <w:sz w:val="22"/>
          <w:szCs w:val="22"/>
        </w:rPr>
      </w:pPr>
      <w:ins w:id="543" w:author="Laurence Golding" w:date="2020-02-21T12:31:00Z">
        <w:r w:rsidRPr="0085132B">
          <w:rPr>
            <w:rStyle w:val="Hyperlink"/>
            <w:noProof/>
          </w:rPr>
          <w:lastRenderedPageBreak/>
          <w:fldChar w:fldCharType="begin"/>
        </w:r>
        <w:r w:rsidRPr="0085132B">
          <w:rPr>
            <w:rStyle w:val="Hyperlink"/>
            <w:noProof/>
          </w:rPr>
          <w:instrText xml:space="preserve"> </w:instrText>
        </w:r>
        <w:r>
          <w:rPr>
            <w:noProof/>
          </w:rPr>
          <w:instrText>HYPERLINK \l "_Toc33180855"</w:instrText>
        </w:r>
        <w:r w:rsidRPr="0085132B">
          <w:rPr>
            <w:rStyle w:val="Hyperlink"/>
            <w:noProof/>
          </w:rPr>
          <w:instrText xml:space="preserve"> </w:instrText>
        </w:r>
        <w:r w:rsidRPr="0085132B">
          <w:rPr>
            <w:rStyle w:val="Hyperlink"/>
            <w:noProof/>
          </w:rPr>
          <w:fldChar w:fldCharType="separate"/>
        </w:r>
        <w:r w:rsidRPr="0085132B">
          <w:rPr>
            <w:rStyle w:val="Hyperlink"/>
            <w:noProof/>
          </w:rPr>
          <w:t>3.20.19 workingDirectory property</w:t>
        </w:r>
        <w:r>
          <w:rPr>
            <w:noProof/>
            <w:webHidden/>
          </w:rPr>
          <w:tab/>
        </w:r>
        <w:r>
          <w:rPr>
            <w:noProof/>
            <w:webHidden/>
          </w:rPr>
          <w:fldChar w:fldCharType="begin"/>
        </w:r>
        <w:r>
          <w:rPr>
            <w:noProof/>
            <w:webHidden/>
          </w:rPr>
          <w:instrText xml:space="preserve"> PAGEREF _Toc33180855 \h </w:instrText>
        </w:r>
      </w:ins>
      <w:r>
        <w:rPr>
          <w:noProof/>
          <w:webHidden/>
        </w:rPr>
      </w:r>
      <w:r>
        <w:rPr>
          <w:noProof/>
          <w:webHidden/>
        </w:rPr>
        <w:fldChar w:fldCharType="separate"/>
      </w:r>
      <w:ins w:id="544" w:author="Laurence Golding" w:date="2020-02-21T12:31:00Z">
        <w:r>
          <w:rPr>
            <w:noProof/>
            <w:webHidden/>
          </w:rPr>
          <w:t>84</w:t>
        </w:r>
        <w:r>
          <w:rPr>
            <w:noProof/>
            <w:webHidden/>
          </w:rPr>
          <w:fldChar w:fldCharType="end"/>
        </w:r>
        <w:r w:rsidRPr="0085132B">
          <w:rPr>
            <w:rStyle w:val="Hyperlink"/>
            <w:noProof/>
          </w:rPr>
          <w:fldChar w:fldCharType="end"/>
        </w:r>
      </w:ins>
    </w:p>
    <w:p w14:paraId="1131C8D1" w14:textId="399BEF57" w:rsidR="00CE77CD" w:rsidRDefault="00CE77CD">
      <w:pPr>
        <w:pStyle w:val="TOC3"/>
        <w:tabs>
          <w:tab w:val="right" w:leader="dot" w:pos="9350"/>
        </w:tabs>
        <w:rPr>
          <w:ins w:id="545" w:author="Laurence Golding" w:date="2020-02-21T12:31:00Z"/>
          <w:rFonts w:asciiTheme="minorHAnsi" w:eastAsiaTheme="minorEastAsia" w:hAnsiTheme="minorHAnsi" w:cstheme="minorBidi"/>
          <w:noProof/>
          <w:sz w:val="22"/>
          <w:szCs w:val="22"/>
        </w:rPr>
      </w:pPr>
      <w:ins w:id="54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"_Toc33180856"</w:instrText>
        </w:r>
        <w:r w:rsidRPr="0085132B">
          <w:rPr>
            <w:rStyle w:val="Hyperlink"/>
            <w:noProof/>
          </w:rPr>
          <w:instrText xml:space="preserve"> </w:instrText>
        </w:r>
        <w:r w:rsidRPr="0085132B">
          <w:rPr>
            <w:rStyle w:val="Hyperlink"/>
            <w:noProof/>
          </w:rPr>
          <w:fldChar w:fldCharType="separate"/>
        </w:r>
        <w:r w:rsidRPr="0085132B">
          <w:rPr>
            <w:rStyle w:val="Hyperlink"/>
            <w:noProof/>
          </w:rPr>
          <w:t>3.20.20 environmentVariables property</w:t>
        </w:r>
        <w:r>
          <w:rPr>
            <w:noProof/>
            <w:webHidden/>
          </w:rPr>
          <w:tab/>
        </w:r>
        <w:r>
          <w:rPr>
            <w:noProof/>
            <w:webHidden/>
          </w:rPr>
          <w:fldChar w:fldCharType="begin"/>
        </w:r>
        <w:r>
          <w:rPr>
            <w:noProof/>
            <w:webHidden/>
          </w:rPr>
          <w:instrText xml:space="preserve"> PAGEREF _Toc33180856 \h </w:instrText>
        </w:r>
      </w:ins>
      <w:r>
        <w:rPr>
          <w:noProof/>
          <w:webHidden/>
        </w:rPr>
      </w:r>
      <w:r>
        <w:rPr>
          <w:noProof/>
          <w:webHidden/>
        </w:rPr>
        <w:fldChar w:fldCharType="separate"/>
      </w:r>
      <w:ins w:id="547" w:author="Laurence Golding" w:date="2020-02-21T12:31:00Z">
        <w:r>
          <w:rPr>
            <w:noProof/>
            <w:webHidden/>
          </w:rPr>
          <w:t>84</w:t>
        </w:r>
        <w:r>
          <w:rPr>
            <w:noProof/>
            <w:webHidden/>
          </w:rPr>
          <w:fldChar w:fldCharType="end"/>
        </w:r>
        <w:r w:rsidRPr="0085132B">
          <w:rPr>
            <w:rStyle w:val="Hyperlink"/>
            <w:noProof/>
          </w:rPr>
          <w:fldChar w:fldCharType="end"/>
        </w:r>
      </w:ins>
    </w:p>
    <w:p w14:paraId="3DF1C647" w14:textId="13F63CB7" w:rsidR="00CE77CD" w:rsidRDefault="00CE77CD">
      <w:pPr>
        <w:pStyle w:val="TOC3"/>
        <w:tabs>
          <w:tab w:val="right" w:leader="dot" w:pos="9350"/>
        </w:tabs>
        <w:rPr>
          <w:ins w:id="548" w:author="Laurence Golding" w:date="2020-02-21T12:31:00Z"/>
          <w:rFonts w:asciiTheme="minorHAnsi" w:eastAsiaTheme="minorEastAsia" w:hAnsiTheme="minorHAnsi" w:cstheme="minorBidi"/>
          <w:noProof/>
          <w:sz w:val="22"/>
          <w:szCs w:val="22"/>
        </w:rPr>
      </w:pPr>
      <w:ins w:id="54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"_Toc33180857"</w:instrText>
        </w:r>
        <w:r w:rsidRPr="0085132B">
          <w:rPr>
            <w:rStyle w:val="Hyperlink"/>
            <w:noProof/>
          </w:rPr>
          <w:instrText xml:space="preserve"> </w:instrText>
        </w:r>
        <w:r w:rsidRPr="0085132B">
          <w:rPr>
            <w:rStyle w:val="Hyperlink"/>
            <w:noProof/>
          </w:rPr>
          <w:fldChar w:fldCharType="separate"/>
        </w:r>
        <w:r w:rsidRPr="0085132B">
          <w:rPr>
            <w:rStyle w:val="Hyperlink"/>
            <w:noProof/>
          </w:rPr>
          <w:t>3.20.21 toolExecutionNotifications property</w:t>
        </w:r>
        <w:r>
          <w:rPr>
            <w:noProof/>
            <w:webHidden/>
          </w:rPr>
          <w:tab/>
        </w:r>
        <w:r>
          <w:rPr>
            <w:noProof/>
            <w:webHidden/>
          </w:rPr>
          <w:fldChar w:fldCharType="begin"/>
        </w:r>
        <w:r>
          <w:rPr>
            <w:noProof/>
            <w:webHidden/>
          </w:rPr>
          <w:instrText xml:space="preserve"> PAGEREF _Toc33180857 \h </w:instrText>
        </w:r>
      </w:ins>
      <w:r>
        <w:rPr>
          <w:noProof/>
          <w:webHidden/>
        </w:rPr>
      </w:r>
      <w:r>
        <w:rPr>
          <w:noProof/>
          <w:webHidden/>
        </w:rPr>
        <w:fldChar w:fldCharType="separate"/>
      </w:r>
      <w:ins w:id="550" w:author="Laurence Golding" w:date="2020-02-21T12:31:00Z">
        <w:r>
          <w:rPr>
            <w:noProof/>
            <w:webHidden/>
          </w:rPr>
          <w:t>84</w:t>
        </w:r>
        <w:r>
          <w:rPr>
            <w:noProof/>
            <w:webHidden/>
          </w:rPr>
          <w:fldChar w:fldCharType="end"/>
        </w:r>
        <w:r w:rsidRPr="0085132B">
          <w:rPr>
            <w:rStyle w:val="Hyperlink"/>
            <w:noProof/>
          </w:rPr>
          <w:fldChar w:fldCharType="end"/>
        </w:r>
      </w:ins>
    </w:p>
    <w:p w14:paraId="7F506F26" w14:textId="3B5FEE8F" w:rsidR="00CE77CD" w:rsidRDefault="00CE77CD">
      <w:pPr>
        <w:pStyle w:val="TOC3"/>
        <w:tabs>
          <w:tab w:val="right" w:leader="dot" w:pos="9350"/>
        </w:tabs>
        <w:rPr>
          <w:ins w:id="551" w:author="Laurence Golding" w:date="2020-02-21T12:31:00Z"/>
          <w:rFonts w:asciiTheme="minorHAnsi" w:eastAsiaTheme="minorEastAsia" w:hAnsiTheme="minorHAnsi" w:cstheme="minorBidi"/>
          <w:noProof/>
          <w:sz w:val="22"/>
          <w:szCs w:val="22"/>
        </w:rPr>
      </w:pPr>
      <w:ins w:id="55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"_Toc33180858"</w:instrText>
        </w:r>
        <w:r w:rsidRPr="0085132B">
          <w:rPr>
            <w:rStyle w:val="Hyperlink"/>
            <w:noProof/>
          </w:rPr>
          <w:instrText xml:space="preserve"> </w:instrText>
        </w:r>
        <w:r w:rsidRPr="0085132B">
          <w:rPr>
            <w:rStyle w:val="Hyperlink"/>
            <w:noProof/>
          </w:rPr>
          <w:fldChar w:fldCharType="separate"/>
        </w:r>
        <w:r w:rsidRPr="0085132B">
          <w:rPr>
            <w:rStyle w:val="Hyperlink"/>
            <w:noProof/>
          </w:rPr>
          <w:t>3.20.22 toolConfigurationNotifications property</w:t>
        </w:r>
        <w:r>
          <w:rPr>
            <w:noProof/>
            <w:webHidden/>
          </w:rPr>
          <w:tab/>
        </w:r>
        <w:r>
          <w:rPr>
            <w:noProof/>
            <w:webHidden/>
          </w:rPr>
          <w:fldChar w:fldCharType="begin"/>
        </w:r>
        <w:r>
          <w:rPr>
            <w:noProof/>
            <w:webHidden/>
          </w:rPr>
          <w:instrText xml:space="preserve"> PAGEREF _Toc33180858 \h </w:instrText>
        </w:r>
      </w:ins>
      <w:r>
        <w:rPr>
          <w:noProof/>
          <w:webHidden/>
        </w:rPr>
      </w:r>
      <w:r>
        <w:rPr>
          <w:noProof/>
          <w:webHidden/>
        </w:rPr>
        <w:fldChar w:fldCharType="separate"/>
      </w:r>
      <w:ins w:id="553" w:author="Laurence Golding" w:date="2020-02-21T12:31:00Z">
        <w:r>
          <w:rPr>
            <w:noProof/>
            <w:webHidden/>
          </w:rPr>
          <w:t>85</w:t>
        </w:r>
        <w:r>
          <w:rPr>
            <w:noProof/>
            <w:webHidden/>
          </w:rPr>
          <w:fldChar w:fldCharType="end"/>
        </w:r>
        <w:r w:rsidRPr="0085132B">
          <w:rPr>
            <w:rStyle w:val="Hyperlink"/>
            <w:noProof/>
          </w:rPr>
          <w:fldChar w:fldCharType="end"/>
        </w:r>
      </w:ins>
    </w:p>
    <w:p w14:paraId="4BC51172" w14:textId="2A4B85E0" w:rsidR="00CE77CD" w:rsidRDefault="00CE77CD">
      <w:pPr>
        <w:pStyle w:val="TOC3"/>
        <w:tabs>
          <w:tab w:val="right" w:leader="dot" w:pos="9350"/>
        </w:tabs>
        <w:rPr>
          <w:ins w:id="554" w:author="Laurence Golding" w:date="2020-02-21T12:31:00Z"/>
          <w:rFonts w:asciiTheme="minorHAnsi" w:eastAsiaTheme="minorEastAsia" w:hAnsiTheme="minorHAnsi" w:cstheme="minorBidi"/>
          <w:noProof/>
          <w:sz w:val="22"/>
          <w:szCs w:val="22"/>
        </w:rPr>
      </w:pPr>
      <w:ins w:id="55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"_Toc33180859"</w:instrText>
        </w:r>
        <w:r w:rsidRPr="0085132B">
          <w:rPr>
            <w:rStyle w:val="Hyperlink"/>
            <w:noProof/>
          </w:rPr>
          <w:instrText xml:space="preserve"> </w:instrText>
        </w:r>
        <w:r w:rsidRPr="0085132B">
          <w:rPr>
            <w:rStyle w:val="Hyperlink"/>
            <w:noProof/>
          </w:rPr>
          <w:fldChar w:fldCharType="separate"/>
        </w:r>
        <w:r w:rsidRPr="0085132B">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_Toc33180859 \h </w:instrText>
        </w:r>
      </w:ins>
      <w:r>
        <w:rPr>
          <w:noProof/>
          <w:webHidden/>
        </w:rPr>
      </w:r>
      <w:r>
        <w:rPr>
          <w:noProof/>
          <w:webHidden/>
        </w:rPr>
        <w:fldChar w:fldCharType="separate"/>
      </w:r>
      <w:ins w:id="556" w:author="Laurence Golding" w:date="2020-02-21T12:31:00Z">
        <w:r>
          <w:rPr>
            <w:noProof/>
            <w:webHidden/>
          </w:rPr>
          <w:t>86</w:t>
        </w:r>
        <w:r>
          <w:rPr>
            <w:noProof/>
            <w:webHidden/>
          </w:rPr>
          <w:fldChar w:fldCharType="end"/>
        </w:r>
        <w:r w:rsidRPr="0085132B">
          <w:rPr>
            <w:rStyle w:val="Hyperlink"/>
            <w:noProof/>
          </w:rPr>
          <w:fldChar w:fldCharType="end"/>
        </w:r>
      </w:ins>
    </w:p>
    <w:p w14:paraId="623B1A01" w14:textId="6FA5FA75" w:rsidR="00CE77CD" w:rsidRDefault="00CE77CD">
      <w:pPr>
        <w:pStyle w:val="TOC2"/>
        <w:tabs>
          <w:tab w:val="right" w:leader="dot" w:pos="9350"/>
        </w:tabs>
        <w:rPr>
          <w:ins w:id="557" w:author="Laurence Golding" w:date="2020-02-21T12:31:00Z"/>
          <w:rFonts w:asciiTheme="minorHAnsi" w:eastAsiaTheme="minorEastAsia" w:hAnsiTheme="minorHAnsi" w:cstheme="minorBidi"/>
          <w:noProof/>
          <w:sz w:val="22"/>
          <w:szCs w:val="22"/>
        </w:rPr>
      </w:pPr>
      <w:ins w:id="55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"_Toc33180860"</w:instrText>
        </w:r>
        <w:r w:rsidRPr="0085132B">
          <w:rPr>
            <w:rStyle w:val="Hyperlink"/>
            <w:noProof/>
          </w:rPr>
          <w:instrText xml:space="preserve"> </w:instrText>
        </w:r>
        <w:r w:rsidRPr="0085132B">
          <w:rPr>
            <w:rStyle w:val="Hyperlink"/>
            <w:noProof/>
          </w:rPr>
          <w:fldChar w:fldCharType="separate"/>
        </w:r>
        <w:r w:rsidRPr="0085132B">
          <w:rPr>
            <w:rStyle w:val="Hyperlink"/>
            <w:noProof/>
          </w:rPr>
          <w:t>3.21 attachment object</w:t>
        </w:r>
        <w:r>
          <w:rPr>
            <w:noProof/>
            <w:webHidden/>
          </w:rPr>
          <w:tab/>
        </w:r>
        <w:r>
          <w:rPr>
            <w:noProof/>
            <w:webHidden/>
          </w:rPr>
          <w:fldChar w:fldCharType="begin"/>
        </w:r>
        <w:r>
          <w:rPr>
            <w:noProof/>
            <w:webHidden/>
          </w:rPr>
          <w:instrText xml:space="preserve"> PAGEREF _Toc33180860 \h </w:instrText>
        </w:r>
      </w:ins>
      <w:r>
        <w:rPr>
          <w:noProof/>
          <w:webHidden/>
        </w:rPr>
      </w:r>
      <w:r>
        <w:rPr>
          <w:noProof/>
          <w:webHidden/>
        </w:rPr>
        <w:fldChar w:fldCharType="separate"/>
      </w:r>
      <w:ins w:id="559" w:author="Laurence Golding" w:date="2020-02-21T12:31:00Z">
        <w:r>
          <w:rPr>
            <w:noProof/>
            <w:webHidden/>
          </w:rPr>
          <w:t>86</w:t>
        </w:r>
        <w:r>
          <w:rPr>
            <w:noProof/>
            <w:webHidden/>
          </w:rPr>
          <w:fldChar w:fldCharType="end"/>
        </w:r>
        <w:r w:rsidRPr="0085132B">
          <w:rPr>
            <w:rStyle w:val="Hyperlink"/>
            <w:noProof/>
          </w:rPr>
          <w:fldChar w:fldCharType="end"/>
        </w:r>
      </w:ins>
    </w:p>
    <w:p w14:paraId="10617F2B" w14:textId="20C41AB1" w:rsidR="00CE77CD" w:rsidRDefault="00CE77CD">
      <w:pPr>
        <w:pStyle w:val="TOC3"/>
        <w:tabs>
          <w:tab w:val="right" w:leader="dot" w:pos="9350"/>
        </w:tabs>
        <w:rPr>
          <w:ins w:id="560" w:author="Laurence Golding" w:date="2020-02-21T12:31:00Z"/>
          <w:rFonts w:asciiTheme="minorHAnsi" w:eastAsiaTheme="minorEastAsia" w:hAnsiTheme="minorHAnsi" w:cstheme="minorBidi"/>
          <w:noProof/>
          <w:sz w:val="22"/>
          <w:szCs w:val="22"/>
        </w:rPr>
      </w:pPr>
      <w:ins w:id="56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"_Toc33180861"</w:instrText>
        </w:r>
        <w:r w:rsidRPr="0085132B">
          <w:rPr>
            <w:rStyle w:val="Hyperlink"/>
            <w:noProof/>
          </w:rPr>
          <w:instrText xml:space="preserve"> </w:instrText>
        </w:r>
        <w:r w:rsidRPr="0085132B">
          <w:rPr>
            <w:rStyle w:val="Hyperlink"/>
            <w:noProof/>
          </w:rPr>
          <w:fldChar w:fldCharType="separate"/>
        </w:r>
        <w:r w:rsidRPr="0085132B">
          <w:rPr>
            <w:rStyle w:val="Hyperlink"/>
            <w:noProof/>
          </w:rPr>
          <w:t>3.21.1 General</w:t>
        </w:r>
        <w:r>
          <w:rPr>
            <w:noProof/>
            <w:webHidden/>
          </w:rPr>
          <w:tab/>
        </w:r>
        <w:r>
          <w:rPr>
            <w:noProof/>
            <w:webHidden/>
          </w:rPr>
          <w:fldChar w:fldCharType="begin"/>
        </w:r>
        <w:r>
          <w:rPr>
            <w:noProof/>
            <w:webHidden/>
          </w:rPr>
          <w:instrText xml:space="preserve"> PAGEREF _Toc33180861 \h </w:instrText>
        </w:r>
      </w:ins>
      <w:r>
        <w:rPr>
          <w:noProof/>
          <w:webHidden/>
        </w:rPr>
      </w:r>
      <w:r>
        <w:rPr>
          <w:noProof/>
          <w:webHidden/>
        </w:rPr>
        <w:fldChar w:fldCharType="separate"/>
      </w:r>
      <w:ins w:id="562" w:author="Laurence Golding" w:date="2020-02-21T12:31:00Z">
        <w:r>
          <w:rPr>
            <w:noProof/>
            <w:webHidden/>
          </w:rPr>
          <w:t>86</w:t>
        </w:r>
        <w:r>
          <w:rPr>
            <w:noProof/>
            <w:webHidden/>
          </w:rPr>
          <w:fldChar w:fldCharType="end"/>
        </w:r>
        <w:r w:rsidRPr="0085132B">
          <w:rPr>
            <w:rStyle w:val="Hyperlink"/>
            <w:noProof/>
          </w:rPr>
          <w:fldChar w:fldCharType="end"/>
        </w:r>
      </w:ins>
    </w:p>
    <w:p w14:paraId="07585031" w14:textId="335D4D62" w:rsidR="00CE77CD" w:rsidRDefault="00CE77CD">
      <w:pPr>
        <w:pStyle w:val="TOC3"/>
        <w:tabs>
          <w:tab w:val="right" w:leader="dot" w:pos="9350"/>
        </w:tabs>
        <w:rPr>
          <w:ins w:id="563" w:author="Laurence Golding" w:date="2020-02-21T12:31:00Z"/>
          <w:rFonts w:asciiTheme="minorHAnsi" w:eastAsiaTheme="minorEastAsia" w:hAnsiTheme="minorHAnsi" w:cstheme="minorBidi"/>
          <w:noProof/>
          <w:sz w:val="22"/>
          <w:szCs w:val="22"/>
        </w:rPr>
      </w:pPr>
      <w:ins w:id="56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"_Toc33180862"</w:instrText>
        </w:r>
        <w:r w:rsidRPr="0085132B">
          <w:rPr>
            <w:rStyle w:val="Hyperlink"/>
            <w:noProof/>
          </w:rPr>
          <w:instrText xml:space="preserve"> </w:instrText>
        </w:r>
        <w:r w:rsidRPr="0085132B">
          <w:rPr>
            <w:rStyle w:val="Hyperlink"/>
            <w:noProof/>
          </w:rPr>
          <w:fldChar w:fldCharType="separate"/>
        </w:r>
        <w:r w:rsidRPr="0085132B">
          <w:rPr>
            <w:rStyle w:val="Hyperlink"/>
            <w:noProof/>
          </w:rPr>
          <w:t>3.21.2 description property</w:t>
        </w:r>
        <w:r>
          <w:rPr>
            <w:noProof/>
            <w:webHidden/>
          </w:rPr>
          <w:tab/>
        </w:r>
        <w:r>
          <w:rPr>
            <w:noProof/>
            <w:webHidden/>
          </w:rPr>
          <w:fldChar w:fldCharType="begin"/>
        </w:r>
        <w:r>
          <w:rPr>
            <w:noProof/>
            <w:webHidden/>
          </w:rPr>
          <w:instrText xml:space="preserve"> PAGEREF _Toc33180862 \h </w:instrText>
        </w:r>
      </w:ins>
      <w:r>
        <w:rPr>
          <w:noProof/>
          <w:webHidden/>
        </w:rPr>
      </w:r>
      <w:r>
        <w:rPr>
          <w:noProof/>
          <w:webHidden/>
        </w:rPr>
        <w:fldChar w:fldCharType="separate"/>
      </w:r>
      <w:ins w:id="565" w:author="Laurence Golding" w:date="2020-02-21T12:31:00Z">
        <w:r>
          <w:rPr>
            <w:noProof/>
            <w:webHidden/>
          </w:rPr>
          <w:t>87</w:t>
        </w:r>
        <w:r>
          <w:rPr>
            <w:noProof/>
            <w:webHidden/>
          </w:rPr>
          <w:fldChar w:fldCharType="end"/>
        </w:r>
        <w:r w:rsidRPr="0085132B">
          <w:rPr>
            <w:rStyle w:val="Hyperlink"/>
            <w:noProof/>
          </w:rPr>
          <w:fldChar w:fldCharType="end"/>
        </w:r>
      </w:ins>
    </w:p>
    <w:p w14:paraId="62092AC9" w14:textId="19C0E194" w:rsidR="00CE77CD" w:rsidRDefault="00CE77CD">
      <w:pPr>
        <w:pStyle w:val="TOC3"/>
        <w:tabs>
          <w:tab w:val="right" w:leader="dot" w:pos="9350"/>
        </w:tabs>
        <w:rPr>
          <w:ins w:id="566" w:author="Laurence Golding" w:date="2020-02-21T12:31:00Z"/>
          <w:rFonts w:asciiTheme="minorHAnsi" w:eastAsiaTheme="minorEastAsia" w:hAnsiTheme="minorHAnsi" w:cstheme="minorBidi"/>
          <w:noProof/>
          <w:sz w:val="22"/>
          <w:szCs w:val="22"/>
        </w:rPr>
      </w:pPr>
      <w:ins w:id="56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"_Toc33180863"</w:instrText>
        </w:r>
        <w:r w:rsidRPr="0085132B">
          <w:rPr>
            <w:rStyle w:val="Hyperlink"/>
            <w:noProof/>
          </w:rPr>
          <w:instrText xml:space="preserve"> </w:instrText>
        </w:r>
        <w:r w:rsidRPr="0085132B">
          <w:rPr>
            <w:rStyle w:val="Hyperlink"/>
            <w:noProof/>
          </w:rPr>
          <w:fldChar w:fldCharType="separate"/>
        </w:r>
        <w:r w:rsidRPr="0085132B">
          <w:rPr>
            <w:rStyle w:val="Hyperlink"/>
            <w:noProof/>
          </w:rPr>
          <w:t>3.21.3 location property</w:t>
        </w:r>
        <w:r>
          <w:rPr>
            <w:noProof/>
            <w:webHidden/>
          </w:rPr>
          <w:tab/>
        </w:r>
        <w:r>
          <w:rPr>
            <w:noProof/>
            <w:webHidden/>
          </w:rPr>
          <w:fldChar w:fldCharType="begin"/>
        </w:r>
        <w:r>
          <w:rPr>
            <w:noProof/>
            <w:webHidden/>
          </w:rPr>
          <w:instrText xml:space="preserve"> PAGEREF _Toc33180863 \h </w:instrText>
        </w:r>
      </w:ins>
      <w:r>
        <w:rPr>
          <w:noProof/>
          <w:webHidden/>
        </w:rPr>
      </w:r>
      <w:r>
        <w:rPr>
          <w:noProof/>
          <w:webHidden/>
        </w:rPr>
        <w:fldChar w:fldCharType="separate"/>
      </w:r>
      <w:ins w:id="568" w:author="Laurence Golding" w:date="2020-02-21T12:31:00Z">
        <w:r>
          <w:rPr>
            <w:noProof/>
            <w:webHidden/>
          </w:rPr>
          <w:t>87</w:t>
        </w:r>
        <w:r>
          <w:rPr>
            <w:noProof/>
            <w:webHidden/>
          </w:rPr>
          <w:fldChar w:fldCharType="end"/>
        </w:r>
        <w:r w:rsidRPr="0085132B">
          <w:rPr>
            <w:rStyle w:val="Hyperlink"/>
            <w:noProof/>
          </w:rPr>
          <w:fldChar w:fldCharType="end"/>
        </w:r>
      </w:ins>
    </w:p>
    <w:p w14:paraId="14BB49B3" w14:textId="134E2B40" w:rsidR="00CE77CD" w:rsidRDefault="00CE77CD">
      <w:pPr>
        <w:pStyle w:val="TOC3"/>
        <w:tabs>
          <w:tab w:val="right" w:leader="dot" w:pos="9350"/>
        </w:tabs>
        <w:rPr>
          <w:ins w:id="569" w:author="Laurence Golding" w:date="2020-02-21T12:31:00Z"/>
          <w:rFonts w:asciiTheme="minorHAnsi" w:eastAsiaTheme="minorEastAsia" w:hAnsiTheme="minorHAnsi" w:cstheme="minorBidi"/>
          <w:noProof/>
          <w:sz w:val="22"/>
          <w:szCs w:val="22"/>
        </w:rPr>
      </w:pPr>
      <w:ins w:id="57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"_Toc33180864"</w:instrText>
        </w:r>
        <w:r w:rsidRPr="0085132B">
          <w:rPr>
            <w:rStyle w:val="Hyperlink"/>
            <w:noProof/>
          </w:rPr>
          <w:instrText xml:space="preserve"> </w:instrText>
        </w:r>
        <w:r w:rsidRPr="0085132B">
          <w:rPr>
            <w:rStyle w:val="Hyperlink"/>
            <w:noProof/>
          </w:rPr>
          <w:fldChar w:fldCharType="separate"/>
        </w:r>
        <w:r w:rsidRPr="0085132B">
          <w:rPr>
            <w:rStyle w:val="Hyperlink"/>
            <w:noProof/>
          </w:rPr>
          <w:t>3.21.4 regions property</w:t>
        </w:r>
        <w:r>
          <w:rPr>
            <w:noProof/>
            <w:webHidden/>
          </w:rPr>
          <w:tab/>
        </w:r>
        <w:r>
          <w:rPr>
            <w:noProof/>
            <w:webHidden/>
          </w:rPr>
          <w:fldChar w:fldCharType="begin"/>
        </w:r>
        <w:r>
          <w:rPr>
            <w:noProof/>
            <w:webHidden/>
          </w:rPr>
          <w:instrText xml:space="preserve"> PAGEREF _Toc33180864 \h </w:instrText>
        </w:r>
      </w:ins>
      <w:r>
        <w:rPr>
          <w:noProof/>
          <w:webHidden/>
        </w:rPr>
      </w:r>
      <w:r>
        <w:rPr>
          <w:noProof/>
          <w:webHidden/>
        </w:rPr>
        <w:fldChar w:fldCharType="separate"/>
      </w:r>
      <w:ins w:id="571" w:author="Laurence Golding" w:date="2020-02-21T12:31:00Z">
        <w:r>
          <w:rPr>
            <w:noProof/>
            <w:webHidden/>
          </w:rPr>
          <w:t>87</w:t>
        </w:r>
        <w:r>
          <w:rPr>
            <w:noProof/>
            <w:webHidden/>
          </w:rPr>
          <w:fldChar w:fldCharType="end"/>
        </w:r>
        <w:r w:rsidRPr="0085132B">
          <w:rPr>
            <w:rStyle w:val="Hyperlink"/>
            <w:noProof/>
          </w:rPr>
          <w:fldChar w:fldCharType="end"/>
        </w:r>
      </w:ins>
    </w:p>
    <w:p w14:paraId="700701FC" w14:textId="4F4B746B" w:rsidR="00CE77CD" w:rsidRDefault="00CE77CD">
      <w:pPr>
        <w:pStyle w:val="TOC3"/>
        <w:tabs>
          <w:tab w:val="right" w:leader="dot" w:pos="9350"/>
        </w:tabs>
        <w:rPr>
          <w:ins w:id="572" w:author="Laurence Golding" w:date="2020-02-21T12:31:00Z"/>
          <w:rFonts w:asciiTheme="minorHAnsi" w:eastAsiaTheme="minorEastAsia" w:hAnsiTheme="minorHAnsi" w:cstheme="minorBidi"/>
          <w:noProof/>
          <w:sz w:val="22"/>
          <w:szCs w:val="22"/>
        </w:rPr>
      </w:pPr>
      <w:ins w:id="57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"_Toc33180865"</w:instrText>
        </w:r>
        <w:r w:rsidRPr="0085132B">
          <w:rPr>
            <w:rStyle w:val="Hyperlink"/>
            <w:noProof/>
          </w:rPr>
          <w:instrText xml:space="preserve"> </w:instrText>
        </w:r>
        <w:r w:rsidRPr="0085132B">
          <w:rPr>
            <w:rStyle w:val="Hyperlink"/>
            <w:noProof/>
          </w:rPr>
          <w:fldChar w:fldCharType="separate"/>
        </w:r>
        <w:r w:rsidRPr="0085132B">
          <w:rPr>
            <w:rStyle w:val="Hyperlink"/>
            <w:noProof/>
          </w:rPr>
          <w:t>3.21.5 rectangles property</w:t>
        </w:r>
        <w:r>
          <w:rPr>
            <w:noProof/>
            <w:webHidden/>
          </w:rPr>
          <w:tab/>
        </w:r>
        <w:r>
          <w:rPr>
            <w:noProof/>
            <w:webHidden/>
          </w:rPr>
          <w:fldChar w:fldCharType="begin"/>
        </w:r>
        <w:r>
          <w:rPr>
            <w:noProof/>
            <w:webHidden/>
          </w:rPr>
          <w:instrText xml:space="preserve"> PAGEREF _Toc33180865 \h </w:instrText>
        </w:r>
      </w:ins>
      <w:r>
        <w:rPr>
          <w:noProof/>
          <w:webHidden/>
        </w:rPr>
      </w:r>
      <w:r>
        <w:rPr>
          <w:noProof/>
          <w:webHidden/>
        </w:rPr>
        <w:fldChar w:fldCharType="separate"/>
      </w:r>
      <w:ins w:id="574" w:author="Laurence Golding" w:date="2020-02-21T12:31:00Z">
        <w:r>
          <w:rPr>
            <w:noProof/>
            <w:webHidden/>
          </w:rPr>
          <w:t>87</w:t>
        </w:r>
        <w:r>
          <w:rPr>
            <w:noProof/>
            <w:webHidden/>
          </w:rPr>
          <w:fldChar w:fldCharType="end"/>
        </w:r>
        <w:r w:rsidRPr="0085132B">
          <w:rPr>
            <w:rStyle w:val="Hyperlink"/>
            <w:noProof/>
          </w:rPr>
          <w:fldChar w:fldCharType="end"/>
        </w:r>
      </w:ins>
    </w:p>
    <w:p w14:paraId="57E415F5" w14:textId="2D3799D8" w:rsidR="00CE77CD" w:rsidRDefault="00CE77CD">
      <w:pPr>
        <w:pStyle w:val="TOC2"/>
        <w:tabs>
          <w:tab w:val="right" w:leader="dot" w:pos="9350"/>
        </w:tabs>
        <w:rPr>
          <w:ins w:id="575" w:author="Laurence Golding" w:date="2020-02-21T12:31:00Z"/>
          <w:rFonts w:asciiTheme="minorHAnsi" w:eastAsiaTheme="minorEastAsia" w:hAnsiTheme="minorHAnsi" w:cstheme="minorBidi"/>
          <w:noProof/>
          <w:sz w:val="22"/>
          <w:szCs w:val="22"/>
        </w:rPr>
      </w:pPr>
      <w:ins w:id="57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"_Toc33180866"</w:instrText>
        </w:r>
        <w:r w:rsidRPr="0085132B">
          <w:rPr>
            <w:rStyle w:val="Hyperlink"/>
            <w:noProof/>
          </w:rPr>
          <w:instrText xml:space="preserve"> </w:instrText>
        </w:r>
        <w:r w:rsidRPr="0085132B">
          <w:rPr>
            <w:rStyle w:val="Hyperlink"/>
            <w:noProof/>
          </w:rPr>
          <w:fldChar w:fldCharType="separate"/>
        </w:r>
        <w:r w:rsidRPr="0085132B">
          <w:rPr>
            <w:rStyle w:val="Hyperlink"/>
            <w:noProof/>
          </w:rPr>
          <w:t>3.22 conversion object</w:t>
        </w:r>
        <w:r>
          <w:rPr>
            <w:noProof/>
            <w:webHidden/>
          </w:rPr>
          <w:tab/>
        </w:r>
        <w:r>
          <w:rPr>
            <w:noProof/>
            <w:webHidden/>
          </w:rPr>
          <w:fldChar w:fldCharType="begin"/>
        </w:r>
        <w:r>
          <w:rPr>
            <w:noProof/>
            <w:webHidden/>
          </w:rPr>
          <w:instrText xml:space="preserve"> PAGEREF _Toc33180866 \h </w:instrText>
        </w:r>
      </w:ins>
      <w:r>
        <w:rPr>
          <w:noProof/>
          <w:webHidden/>
        </w:rPr>
      </w:r>
      <w:r>
        <w:rPr>
          <w:noProof/>
          <w:webHidden/>
        </w:rPr>
        <w:fldChar w:fldCharType="separate"/>
      </w:r>
      <w:ins w:id="577" w:author="Laurence Golding" w:date="2020-02-21T12:31:00Z">
        <w:r>
          <w:rPr>
            <w:noProof/>
            <w:webHidden/>
          </w:rPr>
          <w:t>87</w:t>
        </w:r>
        <w:r>
          <w:rPr>
            <w:noProof/>
            <w:webHidden/>
          </w:rPr>
          <w:fldChar w:fldCharType="end"/>
        </w:r>
        <w:r w:rsidRPr="0085132B">
          <w:rPr>
            <w:rStyle w:val="Hyperlink"/>
            <w:noProof/>
          </w:rPr>
          <w:fldChar w:fldCharType="end"/>
        </w:r>
      </w:ins>
    </w:p>
    <w:p w14:paraId="642B4A1E" w14:textId="4FB700BD" w:rsidR="00CE77CD" w:rsidRDefault="00CE77CD">
      <w:pPr>
        <w:pStyle w:val="TOC3"/>
        <w:tabs>
          <w:tab w:val="right" w:leader="dot" w:pos="9350"/>
        </w:tabs>
        <w:rPr>
          <w:ins w:id="578" w:author="Laurence Golding" w:date="2020-02-21T12:31:00Z"/>
          <w:rFonts w:asciiTheme="minorHAnsi" w:eastAsiaTheme="minorEastAsia" w:hAnsiTheme="minorHAnsi" w:cstheme="minorBidi"/>
          <w:noProof/>
          <w:sz w:val="22"/>
          <w:szCs w:val="22"/>
        </w:rPr>
      </w:pPr>
      <w:ins w:id="57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"_Toc33180867"</w:instrText>
        </w:r>
        <w:r w:rsidRPr="0085132B">
          <w:rPr>
            <w:rStyle w:val="Hyperlink"/>
            <w:noProof/>
          </w:rPr>
          <w:instrText xml:space="preserve"> </w:instrText>
        </w:r>
        <w:r w:rsidRPr="0085132B">
          <w:rPr>
            <w:rStyle w:val="Hyperlink"/>
            <w:noProof/>
          </w:rPr>
          <w:fldChar w:fldCharType="separate"/>
        </w:r>
        <w:r w:rsidRPr="0085132B">
          <w:rPr>
            <w:rStyle w:val="Hyperlink"/>
            <w:noProof/>
          </w:rPr>
          <w:t>3.22.1 General</w:t>
        </w:r>
        <w:r>
          <w:rPr>
            <w:noProof/>
            <w:webHidden/>
          </w:rPr>
          <w:tab/>
        </w:r>
        <w:r>
          <w:rPr>
            <w:noProof/>
            <w:webHidden/>
          </w:rPr>
          <w:fldChar w:fldCharType="begin"/>
        </w:r>
        <w:r>
          <w:rPr>
            <w:noProof/>
            <w:webHidden/>
          </w:rPr>
          <w:instrText xml:space="preserve"> PAGEREF _Toc33180867 \h </w:instrText>
        </w:r>
      </w:ins>
      <w:r>
        <w:rPr>
          <w:noProof/>
          <w:webHidden/>
        </w:rPr>
      </w:r>
      <w:r>
        <w:rPr>
          <w:noProof/>
          <w:webHidden/>
        </w:rPr>
        <w:fldChar w:fldCharType="separate"/>
      </w:r>
      <w:ins w:id="580" w:author="Laurence Golding" w:date="2020-02-21T12:31:00Z">
        <w:r>
          <w:rPr>
            <w:noProof/>
            <w:webHidden/>
          </w:rPr>
          <w:t>87</w:t>
        </w:r>
        <w:r>
          <w:rPr>
            <w:noProof/>
            <w:webHidden/>
          </w:rPr>
          <w:fldChar w:fldCharType="end"/>
        </w:r>
        <w:r w:rsidRPr="0085132B">
          <w:rPr>
            <w:rStyle w:val="Hyperlink"/>
            <w:noProof/>
          </w:rPr>
          <w:fldChar w:fldCharType="end"/>
        </w:r>
      </w:ins>
    </w:p>
    <w:p w14:paraId="6BC7533D" w14:textId="5044D2AD" w:rsidR="00CE77CD" w:rsidRDefault="00CE77CD">
      <w:pPr>
        <w:pStyle w:val="TOC3"/>
        <w:tabs>
          <w:tab w:val="right" w:leader="dot" w:pos="9350"/>
        </w:tabs>
        <w:rPr>
          <w:ins w:id="581" w:author="Laurence Golding" w:date="2020-02-21T12:31:00Z"/>
          <w:rFonts w:asciiTheme="minorHAnsi" w:eastAsiaTheme="minorEastAsia" w:hAnsiTheme="minorHAnsi" w:cstheme="minorBidi"/>
          <w:noProof/>
          <w:sz w:val="22"/>
          <w:szCs w:val="22"/>
        </w:rPr>
      </w:pPr>
      <w:ins w:id="58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"_Toc33180868"</w:instrText>
        </w:r>
        <w:r w:rsidRPr="0085132B">
          <w:rPr>
            <w:rStyle w:val="Hyperlink"/>
            <w:noProof/>
          </w:rPr>
          <w:instrText xml:space="preserve"> </w:instrText>
        </w:r>
        <w:r w:rsidRPr="0085132B">
          <w:rPr>
            <w:rStyle w:val="Hyperlink"/>
            <w:noProof/>
          </w:rPr>
          <w:fldChar w:fldCharType="separate"/>
        </w:r>
        <w:r w:rsidRPr="0085132B">
          <w:rPr>
            <w:rStyle w:val="Hyperlink"/>
            <w:noProof/>
          </w:rPr>
          <w:t>3.22.2 tool property</w:t>
        </w:r>
        <w:r>
          <w:rPr>
            <w:noProof/>
            <w:webHidden/>
          </w:rPr>
          <w:tab/>
        </w:r>
        <w:r>
          <w:rPr>
            <w:noProof/>
            <w:webHidden/>
          </w:rPr>
          <w:fldChar w:fldCharType="begin"/>
        </w:r>
        <w:r>
          <w:rPr>
            <w:noProof/>
            <w:webHidden/>
          </w:rPr>
          <w:instrText xml:space="preserve"> PAGEREF _Toc33180868 \h </w:instrText>
        </w:r>
      </w:ins>
      <w:r>
        <w:rPr>
          <w:noProof/>
          <w:webHidden/>
        </w:rPr>
      </w:r>
      <w:r>
        <w:rPr>
          <w:noProof/>
          <w:webHidden/>
        </w:rPr>
        <w:fldChar w:fldCharType="separate"/>
      </w:r>
      <w:ins w:id="583" w:author="Laurence Golding" w:date="2020-02-21T12:31:00Z">
        <w:r>
          <w:rPr>
            <w:noProof/>
            <w:webHidden/>
          </w:rPr>
          <w:t>88</w:t>
        </w:r>
        <w:r>
          <w:rPr>
            <w:noProof/>
            <w:webHidden/>
          </w:rPr>
          <w:fldChar w:fldCharType="end"/>
        </w:r>
        <w:r w:rsidRPr="0085132B">
          <w:rPr>
            <w:rStyle w:val="Hyperlink"/>
            <w:noProof/>
          </w:rPr>
          <w:fldChar w:fldCharType="end"/>
        </w:r>
      </w:ins>
    </w:p>
    <w:p w14:paraId="58D12C0B" w14:textId="55319DFA" w:rsidR="00CE77CD" w:rsidRDefault="00CE77CD">
      <w:pPr>
        <w:pStyle w:val="TOC3"/>
        <w:tabs>
          <w:tab w:val="right" w:leader="dot" w:pos="9350"/>
        </w:tabs>
        <w:rPr>
          <w:ins w:id="584" w:author="Laurence Golding" w:date="2020-02-21T12:31:00Z"/>
          <w:rFonts w:asciiTheme="minorHAnsi" w:eastAsiaTheme="minorEastAsia" w:hAnsiTheme="minorHAnsi" w:cstheme="minorBidi"/>
          <w:noProof/>
          <w:sz w:val="22"/>
          <w:szCs w:val="22"/>
        </w:rPr>
      </w:pPr>
      <w:ins w:id="58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"_Toc33180869"</w:instrText>
        </w:r>
        <w:r w:rsidRPr="0085132B">
          <w:rPr>
            <w:rStyle w:val="Hyperlink"/>
            <w:noProof/>
          </w:rPr>
          <w:instrText xml:space="preserve"> </w:instrText>
        </w:r>
        <w:r w:rsidRPr="0085132B">
          <w:rPr>
            <w:rStyle w:val="Hyperlink"/>
            <w:noProof/>
          </w:rPr>
          <w:fldChar w:fldCharType="separate"/>
        </w:r>
        <w:r w:rsidRPr="0085132B">
          <w:rPr>
            <w:rStyle w:val="Hyperlink"/>
            <w:noProof/>
          </w:rPr>
          <w:t>3.22.3 invocation property</w:t>
        </w:r>
        <w:r>
          <w:rPr>
            <w:noProof/>
            <w:webHidden/>
          </w:rPr>
          <w:tab/>
        </w:r>
        <w:r>
          <w:rPr>
            <w:noProof/>
            <w:webHidden/>
          </w:rPr>
          <w:fldChar w:fldCharType="begin"/>
        </w:r>
        <w:r>
          <w:rPr>
            <w:noProof/>
            <w:webHidden/>
          </w:rPr>
          <w:instrText xml:space="preserve"> PAGEREF _Toc33180869 \h </w:instrText>
        </w:r>
      </w:ins>
      <w:r>
        <w:rPr>
          <w:noProof/>
          <w:webHidden/>
        </w:rPr>
      </w:r>
      <w:r>
        <w:rPr>
          <w:noProof/>
          <w:webHidden/>
        </w:rPr>
        <w:fldChar w:fldCharType="separate"/>
      </w:r>
      <w:ins w:id="586" w:author="Laurence Golding" w:date="2020-02-21T12:31:00Z">
        <w:r>
          <w:rPr>
            <w:noProof/>
            <w:webHidden/>
          </w:rPr>
          <w:t>88</w:t>
        </w:r>
        <w:r>
          <w:rPr>
            <w:noProof/>
            <w:webHidden/>
          </w:rPr>
          <w:fldChar w:fldCharType="end"/>
        </w:r>
        <w:r w:rsidRPr="0085132B">
          <w:rPr>
            <w:rStyle w:val="Hyperlink"/>
            <w:noProof/>
          </w:rPr>
          <w:fldChar w:fldCharType="end"/>
        </w:r>
      </w:ins>
    </w:p>
    <w:p w14:paraId="6B937696" w14:textId="4E199658" w:rsidR="00CE77CD" w:rsidRDefault="00CE77CD">
      <w:pPr>
        <w:pStyle w:val="TOC3"/>
        <w:tabs>
          <w:tab w:val="right" w:leader="dot" w:pos="9350"/>
        </w:tabs>
        <w:rPr>
          <w:ins w:id="587" w:author="Laurence Golding" w:date="2020-02-21T12:31:00Z"/>
          <w:rFonts w:asciiTheme="minorHAnsi" w:eastAsiaTheme="minorEastAsia" w:hAnsiTheme="minorHAnsi" w:cstheme="minorBidi"/>
          <w:noProof/>
          <w:sz w:val="22"/>
          <w:szCs w:val="22"/>
        </w:rPr>
      </w:pPr>
      <w:ins w:id="58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"_Toc33180870"</w:instrText>
        </w:r>
        <w:r w:rsidRPr="0085132B">
          <w:rPr>
            <w:rStyle w:val="Hyperlink"/>
            <w:noProof/>
          </w:rPr>
          <w:instrText xml:space="preserve"> </w:instrText>
        </w:r>
        <w:r w:rsidRPr="0085132B">
          <w:rPr>
            <w:rStyle w:val="Hyperlink"/>
            <w:noProof/>
          </w:rPr>
          <w:fldChar w:fldCharType="separate"/>
        </w:r>
        <w:r w:rsidRPr="0085132B">
          <w:rPr>
            <w:rStyle w:val="Hyperlink"/>
            <w:noProof/>
          </w:rPr>
          <w:t>3.22.4 analysisToolLogFiles property</w:t>
        </w:r>
        <w:r>
          <w:rPr>
            <w:noProof/>
            <w:webHidden/>
          </w:rPr>
          <w:tab/>
        </w:r>
        <w:r>
          <w:rPr>
            <w:noProof/>
            <w:webHidden/>
          </w:rPr>
          <w:fldChar w:fldCharType="begin"/>
        </w:r>
        <w:r>
          <w:rPr>
            <w:noProof/>
            <w:webHidden/>
          </w:rPr>
          <w:instrText xml:space="preserve"> PAGEREF _Toc33180870 \h </w:instrText>
        </w:r>
      </w:ins>
      <w:r>
        <w:rPr>
          <w:noProof/>
          <w:webHidden/>
        </w:rPr>
      </w:r>
      <w:r>
        <w:rPr>
          <w:noProof/>
          <w:webHidden/>
        </w:rPr>
        <w:fldChar w:fldCharType="separate"/>
      </w:r>
      <w:ins w:id="589" w:author="Laurence Golding" w:date="2020-02-21T12:31:00Z">
        <w:r>
          <w:rPr>
            <w:noProof/>
            <w:webHidden/>
          </w:rPr>
          <w:t>88</w:t>
        </w:r>
        <w:r>
          <w:rPr>
            <w:noProof/>
            <w:webHidden/>
          </w:rPr>
          <w:fldChar w:fldCharType="end"/>
        </w:r>
        <w:r w:rsidRPr="0085132B">
          <w:rPr>
            <w:rStyle w:val="Hyperlink"/>
            <w:noProof/>
          </w:rPr>
          <w:fldChar w:fldCharType="end"/>
        </w:r>
      </w:ins>
    </w:p>
    <w:p w14:paraId="13395B78" w14:textId="250F9081" w:rsidR="00CE77CD" w:rsidRDefault="00CE77CD">
      <w:pPr>
        <w:pStyle w:val="TOC2"/>
        <w:tabs>
          <w:tab w:val="right" w:leader="dot" w:pos="9350"/>
        </w:tabs>
        <w:rPr>
          <w:ins w:id="590" w:author="Laurence Golding" w:date="2020-02-21T12:31:00Z"/>
          <w:rFonts w:asciiTheme="minorHAnsi" w:eastAsiaTheme="minorEastAsia" w:hAnsiTheme="minorHAnsi" w:cstheme="minorBidi"/>
          <w:noProof/>
          <w:sz w:val="22"/>
          <w:szCs w:val="22"/>
        </w:rPr>
      </w:pPr>
      <w:ins w:id="59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"_Toc33180871"</w:instrText>
        </w:r>
        <w:r w:rsidRPr="0085132B">
          <w:rPr>
            <w:rStyle w:val="Hyperlink"/>
            <w:noProof/>
          </w:rPr>
          <w:instrText xml:space="preserve"> </w:instrText>
        </w:r>
        <w:r w:rsidRPr="0085132B">
          <w:rPr>
            <w:rStyle w:val="Hyperlink"/>
            <w:noProof/>
          </w:rPr>
          <w:fldChar w:fldCharType="separate"/>
        </w:r>
        <w:r w:rsidRPr="0085132B">
          <w:rPr>
            <w:rStyle w:val="Hyperlink"/>
            <w:noProof/>
          </w:rPr>
          <w:t>3.23 versionControlDetails object</w:t>
        </w:r>
        <w:r>
          <w:rPr>
            <w:noProof/>
            <w:webHidden/>
          </w:rPr>
          <w:tab/>
        </w:r>
        <w:r>
          <w:rPr>
            <w:noProof/>
            <w:webHidden/>
          </w:rPr>
          <w:fldChar w:fldCharType="begin"/>
        </w:r>
        <w:r>
          <w:rPr>
            <w:noProof/>
            <w:webHidden/>
          </w:rPr>
          <w:instrText xml:space="preserve"> PAGEREF _Toc33180871 \h </w:instrText>
        </w:r>
      </w:ins>
      <w:r>
        <w:rPr>
          <w:noProof/>
          <w:webHidden/>
        </w:rPr>
      </w:r>
      <w:r>
        <w:rPr>
          <w:noProof/>
          <w:webHidden/>
        </w:rPr>
        <w:fldChar w:fldCharType="separate"/>
      </w:r>
      <w:ins w:id="592" w:author="Laurence Golding" w:date="2020-02-21T12:31:00Z">
        <w:r>
          <w:rPr>
            <w:noProof/>
            <w:webHidden/>
          </w:rPr>
          <w:t>88</w:t>
        </w:r>
        <w:r>
          <w:rPr>
            <w:noProof/>
            <w:webHidden/>
          </w:rPr>
          <w:fldChar w:fldCharType="end"/>
        </w:r>
        <w:r w:rsidRPr="0085132B">
          <w:rPr>
            <w:rStyle w:val="Hyperlink"/>
            <w:noProof/>
          </w:rPr>
          <w:fldChar w:fldCharType="end"/>
        </w:r>
      </w:ins>
    </w:p>
    <w:p w14:paraId="1A76D18E" w14:textId="776EE25D" w:rsidR="00CE77CD" w:rsidRDefault="00CE77CD">
      <w:pPr>
        <w:pStyle w:val="TOC3"/>
        <w:tabs>
          <w:tab w:val="right" w:leader="dot" w:pos="9350"/>
        </w:tabs>
        <w:rPr>
          <w:ins w:id="593" w:author="Laurence Golding" w:date="2020-02-21T12:31:00Z"/>
          <w:rFonts w:asciiTheme="minorHAnsi" w:eastAsiaTheme="minorEastAsia" w:hAnsiTheme="minorHAnsi" w:cstheme="minorBidi"/>
          <w:noProof/>
          <w:sz w:val="22"/>
          <w:szCs w:val="22"/>
        </w:rPr>
      </w:pPr>
      <w:ins w:id="59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"_Toc33180872"</w:instrText>
        </w:r>
        <w:r w:rsidRPr="0085132B">
          <w:rPr>
            <w:rStyle w:val="Hyperlink"/>
            <w:noProof/>
          </w:rPr>
          <w:instrText xml:space="preserve"> </w:instrText>
        </w:r>
        <w:r w:rsidRPr="0085132B">
          <w:rPr>
            <w:rStyle w:val="Hyperlink"/>
            <w:noProof/>
          </w:rPr>
          <w:fldChar w:fldCharType="separate"/>
        </w:r>
        <w:r w:rsidRPr="0085132B">
          <w:rPr>
            <w:rStyle w:val="Hyperlink"/>
            <w:noProof/>
          </w:rPr>
          <w:t>3.23.1 General</w:t>
        </w:r>
        <w:r>
          <w:rPr>
            <w:noProof/>
            <w:webHidden/>
          </w:rPr>
          <w:tab/>
        </w:r>
        <w:r>
          <w:rPr>
            <w:noProof/>
            <w:webHidden/>
          </w:rPr>
          <w:fldChar w:fldCharType="begin"/>
        </w:r>
        <w:r>
          <w:rPr>
            <w:noProof/>
            <w:webHidden/>
          </w:rPr>
          <w:instrText xml:space="preserve"> PAGEREF _Toc33180872 \h </w:instrText>
        </w:r>
      </w:ins>
      <w:r>
        <w:rPr>
          <w:noProof/>
          <w:webHidden/>
        </w:rPr>
      </w:r>
      <w:r>
        <w:rPr>
          <w:noProof/>
          <w:webHidden/>
        </w:rPr>
        <w:fldChar w:fldCharType="separate"/>
      </w:r>
      <w:ins w:id="595" w:author="Laurence Golding" w:date="2020-02-21T12:31:00Z">
        <w:r>
          <w:rPr>
            <w:noProof/>
            <w:webHidden/>
          </w:rPr>
          <w:t>88</w:t>
        </w:r>
        <w:r>
          <w:rPr>
            <w:noProof/>
            <w:webHidden/>
          </w:rPr>
          <w:fldChar w:fldCharType="end"/>
        </w:r>
        <w:r w:rsidRPr="0085132B">
          <w:rPr>
            <w:rStyle w:val="Hyperlink"/>
            <w:noProof/>
          </w:rPr>
          <w:fldChar w:fldCharType="end"/>
        </w:r>
      </w:ins>
    </w:p>
    <w:p w14:paraId="5B51E896" w14:textId="0BA8E2EB" w:rsidR="00CE77CD" w:rsidRDefault="00CE77CD">
      <w:pPr>
        <w:pStyle w:val="TOC3"/>
        <w:tabs>
          <w:tab w:val="right" w:leader="dot" w:pos="9350"/>
        </w:tabs>
        <w:rPr>
          <w:ins w:id="596" w:author="Laurence Golding" w:date="2020-02-21T12:31:00Z"/>
          <w:rFonts w:asciiTheme="minorHAnsi" w:eastAsiaTheme="minorEastAsia" w:hAnsiTheme="minorHAnsi" w:cstheme="minorBidi"/>
          <w:noProof/>
          <w:sz w:val="22"/>
          <w:szCs w:val="22"/>
        </w:rPr>
      </w:pPr>
      <w:ins w:id="59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"_Toc33180873"</w:instrText>
        </w:r>
        <w:r w:rsidRPr="0085132B">
          <w:rPr>
            <w:rStyle w:val="Hyperlink"/>
            <w:noProof/>
          </w:rPr>
          <w:instrText xml:space="preserve"> </w:instrText>
        </w:r>
        <w:r w:rsidRPr="0085132B">
          <w:rPr>
            <w:rStyle w:val="Hyperlink"/>
            <w:noProof/>
          </w:rPr>
          <w:fldChar w:fldCharType="separate"/>
        </w:r>
        <w:r w:rsidRPr="0085132B">
          <w:rPr>
            <w:rStyle w:val="Hyperlink"/>
            <w:noProof/>
          </w:rPr>
          <w:t>3.23.2 Constraints</w:t>
        </w:r>
        <w:r>
          <w:rPr>
            <w:noProof/>
            <w:webHidden/>
          </w:rPr>
          <w:tab/>
        </w:r>
        <w:r>
          <w:rPr>
            <w:noProof/>
            <w:webHidden/>
          </w:rPr>
          <w:fldChar w:fldCharType="begin"/>
        </w:r>
        <w:r>
          <w:rPr>
            <w:noProof/>
            <w:webHidden/>
          </w:rPr>
          <w:instrText xml:space="preserve"> PAGEREF _Toc33180873 \h </w:instrText>
        </w:r>
      </w:ins>
      <w:r>
        <w:rPr>
          <w:noProof/>
          <w:webHidden/>
        </w:rPr>
      </w:r>
      <w:r>
        <w:rPr>
          <w:noProof/>
          <w:webHidden/>
        </w:rPr>
        <w:fldChar w:fldCharType="separate"/>
      </w:r>
      <w:ins w:id="598" w:author="Laurence Golding" w:date="2020-02-21T12:31:00Z">
        <w:r>
          <w:rPr>
            <w:noProof/>
            <w:webHidden/>
          </w:rPr>
          <w:t>89</w:t>
        </w:r>
        <w:r>
          <w:rPr>
            <w:noProof/>
            <w:webHidden/>
          </w:rPr>
          <w:fldChar w:fldCharType="end"/>
        </w:r>
        <w:r w:rsidRPr="0085132B">
          <w:rPr>
            <w:rStyle w:val="Hyperlink"/>
            <w:noProof/>
          </w:rPr>
          <w:fldChar w:fldCharType="end"/>
        </w:r>
      </w:ins>
    </w:p>
    <w:p w14:paraId="70549E94" w14:textId="2D826A3A" w:rsidR="00CE77CD" w:rsidRDefault="00CE77CD">
      <w:pPr>
        <w:pStyle w:val="TOC3"/>
        <w:tabs>
          <w:tab w:val="right" w:leader="dot" w:pos="9350"/>
        </w:tabs>
        <w:rPr>
          <w:ins w:id="599" w:author="Laurence Golding" w:date="2020-02-21T12:31:00Z"/>
          <w:rFonts w:asciiTheme="minorHAnsi" w:eastAsiaTheme="minorEastAsia" w:hAnsiTheme="minorHAnsi" w:cstheme="minorBidi"/>
          <w:noProof/>
          <w:sz w:val="22"/>
          <w:szCs w:val="22"/>
        </w:rPr>
      </w:pPr>
      <w:ins w:id="60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"_Toc33180874"</w:instrText>
        </w:r>
        <w:r w:rsidRPr="0085132B">
          <w:rPr>
            <w:rStyle w:val="Hyperlink"/>
            <w:noProof/>
          </w:rPr>
          <w:instrText xml:space="preserve"> </w:instrText>
        </w:r>
        <w:r w:rsidRPr="0085132B">
          <w:rPr>
            <w:rStyle w:val="Hyperlink"/>
            <w:noProof/>
          </w:rPr>
          <w:fldChar w:fldCharType="separate"/>
        </w:r>
        <w:r w:rsidRPr="0085132B">
          <w:rPr>
            <w:rStyle w:val="Hyperlink"/>
            <w:noProof/>
          </w:rPr>
          <w:t>3.23.3 repositoryUri property</w:t>
        </w:r>
        <w:r>
          <w:rPr>
            <w:noProof/>
            <w:webHidden/>
          </w:rPr>
          <w:tab/>
        </w:r>
        <w:r>
          <w:rPr>
            <w:noProof/>
            <w:webHidden/>
          </w:rPr>
          <w:fldChar w:fldCharType="begin"/>
        </w:r>
        <w:r>
          <w:rPr>
            <w:noProof/>
            <w:webHidden/>
          </w:rPr>
          <w:instrText xml:space="preserve"> PAGEREF _Toc33180874 \h </w:instrText>
        </w:r>
      </w:ins>
      <w:r>
        <w:rPr>
          <w:noProof/>
          <w:webHidden/>
        </w:rPr>
      </w:r>
      <w:r>
        <w:rPr>
          <w:noProof/>
          <w:webHidden/>
        </w:rPr>
        <w:fldChar w:fldCharType="separate"/>
      </w:r>
      <w:ins w:id="601" w:author="Laurence Golding" w:date="2020-02-21T12:31:00Z">
        <w:r>
          <w:rPr>
            <w:noProof/>
            <w:webHidden/>
          </w:rPr>
          <w:t>89</w:t>
        </w:r>
        <w:r>
          <w:rPr>
            <w:noProof/>
            <w:webHidden/>
          </w:rPr>
          <w:fldChar w:fldCharType="end"/>
        </w:r>
        <w:r w:rsidRPr="0085132B">
          <w:rPr>
            <w:rStyle w:val="Hyperlink"/>
            <w:noProof/>
          </w:rPr>
          <w:fldChar w:fldCharType="end"/>
        </w:r>
      </w:ins>
    </w:p>
    <w:p w14:paraId="795476AB" w14:textId="3A3B2AE4" w:rsidR="00CE77CD" w:rsidRDefault="00CE77CD">
      <w:pPr>
        <w:pStyle w:val="TOC3"/>
        <w:tabs>
          <w:tab w:val="right" w:leader="dot" w:pos="9350"/>
        </w:tabs>
        <w:rPr>
          <w:ins w:id="602" w:author="Laurence Golding" w:date="2020-02-21T12:31:00Z"/>
          <w:rFonts w:asciiTheme="minorHAnsi" w:eastAsiaTheme="minorEastAsia" w:hAnsiTheme="minorHAnsi" w:cstheme="minorBidi"/>
          <w:noProof/>
          <w:sz w:val="22"/>
          <w:szCs w:val="22"/>
        </w:rPr>
      </w:pPr>
      <w:ins w:id="60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"_Toc33180875"</w:instrText>
        </w:r>
        <w:r w:rsidRPr="0085132B">
          <w:rPr>
            <w:rStyle w:val="Hyperlink"/>
            <w:noProof/>
          </w:rPr>
          <w:instrText xml:space="preserve"> </w:instrText>
        </w:r>
        <w:r w:rsidRPr="0085132B">
          <w:rPr>
            <w:rStyle w:val="Hyperlink"/>
            <w:noProof/>
          </w:rPr>
          <w:fldChar w:fldCharType="separate"/>
        </w:r>
        <w:r w:rsidRPr="0085132B">
          <w:rPr>
            <w:rStyle w:val="Hyperlink"/>
            <w:noProof/>
          </w:rPr>
          <w:t>3.23.4 revisionId property</w:t>
        </w:r>
        <w:r>
          <w:rPr>
            <w:noProof/>
            <w:webHidden/>
          </w:rPr>
          <w:tab/>
        </w:r>
        <w:r>
          <w:rPr>
            <w:noProof/>
            <w:webHidden/>
          </w:rPr>
          <w:fldChar w:fldCharType="begin"/>
        </w:r>
        <w:r>
          <w:rPr>
            <w:noProof/>
            <w:webHidden/>
          </w:rPr>
          <w:instrText xml:space="preserve"> PAGEREF _Toc33180875 \h </w:instrText>
        </w:r>
      </w:ins>
      <w:r>
        <w:rPr>
          <w:noProof/>
          <w:webHidden/>
        </w:rPr>
      </w:r>
      <w:r>
        <w:rPr>
          <w:noProof/>
          <w:webHidden/>
        </w:rPr>
        <w:fldChar w:fldCharType="separate"/>
      </w:r>
      <w:ins w:id="604" w:author="Laurence Golding" w:date="2020-02-21T12:31:00Z">
        <w:r>
          <w:rPr>
            <w:noProof/>
            <w:webHidden/>
          </w:rPr>
          <w:t>89</w:t>
        </w:r>
        <w:r>
          <w:rPr>
            <w:noProof/>
            <w:webHidden/>
          </w:rPr>
          <w:fldChar w:fldCharType="end"/>
        </w:r>
        <w:r w:rsidRPr="0085132B">
          <w:rPr>
            <w:rStyle w:val="Hyperlink"/>
            <w:noProof/>
          </w:rPr>
          <w:fldChar w:fldCharType="end"/>
        </w:r>
      </w:ins>
    </w:p>
    <w:p w14:paraId="38597555" w14:textId="7DC0DD02" w:rsidR="00CE77CD" w:rsidRDefault="00CE77CD">
      <w:pPr>
        <w:pStyle w:val="TOC3"/>
        <w:tabs>
          <w:tab w:val="right" w:leader="dot" w:pos="9350"/>
        </w:tabs>
        <w:rPr>
          <w:ins w:id="605" w:author="Laurence Golding" w:date="2020-02-21T12:31:00Z"/>
          <w:rFonts w:asciiTheme="minorHAnsi" w:eastAsiaTheme="minorEastAsia" w:hAnsiTheme="minorHAnsi" w:cstheme="minorBidi"/>
          <w:noProof/>
          <w:sz w:val="22"/>
          <w:szCs w:val="22"/>
        </w:rPr>
      </w:pPr>
      <w:ins w:id="60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"_Toc33180876"</w:instrText>
        </w:r>
        <w:r w:rsidRPr="0085132B">
          <w:rPr>
            <w:rStyle w:val="Hyperlink"/>
            <w:noProof/>
          </w:rPr>
          <w:instrText xml:space="preserve"> </w:instrText>
        </w:r>
        <w:r w:rsidRPr="0085132B">
          <w:rPr>
            <w:rStyle w:val="Hyperlink"/>
            <w:noProof/>
          </w:rPr>
          <w:fldChar w:fldCharType="separate"/>
        </w:r>
        <w:r w:rsidRPr="0085132B">
          <w:rPr>
            <w:rStyle w:val="Hyperlink"/>
            <w:noProof/>
          </w:rPr>
          <w:t>3.23.5 branch property</w:t>
        </w:r>
        <w:r>
          <w:rPr>
            <w:noProof/>
            <w:webHidden/>
          </w:rPr>
          <w:tab/>
        </w:r>
        <w:r>
          <w:rPr>
            <w:noProof/>
            <w:webHidden/>
          </w:rPr>
          <w:fldChar w:fldCharType="begin"/>
        </w:r>
        <w:r>
          <w:rPr>
            <w:noProof/>
            <w:webHidden/>
          </w:rPr>
          <w:instrText xml:space="preserve"> PAGEREF _Toc33180876 \h </w:instrText>
        </w:r>
      </w:ins>
      <w:r>
        <w:rPr>
          <w:noProof/>
          <w:webHidden/>
        </w:rPr>
      </w:r>
      <w:r>
        <w:rPr>
          <w:noProof/>
          <w:webHidden/>
        </w:rPr>
        <w:fldChar w:fldCharType="separate"/>
      </w:r>
      <w:ins w:id="607" w:author="Laurence Golding" w:date="2020-02-21T12:31:00Z">
        <w:r>
          <w:rPr>
            <w:noProof/>
            <w:webHidden/>
          </w:rPr>
          <w:t>89</w:t>
        </w:r>
        <w:r>
          <w:rPr>
            <w:noProof/>
            <w:webHidden/>
          </w:rPr>
          <w:fldChar w:fldCharType="end"/>
        </w:r>
        <w:r w:rsidRPr="0085132B">
          <w:rPr>
            <w:rStyle w:val="Hyperlink"/>
            <w:noProof/>
          </w:rPr>
          <w:fldChar w:fldCharType="end"/>
        </w:r>
      </w:ins>
    </w:p>
    <w:p w14:paraId="5AF7176B" w14:textId="19D1F20E" w:rsidR="00CE77CD" w:rsidRDefault="00CE77CD">
      <w:pPr>
        <w:pStyle w:val="TOC3"/>
        <w:tabs>
          <w:tab w:val="right" w:leader="dot" w:pos="9350"/>
        </w:tabs>
        <w:rPr>
          <w:ins w:id="608" w:author="Laurence Golding" w:date="2020-02-21T12:31:00Z"/>
          <w:rFonts w:asciiTheme="minorHAnsi" w:eastAsiaTheme="minorEastAsia" w:hAnsiTheme="minorHAnsi" w:cstheme="minorBidi"/>
          <w:noProof/>
          <w:sz w:val="22"/>
          <w:szCs w:val="22"/>
        </w:rPr>
      </w:pPr>
      <w:ins w:id="60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"_Toc33180877"</w:instrText>
        </w:r>
        <w:r w:rsidRPr="0085132B">
          <w:rPr>
            <w:rStyle w:val="Hyperlink"/>
            <w:noProof/>
          </w:rPr>
          <w:instrText xml:space="preserve"> </w:instrText>
        </w:r>
        <w:r w:rsidRPr="0085132B">
          <w:rPr>
            <w:rStyle w:val="Hyperlink"/>
            <w:noProof/>
          </w:rPr>
          <w:fldChar w:fldCharType="separate"/>
        </w:r>
        <w:r w:rsidRPr="0085132B">
          <w:rPr>
            <w:rStyle w:val="Hyperlink"/>
            <w:noProof/>
          </w:rPr>
          <w:t>3.23.6 revisionTag property</w:t>
        </w:r>
        <w:r>
          <w:rPr>
            <w:noProof/>
            <w:webHidden/>
          </w:rPr>
          <w:tab/>
        </w:r>
        <w:r>
          <w:rPr>
            <w:noProof/>
            <w:webHidden/>
          </w:rPr>
          <w:fldChar w:fldCharType="begin"/>
        </w:r>
        <w:r>
          <w:rPr>
            <w:noProof/>
            <w:webHidden/>
          </w:rPr>
          <w:instrText xml:space="preserve"> PAGEREF _Toc33180877 \h </w:instrText>
        </w:r>
      </w:ins>
      <w:r>
        <w:rPr>
          <w:noProof/>
          <w:webHidden/>
        </w:rPr>
      </w:r>
      <w:r>
        <w:rPr>
          <w:noProof/>
          <w:webHidden/>
        </w:rPr>
        <w:fldChar w:fldCharType="separate"/>
      </w:r>
      <w:ins w:id="610" w:author="Laurence Golding" w:date="2020-02-21T12:31:00Z">
        <w:r>
          <w:rPr>
            <w:noProof/>
            <w:webHidden/>
          </w:rPr>
          <w:t>89</w:t>
        </w:r>
        <w:r>
          <w:rPr>
            <w:noProof/>
            <w:webHidden/>
          </w:rPr>
          <w:fldChar w:fldCharType="end"/>
        </w:r>
        <w:r w:rsidRPr="0085132B">
          <w:rPr>
            <w:rStyle w:val="Hyperlink"/>
            <w:noProof/>
          </w:rPr>
          <w:fldChar w:fldCharType="end"/>
        </w:r>
      </w:ins>
    </w:p>
    <w:p w14:paraId="544A4008" w14:textId="4EEB74E5" w:rsidR="00CE77CD" w:rsidRDefault="00CE77CD">
      <w:pPr>
        <w:pStyle w:val="TOC3"/>
        <w:tabs>
          <w:tab w:val="right" w:leader="dot" w:pos="9350"/>
        </w:tabs>
        <w:rPr>
          <w:ins w:id="611" w:author="Laurence Golding" w:date="2020-02-21T12:31:00Z"/>
          <w:rFonts w:asciiTheme="minorHAnsi" w:eastAsiaTheme="minorEastAsia" w:hAnsiTheme="minorHAnsi" w:cstheme="minorBidi"/>
          <w:noProof/>
          <w:sz w:val="22"/>
          <w:szCs w:val="22"/>
        </w:rPr>
      </w:pPr>
      <w:ins w:id="61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"_Toc33180878"</w:instrText>
        </w:r>
        <w:r w:rsidRPr="0085132B">
          <w:rPr>
            <w:rStyle w:val="Hyperlink"/>
            <w:noProof/>
          </w:rPr>
          <w:instrText xml:space="preserve"> </w:instrText>
        </w:r>
        <w:r w:rsidRPr="0085132B">
          <w:rPr>
            <w:rStyle w:val="Hyperlink"/>
            <w:noProof/>
          </w:rPr>
          <w:fldChar w:fldCharType="separate"/>
        </w:r>
        <w:r w:rsidRPr="0085132B">
          <w:rPr>
            <w:rStyle w:val="Hyperlink"/>
            <w:noProof/>
          </w:rPr>
          <w:t>3.23.7 asOfTimeUtc property</w:t>
        </w:r>
        <w:r>
          <w:rPr>
            <w:noProof/>
            <w:webHidden/>
          </w:rPr>
          <w:tab/>
        </w:r>
        <w:r>
          <w:rPr>
            <w:noProof/>
            <w:webHidden/>
          </w:rPr>
          <w:fldChar w:fldCharType="begin"/>
        </w:r>
        <w:r>
          <w:rPr>
            <w:noProof/>
            <w:webHidden/>
          </w:rPr>
          <w:instrText xml:space="preserve"> PAGEREF _Toc33180878 \h </w:instrText>
        </w:r>
      </w:ins>
      <w:r>
        <w:rPr>
          <w:noProof/>
          <w:webHidden/>
        </w:rPr>
      </w:r>
      <w:r>
        <w:rPr>
          <w:noProof/>
          <w:webHidden/>
        </w:rPr>
        <w:fldChar w:fldCharType="separate"/>
      </w:r>
      <w:ins w:id="613" w:author="Laurence Golding" w:date="2020-02-21T12:31:00Z">
        <w:r>
          <w:rPr>
            <w:noProof/>
            <w:webHidden/>
          </w:rPr>
          <w:t>89</w:t>
        </w:r>
        <w:r>
          <w:rPr>
            <w:noProof/>
            <w:webHidden/>
          </w:rPr>
          <w:fldChar w:fldCharType="end"/>
        </w:r>
        <w:r w:rsidRPr="0085132B">
          <w:rPr>
            <w:rStyle w:val="Hyperlink"/>
            <w:noProof/>
          </w:rPr>
          <w:fldChar w:fldCharType="end"/>
        </w:r>
      </w:ins>
    </w:p>
    <w:p w14:paraId="3F875CC8" w14:textId="7C5965F6" w:rsidR="00CE77CD" w:rsidRDefault="00CE77CD">
      <w:pPr>
        <w:pStyle w:val="TOC3"/>
        <w:tabs>
          <w:tab w:val="right" w:leader="dot" w:pos="9350"/>
        </w:tabs>
        <w:rPr>
          <w:ins w:id="614" w:author="Laurence Golding" w:date="2020-02-21T12:31:00Z"/>
          <w:rFonts w:asciiTheme="minorHAnsi" w:eastAsiaTheme="minorEastAsia" w:hAnsiTheme="minorHAnsi" w:cstheme="minorBidi"/>
          <w:noProof/>
          <w:sz w:val="22"/>
          <w:szCs w:val="22"/>
        </w:rPr>
      </w:pPr>
      <w:ins w:id="61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"_Toc33180879"</w:instrText>
        </w:r>
        <w:r w:rsidRPr="0085132B">
          <w:rPr>
            <w:rStyle w:val="Hyperlink"/>
            <w:noProof/>
          </w:rPr>
          <w:instrText xml:space="preserve"> </w:instrText>
        </w:r>
        <w:r w:rsidRPr="0085132B">
          <w:rPr>
            <w:rStyle w:val="Hyperlink"/>
            <w:noProof/>
          </w:rPr>
          <w:fldChar w:fldCharType="separate"/>
        </w:r>
        <w:r w:rsidRPr="0085132B">
          <w:rPr>
            <w:rStyle w:val="Hyperlink"/>
            <w:noProof/>
          </w:rPr>
          <w:t>3.23.8 mappedTo property</w:t>
        </w:r>
        <w:r>
          <w:rPr>
            <w:noProof/>
            <w:webHidden/>
          </w:rPr>
          <w:tab/>
        </w:r>
        <w:r>
          <w:rPr>
            <w:noProof/>
            <w:webHidden/>
          </w:rPr>
          <w:fldChar w:fldCharType="begin"/>
        </w:r>
        <w:r>
          <w:rPr>
            <w:noProof/>
            <w:webHidden/>
          </w:rPr>
          <w:instrText xml:space="preserve"> PAGEREF _Toc33180879 \h </w:instrText>
        </w:r>
      </w:ins>
      <w:r>
        <w:rPr>
          <w:noProof/>
          <w:webHidden/>
        </w:rPr>
      </w:r>
      <w:r>
        <w:rPr>
          <w:noProof/>
          <w:webHidden/>
        </w:rPr>
        <w:fldChar w:fldCharType="separate"/>
      </w:r>
      <w:ins w:id="616" w:author="Laurence Golding" w:date="2020-02-21T12:31:00Z">
        <w:r>
          <w:rPr>
            <w:noProof/>
            <w:webHidden/>
          </w:rPr>
          <w:t>90</w:t>
        </w:r>
        <w:r>
          <w:rPr>
            <w:noProof/>
            <w:webHidden/>
          </w:rPr>
          <w:fldChar w:fldCharType="end"/>
        </w:r>
        <w:r w:rsidRPr="0085132B">
          <w:rPr>
            <w:rStyle w:val="Hyperlink"/>
            <w:noProof/>
          </w:rPr>
          <w:fldChar w:fldCharType="end"/>
        </w:r>
      </w:ins>
    </w:p>
    <w:p w14:paraId="46FF3162" w14:textId="26905C78" w:rsidR="00CE77CD" w:rsidRDefault="00CE77CD">
      <w:pPr>
        <w:pStyle w:val="TOC2"/>
        <w:tabs>
          <w:tab w:val="right" w:leader="dot" w:pos="9350"/>
        </w:tabs>
        <w:rPr>
          <w:ins w:id="617" w:author="Laurence Golding" w:date="2020-02-21T12:31:00Z"/>
          <w:rFonts w:asciiTheme="minorHAnsi" w:eastAsiaTheme="minorEastAsia" w:hAnsiTheme="minorHAnsi" w:cstheme="minorBidi"/>
          <w:noProof/>
          <w:sz w:val="22"/>
          <w:szCs w:val="22"/>
        </w:rPr>
      </w:pPr>
      <w:ins w:id="61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"_Toc33180880"</w:instrText>
        </w:r>
        <w:r w:rsidRPr="0085132B">
          <w:rPr>
            <w:rStyle w:val="Hyperlink"/>
            <w:noProof/>
          </w:rPr>
          <w:instrText xml:space="preserve"> </w:instrText>
        </w:r>
        <w:r w:rsidRPr="0085132B">
          <w:rPr>
            <w:rStyle w:val="Hyperlink"/>
            <w:noProof/>
          </w:rPr>
          <w:fldChar w:fldCharType="separate"/>
        </w:r>
        <w:r w:rsidRPr="0085132B">
          <w:rPr>
            <w:rStyle w:val="Hyperlink"/>
            <w:noProof/>
          </w:rPr>
          <w:t>3.24 artifact object</w:t>
        </w:r>
        <w:r>
          <w:rPr>
            <w:noProof/>
            <w:webHidden/>
          </w:rPr>
          <w:tab/>
        </w:r>
        <w:r>
          <w:rPr>
            <w:noProof/>
            <w:webHidden/>
          </w:rPr>
          <w:fldChar w:fldCharType="begin"/>
        </w:r>
        <w:r>
          <w:rPr>
            <w:noProof/>
            <w:webHidden/>
          </w:rPr>
          <w:instrText xml:space="preserve"> PAGEREF _Toc33180880 \h </w:instrText>
        </w:r>
      </w:ins>
      <w:r>
        <w:rPr>
          <w:noProof/>
          <w:webHidden/>
        </w:rPr>
      </w:r>
      <w:r>
        <w:rPr>
          <w:noProof/>
          <w:webHidden/>
        </w:rPr>
        <w:fldChar w:fldCharType="separate"/>
      </w:r>
      <w:ins w:id="619" w:author="Laurence Golding" w:date="2020-02-21T12:31:00Z">
        <w:r>
          <w:rPr>
            <w:noProof/>
            <w:webHidden/>
          </w:rPr>
          <w:t>92</w:t>
        </w:r>
        <w:r>
          <w:rPr>
            <w:noProof/>
            <w:webHidden/>
          </w:rPr>
          <w:fldChar w:fldCharType="end"/>
        </w:r>
        <w:r w:rsidRPr="0085132B">
          <w:rPr>
            <w:rStyle w:val="Hyperlink"/>
            <w:noProof/>
          </w:rPr>
          <w:fldChar w:fldCharType="end"/>
        </w:r>
      </w:ins>
    </w:p>
    <w:p w14:paraId="47165671" w14:textId="755A976C" w:rsidR="00CE77CD" w:rsidRDefault="00CE77CD">
      <w:pPr>
        <w:pStyle w:val="TOC3"/>
        <w:tabs>
          <w:tab w:val="right" w:leader="dot" w:pos="9350"/>
        </w:tabs>
        <w:rPr>
          <w:ins w:id="620" w:author="Laurence Golding" w:date="2020-02-21T12:31:00Z"/>
          <w:rFonts w:asciiTheme="minorHAnsi" w:eastAsiaTheme="minorEastAsia" w:hAnsiTheme="minorHAnsi" w:cstheme="minorBidi"/>
          <w:noProof/>
          <w:sz w:val="22"/>
          <w:szCs w:val="22"/>
        </w:rPr>
      </w:pPr>
      <w:ins w:id="62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"_Toc33180881"</w:instrText>
        </w:r>
        <w:r w:rsidRPr="0085132B">
          <w:rPr>
            <w:rStyle w:val="Hyperlink"/>
            <w:noProof/>
          </w:rPr>
          <w:instrText xml:space="preserve"> </w:instrText>
        </w:r>
        <w:r w:rsidRPr="0085132B">
          <w:rPr>
            <w:rStyle w:val="Hyperlink"/>
            <w:noProof/>
          </w:rPr>
          <w:fldChar w:fldCharType="separate"/>
        </w:r>
        <w:r w:rsidRPr="0085132B">
          <w:rPr>
            <w:rStyle w:val="Hyperlink"/>
            <w:noProof/>
          </w:rPr>
          <w:t>3.24.1 General</w:t>
        </w:r>
        <w:r>
          <w:rPr>
            <w:noProof/>
            <w:webHidden/>
          </w:rPr>
          <w:tab/>
        </w:r>
        <w:r>
          <w:rPr>
            <w:noProof/>
            <w:webHidden/>
          </w:rPr>
          <w:fldChar w:fldCharType="begin"/>
        </w:r>
        <w:r>
          <w:rPr>
            <w:noProof/>
            <w:webHidden/>
          </w:rPr>
          <w:instrText xml:space="preserve"> PAGEREF _Toc33180881 \h </w:instrText>
        </w:r>
      </w:ins>
      <w:r>
        <w:rPr>
          <w:noProof/>
          <w:webHidden/>
        </w:rPr>
      </w:r>
      <w:r>
        <w:rPr>
          <w:noProof/>
          <w:webHidden/>
        </w:rPr>
        <w:fldChar w:fldCharType="separate"/>
      </w:r>
      <w:ins w:id="622" w:author="Laurence Golding" w:date="2020-02-21T12:31:00Z">
        <w:r>
          <w:rPr>
            <w:noProof/>
            <w:webHidden/>
          </w:rPr>
          <w:t>92</w:t>
        </w:r>
        <w:r>
          <w:rPr>
            <w:noProof/>
            <w:webHidden/>
          </w:rPr>
          <w:fldChar w:fldCharType="end"/>
        </w:r>
        <w:r w:rsidRPr="0085132B">
          <w:rPr>
            <w:rStyle w:val="Hyperlink"/>
            <w:noProof/>
          </w:rPr>
          <w:fldChar w:fldCharType="end"/>
        </w:r>
      </w:ins>
    </w:p>
    <w:p w14:paraId="3EFEFEB9" w14:textId="6A18988B" w:rsidR="00CE77CD" w:rsidRDefault="00CE77CD">
      <w:pPr>
        <w:pStyle w:val="TOC3"/>
        <w:tabs>
          <w:tab w:val="right" w:leader="dot" w:pos="9350"/>
        </w:tabs>
        <w:rPr>
          <w:ins w:id="623" w:author="Laurence Golding" w:date="2020-02-21T12:31:00Z"/>
          <w:rFonts w:asciiTheme="minorHAnsi" w:eastAsiaTheme="minorEastAsia" w:hAnsiTheme="minorHAnsi" w:cstheme="minorBidi"/>
          <w:noProof/>
          <w:sz w:val="22"/>
          <w:szCs w:val="22"/>
        </w:rPr>
      </w:pPr>
      <w:ins w:id="62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"_Toc33180882"</w:instrText>
        </w:r>
        <w:r w:rsidRPr="0085132B">
          <w:rPr>
            <w:rStyle w:val="Hyperlink"/>
            <w:noProof/>
          </w:rPr>
          <w:instrText xml:space="preserve"> </w:instrText>
        </w:r>
        <w:r w:rsidRPr="0085132B">
          <w:rPr>
            <w:rStyle w:val="Hyperlink"/>
            <w:noProof/>
          </w:rPr>
          <w:fldChar w:fldCharType="separate"/>
        </w:r>
        <w:r w:rsidRPr="0085132B">
          <w:rPr>
            <w:rStyle w:val="Hyperlink"/>
            <w:noProof/>
          </w:rPr>
          <w:t>3.24.2 location property</w:t>
        </w:r>
        <w:r>
          <w:rPr>
            <w:noProof/>
            <w:webHidden/>
          </w:rPr>
          <w:tab/>
        </w:r>
        <w:r>
          <w:rPr>
            <w:noProof/>
            <w:webHidden/>
          </w:rPr>
          <w:fldChar w:fldCharType="begin"/>
        </w:r>
        <w:r>
          <w:rPr>
            <w:noProof/>
            <w:webHidden/>
          </w:rPr>
          <w:instrText xml:space="preserve"> PAGEREF _Toc33180882 \h </w:instrText>
        </w:r>
      </w:ins>
      <w:r>
        <w:rPr>
          <w:noProof/>
          <w:webHidden/>
        </w:rPr>
      </w:r>
      <w:r>
        <w:rPr>
          <w:noProof/>
          <w:webHidden/>
        </w:rPr>
        <w:fldChar w:fldCharType="separate"/>
      </w:r>
      <w:ins w:id="625" w:author="Laurence Golding" w:date="2020-02-21T12:31:00Z">
        <w:r>
          <w:rPr>
            <w:noProof/>
            <w:webHidden/>
          </w:rPr>
          <w:t>92</w:t>
        </w:r>
        <w:r>
          <w:rPr>
            <w:noProof/>
            <w:webHidden/>
          </w:rPr>
          <w:fldChar w:fldCharType="end"/>
        </w:r>
        <w:r w:rsidRPr="0085132B">
          <w:rPr>
            <w:rStyle w:val="Hyperlink"/>
            <w:noProof/>
          </w:rPr>
          <w:fldChar w:fldCharType="end"/>
        </w:r>
      </w:ins>
    </w:p>
    <w:p w14:paraId="577ED898" w14:textId="0B95DA39" w:rsidR="00CE77CD" w:rsidRDefault="00CE77CD">
      <w:pPr>
        <w:pStyle w:val="TOC3"/>
        <w:tabs>
          <w:tab w:val="right" w:leader="dot" w:pos="9350"/>
        </w:tabs>
        <w:rPr>
          <w:ins w:id="626" w:author="Laurence Golding" w:date="2020-02-21T12:31:00Z"/>
          <w:rFonts w:asciiTheme="minorHAnsi" w:eastAsiaTheme="minorEastAsia" w:hAnsiTheme="minorHAnsi" w:cstheme="minorBidi"/>
          <w:noProof/>
          <w:sz w:val="22"/>
          <w:szCs w:val="22"/>
        </w:rPr>
      </w:pPr>
      <w:ins w:id="62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"_Toc33180883"</w:instrText>
        </w:r>
        <w:r w:rsidRPr="0085132B">
          <w:rPr>
            <w:rStyle w:val="Hyperlink"/>
            <w:noProof/>
          </w:rPr>
          <w:instrText xml:space="preserve"> </w:instrText>
        </w:r>
        <w:r w:rsidRPr="0085132B">
          <w:rPr>
            <w:rStyle w:val="Hyperlink"/>
            <w:noProof/>
          </w:rPr>
          <w:fldChar w:fldCharType="separate"/>
        </w:r>
        <w:r w:rsidRPr="0085132B">
          <w:rPr>
            <w:rStyle w:val="Hyperlink"/>
            <w:noProof/>
          </w:rPr>
          <w:t>3.24.3 parentIndex property</w:t>
        </w:r>
        <w:r>
          <w:rPr>
            <w:noProof/>
            <w:webHidden/>
          </w:rPr>
          <w:tab/>
        </w:r>
        <w:r>
          <w:rPr>
            <w:noProof/>
            <w:webHidden/>
          </w:rPr>
          <w:fldChar w:fldCharType="begin"/>
        </w:r>
        <w:r>
          <w:rPr>
            <w:noProof/>
            <w:webHidden/>
          </w:rPr>
          <w:instrText xml:space="preserve"> PAGEREF _Toc33180883 \h </w:instrText>
        </w:r>
      </w:ins>
      <w:r>
        <w:rPr>
          <w:noProof/>
          <w:webHidden/>
        </w:rPr>
      </w:r>
      <w:r>
        <w:rPr>
          <w:noProof/>
          <w:webHidden/>
        </w:rPr>
        <w:fldChar w:fldCharType="separate"/>
      </w:r>
      <w:ins w:id="628" w:author="Laurence Golding" w:date="2020-02-21T12:31:00Z">
        <w:r>
          <w:rPr>
            <w:noProof/>
            <w:webHidden/>
          </w:rPr>
          <w:t>92</w:t>
        </w:r>
        <w:r>
          <w:rPr>
            <w:noProof/>
            <w:webHidden/>
          </w:rPr>
          <w:fldChar w:fldCharType="end"/>
        </w:r>
        <w:r w:rsidRPr="0085132B">
          <w:rPr>
            <w:rStyle w:val="Hyperlink"/>
            <w:noProof/>
          </w:rPr>
          <w:fldChar w:fldCharType="end"/>
        </w:r>
      </w:ins>
    </w:p>
    <w:p w14:paraId="384833CF" w14:textId="2E49B1A7" w:rsidR="00CE77CD" w:rsidRDefault="00CE77CD">
      <w:pPr>
        <w:pStyle w:val="TOC3"/>
        <w:tabs>
          <w:tab w:val="right" w:leader="dot" w:pos="9350"/>
        </w:tabs>
        <w:rPr>
          <w:ins w:id="629" w:author="Laurence Golding" w:date="2020-02-21T12:31:00Z"/>
          <w:rFonts w:asciiTheme="minorHAnsi" w:eastAsiaTheme="minorEastAsia" w:hAnsiTheme="minorHAnsi" w:cstheme="minorBidi"/>
          <w:noProof/>
          <w:sz w:val="22"/>
          <w:szCs w:val="22"/>
        </w:rPr>
      </w:pPr>
      <w:ins w:id="63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"_Toc33180884"</w:instrText>
        </w:r>
        <w:r w:rsidRPr="0085132B">
          <w:rPr>
            <w:rStyle w:val="Hyperlink"/>
            <w:noProof/>
          </w:rPr>
          <w:instrText xml:space="preserve"> </w:instrText>
        </w:r>
        <w:r w:rsidRPr="0085132B">
          <w:rPr>
            <w:rStyle w:val="Hyperlink"/>
            <w:noProof/>
          </w:rPr>
          <w:fldChar w:fldCharType="separate"/>
        </w:r>
        <w:r w:rsidRPr="0085132B">
          <w:rPr>
            <w:rStyle w:val="Hyperlink"/>
            <w:noProof/>
          </w:rPr>
          <w:t>3.24.4 offset property</w:t>
        </w:r>
        <w:r>
          <w:rPr>
            <w:noProof/>
            <w:webHidden/>
          </w:rPr>
          <w:tab/>
        </w:r>
        <w:r>
          <w:rPr>
            <w:noProof/>
            <w:webHidden/>
          </w:rPr>
          <w:fldChar w:fldCharType="begin"/>
        </w:r>
        <w:r>
          <w:rPr>
            <w:noProof/>
            <w:webHidden/>
          </w:rPr>
          <w:instrText xml:space="preserve"> PAGEREF _Toc33180884 \h </w:instrText>
        </w:r>
      </w:ins>
      <w:r>
        <w:rPr>
          <w:noProof/>
          <w:webHidden/>
        </w:rPr>
      </w:r>
      <w:r>
        <w:rPr>
          <w:noProof/>
          <w:webHidden/>
        </w:rPr>
        <w:fldChar w:fldCharType="separate"/>
      </w:r>
      <w:ins w:id="631" w:author="Laurence Golding" w:date="2020-02-21T12:31:00Z">
        <w:r>
          <w:rPr>
            <w:noProof/>
            <w:webHidden/>
          </w:rPr>
          <w:t>93</w:t>
        </w:r>
        <w:r>
          <w:rPr>
            <w:noProof/>
            <w:webHidden/>
          </w:rPr>
          <w:fldChar w:fldCharType="end"/>
        </w:r>
        <w:r w:rsidRPr="0085132B">
          <w:rPr>
            <w:rStyle w:val="Hyperlink"/>
            <w:noProof/>
          </w:rPr>
          <w:fldChar w:fldCharType="end"/>
        </w:r>
      </w:ins>
    </w:p>
    <w:p w14:paraId="44F857F4" w14:textId="2899C934" w:rsidR="00CE77CD" w:rsidRDefault="00CE77CD">
      <w:pPr>
        <w:pStyle w:val="TOC3"/>
        <w:tabs>
          <w:tab w:val="right" w:leader="dot" w:pos="9350"/>
        </w:tabs>
        <w:rPr>
          <w:ins w:id="632" w:author="Laurence Golding" w:date="2020-02-21T12:31:00Z"/>
          <w:rFonts w:asciiTheme="minorHAnsi" w:eastAsiaTheme="minorEastAsia" w:hAnsiTheme="minorHAnsi" w:cstheme="minorBidi"/>
          <w:noProof/>
          <w:sz w:val="22"/>
          <w:szCs w:val="22"/>
        </w:rPr>
      </w:pPr>
      <w:ins w:id="63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"_Toc33180885"</w:instrText>
        </w:r>
        <w:r w:rsidRPr="0085132B">
          <w:rPr>
            <w:rStyle w:val="Hyperlink"/>
            <w:noProof/>
          </w:rPr>
          <w:instrText xml:space="preserve"> </w:instrText>
        </w:r>
        <w:r w:rsidRPr="0085132B">
          <w:rPr>
            <w:rStyle w:val="Hyperlink"/>
            <w:noProof/>
          </w:rPr>
          <w:fldChar w:fldCharType="separate"/>
        </w:r>
        <w:r w:rsidRPr="0085132B">
          <w:rPr>
            <w:rStyle w:val="Hyperlink"/>
            <w:noProof/>
          </w:rPr>
          <w:t>3.24.5 length property</w:t>
        </w:r>
        <w:r>
          <w:rPr>
            <w:noProof/>
            <w:webHidden/>
          </w:rPr>
          <w:tab/>
        </w:r>
        <w:r>
          <w:rPr>
            <w:noProof/>
            <w:webHidden/>
          </w:rPr>
          <w:fldChar w:fldCharType="begin"/>
        </w:r>
        <w:r>
          <w:rPr>
            <w:noProof/>
            <w:webHidden/>
          </w:rPr>
          <w:instrText xml:space="preserve"> PAGEREF _Toc33180885 \h </w:instrText>
        </w:r>
      </w:ins>
      <w:r>
        <w:rPr>
          <w:noProof/>
          <w:webHidden/>
        </w:rPr>
      </w:r>
      <w:r>
        <w:rPr>
          <w:noProof/>
          <w:webHidden/>
        </w:rPr>
        <w:fldChar w:fldCharType="separate"/>
      </w:r>
      <w:ins w:id="634" w:author="Laurence Golding" w:date="2020-02-21T12:31:00Z">
        <w:r>
          <w:rPr>
            <w:noProof/>
            <w:webHidden/>
          </w:rPr>
          <w:t>93</w:t>
        </w:r>
        <w:r>
          <w:rPr>
            <w:noProof/>
            <w:webHidden/>
          </w:rPr>
          <w:fldChar w:fldCharType="end"/>
        </w:r>
        <w:r w:rsidRPr="0085132B">
          <w:rPr>
            <w:rStyle w:val="Hyperlink"/>
            <w:noProof/>
          </w:rPr>
          <w:fldChar w:fldCharType="end"/>
        </w:r>
      </w:ins>
    </w:p>
    <w:p w14:paraId="0652F79F" w14:textId="7568CB9B" w:rsidR="00CE77CD" w:rsidRDefault="00CE77CD">
      <w:pPr>
        <w:pStyle w:val="TOC3"/>
        <w:tabs>
          <w:tab w:val="right" w:leader="dot" w:pos="9350"/>
        </w:tabs>
        <w:rPr>
          <w:ins w:id="635" w:author="Laurence Golding" w:date="2020-02-21T12:31:00Z"/>
          <w:rFonts w:asciiTheme="minorHAnsi" w:eastAsiaTheme="minorEastAsia" w:hAnsiTheme="minorHAnsi" w:cstheme="minorBidi"/>
          <w:noProof/>
          <w:sz w:val="22"/>
          <w:szCs w:val="22"/>
        </w:rPr>
      </w:pPr>
      <w:ins w:id="63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"_Toc33180886"</w:instrText>
        </w:r>
        <w:r w:rsidRPr="0085132B">
          <w:rPr>
            <w:rStyle w:val="Hyperlink"/>
            <w:noProof/>
          </w:rPr>
          <w:instrText xml:space="preserve"> </w:instrText>
        </w:r>
        <w:r w:rsidRPr="0085132B">
          <w:rPr>
            <w:rStyle w:val="Hyperlink"/>
            <w:noProof/>
          </w:rPr>
          <w:fldChar w:fldCharType="separate"/>
        </w:r>
        <w:r w:rsidRPr="0085132B">
          <w:rPr>
            <w:rStyle w:val="Hyperlink"/>
            <w:noProof/>
          </w:rPr>
          <w:t>3.24.6 roles property</w:t>
        </w:r>
        <w:r>
          <w:rPr>
            <w:noProof/>
            <w:webHidden/>
          </w:rPr>
          <w:tab/>
        </w:r>
        <w:r>
          <w:rPr>
            <w:noProof/>
            <w:webHidden/>
          </w:rPr>
          <w:fldChar w:fldCharType="begin"/>
        </w:r>
        <w:r>
          <w:rPr>
            <w:noProof/>
            <w:webHidden/>
          </w:rPr>
          <w:instrText xml:space="preserve"> PAGEREF _Toc33180886 \h </w:instrText>
        </w:r>
      </w:ins>
      <w:r>
        <w:rPr>
          <w:noProof/>
          <w:webHidden/>
        </w:rPr>
      </w:r>
      <w:r>
        <w:rPr>
          <w:noProof/>
          <w:webHidden/>
        </w:rPr>
        <w:fldChar w:fldCharType="separate"/>
      </w:r>
      <w:ins w:id="637" w:author="Laurence Golding" w:date="2020-02-21T12:31:00Z">
        <w:r>
          <w:rPr>
            <w:noProof/>
            <w:webHidden/>
          </w:rPr>
          <w:t>93</w:t>
        </w:r>
        <w:r>
          <w:rPr>
            <w:noProof/>
            <w:webHidden/>
          </w:rPr>
          <w:fldChar w:fldCharType="end"/>
        </w:r>
        <w:r w:rsidRPr="0085132B">
          <w:rPr>
            <w:rStyle w:val="Hyperlink"/>
            <w:noProof/>
          </w:rPr>
          <w:fldChar w:fldCharType="end"/>
        </w:r>
      </w:ins>
    </w:p>
    <w:p w14:paraId="37F24948" w14:textId="0D4AD271" w:rsidR="00CE77CD" w:rsidRDefault="00CE77CD">
      <w:pPr>
        <w:pStyle w:val="TOC3"/>
        <w:tabs>
          <w:tab w:val="right" w:leader="dot" w:pos="9350"/>
        </w:tabs>
        <w:rPr>
          <w:ins w:id="638" w:author="Laurence Golding" w:date="2020-02-21T12:31:00Z"/>
          <w:rFonts w:asciiTheme="minorHAnsi" w:eastAsiaTheme="minorEastAsia" w:hAnsiTheme="minorHAnsi" w:cstheme="minorBidi"/>
          <w:noProof/>
          <w:sz w:val="22"/>
          <w:szCs w:val="22"/>
        </w:rPr>
      </w:pPr>
      <w:ins w:id="63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"_Toc33180887"</w:instrText>
        </w:r>
        <w:r w:rsidRPr="0085132B">
          <w:rPr>
            <w:rStyle w:val="Hyperlink"/>
            <w:noProof/>
          </w:rPr>
          <w:instrText xml:space="preserve"> </w:instrText>
        </w:r>
        <w:r w:rsidRPr="0085132B">
          <w:rPr>
            <w:rStyle w:val="Hyperlink"/>
            <w:noProof/>
          </w:rPr>
          <w:fldChar w:fldCharType="separate"/>
        </w:r>
        <w:r w:rsidRPr="0085132B">
          <w:rPr>
            <w:rStyle w:val="Hyperlink"/>
            <w:noProof/>
          </w:rPr>
          <w:t>3.24.7 mimeType property</w:t>
        </w:r>
        <w:r>
          <w:rPr>
            <w:noProof/>
            <w:webHidden/>
          </w:rPr>
          <w:tab/>
        </w:r>
        <w:r>
          <w:rPr>
            <w:noProof/>
            <w:webHidden/>
          </w:rPr>
          <w:fldChar w:fldCharType="begin"/>
        </w:r>
        <w:r>
          <w:rPr>
            <w:noProof/>
            <w:webHidden/>
          </w:rPr>
          <w:instrText xml:space="preserve"> PAGEREF _Toc33180887 \h </w:instrText>
        </w:r>
      </w:ins>
      <w:r>
        <w:rPr>
          <w:noProof/>
          <w:webHidden/>
        </w:rPr>
      </w:r>
      <w:r>
        <w:rPr>
          <w:noProof/>
          <w:webHidden/>
        </w:rPr>
        <w:fldChar w:fldCharType="separate"/>
      </w:r>
      <w:ins w:id="640" w:author="Laurence Golding" w:date="2020-02-21T12:31:00Z">
        <w:r>
          <w:rPr>
            <w:noProof/>
            <w:webHidden/>
          </w:rPr>
          <w:t>94</w:t>
        </w:r>
        <w:r>
          <w:rPr>
            <w:noProof/>
            <w:webHidden/>
          </w:rPr>
          <w:fldChar w:fldCharType="end"/>
        </w:r>
        <w:r w:rsidRPr="0085132B">
          <w:rPr>
            <w:rStyle w:val="Hyperlink"/>
            <w:noProof/>
          </w:rPr>
          <w:fldChar w:fldCharType="end"/>
        </w:r>
      </w:ins>
    </w:p>
    <w:p w14:paraId="64F223AC" w14:textId="166EFBB7" w:rsidR="00CE77CD" w:rsidRDefault="00CE77CD">
      <w:pPr>
        <w:pStyle w:val="TOC3"/>
        <w:tabs>
          <w:tab w:val="right" w:leader="dot" w:pos="9350"/>
        </w:tabs>
        <w:rPr>
          <w:ins w:id="641" w:author="Laurence Golding" w:date="2020-02-21T12:31:00Z"/>
          <w:rFonts w:asciiTheme="minorHAnsi" w:eastAsiaTheme="minorEastAsia" w:hAnsiTheme="minorHAnsi" w:cstheme="minorBidi"/>
          <w:noProof/>
          <w:sz w:val="22"/>
          <w:szCs w:val="22"/>
        </w:rPr>
      </w:pPr>
      <w:ins w:id="64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"_Toc33180888"</w:instrText>
        </w:r>
        <w:r w:rsidRPr="0085132B">
          <w:rPr>
            <w:rStyle w:val="Hyperlink"/>
            <w:noProof/>
          </w:rPr>
          <w:instrText xml:space="preserve"> </w:instrText>
        </w:r>
        <w:r w:rsidRPr="0085132B">
          <w:rPr>
            <w:rStyle w:val="Hyperlink"/>
            <w:noProof/>
          </w:rPr>
          <w:fldChar w:fldCharType="separate"/>
        </w:r>
        <w:r w:rsidRPr="0085132B">
          <w:rPr>
            <w:rStyle w:val="Hyperlink"/>
            <w:noProof/>
          </w:rPr>
          <w:t>3.24.8 contents property</w:t>
        </w:r>
        <w:r>
          <w:rPr>
            <w:noProof/>
            <w:webHidden/>
          </w:rPr>
          <w:tab/>
        </w:r>
        <w:r>
          <w:rPr>
            <w:noProof/>
            <w:webHidden/>
          </w:rPr>
          <w:fldChar w:fldCharType="begin"/>
        </w:r>
        <w:r>
          <w:rPr>
            <w:noProof/>
            <w:webHidden/>
          </w:rPr>
          <w:instrText xml:space="preserve"> PAGEREF _Toc33180888 \h </w:instrText>
        </w:r>
      </w:ins>
      <w:r>
        <w:rPr>
          <w:noProof/>
          <w:webHidden/>
        </w:rPr>
      </w:r>
      <w:r>
        <w:rPr>
          <w:noProof/>
          <w:webHidden/>
        </w:rPr>
        <w:fldChar w:fldCharType="separate"/>
      </w:r>
      <w:ins w:id="643" w:author="Laurence Golding" w:date="2020-02-21T12:31:00Z">
        <w:r>
          <w:rPr>
            <w:noProof/>
            <w:webHidden/>
          </w:rPr>
          <w:t>94</w:t>
        </w:r>
        <w:r>
          <w:rPr>
            <w:noProof/>
            <w:webHidden/>
          </w:rPr>
          <w:fldChar w:fldCharType="end"/>
        </w:r>
        <w:r w:rsidRPr="0085132B">
          <w:rPr>
            <w:rStyle w:val="Hyperlink"/>
            <w:noProof/>
          </w:rPr>
          <w:fldChar w:fldCharType="end"/>
        </w:r>
      </w:ins>
    </w:p>
    <w:p w14:paraId="384F797E" w14:textId="20E1B9AE" w:rsidR="00CE77CD" w:rsidRDefault="00CE77CD">
      <w:pPr>
        <w:pStyle w:val="TOC3"/>
        <w:tabs>
          <w:tab w:val="right" w:leader="dot" w:pos="9350"/>
        </w:tabs>
        <w:rPr>
          <w:ins w:id="644" w:author="Laurence Golding" w:date="2020-02-21T12:31:00Z"/>
          <w:rFonts w:asciiTheme="minorHAnsi" w:eastAsiaTheme="minorEastAsia" w:hAnsiTheme="minorHAnsi" w:cstheme="minorBidi"/>
          <w:noProof/>
          <w:sz w:val="22"/>
          <w:szCs w:val="22"/>
        </w:rPr>
      </w:pPr>
      <w:ins w:id="64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"_Toc33180889"</w:instrText>
        </w:r>
        <w:r w:rsidRPr="0085132B">
          <w:rPr>
            <w:rStyle w:val="Hyperlink"/>
            <w:noProof/>
          </w:rPr>
          <w:instrText xml:space="preserve"> </w:instrText>
        </w:r>
        <w:r w:rsidRPr="0085132B">
          <w:rPr>
            <w:rStyle w:val="Hyperlink"/>
            <w:noProof/>
          </w:rPr>
          <w:fldChar w:fldCharType="separate"/>
        </w:r>
        <w:r w:rsidRPr="0085132B">
          <w:rPr>
            <w:rStyle w:val="Hyperlink"/>
            <w:noProof/>
          </w:rPr>
          <w:t>3.24.9 encoding property</w:t>
        </w:r>
        <w:r>
          <w:rPr>
            <w:noProof/>
            <w:webHidden/>
          </w:rPr>
          <w:tab/>
        </w:r>
        <w:r>
          <w:rPr>
            <w:noProof/>
            <w:webHidden/>
          </w:rPr>
          <w:fldChar w:fldCharType="begin"/>
        </w:r>
        <w:r>
          <w:rPr>
            <w:noProof/>
            <w:webHidden/>
          </w:rPr>
          <w:instrText xml:space="preserve"> PAGEREF _Toc33180889 \h </w:instrText>
        </w:r>
      </w:ins>
      <w:r>
        <w:rPr>
          <w:noProof/>
          <w:webHidden/>
        </w:rPr>
      </w:r>
      <w:r>
        <w:rPr>
          <w:noProof/>
          <w:webHidden/>
        </w:rPr>
        <w:fldChar w:fldCharType="separate"/>
      </w:r>
      <w:ins w:id="646" w:author="Laurence Golding" w:date="2020-02-21T12:31:00Z">
        <w:r>
          <w:rPr>
            <w:noProof/>
            <w:webHidden/>
          </w:rPr>
          <w:t>95</w:t>
        </w:r>
        <w:r>
          <w:rPr>
            <w:noProof/>
            <w:webHidden/>
          </w:rPr>
          <w:fldChar w:fldCharType="end"/>
        </w:r>
        <w:r w:rsidRPr="0085132B">
          <w:rPr>
            <w:rStyle w:val="Hyperlink"/>
            <w:noProof/>
          </w:rPr>
          <w:fldChar w:fldCharType="end"/>
        </w:r>
      </w:ins>
    </w:p>
    <w:p w14:paraId="5BF4A1DA" w14:textId="480A0313" w:rsidR="00CE77CD" w:rsidRDefault="00CE77CD">
      <w:pPr>
        <w:pStyle w:val="TOC3"/>
        <w:tabs>
          <w:tab w:val="right" w:leader="dot" w:pos="9350"/>
        </w:tabs>
        <w:rPr>
          <w:ins w:id="647" w:author="Laurence Golding" w:date="2020-02-21T12:31:00Z"/>
          <w:rFonts w:asciiTheme="minorHAnsi" w:eastAsiaTheme="minorEastAsia" w:hAnsiTheme="minorHAnsi" w:cstheme="minorBidi"/>
          <w:noProof/>
          <w:sz w:val="22"/>
          <w:szCs w:val="22"/>
        </w:rPr>
      </w:pPr>
      <w:ins w:id="64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"_Toc33180890"</w:instrText>
        </w:r>
        <w:r w:rsidRPr="0085132B">
          <w:rPr>
            <w:rStyle w:val="Hyperlink"/>
            <w:noProof/>
          </w:rPr>
          <w:instrText xml:space="preserve"> </w:instrText>
        </w:r>
        <w:r w:rsidRPr="0085132B">
          <w:rPr>
            <w:rStyle w:val="Hyperlink"/>
            <w:noProof/>
          </w:rPr>
          <w:fldChar w:fldCharType="separate"/>
        </w:r>
        <w:r w:rsidRPr="0085132B">
          <w:rPr>
            <w:rStyle w:val="Hyperlink"/>
            <w:noProof/>
          </w:rPr>
          <w:t>3.24.10 sourceLanguage property</w:t>
        </w:r>
        <w:r>
          <w:rPr>
            <w:noProof/>
            <w:webHidden/>
          </w:rPr>
          <w:tab/>
        </w:r>
        <w:r>
          <w:rPr>
            <w:noProof/>
            <w:webHidden/>
          </w:rPr>
          <w:fldChar w:fldCharType="begin"/>
        </w:r>
        <w:r>
          <w:rPr>
            <w:noProof/>
            <w:webHidden/>
          </w:rPr>
          <w:instrText xml:space="preserve"> PAGEREF _Toc33180890 \h </w:instrText>
        </w:r>
      </w:ins>
      <w:r>
        <w:rPr>
          <w:noProof/>
          <w:webHidden/>
        </w:rPr>
      </w:r>
      <w:r>
        <w:rPr>
          <w:noProof/>
          <w:webHidden/>
        </w:rPr>
        <w:fldChar w:fldCharType="separate"/>
      </w:r>
      <w:ins w:id="649" w:author="Laurence Golding" w:date="2020-02-21T12:31:00Z">
        <w:r>
          <w:rPr>
            <w:noProof/>
            <w:webHidden/>
          </w:rPr>
          <w:t>95</w:t>
        </w:r>
        <w:r>
          <w:rPr>
            <w:noProof/>
            <w:webHidden/>
          </w:rPr>
          <w:fldChar w:fldCharType="end"/>
        </w:r>
        <w:r w:rsidRPr="0085132B">
          <w:rPr>
            <w:rStyle w:val="Hyperlink"/>
            <w:noProof/>
          </w:rPr>
          <w:fldChar w:fldCharType="end"/>
        </w:r>
      </w:ins>
    </w:p>
    <w:p w14:paraId="52F2022F" w14:textId="3161762F" w:rsidR="00CE77CD" w:rsidRDefault="00CE77CD">
      <w:pPr>
        <w:pStyle w:val="TOC4"/>
        <w:tabs>
          <w:tab w:val="right" w:leader="dot" w:pos="9350"/>
        </w:tabs>
        <w:rPr>
          <w:ins w:id="650" w:author="Laurence Golding" w:date="2020-02-21T12:31:00Z"/>
          <w:rFonts w:asciiTheme="minorHAnsi" w:eastAsiaTheme="minorEastAsia" w:hAnsiTheme="minorHAnsi" w:cstheme="minorBidi"/>
          <w:noProof/>
          <w:sz w:val="22"/>
          <w:szCs w:val="22"/>
        </w:rPr>
      </w:pPr>
      <w:ins w:id="65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"_Toc33180891"</w:instrText>
        </w:r>
        <w:r w:rsidRPr="0085132B">
          <w:rPr>
            <w:rStyle w:val="Hyperlink"/>
            <w:noProof/>
          </w:rPr>
          <w:instrText xml:space="preserve"> </w:instrText>
        </w:r>
        <w:r w:rsidRPr="0085132B">
          <w:rPr>
            <w:rStyle w:val="Hyperlink"/>
            <w:noProof/>
          </w:rPr>
          <w:fldChar w:fldCharType="separate"/>
        </w:r>
        <w:r w:rsidRPr="0085132B">
          <w:rPr>
            <w:rStyle w:val="Hyperlink"/>
            <w:noProof/>
          </w:rPr>
          <w:t>3.24.10.1 General</w:t>
        </w:r>
        <w:r>
          <w:rPr>
            <w:noProof/>
            <w:webHidden/>
          </w:rPr>
          <w:tab/>
        </w:r>
        <w:r>
          <w:rPr>
            <w:noProof/>
            <w:webHidden/>
          </w:rPr>
          <w:fldChar w:fldCharType="begin"/>
        </w:r>
        <w:r>
          <w:rPr>
            <w:noProof/>
            <w:webHidden/>
          </w:rPr>
          <w:instrText xml:space="preserve"> PAGEREF _Toc33180891 \h </w:instrText>
        </w:r>
      </w:ins>
      <w:r>
        <w:rPr>
          <w:noProof/>
          <w:webHidden/>
        </w:rPr>
      </w:r>
      <w:r>
        <w:rPr>
          <w:noProof/>
          <w:webHidden/>
        </w:rPr>
        <w:fldChar w:fldCharType="separate"/>
      </w:r>
      <w:ins w:id="652" w:author="Laurence Golding" w:date="2020-02-21T12:31:00Z">
        <w:r>
          <w:rPr>
            <w:noProof/>
            <w:webHidden/>
          </w:rPr>
          <w:t>95</w:t>
        </w:r>
        <w:r>
          <w:rPr>
            <w:noProof/>
            <w:webHidden/>
          </w:rPr>
          <w:fldChar w:fldCharType="end"/>
        </w:r>
        <w:r w:rsidRPr="0085132B">
          <w:rPr>
            <w:rStyle w:val="Hyperlink"/>
            <w:noProof/>
          </w:rPr>
          <w:fldChar w:fldCharType="end"/>
        </w:r>
      </w:ins>
    </w:p>
    <w:p w14:paraId="294AA4AF" w14:textId="092A4F19" w:rsidR="00CE77CD" w:rsidRDefault="00CE77CD">
      <w:pPr>
        <w:pStyle w:val="TOC4"/>
        <w:tabs>
          <w:tab w:val="right" w:leader="dot" w:pos="9350"/>
        </w:tabs>
        <w:rPr>
          <w:ins w:id="653" w:author="Laurence Golding" w:date="2020-02-21T12:31:00Z"/>
          <w:rFonts w:asciiTheme="minorHAnsi" w:eastAsiaTheme="minorEastAsia" w:hAnsiTheme="minorHAnsi" w:cstheme="minorBidi"/>
          <w:noProof/>
          <w:sz w:val="22"/>
          <w:szCs w:val="22"/>
        </w:rPr>
      </w:pPr>
      <w:ins w:id="65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"_Toc33180892"</w:instrText>
        </w:r>
        <w:r w:rsidRPr="0085132B">
          <w:rPr>
            <w:rStyle w:val="Hyperlink"/>
            <w:noProof/>
          </w:rPr>
          <w:instrText xml:space="preserve"> </w:instrText>
        </w:r>
        <w:r w:rsidRPr="0085132B">
          <w:rPr>
            <w:rStyle w:val="Hyperlink"/>
            <w:noProof/>
          </w:rPr>
          <w:fldChar w:fldCharType="separate"/>
        </w:r>
        <w:r w:rsidRPr="0085132B">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_Toc33180892 \h </w:instrText>
        </w:r>
      </w:ins>
      <w:r>
        <w:rPr>
          <w:noProof/>
          <w:webHidden/>
        </w:rPr>
      </w:r>
      <w:r>
        <w:rPr>
          <w:noProof/>
          <w:webHidden/>
        </w:rPr>
        <w:fldChar w:fldCharType="separate"/>
      </w:r>
      <w:ins w:id="655" w:author="Laurence Golding" w:date="2020-02-21T12:31:00Z">
        <w:r>
          <w:rPr>
            <w:noProof/>
            <w:webHidden/>
          </w:rPr>
          <w:t>96</w:t>
        </w:r>
        <w:r>
          <w:rPr>
            <w:noProof/>
            <w:webHidden/>
          </w:rPr>
          <w:fldChar w:fldCharType="end"/>
        </w:r>
        <w:r w:rsidRPr="0085132B">
          <w:rPr>
            <w:rStyle w:val="Hyperlink"/>
            <w:noProof/>
          </w:rPr>
          <w:fldChar w:fldCharType="end"/>
        </w:r>
      </w:ins>
    </w:p>
    <w:p w14:paraId="2F9C9EB9" w14:textId="553E80F3" w:rsidR="00CE77CD" w:rsidRDefault="00CE77CD">
      <w:pPr>
        <w:pStyle w:val="TOC3"/>
        <w:tabs>
          <w:tab w:val="right" w:leader="dot" w:pos="9350"/>
        </w:tabs>
        <w:rPr>
          <w:ins w:id="656" w:author="Laurence Golding" w:date="2020-02-21T12:31:00Z"/>
          <w:rFonts w:asciiTheme="minorHAnsi" w:eastAsiaTheme="minorEastAsia" w:hAnsiTheme="minorHAnsi" w:cstheme="minorBidi"/>
          <w:noProof/>
          <w:sz w:val="22"/>
          <w:szCs w:val="22"/>
        </w:rPr>
      </w:pPr>
      <w:ins w:id="65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"_Toc33180893"</w:instrText>
        </w:r>
        <w:r w:rsidRPr="0085132B">
          <w:rPr>
            <w:rStyle w:val="Hyperlink"/>
            <w:noProof/>
          </w:rPr>
          <w:instrText xml:space="preserve"> </w:instrText>
        </w:r>
        <w:r w:rsidRPr="0085132B">
          <w:rPr>
            <w:rStyle w:val="Hyperlink"/>
            <w:noProof/>
          </w:rPr>
          <w:fldChar w:fldCharType="separate"/>
        </w:r>
        <w:r w:rsidRPr="0085132B">
          <w:rPr>
            <w:rStyle w:val="Hyperlink"/>
            <w:noProof/>
          </w:rPr>
          <w:t>3.24.11 hashes property</w:t>
        </w:r>
        <w:r>
          <w:rPr>
            <w:noProof/>
            <w:webHidden/>
          </w:rPr>
          <w:tab/>
        </w:r>
        <w:r>
          <w:rPr>
            <w:noProof/>
            <w:webHidden/>
          </w:rPr>
          <w:fldChar w:fldCharType="begin"/>
        </w:r>
        <w:r>
          <w:rPr>
            <w:noProof/>
            <w:webHidden/>
          </w:rPr>
          <w:instrText xml:space="preserve"> PAGEREF _Toc33180893 \h </w:instrText>
        </w:r>
      </w:ins>
      <w:r>
        <w:rPr>
          <w:noProof/>
          <w:webHidden/>
        </w:rPr>
      </w:r>
      <w:r>
        <w:rPr>
          <w:noProof/>
          <w:webHidden/>
        </w:rPr>
        <w:fldChar w:fldCharType="separate"/>
      </w:r>
      <w:ins w:id="658" w:author="Laurence Golding" w:date="2020-02-21T12:31:00Z">
        <w:r>
          <w:rPr>
            <w:noProof/>
            <w:webHidden/>
          </w:rPr>
          <w:t>96</w:t>
        </w:r>
        <w:r>
          <w:rPr>
            <w:noProof/>
            <w:webHidden/>
          </w:rPr>
          <w:fldChar w:fldCharType="end"/>
        </w:r>
        <w:r w:rsidRPr="0085132B">
          <w:rPr>
            <w:rStyle w:val="Hyperlink"/>
            <w:noProof/>
          </w:rPr>
          <w:fldChar w:fldCharType="end"/>
        </w:r>
      </w:ins>
    </w:p>
    <w:p w14:paraId="2681EE2F" w14:textId="04B8EF9A" w:rsidR="00CE77CD" w:rsidRDefault="00CE77CD">
      <w:pPr>
        <w:pStyle w:val="TOC3"/>
        <w:tabs>
          <w:tab w:val="right" w:leader="dot" w:pos="9350"/>
        </w:tabs>
        <w:rPr>
          <w:ins w:id="659" w:author="Laurence Golding" w:date="2020-02-21T12:31:00Z"/>
          <w:rFonts w:asciiTheme="minorHAnsi" w:eastAsiaTheme="minorEastAsia" w:hAnsiTheme="minorHAnsi" w:cstheme="minorBidi"/>
          <w:noProof/>
          <w:sz w:val="22"/>
          <w:szCs w:val="22"/>
        </w:rPr>
      </w:pPr>
      <w:ins w:id="66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"_Toc33180894"</w:instrText>
        </w:r>
        <w:r w:rsidRPr="0085132B">
          <w:rPr>
            <w:rStyle w:val="Hyperlink"/>
            <w:noProof/>
          </w:rPr>
          <w:instrText xml:space="preserve"> </w:instrText>
        </w:r>
        <w:r w:rsidRPr="0085132B">
          <w:rPr>
            <w:rStyle w:val="Hyperlink"/>
            <w:noProof/>
          </w:rPr>
          <w:fldChar w:fldCharType="separate"/>
        </w:r>
        <w:r w:rsidRPr="0085132B">
          <w:rPr>
            <w:rStyle w:val="Hyperlink"/>
            <w:noProof/>
          </w:rPr>
          <w:t>3.24.12 lastModifiedTimeUtc property</w:t>
        </w:r>
        <w:r>
          <w:rPr>
            <w:noProof/>
            <w:webHidden/>
          </w:rPr>
          <w:tab/>
        </w:r>
        <w:r>
          <w:rPr>
            <w:noProof/>
            <w:webHidden/>
          </w:rPr>
          <w:fldChar w:fldCharType="begin"/>
        </w:r>
        <w:r>
          <w:rPr>
            <w:noProof/>
            <w:webHidden/>
          </w:rPr>
          <w:instrText xml:space="preserve"> PAGEREF _Toc33180894 \h </w:instrText>
        </w:r>
      </w:ins>
      <w:r>
        <w:rPr>
          <w:noProof/>
          <w:webHidden/>
        </w:rPr>
      </w:r>
      <w:r>
        <w:rPr>
          <w:noProof/>
          <w:webHidden/>
        </w:rPr>
        <w:fldChar w:fldCharType="separate"/>
      </w:r>
      <w:ins w:id="661" w:author="Laurence Golding" w:date="2020-02-21T12:31:00Z">
        <w:r>
          <w:rPr>
            <w:noProof/>
            <w:webHidden/>
          </w:rPr>
          <w:t>97</w:t>
        </w:r>
        <w:r>
          <w:rPr>
            <w:noProof/>
            <w:webHidden/>
          </w:rPr>
          <w:fldChar w:fldCharType="end"/>
        </w:r>
        <w:r w:rsidRPr="0085132B">
          <w:rPr>
            <w:rStyle w:val="Hyperlink"/>
            <w:noProof/>
          </w:rPr>
          <w:fldChar w:fldCharType="end"/>
        </w:r>
      </w:ins>
    </w:p>
    <w:p w14:paraId="619B45C8" w14:textId="3EC67FDE" w:rsidR="00CE77CD" w:rsidRDefault="00CE77CD">
      <w:pPr>
        <w:pStyle w:val="TOC3"/>
        <w:tabs>
          <w:tab w:val="right" w:leader="dot" w:pos="9350"/>
        </w:tabs>
        <w:rPr>
          <w:ins w:id="662" w:author="Laurence Golding" w:date="2020-02-21T12:31:00Z"/>
          <w:rFonts w:asciiTheme="minorHAnsi" w:eastAsiaTheme="minorEastAsia" w:hAnsiTheme="minorHAnsi" w:cstheme="minorBidi"/>
          <w:noProof/>
          <w:sz w:val="22"/>
          <w:szCs w:val="22"/>
        </w:rPr>
      </w:pPr>
      <w:ins w:id="66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"_Toc33180895"</w:instrText>
        </w:r>
        <w:r w:rsidRPr="0085132B">
          <w:rPr>
            <w:rStyle w:val="Hyperlink"/>
            <w:noProof/>
          </w:rPr>
          <w:instrText xml:space="preserve"> </w:instrText>
        </w:r>
        <w:r w:rsidRPr="0085132B">
          <w:rPr>
            <w:rStyle w:val="Hyperlink"/>
            <w:noProof/>
          </w:rPr>
          <w:fldChar w:fldCharType="separate"/>
        </w:r>
        <w:r w:rsidRPr="0085132B">
          <w:rPr>
            <w:rStyle w:val="Hyperlink"/>
            <w:noProof/>
          </w:rPr>
          <w:t>3.24.13 description property</w:t>
        </w:r>
        <w:r>
          <w:rPr>
            <w:noProof/>
            <w:webHidden/>
          </w:rPr>
          <w:tab/>
        </w:r>
        <w:r>
          <w:rPr>
            <w:noProof/>
            <w:webHidden/>
          </w:rPr>
          <w:fldChar w:fldCharType="begin"/>
        </w:r>
        <w:r>
          <w:rPr>
            <w:noProof/>
            <w:webHidden/>
          </w:rPr>
          <w:instrText xml:space="preserve"> PAGEREF _Toc33180895 \h </w:instrText>
        </w:r>
      </w:ins>
      <w:r>
        <w:rPr>
          <w:noProof/>
          <w:webHidden/>
        </w:rPr>
      </w:r>
      <w:r>
        <w:rPr>
          <w:noProof/>
          <w:webHidden/>
        </w:rPr>
        <w:fldChar w:fldCharType="separate"/>
      </w:r>
      <w:ins w:id="664" w:author="Laurence Golding" w:date="2020-02-21T12:31:00Z">
        <w:r>
          <w:rPr>
            <w:noProof/>
            <w:webHidden/>
          </w:rPr>
          <w:t>97</w:t>
        </w:r>
        <w:r>
          <w:rPr>
            <w:noProof/>
            <w:webHidden/>
          </w:rPr>
          <w:fldChar w:fldCharType="end"/>
        </w:r>
        <w:r w:rsidRPr="0085132B">
          <w:rPr>
            <w:rStyle w:val="Hyperlink"/>
            <w:noProof/>
          </w:rPr>
          <w:fldChar w:fldCharType="end"/>
        </w:r>
      </w:ins>
    </w:p>
    <w:p w14:paraId="1CD0F927" w14:textId="0919CAB8" w:rsidR="00CE77CD" w:rsidRDefault="00CE77CD">
      <w:pPr>
        <w:pStyle w:val="TOC2"/>
        <w:tabs>
          <w:tab w:val="right" w:leader="dot" w:pos="9350"/>
        </w:tabs>
        <w:rPr>
          <w:ins w:id="665" w:author="Laurence Golding" w:date="2020-02-21T12:31:00Z"/>
          <w:rFonts w:asciiTheme="minorHAnsi" w:eastAsiaTheme="minorEastAsia" w:hAnsiTheme="minorHAnsi" w:cstheme="minorBidi"/>
          <w:noProof/>
          <w:sz w:val="22"/>
          <w:szCs w:val="22"/>
        </w:rPr>
      </w:pPr>
      <w:ins w:id="66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"_Toc33180896"</w:instrText>
        </w:r>
        <w:r w:rsidRPr="0085132B">
          <w:rPr>
            <w:rStyle w:val="Hyperlink"/>
            <w:noProof/>
          </w:rPr>
          <w:instrText xml:space="preserve"> </w:instrText>
        </w:r>
        <w:r w:rsidRPr="0085132B">
          <w:rPr>
            <w:rStyle w:val="Hyperlink"/>
            <w:noProof/>
          </w:rPr>
          <w:fldChar w:fldCharType="separate"/>
        </w:r>
        <w:r w:rsidRPr="0085132B">
          <w:rPr>
            <w:rStyle w:val="Hyperlink"/>
            <w:noProof/>
          </w:rPr>
          <w:t>3.25 specialLocations object</w:t>
        </w:r>
        <w:r>
          <w:rPr>
            <w:noProof/>
            <w:webHidden/>
          </w:rPr>
          <w:tab/>
        </w:r>
        <w:r>
          <w:rPr>
            <w:noProof/>
            <w:webHidden/>
          </w:rPr>
          <w:fldChar w:fldCharType="begin"/>
        </w:r>
        <w:r>
          <w:rPr>
            <w:noProof/>
            <w:webHidden/>
          </w:rPr>
          <w:instrText xml:space="preserve"> PAGEREF _Toc33180896 \h </w:instrText>
        </w:r>
      </w:ins>
      <w:r>
        <w:rPr>
          <w:noProof/>
          <w:webHidden/>
        </w:rPr>
      </w:r>
      <w:r>
        <w:rPr>
          <w:noProof/>
          <w:webHidden/>
        </w:rPr>
        <w:fldChar w:fldCharType="separate"/>
      </w:r>
      <w:ins w:id="667" w:author="Laurence Golding" w:date="2020-02-21T12:31:00Z">
        <w:r>
          <w:rPr>
            <w:noProof/>
            <w:webHidden/>
          </w:rPr>
          <w:t>97</w:t>
        </w:r>
        <w:r>
          <w:rPr>
            <w:noProof/>
            <w:webHidden/>
          </w:rPr>
          <w:fldChar w:fldCharType="end"/>
        </w:r>
        <w:r w:rsidRPr="0085132B">
          <w:rPr>
            <w:rStyle w:val="Hyperlink"/>
            <w:noProof/>
          </w:rPr>
          <w:fldChar w:fldCharType="end"/>
        </w:r>
      </w:ins>
    </w:p>
    <w:p w14:paraId="17F30B70" w14:textId="3C54A2B6" w:rsidR="00CE77CD" w:rsidRDefault="00CE77CD">
      <w:pPr>
        <w:pStyle w:val="TOC3"/>
        <w:tabs>
          <w:tab w:val="right" w:leader="dot" w:pos="9350"/>
        </w:tabs>
        <w:rPr>
          <w:ins w:id="668" w:author="Laurence Golding" w:date="2020-02-21T12:31:00Z"/>
          <w:rFonts w:asciiTheme="minorHAnsi" w:eastAsiaTheme="minorEastAsia" w:hAnsiTheme="minorHAnsi" w:cstheme="minorBidi"/>
          <w:noProof/>
          <w:sz w:val="22"/>
          <w:szCs w:val="22"/>
        </w:rPr>
      </w:pPr>
      <w:ins w:id="66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"_Toc33180897"</w:instrText>
        </w:r>
        <w:r w:rsidRPr="0085132B">
          <w:rPr>
            <w:rStyle w:val="Hyperlink"/>
            <w:noProof/>
          </w:rPr>
          <w:instrText xml:space="preserve"> </w:instrText>
        </w:r>
        <w:r w:rsidRPr="0085132B">
          <w:rPr>
            <w:rStyle w:val="Hyperlink"/>
            <w:noProof/>
          </w:rPr>
          <w:fldChar w:fldCharType="separate"/>
        </w:r>
        <w:r w:rsidRPr="0085132B">
          <w:rPr>
            <w:rStyle w:val="Hyperlink"/>
            <w:noProof/>
          </w:rPr>
          <w:t>3.25.1 General</w:t>
        </w:r>
        <w:r>
          <w:rPr>
            <w:noProof/>
            <w:webHidden/>
          </w:rPr>
          <w:tab/>
        </w:r>
        <w:r>
          <w:rPr>
            <w:noProof/>
            <w:webHidden/>
          </w:rPr>
          <w:fldChar w:fldCharType="begin"/>
        </w:r>
        <w:r>
          <w:rPr>
            <w:noProof/>
            <w:webHidden/>
          </w:rPr>
          <w:instrText xml:space="preserve"> PAGEREF _Toc33180897 \h </w:instrText>
        </w:r>
      </w:ins>
      <w:r>
        <w:rPr>
          <w:noProof/>
          <w:webHidden/>
        </w:rPr>
      </w:r>
      <w:r>
        <w:rPr>
          <w:noProof/>
          <w:webHidden/>
        </w:rPr>
        <w:fldChar w:fldCharType="separate"/>
      </w:r>
      <w:ins w:id="670" w:author="Laurence Golding" w:date="2020-02-21T12:31:00Z">
        <w:r>
          <w:rPr>
            <w:noProof/>
            <w:webHidden/>
          </w:rPr>
          <w:t>97</w:t>
        </w:r>
        <w:r>
          <w:rPr>
            <w:noProof/>
            <w:webHidden/>
          </w:rPr>
          <w:fldChar w:fldCharType="end"/>
        </w:r>
        <w:r w:rsidRPr="0085132B">
          <w:rPr>
            <w:rStyle w:val="Hyperlink"/>
            <w:noProof/>
          </w:rPr>
          <w:fldChar w:fldCharType="end"/>
        </w:r>
      </w:ins>
    </w:p>
    <w:p w14:paraId="620A78FD" w14:textId="0814CE3B" w:rsidR="00CE77CD" w:rsidRDefault="00CE77CD">
      <w:pPr>
        <w:pStyle w:val="TOC3"/>
        <w:tabs>
          <w:tab w:val="right" w:leader="dot" w:pos="9350"/>
        </w:tabs>
        <w:rPr>
          <w:ins w:id="671" w:author="Laurence Golding" w:date="2020-02-21T12:31:00Z"/>
          <w:rFonts w:asciiTheme="minorHAnsi" w:eastAsiaTheme="minorEastAsia" w:hAnsiTheme="minorHAnsi" w:cstheme="minorBidi"/>
          <w:noProof/>
          <w:sz w:val="22"/>
          <w:szCs w:val="22"/>
        </w:rPr>
      </w:pPr>
      <w:ins w:id="67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"_Toc33180898"</w:instrText>
        </w:r>
        <w:r w:rsidRPr="0085132B">
          <w:rPr>
            <w:rStyle w:val="Hyperlink"/>
            <w:noProof/>
          </w:rPr>
          <w:instrText xml:space="preserve"> </w:instrText>
        </w:r>
        <w:r w:rsidRPr="0085132B">
          <w:rPr>
            <w:rStyle w:val="Hyperlink"/>
            <w:noProof/>
          </w:rPr>
          <w:fldChar w:fldCharType="separate"/>
        </w:r>
        <w:r w:rsidRPr="0085132B">
          <w:rPr>
            <w:rStyle w:val="Hyperlink"/>
            <w:noProof/>
          </w:rPr>
          <w:t>3.25.2 displayBase property</w:t>
        </w:r>
        <w:r>
          <w:rPr>
            <w:noProof/>
            <w:webHidden/>
          </w:rPr>
          <w:tab/>
        </w:r>
        <w:r>
          <w:rPr>
            <w:noProof/>
            <w:webHidden/>
          </w:rPr>
          <w:fldChar w:fldCharType="begin"/>
        </w:r>
        <w:r>
          <w:rPr>
            <w:noProof/>
            <w:webHidden/>
          </w:rPr>
          <w:instrText xml:space="preserve"> PAGEREF _Toc33180898 \h </w:instrText>
        </w:r>
      </w:ins>
      <w:r>
        <w:rPr>
          <w:noProof/>
          <w:webHidden/>
        </w:rPr>
      </w:r>
      <w:r>
        <w:rPr>
          <w:noProof/>
          <w:webHidden/>
        </w:rPr>
        <w:fldChar w:fldCharType="separate"/>
      </w:r>
      <w:ins w:id="673" w:author="Laurence Golding" w:date="2020-02-21T12:31:00Z">
        <w:r>
          <w:rPr>
            <w:noProof/>
            <w:webHidden/>
          </w:rPr>
          <w:t>98</w:t>
        </w:r>
        <w:r>
          <w:rPr>
            <w:noProof/>
            <w:webHidden/>
          </w:rPr>
          <w:fldChar w:fldCharType="end"/>
        </w:r>
        <w:r w:rsidRPr="0085132B">
          <w:rPr>
            <w:rStyle w:val="Hyperlink"/>
            <w:noProof/>
          </w:rPr>
          <w:fldChar w:fldCharType="end"/>
        </w:r>
      </w:ins>
    </w:p>
    <w:p w14:paraId="46D06FAE" w14:textId="77CAFE8F" w:rsidR="00CE77CD" w:rsidRDefault="00CE77CD">
      <w:pPr>
        <w:pStyle w:val="TOC2"/>
        <w:tabs>
          <w:tab w:val="right" w:leader="dot" w:pos="9350"/>
        </w:tabs>
        <w:rPr>
          <w:ins w:id="674" w:author="Laurence Golding" w:date="2020-02-21T12:31:00Z"/>
          <w:rFonts w:asciiTheme="minorHAnsi" w:eastAsiaTheme="minorEastAsia" w:hAnsiTheme="minorHAnsi" w:cstheme="minorBidi"/>
          <w:noProof/>
          <w:sz w:val="22"/>
          <w:szCs w:val="22"/>
        </w:rPr>
      </w:pPr>
      <w:ins w:id="67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"_Toc33180899"</w:instrText>
        </w:r>
        <w:r w:rsidRPr="0085132B">
          <w:rPr>
            <w:rStyle w:val="Hyperlink"/>
            <w:noProof/>
          </w:rPr>
          <w:instrText xml:space="preserve"> </w:instrText>
        </w:r>
        <w:r w:rsidRPr="0085132B">
          <w:rPr>
            <w:rStyle w:val="Hyperlink"/>
            <w:noProof/>
          </w:rPr>
          <w:fldChar w:fldCharType="separate"/>
        </w:r>
        <w:r w:rsidRPr="0085132B">
          <w:rPr>
            <w:rStyle w:val="Hyperlink"/>
            <w:noProof/>
          </w:rPr>
          <w:t>3.26 translationMetadata object</w:t>
        </w:r>
        <w:r>
          <w:rPr>
            <w:noProof/>
            <w:webHidden/>
          </w:rPr>
          <w:tab/>
        </w:r>
        <w:r>
          <w:rPr>
            <w:noProof/>
            <w:webHidden/>
          </w:rPr>
          <w:fldChar w:fldCharType="begin"/>
        </w:r>
        <w:r>
          <w:rPr>
            <w:noProof/>
            <w:webHidden/>
          </w:rPr>
          <w:instrText xml:space="preserve"> PAGEREF _Toc33180899 \h </w:instrText>
        </w:r>
      </w:ins>
      <w:r>
        <w:rPr>
          <w:noProof/>
          <w:webHidden/>
        </w:rPr>
      </w:r>
      <w:r>
        <w:rPr>
          <w:noProof/>
          <w:webHidden/>
        </w:rPr>
        <w:fldChar w:fldCharType="separate"/>
      </w:r>
      <w:ins w:id="676" w:author="Laurence Golding" w:date="2020-02-21T12:31:00Z">
        <w:r>
          <w:rPr>
            <w:noProof/>
            <w:webHidden/>
          </w:rPr>
          <w:t>99</w:t>
        </w:r>
        <w:r>
          <w:rPr>
            <w:noProof/>
            <w:webHidden/>
          </w:rPr>
          <w:fldChar w:fldCharType="end"/>
        </w:r>
        <w:r w:rsidRPr="0085132B">
          <w:rPr>
            <w:rStyle w:val="Hyperlink"/>
            <w:noProof/>
          </w:rPr>
          <w:fldChar w:fldCharType="end"/>
        </w:r>
      </w:ins>
    </w:p>
    <w:p w14:paraId="45594405" w14:textId="7125524D" w:rsidR="00CE77CD" w:rsidRDefault="00CE77CD">
      <w:pPr>
        <w:pStyle w:val="TOC3"/>
        <w:tabs>
          <w:tab w:val="right" w:leader="dot" w:pos="9350"/>
        </w:tabs>
        <w:rPr>
          <w:ins w:id="677" w:author="Laurence Golding" w:date="2020-02-21T12:31:00Z"/>
          <w:rFonts w:asciiTheme="minorHAnsi" w:eastAsiaTheme="minorEastAsia" w:hAnsiTheme="minorHAnsi" w:cstheme="minorBidi"/>
          <w:noProof/>
          <w:sz w:val="22"/>
          <w:szCs w:val="22"/>
        </w:rPr>
      </w:pPr>
      <w:ins w:id="678" w:author="Laurence Golding" w:date="2020-02-21T12:31:00Z">
        <w:r w:rsidRPr="0085132B">
          <w:rPr>
            <w:rStyle w:val="Hyperlink"/>
            <w:noProof/>
          </w:rPr>
          <w:lastRenderedPageBreak/>
          <w:fldChar w:fldCharType="begin"/>
        </w:r>
        <w:r w:rsidRPr="0085132B">
          <w:rPr>
            <w:rStyle w:val="Hyperlink"/>
            <w:noProof/>
          </w:rPr>
          <w:instrText xml:space="preserve"> </w:instrText>
        </w:r>
        <w:r>
          <w:rPr>
            <w:noProof/>
          </w:rPr>
          <w:instrText>HYPERLINK \l "_Toc33180900"</w:instrText>
        </w:r>
        <w:r w:rsidRPr="0085132B">
          <w:rPr>
            <w:rStyle w:val="Hyperlink"/>
            <w:noProof/>
          </w:rPr>
          <w:instrText xml:space="preserve"> </w:instrText>
        </w:r>
        <w:r w:rsidRPr="0085132B">
          <w:rPr>
            <w:rStyle w:val="Hyperlink"/>
            <w:noProof/>
          </w:rPr>
          <w:fldChar w:fldCharType="separate"/>
        </w:r>
        <w:r w:rsidRPr="0085132B">
          <w:rPr>
            <w:rStyle w:val="Hyperlink"/>
            <w:noProof/>
          </w:rPr>
          <w:t>3.26.1 General</w:t>
        </w:r>
        <w:r>
          <w:rPr>
            <w:noProof/>
            <w:webHidden/>
          </w:rPr>
          <w:tab/>
        </w:r>
        <w:r>
          <w:rPr>
            <w:noProof/>
            <w:webHidden/>
          </w:rPr>
          <w:fldChar w:fldCharType="begin"/>
        </w:r>
        <w:r>
          <w:rPr>
            <w:noProof/>
            <w:webHidden/>
          </w:rPr>
          <w:instrText xml:space="preserve"> PAGEREF _Toc33180900 \h </w:instrText>
        </w:r>
      </w:ins>
      <w:r>
        <w:rPr>
          <w:noProof/>
          <w:webHidden/>
        </w:rPr>
      </w:r>
      <w:r>
        <w:rPr>
          <w:noProof/>
          <w:webHidden/>
        </w:rPr>
        <w:fldChar w:fldCharType="separate"/>
      </w:r>
      <w:ins w:id="679" w:author="Laurence Golding" w:date="2020-02-21T12:31:00Z">
        <w:r>
          <w:rPr>
            <w:noProof/>
            <w:webHidden/>
          </w:rPr>
          <w:t>99</w:t>
        </w:r>
        <w:r>
          <w:rPr>
            <w:noProof/>
            <w:webHidden/>
          </w:rPr>
          <w:fldChar w:fldCharType="end"/>
        </w:r>
        <w:r w:rsidRPr="0085132B">
          <w:rPr>
            <w:rStyle w:val="Hyperlink"/>
            <w:noProof/>
          </w:rPr>
          <w:fldChar w:fldCharType="end"/>
        </w:r>
      </w:ins>
    </w:p>
    <w:p w14:paraId="0C935D8B" w14:textId="56FC7225" w:rsidR="00CE77CD" w:rsidRDefault="00CE77CD">
      <w:pPr>
        <w:pStyle w:val="TOC3"/>
        <w:tabs>
          <w:tab w:val="right" w:leader="dot" w:pos="9350"/>
        </w:tabs>
        <w:rPr>
          <w:ins w:id="680" w:author="Laurence Golding" w:date="2020-02-21T12:31:00Z"/>
          <w:rFonts w:asciiTheme="minorHAnsi" w:eastAsiaTheme="minorEastAsia" w:hAnsiTheme="minorHAnsi" w:cstheme="minorBidi"/>
          <w:noProof/>
          <w:sz w:val="22"/>
          <w:szCs w:val="22"/>
        </w:rPr>
      </w:pPr>
      <w:ins w:id="68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"_Toc33180901"</w:instrText>
        </w:r>
        <w:r w:rsidRPr="0085132B">
          <w:rPr>
            <w:rStyle w:val="Hyperlink"/>
            <w:noProof/>
          </w:rPr>
          <w:instrText xml:space="preserve"> </w:instrText>
        </w:r>
        <w:r w:rsidRPr="0085132B">
          <w:rPr>
            <w:rStyle w:val="Hyperlink"/>
            <w:noProof/>
          </w:rPr>
          <w:fldChar w:fldCharType="separate"/>
        </w:r>
        <w:r w:rsidRPr="0085132B">
          <w:rPr>
            <w:rStyle w:val="Hyperlink"/>
            <w:noProof/>
          </w:rPr>
          <w:t>3.26.2 name property</w:t>
        </w:r>
        <w:r>
          <w:rPr>
            <w:noProof/>
            <w:webHidden/>
          </w:rPr>
          <w:tab/>
        </w:r>
        <w:r>
          <w:rPr>
            <w:noProof/>
            <w:webHidden/>
          </w:rPr>
          <w:fldChar w:fldCharType="begin"/>
        </w:r>
        <w:r>
          <w:rPr>
            <w:noProof/>
            <w:webHidden/>
          </w:rPr>
          <w:instrText xml:space="preserve"> PAGEREF _Toc33180901 \h </w:instrText>
        </w:r>
      </w:ins>
      <w:r>
        <w:rPr>
          <w:noProof/>
          <w:webHidden/>
        </w:rPr>
      </w:r>
      <w:r>
        <w:rPr>
          <w:noProof/>
          <w:webHidden/>
        </w:rPr>
        <w:fldChar w:fldCharType="separate"/>
      </w:r>
      <w:ins w:id="682" w:author="Laurence Golding" w:date="2020-02-21T12:31:00Z">
        <w:r>
          <w:rPr>
            <w:noProof/>
            <w:webHidden/>
          </w:rPr>
          <w:t>100</w:t>
        </w:r>
        <w:r>
          <w:rPr>
            <w:noProof/>
            <w:webHidden/>
          </w:rPr>
          <w:fldChar w:fldCharType="end"/>
        </w:r>
        <w:r w:rsidRPr="0085132B">
          <w:rPr>
            <w:rStyle w:val="Hyperlink"/>
            <w:noProof/>
          </w:rPr>
          <w:fldChar w:fldCharType="end"/>
        </w:r>
      </w:ins>
    </w:p>
    <w:p w14:paraId="0C785C4A" w14:textId="16681749" w:rsidR="00CE77CD" w:rsidRDefault="00CE77CD">
      <w:pPr>
        <w:pStyle w:val="TOC3"/>
        <w:tabs>
          <w:tab w:val="right" w:leader="dot" w:pos="9350"/>
        </w:tabs>
        <w:rPr>
          <w:ins w:id="683" w:author="Laurence Golding" w:date="2020-02-21T12:31:00Z"/>
          <w:rFonts w:asciiTheme="minorHAnsi" w:eastAsiaTheme="minorEastAsia" w:hAnsiTheme="minorHAnsi" w:cstheme="minorBidi"/>
          <w:noProof/>
          <w:sz w:val="22"/>
          <w:szCs w:val="22"/>
        </w:rPr>
      </w:pPr>
      <w:ins w:id="68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"_Toc33180902"</w:instrText>
        </w:r>
        <w:r w:rsidRPr="0085132B">
          <w:rPr>
            <w:rStyle w:val="Hyperlink"/>
            <w:noProof/>
          </w:rPr>
          <w:instrText xml:space="preserve"> </w:instrText>
        </w:r>
        <w:r w:rsidRPr="0085132B">
          <w:rPr>
            <w:rStyle w:val="Hyperlink"/>
            <w:noProof/>
          </w:rPr>
          <w:fldChar w:fldCharType="separate"/>
        </w:r>
        <w:r w:rsidRPr="0085132B">
          <w:rPr>
            <w:rStyle w:val="Hyperlink"/>
            <w:noProof/>
          </w:rPr>
          <w:t>3.26.3 fullName property</w:t>
        </w:r>
        <w:r>
          <w:rPr>
            <w:noProof/>
            <w:webHidden/>
          </w:rPr>
          <w:tab/>
        </w:r>
        <w:r>
          <w:rPr>
            <w:noProof/>
            <w:webHidden/>
          </w:rPr>
          <w:fldChar w:fldCharType="begin"/>
        </w:r>
        <w:r>
          <w:rPr>
            <w:noProof/>
            <w:webHidden/>
          </w:rPr>
          <w:instrText xml:space="preserve"> PAGEREF _Toc33180902 \h </w:instrText>
        </w:r>
      </w:ins>
      <w:r>
        <w:rPr>
          <w:noProof/>
          <w:webHidden/>
        </w:rPr>
      </w:r>
      <w:r>
        <w:rPr>
          <w:noProof/>
          <w:webHidden/>
        </w:rPr>
        <w:fldChar w:fldCharType="separate"/>
      </w:r>
      <w:ins w:id="685" w:author="Laurence Golding" w:date="2020-02-21T12:31:00Z">
        <w:r>
          <w:rPr>
            <w:noProof/>
            <w:webHidden/>
          </w:rPr>
          <w:t>100</w:t>
        </w:r>
        <w:r>
          <w:rPr>
            <w:noProof/>
            <w:webHidden/>
          </w:rPr>
          <w:fldChar w:fldCharType="end"/>
        </w:r>
        <w:r w:rsidRPr="0085132B">
          <w:rPr>
            <w:rStyle w:val="Hyperlink"/>
            <w:noProof/>
          </w:rPr>
          <w:fldChar w:fldCharType="end"/>
        </w:r>
      </w:ins>
    </w:p>
    <w:p w14:paraId="00793E9B" w14:textId="6E4EC959" w:rsidR="00CE77CD" w:rsidRDefault="00CE77CD">
      <w:pPr>
        <w:pStyle w:val="TOC3"/>
        <w:tabs>
          <w:tab w:val="right" w:leader="dot" w:pos="9350"/>
        </w:tabs>
        <w:rPr>
          <w:ins w:id="686" w:author="Laurence Golding" w:date="2020-02-21T12:31:00Z"/>
          <w:rFonts w:asciiTheme="minorHAnsi" w:eastAsiaTheme="minorEastAsia" w:hAnsiTheme="minorHAnsi" w:cstheme="minorBidi"/>
          <w:noProof/>
          <w:sz w:val="22"/>
          <w:szCs w:val="22"/>
        </w:rPr>
      </w:pPr>
      <w:ins w:id="68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"_Toc33180903"</w:instrText>
        </w:r>
        <w:r w:rsidRPr="0085132B">
          <w:rPr>
            <w:rStyle w:val="Hyperlink"/>
            <w:noProof/>
          </w:rPr>
          <w:instrText xml:space="preserve"> </w:instrText>
        </w:r>
        <w:r w:rsidRPr="0085132B">
          <w:rPr>
            <w:rStyle w:val="Hyperlink"/>
            <w:noProof/>
          </w:rPr>
          <w:fldChar w:fldCharType="separate"/>
        </w:r>
        <w:r w:rsidRPr="0085132B">
          <w:rPr>
            <w:rStyle w:val="Hyperlink"/>
            <w:noProof/>
          </w:rPr>
          <w:t>3.26.4 shortDescription property</w:t>
        </w:r>
        <w:r>
          <w:rPr>
            <w:noProof/>
            <w:webHidden/>
          </w:rPr>
          <w:tab/>
        </w:r>
        <w:r>
          <w:rPr>
            <w:noProof/>
            <w:webHidden/>
          </w:rPr>
          <w:fldChar w:fldCharType="begin"/>
        </w:r>
        <w:r>
          <w:rPr>
            <w:noProof/>
            <w:webHidden/>
          </w:rPr>
          <w:instrText xml:space="preserve"> PAGEREF _Toc33180903 \h </w:instrText>
        </w:r>
      </w:ins>
      <w:r>
        <w:rPr>
          <w:noProof/>
          <w:webHidden/>
        </w:rPr>
      </w:r>
      <w:r>
        <w:rPr>
          <w:noProof/>
          <w:webHidden/>
        </w:rPr>
        <w:fldChar w:fldCharType="separate"/>
      </w:r>
      <w:ins w:id="688" w:author="Laurence Golding" w:date="2020-02-21T12:31:00Z">
        <w:r>
          <w:rPr>
            <w:noProof/>
            <w:webHidden/>
          </w:rPr>
          <w:t>100</w:t>
        </w:r>
        <w:r>
          <w:rPr>
            <w:noProof/>
            <w:webHidden/>
          </w:rPr>
          <w:fldChar w:fldCharType="end"/>
        </w:r>
        <w:r w:rsidRPr="0085132B">
          <w:rPr>
            <w:rStyle w:val="Hyperlink"/>
            <w:noProof/>
          </w:rPr>
          <w:fldChar w:fldCharType="end"/>
        </w:r>
      </w:ins>
    </w:p>
    <w:p w14:paraId="46636ADE" w14:textId="090A415E" w:rsidR="00CE77CD" w:rsidRDefault="00CE77CD">
      <w:pPr>
        <w:pStyle w:val="TOC3"/>
        <w:tabs>
          <w:tab w:val="right" w:leader="dot" w:pos="9350"/>
        </w:tabs>
        <w:rPr>
          <w:ins w:id="689" w:author="Laurence Golding" w:date="2020-02-21T12:31:00Z"/>
          <w:rFonts w:asciiTheme="minorHAnsi" w:eastAsiaTheme="minorEastAsia" w:hAnsiTheme="minorHAnsi" w:cstheme="minorBidi"/>
          <w:noProof/>
          <w:sz w:val="22"/>
          <w:szCs w:val="22"/>
        </w:rPr>
      </w:pPr>
      <w:ins w:id="69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"_Toc33180904"</w:instrText>
        </w:r>
        <w:r w:rsidRPr="0085132B">
          <w:rPr>
            <w:rStyle w:val="Hyperlink"/>
            <w:noProof/>
          </w:rPr>
          <w:instrText xml:space="preserve"> </w:instrText>
        </w:r>
        <w:r w:rsidRPr="0085132B">
          <w:rPr>
            <w:rStyle w:val="Hyperlink"/>
            <w:noProof/>
          </w:rPr>
          <w:fldChar w:fldCharType="separate"/>
        </w:r>
        <w:r w:rsidRPr="0085132B">
          <w:rPr>
            <w:rStyle w:val="Hyperlink"/>
            <w:noProof/>
          </w:rPr>
          <w:t>3.26.5 fullDescription property</w:t>
        </w:r>
        <w:r>
          <w:rPr>
            <w:noProof/>
            <w:webHidden/>
          </w:rPr>
          <w:tab/>
        </w:r>
        <w:r>
          <w:rPr>
            <w:noProof/>
            <w:webHidden/>
          </w:rPr>
          <w:fldChar w:fldCharType="begin"/>
        </w:r>
        <w:r>
          <w:rPr>
            <w:noProof/>
            <w:webHidden/>
          </w:rPr>
          <w:instrText xml:space="preserve"> PAGEREF _Toc33180904 \h </w:instrText>
        </w:r>
      </w:ins>
      <w:r>
        <w:rPr>
          <w:noProof/>
          <w:webHidden/>
        </w:rPr>
      </w:r>
      <w:r>
        <w:rPr>
          <w:noProof/>
          <w:webHidden/>
        </w:rPr>
        <w:fldChar w:fldCharType="separate"/>
      </w:r>
      <w:ins w:id="691" w:author="Laurence Golding" w:date="2020-02-21T12:31:00Z">
        <w:r>
          <w:rPr>
            <w:noProof/>
            <w:webHidden/>
          </w:rPr>
          <w:t>100</w:t>
        </w:r>
        <w:r>
          <w:rPr>
            <w:noProof/>
            <w:webHidden/>
          </w:rPr>
          <w:fldChar w:fldCharType="end"/>
        </w:r>
        <w:r w:rsidRPr="0085132B">
          <w:rPr>
            <w:rStyle w:val="Hyperlink"/>
            <w:noProof/>
          </w:rPr>
          <w:fldChar w:fldCharType="end"/>
        </w:r>
      </w:ins>
    </w:p>
    <w:p w14:paraId="6F07A714" w14:textId="5EB4D908" w:rsidR="00CE77CD" w:rsidRDefault="00CE77CD">
      <w:pPr>
        <w:pStyle w:val="TOC3"/>
        <w:tabs>
          <w:tab w:val="right" w:leader="dot" w:pos="9350"/>
        </w:tabs>
        <w:rPr>
          <w:ins w:id="692" w:author="Laurence Golding" w:date="2020-02-21T12:31:00Z"/>
          <w:rFonts w:asciiTheme="minorHAnsi" w:eastAsiaTheme="minorEastAsia" w:hAnsiTheme="minorHAnsi" w:cstheme="minorBidi"/>
          <w:noProof/>
          <w:sz w:val="22"/>
          <w:szCs w:val="22"/>
        </w:rPr>
      </w:pPr>
      <w:ins w:id="69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"_Toc33180905"</w:instrText>
        </w:r>
        <w:r w:rsidRPr="0085132B">
          <w:rPr>
            <w:rStyle w:val="Hyperlink"/>
            <w:noProof/>
          </w:rPr>
          <w:instrText xml:space="preserve"> </w:instrText>
        </w:r>
        <w:r w:rsidRPr="0085132B">
          <w:rPr>
            <w:rStyle w:val="Hyperlink"/>
            <w:noProof/>
          </w:rPr>
          <w:fldChar w:fldCharType="separate"/>
        </w:r>
        <w:r w:rsidRPr="0085132B">
          <w:rPr>
            <w:rStyle w:val="Hyperlink"/>
            <w:noProof/>
          </w:rPr>
          <w:t>3.26.6 downloadUri property</w:t>
        </w:r>
        <w:r>
          <w:rPr>
            <w:noProof/>
            <w:webHidden/>
          </w:rPr>
          <w:tab/>
        </w:r>
        <w:r>
          <w:rPr>
            <w:noProof/>
            <w:webHidden/>
          </w:rPr>
          <w:fldChar w:fldCharType="begin"/>
        </w:r>
        <w:r>
          <w:rPr>
            <w:noProof/>
            <w:webHidden/>
          </w:rPr>
          <w:instrText xml:space="preserve"> PAGEREF _Toc33180905 \h </w:instrText>
        </w:r>
      </w:ins>
      <w:r>
        <w:rPr>
          <w:noProof/>
          <w:webHidden/>
        </w:rPr>
      </w:r>
      <w:r>
        <w:rPr>
          <w:noProof/>
          <w:webHidden/>
        </w:rPr>
        <w:fldChar w:fldCharType="separate"/>
      </w:r>
      <w:ins w:id="694" w:author="Laurence Golding" w:date="2020-02-21T12:31:00Z">
        <w:r>
          <w:rPr>
            <w:noProof/>
            <w:webHidden/>
          </w:rPr>
          <w:t>100</w:t>
        </w:r>
        <w:r>
          <w:rPr>
            <w:noProof/>
            <w:webHidden/>
          </w:rPr>
          <w:fldChar w:fldCharType="end"/>
        </w:r>
        <w:r w:rsidRPr="0085132B">
          <w:rPr>
            <w:rStyle w:val="Hyperlink"/>
            <w:noProof/>
          </w:rPr>
          <w:fldChar w:fldCharType="end"/>
        </w:r>
      </w:ins>
    </w:p>
    <w:p w14:paraId="13A1AD2B" w14:textId="15E7C7A0" w:rsidR="00CE77CD" w:rsidRDefault="00CE77CD">
      <w:pPr>
        <w:pStyle w:val="TOC3"/>
        <w:tabs>
          <w:tab w:val="right" w:leader="dot" w:pos="9350"/>
        </w:tabs>
        <w:rPr>
          <w:ins w:id="695" w:author="Laurence Golding" w:date="2020-02-21T12:31:00Z"/>
          <w:rFonts w:asciiTheme="minorHAnsi" w:eastAsiaTheme="minorEastAsia" w:hAnsiTheme="minorHAnsi" w:cstheme="minorBidi"/>
          <w:noProof/>
          <w:sz w:val="22"/>
          <w:szCs w:val="22"/>
        </w:rPr>
      </w:pPr>
      <w:ins w:id="69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"_Toc33180906"</w:instrText>
        </w:r>
        <w:r w:rsidRPr="0085132B">
          <w:rPr>
            <w:rStyle w:val="Hyperlink"/>
            <w:noProof/>
          </w:rPr>
          <w:instrText xml:space="preserve"> </w:instrText>
        </w:r>
        <w:r w:rsidRPr="0085132B">
          <w:rPr>
            <w:rStyle w:val="Hyperlink"/>
            <w:noProof/>
          </w:rPr>
          <w:fldChar w:fldCharType="separate"/>
        </w:r>
        <w:r w:rsidRPr="0085132B">
          <w:rPr>
            <w:rStyle w:val="Hyperlink"/>
            <w:noProof/>
          </w:rPr>
          <w:t>3.26.7 informationUri property</w:t>
        </w:r>
        <w:r>
          <w:rPr>
            <w:noProof/>
            <w:webHidden/>
          </w:rPr>
          <w:tab/>
        </w:r>
        <w:r>
          <w:rPr>
            <w:noProof/>
            <w:webHidden/>
          </w:rPr>
          <w:fldChar w:fldCharType="begin"/>
        </w:r>
        <w:r>
          <w:rPr>
            <w:noProof/>
            <w:webHidden/>
          </w:rPr>
          <w:instrText xml:space="preserve"> PAGEREF _Toc33180906 \h </w:instrText>
        </w:r>
      </w:ins>
      <w:r>
        <w:rPr>
          <w:noProof/>
          <w:webHidden/>
        </w:rPr>
      </w:r>
      <w:r>
        <w:rPr>
          <w:noProof/>
          <w:webHidden/>
        </w:rPr>
        <w:fldChar w:fldCharType="separate"/>
      </w:r>
      <w:ins w:id="697" w:author="Laurence Golding" w:date="2020-02-21T12:31:00Z">
        <w:r>
          <w:rPr>
            <w:noProof/>
            <w:webHidden/>
          </w:rPr>
          <w:t>100</w:t>
        </w:r>
        <w:r>
          <w:rPr>
            <w:noProof/>
            <w:webHidden/>
          </w:rPr>
          <w:fldChar w:fldCharType="end"/>
        </w:r>
        <w:r w:rsidRPr="0085132B">
          <w:rPr>
            <w:rStyle w:val="Hyperlink"/>
            <w:noProof/>
          </w:rPr>
          <w:fldChar w:fldCharType="end"/>
        </w:r>
      </w:ins>
    </w:p>
    <w:p w14:paraId="3C7D0AAF" w14:textId="36149BA5" w:rsidR="00CE77CD" w:rsidRDefault="00CE77CD">
      <w:pPr>
        <w:pStyle w:val="TOC2"/>
        <w:tabs>
          <w:tab w:val="right" w:leader="dot" w:pos="9350"/>
        </w:tabs>
        <w:rPr>
          <w:ins w:id="698" w:author="Laurence Golding" w:date="2020-02-21T12:31:00Z"/>
          <w:rFonts w:asciiTheme="minorHAnsi" w:eastAsiaTheme="minorEastAsia" w:hAnsiTheme="minorHAnsi" w:cstheme="minorBidi"/>
          <w:noProof/>
          <w:sz w:val="22"/>
          <w:szCs w:val="22"/>
        </w:rPr>
      </w:pPr>
      <w:ins w:id="69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"_Toc33180907"</w:instrText>
        </w:r>
        <w:r w:rsidRPr="0085132B">
          <w:rPr>
            <w:rStyle w:val="Hyperlink"/>
            <w:noProof/>
          </w:rPr>
          <w:instrText xml:space="preserve"> </w:instrText>
        </w:r>
        <w:r w:rsidRPr="0085132B">
          <w:rPr>
            <w:rStyle w:val="Hyperlink"/>
            <w:noProof/>
          </w:rPr>
          <w:fldChar w:fldCharType="separate"/>
        </w:r>
        <w:r w:rsidRPr="0085132B">
          <w:rPr>
            <w:rStyle w:val="Hyperlink"/>
            <w:noProof/>
          </w:rPr>
          <w:t>3.27 result object</w:t>
        </w:r>
        <w:r>
          <w:rPr>
            <w:noProof/>
            <w:webHidden/>
          </w:rPr>
          <w:tab/>
        </w:r>
        <w:r>
          <w:rPr>
            <w:noProof/>
            <w:webHidden/>
          </w:rPr>
          <w:fldChar w:fldCharType="begin"/>
        </w:r>
        <w:r>
          <w:rPr>
            <w:noProof/>
            <w:webHidden/>
          </w:rPr>
          <w:instrText xml:space="preserve"> PAGEREF _Toc33180907 \h </w:instrText>
        </w:r>
      </w:ins>
      <w:r>
        <w:rPr>
          <w:noProof/>
          <w:webHidden/>
        </w:rPr>
      </w:r>
      <w:r>
        <w:rPr>
          <w:noProof/>
          <w:webHidden/>
        </w:rPr>
        <w:fldChar w:fldCharType="separate"/>
      </w:r>
      <w:ins w:id="700" w:author="Laurence Golding" w:date="2020-02-21T12:31:00Z">
        <w:r>
          <w:rPr>
            <w:noProof/>
            <w:webHidden/>
          </w:rPr>
          <w:t>100</w:t>
        </w:r>
        <w:r>
          <w:rPr>
            <w:noProof/>
            <w:webHidden/>
          </w:rPr>
          <w:fldChar w:fldCharType="end"/>
        </w:r>
        <w:r w:rsidRPr="0085132B">
          <w:rPr>
            <w:rStyle w:val="Hyperlink"/>
            <w:noProof/>
          </w:rPr>
          <w:fldChar w:fldCharType="end"/>
        </w:r>
      </w:ins>
    </w:p>
    <w:p w14:paraId="240FC107" w14:textId="6235DACA" w:rsidR="00CE77CD" w:rsidRDefault="00CE77CD">
      <w:pPr>
        <w:pStyle w:val="TOC3"/>
        <w:tabs>
          <w:tab w:val="right" w:leader="dot" w:pos="9350"/>
        </w:tabs>
        <w:rPr>
          <w:ins w:id="701" w:author="Laurence Golding" w:date="2020-02-21T12:31:00Z"/>
          <w:rFonts w:asciiTheme="minorHAnsi" w:eastAsiaTheme="minorEastAsia" w:hAnsiTheme="minorHAnsi" w:cstheme="minorBidi"/>
          <w:noProof/>
          <w:sz w:val="22"/>
          <w:szCs w:val="22"/>
        </w:rPr>
      </w:pPr>
      <w:ins w:id="70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"_Toc33180908"</w:instrText>
        </w:r>
        <w:r w:rsidRPr="0085132B">
          <w:rPr>
            <w:rStyle w:val="Hyperlink"/>
            <w:noProof/>
          </w:rPr>
          <w:instrText xml:space="preserve"> </w:instrText>
        </w:r>
        <w:r w:rsidRPr="0085132B">
          <w:rPr>
            <w:rStyle w:val="Hyperlink"/>
            <w:noProof/>
          </w:rPr>
          <w:fldChar w:fldCharType="separate"/>
        </w:r>
        <w:r w:rsidRPr="0085132B">
          <w:rPr>
            <w:rStyle w:val="Hyperlink"/>
            <w:noProof/>
          </w:rPr>
          <w:t>3.27.1 General</w:t>
        </w:r>
        <w:r>
          <w:rPr>
            <w:noProof/>
            <w:webHidden/>
          </w:rPr>
          <w:tab/>
        </w:r>
        <w:r>
          <w:rPr>
            <w:noProof/>
            <w:webHidden/>
          </w:rPr>
          <w:fldChar w:fldCharType="begin"/>
        </w:r>
        <w:r>
          <w:rPr>
            <w:noProof/>
            <w:webHidden/>
          </w:rPr>
          <w:instrText xml:space="preserve"> PAGEREF _Toc33180908 \h </w:instrText>
        </w:r>
      </w:ins>
      <w:r>
        <w:rPr>
          <w:noProof/>
          <w:webHidden/>
        </w:rPr>
      </w:r>
      <w:r>
        <w:rPr>
          <w:noProof/>
          <w:webHidden/>
        </w:rPr>
        <w:fldChar w:fldCharType="separate"/>
      </w:r>
      <w:ins w:id="703" w:author="Laurence Golding" w:date="2020-02-21T12:31:00Z">
        <w:r>
          <w:rPr>
            <w:noProof/>
            <w:webHidden/>
          </w:rPr>
          <w:t>100</w:t>
        </w:r>
        <w:r>
          <w:rPr>
            <w:noProof/>
            <w:webHidden/>
          </w:rPr>
          <w:fldChar w:fldCharType="end"/>
        </w:r>
        <w:r w:rsidRPr="0085132B">
          <w:rPr>
            <w:rStyle w:val="Hyperlink"/>
            <w:noProof/>
          </w:rPr>
          <w:fldChar w:fldCharType="end"/>
        </w:r>
      </w:ins>
    </w:p>
    <w:p w14:paraId="0B6D0123" w14:textId="422EEAB6" w:rsidR="00CE77CD" w:rsidRDefault="00CE77CD">
      <w:pPr>
        <w:pStyle w:val="TOC3"/>
        <w:tabs>
          <w:tab w:val="right" w:leader="dot" w:pos="9350"/>
        </w:tabs>
        <w:rPr>
          <w:ins w:id="704" w:author="Laurence Golding" w:date="2020-02-21T12:31:00Z"/>
          <w:rFonts w:asciiTheme="minorHAnsi" w:eastAsiaTheme="minorEastAsia" w:hAnsiTheme="minorHAnsi" w:cstheme="minorBidi"/>
          <w:noProof/>
          <w:sz w:val="22"/>
          <w:szCs w:val="22"/>
        </w:rPr>
      </w:pPr>
      <w:ins w:id="70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"_Toc33180909"</w:instrText>
        </w:r>
        <w:r w:rsidRPr="0085132B">
          <w:rPr>
            <w:rStyle w:val="Hyperlink"/>
            <w:noProof/>
          </w:rPr>
          <w:instrText xml:space="preserve"> </w:instrText>
        </w:r>
        <w:r w:rsidRPr="0085132B">
          <w:rPr>
            <w:rStyle w:val="Hyperlink"/>
            <w:noProof/>
          </w:rPr>
          <w:fldChar w:fldCharType="separate"/>
        </w:r>
        <w:r w:rsidRPr="0085132B">
          <w:rPr>
            <w:rStyle w:val="Hyperlink"/>
            <w:noProof/>
          </w:rPr>
          <w:t>3.27.2 Distinguishing logically identical from logically distinct results</w:t>
        </w:r>
        <w:r>
          <w:rPr>
            <w:noProof/>
            <w:webHidden/>
          </w:rPr>
          <w:tab/>
        </w:r>
        <w:r>
          <w:rPr>
            <w:noProof/>
            <w:webHidden/>
          </w:rPr>
          <w:fldChar w:fldCharType="begin"/>
        </w:r>
        <w:r>
          <w:rPr>
            <w:noProof/>
            <w:webHidden/>
          </w:rPr>
          <w:instrText xml:space="preserve"> PAGEREF _Toc33180909 \h </w:instrText>
        </w:r>
      </w:ins>
      <w:r>
        <w:rPr>
          <w:noProof/>
          <w:webHidden/>
        </w:rPr>
      </w:r>
      <w:r>
        <w:rPr>
          <w:noProof/>
          <w:webHidden/>
        </w:rPr>
        <w:fldChar w:fldCharType="separate"/>
      </w:r>
      <w:ins w:id="706" w:author="Laurence Golding" w:date="2020-02-21T12:31:00Z">
        <w:r>
          <w:rPr>
            <w:noProof/>
            <w:webHidden/>
          </w:rPr>
          <w:t>100</w:t>
        </w:r>
        <w:r>
          <w:rPr>
            <w:noProof/>
            <w:webHidden/>
          </w:rPr>
          <w:fldChar w:fldCharType="end"/>
        </w:r>
        <w:r w:rsidRPr="0085132B">
          <w:rPr>
            <w:rStyle w:val="Hyperlink"/>
            <w:noProof/>
          </w:rPr>
          <w:fldChar w:fldCharType="end"/>
        </w:r>
      </w:ins>
    </w:p>
    <w:p w14:paraId="6FD15C27" w14:textId="655D0768" w:rsidR="00CE77CD" w:rsidRDefault="00CE77CD">
      <w:pPr>
        <w:pStyle w:val="TOC3"/>
        <w:tabs>
          <w:tab w:val="right" w:leader="dot" w:pos="9350"/>
        </w:tabs>
        <w:rPr>
          <w:ins w:id="707" w:author="Laurence Golding" w:date="2020-02-21T12:31:00Z"/>
          <w:rFonts w:asciiTheme="minorHAnsi" w:eastAsiaTheme="minorEastAsia" w:hAnsiTheme="minorHAnsi" w:cstheme="minorBidi"/>
          <w:noProof/>
          <w:sz w:val="22"/>
          <w:szCs w:val="22"/>
        </w:rPr>
      </w:pPr>
      <w:ins w:id="70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"_Toc33180910"</w:instrText>
        </w:r>
        <w:r w:rsidRPr="0085132B">
          <w:rPr>
            <w:rStyle w:val="Hyperlink"/>
            <w:noProof/>
          </w:rPr>
          <w:instrText xml:space="preserve"> </w:instrText>
        </w:r>
        <w:r w:rsidRPr="0085132B">
          <w:rPr>
            <w:rStyle w:val="Hyperlink"/>
            <w:noProof/>
          </w:rPr>
          <w:fldChar w:fldCharType="separate"/>
        </w:r>
        <w:r w:rsidRPr="0085132B">
          <w:rPr>
            <w:rStyle w:val="Hyperlink"/>
            <w:noProof/>
          </w:rPr>
          <w:t>3.27.3 guid property</w:t>
        </w:r>
        <w:r>
          <w:rPr>
            <w:noProof/>
            <w:webHidden/>
          </w:rPr>
          <w:tab/>
        </w:r>
        <w:r>
          <w:rPr>
            <w:noProof/>
            <w:webHidden/>
          </w:rPr>
          <w:fldChar w:fldCharType="begin"/>
        </w:r>
        <w:r>
          <w:rPr>
            <w:noProof/>
            <w:webHidden/>
          </w:rPr>
          <w:instrText xml:space="preserve"> PAGEREF _Toc33180910 \h </w:instrText>
        </w:r>
      </w:ins>
      <w:r>
        <w:rPr>
          <w:noProof/>
          <w:webHidden/>
        </w:rPr>
      </w:r>
      <w:r>
        <w:rPr>
          <w:noProof/>
          <w:webHidden/>
        </w:rPr>
        <w:fldChar w:fldCharType="separate"/>
      </w:r>
      <w:ins w:id="709" w:author="Laurence Golding" w:date="2020-02-21T12:31:00Z">
        <w:r>
          <w:rPr>
            <w:noProof/>
            <w:webHidden/>
          </w:rPr>
          <w:t>101</w:t>
        </w:r>
        <w:r>
          <w:rPr>
            <w:noProof/>
            <w:webHidden/>
          </w:rPr>
          <w:fldChar w:fldCharType="end"/>
        </w:r>
        <w:r w:rsidRPr="0085132B">
          <w:rPr>
            <w:rStyle w:val="Hyperlink"/>
            <w:noProof/>
          </w:rPr>
          <w:fldChar w:fldCharType="end"/>
        </w:r>
      </w:ins>
    </w:p>
    <w:p w14:paraId="4DC92619" w14:textId="363AE939" w:rsidR="00CE77CD" w:rsidRDefault="00CE77CD">
      <w:pPr>
        <w:pStyle w:val="TOC3"/>
        <w:tabs>
          <w:tab w:val="right" w:leader="dot" w:pos="9350"/>
        </w:tabs>
        <w:rPr>
          <w:ins w:id="710" w:author="Laurence Golding" w:date="2020-02-21T12:31:00Z"/>
          <w:rFonts w:asciiTheme="minorHAnsi" w:eastAsiaTheme="minorEastAsia" w:hAnsiTheme="minorHAnsi" w:cstheme="minorBidi"/>
          <w:noProof/>
          <w:sz w:val="22"/>
          <w:szCs w:val="22"/>
        </w:rPr>
      </w:pPr>
      <w:ins w:id="71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"_Toc33180911"</w:instrText>
        </w:r>
        <w:r w:rsidRPr="0085132B">
          <w:rPr>
            <w:rStyle w:val="Hyperlink"/>
            <w:noProof/>
          </w:rPr>
          <w:instrText xml:space="preserve"> </w:instrText>
        </w:r>
        <w:r w:rsidRPr="0085132B">
          <w:rPr>
            <w:rStyle w:val="Hyperlink"/>
            <w:noProof/>
          </w:rPr>
          <w:fldChar w:fldCharType="separate"/>
        </w:r>
        <w:r w:rsidRPr="0085132B">
          <w:rPr>
            <w:rStyle w:val="Hyperlink"/>
            <w:noProof/>
          </w:rPr>
          <w:t>3.27.4 correlationGuid property</w:t>
        </w:r>
        <w:r>
          <w:rPr>
            <w:noProof/>
            <w:webHidden/>
          </w:rPr>
          <w:tab/>
        </w:r>
        <w:r>
          <w:rPr>
            <w:noProof/>
            <w:webHidden/>
          </w:rPr>
          <w:fldChar w:fldCharType="begin"/>
        </w:r>
        <w:r>
          <w:rPr>
            <w:noProof/>
            <w:webHidden/>
          </w:rPr>
          <w:instrText xml:space="preserve"> PAGEREF _Toc33180911 \h </w:instrText>
        </w:r>
      </w:ins>
      <w:r>
        <w:rPr>
          <w:noProof/>
          <w:webHidden/>
        </w:rPr>
      </w:r>
      <w:r>
        <w:rPr>
          <w:noProof/>
          <w:webHidden/>
        </w:rPr>
        <w:fldChar w:fldCharType="separate"/>
      </w:r>
      <w:ins w:id="712" w:author="Laurence Golding" w:date="2020-02-21T12:31:00Z">
        <w:r>
          <w:rPr>
            <w:noProof/>
            <w:webHidden/>
          </w:rPr>
          <w:t>101</w:t>
        </w:r>
        <w:r>
          <w:rPr>
            <w:noProof/>
            <w:webHidden/>
          </w:rPr>
          <w:fldChar w:fldCharType="end"/>
        </w:r>
        <w:r w:rsidRPr="0085132B">
          <w:rPr>
            <w:rStyle w:val="Hyperlink"/>
            <w:noProof/>
          </w:rPr>
          <w:fldChar w:fldCharType="end"/>
        </w:r>
      </w:ins>
    </w:p>
    <w:p w14:paraId="38C77682" w14:textId="5C7C2CEF" w:rsidR="00CE77CD" w:rsidRDefault="00CE77CD">
      <w:pPr>
        <w:pStyle w:val="TOC3"/>
        <w:tabs>
          <w:tab w:val="right" w:leader="dot" w:pos="9350"/>
        </w:tabs>
        <w:rPr>
          <w:ins w:id="713" w:author="Laurence Golding" w:date="2020-02-21T12:31:00Z"/>
          <w:rFonts w:asciiTheme="minorHAnsi" w:eastAsiaTheme="minorEastAsia" w:hAnsiTheme="minorHAnsi" w:cstheme="minorBidi"/>
          <w:noProof/>
          <w:sz w:val="22"/>
          <w:szCs w:val="22"/>
        </w:rPr>
      </w:pPr>
      <w:ins w:id="71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"_Toc33180912"</w:instrText>
        </w:r>
        <w:r w:rsidRPr="0085132B">
          <w:rPr>
            <w:rStyle w:val="Hyperlink"/>
            <w:noProof/>
          </w:rPr>
          <w:instrText xml:space="preserve"> </w:instrText>
        </w:r>
        <w:r w:rsidRPr="0085132B">
          <w:rPr>
            <w:rStyle w:val="Hyperlink"/>
            <w:noProof/>
          </w:rPr>
          <w:fldChar w:fldCharType="separate"/>
        </w:r>
        <w:r w:rsidRPr="0085132B">
          <w:rPr>
            <w:rStyle w:val="Hyperlink"/>
            <w:noProof/>
          </w:rPr>
          <w:t>3.27.5 ruleId property</w:t>
        </w:r>
        <w:r>
          <w:rPr>
            <w:noProof/>
            <w:webHidden/>
          </w:rPr>
          <w:tab/>
        </w:r>
        <w:r>
          <w:rPr>
            <w:noProof/>
            <w:webHidden/>
          </w:rPr>
          <w:fldChar w:fldCharType="begin"/>
        </w:r>
        <w:r>
          <w:rPr>
            <w:noProof/>
            <w:webHidden/>
          </w:rPr>
          <w:instrText xml:space="preserve"> PAGEREF _Toc33180912 \h </w:instrText>
        </w:r>
      </w:ins>
      <w:r>
        <w:rPr>
          <w:noProof/>
          <w:webHidden/>
        </w:rPr>
      </w:r>
      <w:r>
        <w:rPr>
          <w:noProof/>
          <w:webHidden/>
        </w:rPr>
        <w:fldChar w:fldCharType="separate"/>
      </w:r>
      <w:ins w:id="715" w:author="Laurence Golding" w:date="2020-02-21T12:31:00Z">
        <w:r>
          <w:rPr>
            <w:noProof/>
            <w:webHidden/>
          </w:rPr>
          <w:t>101</w:t>
        </w:r>
        <w:r>
          <w:rPr>
            <w:noProof/>
            <w:webHidden/>
          </w:rPr>
          <w:fldChar w:fldCharType="end"/>
        </w:r>
        <w:r w:rsidRPr="0085132B">
          <w:rPr>
            <w:rStyle w:val="Hyperlink"/>
            <w:noProof/>
          </w:rPr>
          <w:fldChar w:fldCharType="end"/>
        </w:r>
      </w:ins>
    </w:p>
    <w:p w14:paraId="571A2281" w14:textId="792A54CD" w:rsidR="00CE77CD" w:rsidRDefault="00CE77CD">
      <w:pPr>
        <w:pStyle w:val="TOC3"/>
        <w:tabs>
          <w:tab w:val="right" w:leader="dot" w:pos="9350"/>
        </w:tabs>
        <w:rPr>
          <w:ins w:id="716" w:author="Laurence Golding" w:date="2020-02-21T12:31:00Z"/>
          <w:rFonts w:asciiTheme="minorHAnsi" w:eastAsiaTheme="minorEastAsia" w:hAnsiTheme="minorHAnsi" w:cstheme="minorBidi"/>
          <w:noProof/>
          <w:sz w:val="22"/>
          <w:szCs w:val="22"/>
        </w:rPr>
      </w:pPr>
      <w:ins w:id="71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"_Toc33180913"</w:instrText>
        </w:r>
        <w:r w:rsidRPr="0085132B">
          <w:rPr>
            <w:rStyle w:val="Hyperlink"/>
            <w:noProof/>
          </w:rPr>
          <w:instrText xml:space="preserve"> </w:instrText>
        </w:r>
        <w:r w:rsidRPr="0085132B">
          <w:rPr>
            <w:rStyle w:val="Hyperlink"/>
            <w:noProof/>
          </w:rPr>
          <w:fldChar w:fldCharType="separate"/>
        </w:r>
        <w:r w:rsidRPr="0085132B">
          <w:rPr>
            <w:rStyle w:val="Hyperlink"/>
            <w:noProof/>
          </w:rPr>
          <w:t>3.27.6 ruleIndex property</w:t>
        </w:r>
        <w:r>
          <w:rPr>
            <w:noProof/>
            <w:webHidden/>
          </w:rPr>
          <w:tab/>
        </w:r>
        <w:r>
          <w:rPr>
            <w:noProof/>
            <w:webHidden/>
          </w:rPr>
          <w:fldChar w:fldCharType="begin"/>
        </w:r>
        <w:r>
          <w:rPr>
            <w:noProof/>
            <w:webHidden/>
          </w:rPr>
          <w:instrText xml:space="preserve"> PAGEREF _Toc33180913 \h </w:instrText>
        </w:r>
      </w:ins>
      <w:r>
        <w:rPr>
          <w:noProof/>
          <w:webHidden/>
        </w:rPr>
      </w:r>
      <w:r>
        <w:rPr>
          <w:noProof/>
          <w:webHidden/>
        </w:rPr>
        <w:fldChar w:fldCharType="separate"/>
      </w:r>
      <w:ins w:id="718" w:author="Laurence Golding" w:date="2020-02-21T12:31:00Z">
        <w:r>
          <w:rPr>
            <w:noProof/>
            <w:webHidden/>
          </w:rPr>
          <w:t>103</w:t>
        </w:r>
        <w:r>
          <w:rPr>
            <w:noProof/>
            <w:webHidden/>
          </w:rPr>
          <w:fldChar w:fldCharType="end"/>
        </w:r>
        <w:r w:rsidRPr="0085132B">
          <w:rPr>
            <w:rStyle w:val="Hyperlink"/>
            <w:noProof/>
          </w:rPr>
          <w:fldChar w:fldCharType="end"/>
        </w:r>
      </w:ins>
    </w:p>
    <w:p w14:paraId="20AAA16E" w14:textId="34B6EB48" w:rsidR="00CE77CD" w:rsidRDefault="00CE77CD">
      <w:pPr>
        <w:pStyle w:val="TOC3"/>
        <w:tabs>
          <w:tab w:val="right" w:leader="dot" w:pos="9350"/>
        </w:tabs>
        <w:rPr>
          <w:ins w:id="719" w:author="Laurence Golding" w:date="2020-02-21T12:31:00Z"/>
          <w:rFonts w:asciiTheme="minorHAnsi" w:eastAsiaTheme="minorEastAsia" w:hAnsiTheme="minorHAnsi" w:cstheme="minorBidi"/>
          <w:noProof/>
          <w:sz w:val="22"/>
          <w:szCs w:val="22"/>
        </w:rPr>
      </w:pPr>
      <w:ins w:id="72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"_Toc33180914"</w:instrText>
        </w:r>
        <w:r w:rsidRPr="0085132B">
          <w:rPr>
            <w:rStyle w:val="Hyperlink"/>
            <w:noProof/>
          </w:rPr>
          <w:instrText xml:space="preserve"> </w:instrText>
        </w:r>
        <w:r w:rsidRPr="0085132B">
          <w:rPr>
            <w:rStyle w:val="Hyperlink"/>
            <w:noProof/>
          </w:rPr>
          <w:fldChar w:fldCharType="separate"/>
        </w:r>
        <w:r w:rsidRPr="0085132B">
          <w:rPr>
            <w:rStyle w:val="Hyperlink"/>
            <w:noProof/>
          </w:rPr>
          <w:t>3.27.7 rule property</w:t>
        </w:r>
        <w:r>
          <w:rPr>
            <w:noProof/>
            <w:webHidden/>
          </w:rPr>
          <w:tab/>
        </w:r>
        <w:r>
          <w:rPr>
            <w:noProof/>
            <w:webHidden/>
          </w:rPr>
          <w:fldChar w:fldCharType="begin"/>
        </w:r>
        <w:r>
          <w:rPr>
            <w:noProof/>
            <w:webHidden/>
          </w:rPr>
          <w:instrText xml:space="preserve"> PAGEREF _Toc33180914 \h </w:instrText>
        </w:r>
      </w:ins>
      <w:r>
        <w:rPr>
          <w:noProof/>
          <w:webHidden/>
        </w:rPr>
      </w:r>
      <w:r>
        <w:rPr>
          <w:noProof/>
          <w:webHidden/>
        </w:rPr>
        <w:fldChar w:fldCharType="separate"/>
      </w:r>
      <w:ins w:id="721" w:author="Laurence Golding" w:date="2020-02-21T12:31:00Z">
        <w:r>
          <w:rPr>
            <w:noProof/>
            <w:webHidden/>
          </w:rPr>
          <w:t>103</w:t>
        </w:r>
        <w:r>
          <w:rPr>
            <w:noProof/>
            <w:webHidden/>
          </w:rPr>
          <w:fldChar w:fldCharType="end"/>
        </w:r>
        <w:r w:rsidRPr="0085132B">
          <w:rPr>
            <w:rStyle w:val="Hyperlink"/>
            <w:noProof/>
          </w:rPr>
          <w:fldChar w:fldCharType="end"/>
        </w:r>
      </w:ins>
    </w:p>
    <w:p w14:paraId="4CFFC862" w14:textId="61902C1A" w:rsidR="00CE77CD" w:rsidRDefault="00CE77CD">
      <w:pPr>
        <w:pStyle w:val="TOC3"/>
        <w:tabs>
          <w:tab w:val="right" w:leader="dot" w:pos="9350"/>
        </w:tabs>
        <w:rPr>
          <w:ins w:id="722" w:author="Laurence Golding" w:date="2020-02-21T12:31:00Z"/>
          <w:rFonts w:asciiTheme="minorHAnsi" w:eastAsiaTheme="minorEastAsia" w:hAnsiTheme="minorHAnsi" w:cstheme="minorBidi"/>
          <w:noProof/>
          <w:sz w:val="22"/>
          <w:szCs w:val="22"/>
        </w:rPr>
      </w:pPr>
      <w:ins w:id="72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"_Toc33180915"</w:instrText>
        </w:r>
        <w:r w:rsidRPr="0085132B">
          <w:rPr>
            <w:rStyle w:val="Hyperlink"/>
            <w:noProof/>
          </w:rPr>
          <w:instrText xml:space="preserve"> </w:instrText>
        </w:r>
        <w:r w:rsidRPr="0085132B">
          <w:rPr>
            <w:rStyle w:val="Hyperlink"/>
            <w:noProof/>
          </w:rPr>
          <w:fldChar w:fldCharType="separate"/>
        </w:r>
        <w:r w:rsidRPr="0085132B">
          <w:rPr>
            <w:rStyle w:val="Hyperlink"/>
            <w:noProof/>
          </w:rPr>
          <w:t>3.27.8 taxa property</w:t>
        </w:r>
        <w:r>
          <w:rPr>
            <w:noProof/>
            <w:webHidden/>
          </w:rPr>
          <w:tab/>
        </w:r>
        <w:r>
          <w:rPr>
            <w:noProof/>
            <w:webHidden/>
          </w:rPr>
          <w:fldChar w:fldCharType="begin"/>
        </w:r>
        <w:r>
          <w:rPr>
            <w:noProof/>
            <w:webHidden/>
          </w:rPr>
          <w:instrText xml:space="preserve"> PAGEREF _Toc33180915 \h </w:instrText>
        </w:r>
      </w:ins>
      <w:r>
        <w:rPr>
          <w:noProof/>
          <w:webHidden/>
        </w:rPr>
      </w:r>
      <w:r>
        <w:rPr>
          <w:noProof/>
          <w:webHidden/>
        </w:rPr>
        <w:fldChar w:fldCharType="separate"/>
      </w:r>
      <w:ins w:id="724" w:author="Laurence Golding" w:date="2020-02-21T12:31:00Z">
        <w:r>
          <w:rPr>
            <w:noProof/>
            <w:webHidden/>
          </w:rPr>
          <w:t>104</w:t>
        </w:r>
        <w:r>
          <w:rPr>
            <w:noProof/>
            <w:webHidden/>
          </w:rPr>
          <w:fldChar w:fldCharType="end"/>
        </w:r>
        <w:r w:rsidRPr="0085132B">
          <w:rPr>
            <w:rStyle w:val="Hyperlink"/>
            <w:noProof/>
          </w:rPr>
          <w:fldChar w:fldCharType="end"/>
        </w:r>
      </w:ins>
    </w:p>
    <w:p w14:paraId="0BB74620" w14:textId="70B93FBC" w:rsidR="00CE77CD" w:rsidRDefault="00CE77CD">
      <w:pPr>
        <w:pStyle w:val="TOC3"/>
        <w:tabs>
          <w:tab w:val="right" w:leader="dot" w:pos="9350"/>
        </w:tabs>
        <w:rPr>
          <w:ins w:id="725" w:author="Laurence Golding" w:date="2020-02-21T12:31:00Z"/>
          <w:rFonts w:asciiTheme="minorHAnsi" w:eastAsiaTheme="minorEastAsia" w:hAnsiTheme="minorHAnsi" w:cstheme="minorBidi"/>
          <w:noProof/>
          <w:sz w:val="22"/>
          <w:szCs w:val="22"/>
        </w:rPr>
      </w:pPr>
      <w:ins w:id="72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"_Toc33180916"</w:instrText>
        </w:r>
        <w:r w:rsidRPr="0085132B">
          <w:rPr>
            <w:rStyle w:val="Hyperlink"/>
            <w:noProof/>
          </w:rPr>
          <w:instrText xml:space="preserve"> </w:instrText>
        </w:r>
        <w:r w:rsidRPr="0085132B">
          <w:rPr>
            <w:rStyle w:val="Hyperlink"/>
            <w:noProof/>
          </w:rPr>
          <w:fldChar w:fldCharType="separate"/>
        </w:r>
        <w:r w:rsidRPr="0085132B">
          <w:rPr>
            <w:rStyle w:val="Hyperlink"/>
            <w:noProof/>
          </w:rPr>
          <w:t>3.27.9 kind property</w:t>
        </w:r>
        <w:r>
          <w:rPr>
            <w:noProof/>
            <w:webHidden/>
          </w:rPr>
          <w:tab/>
        </w:r>
        <w:r>
          <w:rPr>
            <w:noProof/>
            <w:webHidden/>
          </w:rPr>
          <w:fldChar w:fldCharType="begin"/>
        </w:r>
        <w:r>
          <w:rPr>
            <w:noProof/>
            <w:webHidden/>
          </w:rPr>
          <w:instrText xml:space="preserve"> PAGEREF _Toc33180916 \h </w:instrText>
        </w:r>
      </w:ins>
      <w:r>
        <w:rPr>
          <w:noProof/>
          <w:webHidden/>
        </w:rPr>
      </w:r>
      <w:r>
        <w:rPr>
          <w:noProof/>
          <w:webHidden/>
        </w:rPr>
        <w:fldChar w:fldCharType="separate"/>
      </w:r>
      <w:ins w:id="727" w:author="Laurence Golding" w:date="2020-02-21T12:31:00Z">
        <w:r>
          <w:rPr>
            <w:noProof/>
            <w:webHidden/>
          </w:rPr>
          <w:t>105</w:t>
        </w:r>
        <w:r>
          <w:rPr>
            <w:noProof/>
            <w:webHidden/>
          </w:rPr>
          <w:fldChar w:fldCharType="end"/>
        </w:r>
        <w:r w:rsidRPr="0085132B">
          <w:rPr>
            <w:rStyle w:val="Hyperlink"/>
            <w:noProof/>
          </w:rPr>
          <w:fldChar w:fldCharType="end"/>
        </w:r>
      </w:ins>
    </w:p>
    <w:p w14:paraId="1109EA08" w14:textId="4A4560F2" w:rsidR="00CE77CD" w:rsidRDefault="00CE77CD">
      <w:pPr>
        <w:pStyle w:val="TOC3"/>
        <w:tabs>
          <w:tab w:val="right" w:leader="dot" w:pos="9350"/>
        </w:tabs>
        <w:rPr>
          <w:ins w:id="728" w:author="Laurence Golding" w:date="2020-02-21T12:31:00Z"/>
          <w:rFonts w:asciiTheme="minorHAnsi" w:eastAsiaTheme="minorEastAsia" w:hAnsiTheme="minorHAnsi" w:cstheme="minorBidi"/>
          <w:noProof/>
          <w:sz w:val="22"/>
          <w:szCs w:val="22"/>
        </w:rPr>
      </w:pPr>
      <w:ins w:id="72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"_Toc33180917"</w:instrText>
        </w:r>
        <w:r w:rsidRPr="0085132B">
          <w:rPr>
            <w:rStyle w:val="Hyperlink"/>
            <w:noProof/>
          </w:rPr>
          <w:instrText xml:space="preserve"> </w:instrText>
        </w:r>
        <w:r w:rsidRPr="0085132B">
          <w:rPr>
            <w:rStyle w:val="Hyperlink"/>
            <w:noProof/>
          </w:rPr>
          <w:fldChar w:fldCharType="separate"/>
        </w:r>
        <w:r w:rsidRPr="0085132B">
          <w:rPr>
            <w:rStyle w:val="Hyperlink"/>
            <w:noProof/>
          </w:rPr>
          <w:t>3.27.10 level property</w:t>
        </w:r>
        <w:r>
          <w:rPr>
            <w:noProof/>
            <w:webHidden/>
          </w:rPr>
          <w:tab/>
        </w:r>
        <w:r>
          <w:rPr>
            <w:noProof/>
            <w:webHidden/>
          </w:rPr>
          <w:fldChar w:fldCharType="begin"/>
        </w:r>
        <w:r>
          <w:rPr>
            <w:noProof/>
            <w:webHidden/>
          </w:rPr>
          <w:instrText xml:space="preserve"> PAGEREF _Toc33180917 \h </w:instrText>
        </w:r>
      </w:ins>
      <w:r>
        <w:rPr>
          <w:noProof/>
          <w:webHidden/>
        </w:rPr>
      </w:r>
      <w:r>
        <w:rPr>
          <w:noProof/>
          <w:webHidden/>
        </w:rPr>
        <w:fldChar w:fldCharType="separate"/>
      </w:r>
      <w:ins w:id="730" w:author="Laurence Golding" w:date="2020-02-21T12:31:00Z">
        <w:r>
          <w:rPr>
            <w:noProof/>
            <w:webHidden/>
          </w:rPr>
          <w:t>107</w:t>
        </w:r>
        <w:r>
          <w:rPr>
            <w:noProof/>
            <w:webHidden/>
          </w:rPr>
          <w:fldChar w:fldCharType="end"/>
        </w:r>
        <w:r w:rsidRPr="0085132B">
          <w:rPr>
            <w:rStyle w:val="Hyperlink"/>
            <w:noProof/>
          </w:rPr>
          <w:fldChar w:fldCharType="end"/>
        </w:r>
      </w:ins>
    </w:p>
    <w:p w14:paraId="4463F56B" w14:textId="037DD403" w:rsidR="00CE77CD" w:rsidRDefault="00CE77CD">
      <w:pPr>
        <w:pStyle w:val="TOC3"/>
        <w:tabs>
          <w:tab w:val="right" w:leader="dot" w:pos="9350"/>
        </w:tabs>
        <w:rPr>
          <w:ins w:id="731" w:author="Laurence Golding" w:date="2020-02-21T12:31:00Z"/>
          <w:rFonts w:asciiTheme="minorHAnsi" w:eastAsiaTheme="minorEastAsia" w:hAnsiTheme="minorHAnsi" w:cstheme="minorBidi"/>
          <w:noProof/>
          <w:sz w:val="22"/>
          <w:szCs w:val="22"/>
        </w:rPr>
      </w:pPr>
      <w:ins w:id="73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"_Toc33180918"</w:instrText>
        </w:r>
        <w:r w:rsidRPr="0085132B">
          <w:rPr>
            <w:rStyle w:val="Hyperlink"/>
            <w:noProof/>
          </w:rPr>
          <w:instrText xml:space="preserve"> </w:instrText>
        </w:r>
        <w:r w:rsidRPr="0085132B">
          <w:rPr>
            <w:rStyle w:val="Hyperlink"/>
            <w:noProof/>
          </w:rPr>
          <w:fldChar w:fldCharType="separate"/>
        </w:r>
        <w:r w:rsidRPr="0085132B">
          <w:rPr>
            <w:rStyle w:val="Hyperlink"/>
            <w:noProof/>
          </w:rPr>
          <w:t>3.27.11 message property</w:t>
        </w:r>
        <w:r>
          <w:rPr>
            <w:noProof/>
            <w:webHidden/>
          </w:rPr>
          <w:tab/>
        </w:r>
        <w:r>
          <w:rPr>
            <w:noProof/>
            <w:webHidden/>
          </w:rPr>
          <w:fldChar w:fldCharType="begin"/>
        </w:r>
        <w:r>
          <w:rPr>
            <w:noProof/>
            <w:webHidden/>
          </w:rPr>
          <w:instrText xml:space="preserve"> PAGEREF _Toc33180918 \h </w:instrText>
        </w:r>
      </w:ins>
      <w:r>
        <w:rPr>
          <w:noProof/>
          <w:webHidden/>
        </w:rPr>
      </w:r>
      <w:r>
        <w:rPr>
          <w:noProof/>
          <w:webHidden/>
        </w:rPr>
        <w:fldChar w:fldCharType="separate"/>
      </w:r>
      <w:ins w:id="733" w:author="Laurence Golding" w:date="2020-02-21T12:31:00Z">
        <w:r>
          <w:rPr>
            <w:noProof/>
            <w:webHidden/>
          </w:rPr>
          <w:t>108</w:t>
        </w:r>
        <w:r>
          <w:rPr>
            <w:noProof/>
            <w:webHidden/>
          </w:rPr>
          <w:fldChar w:fldCharType="end"/>
        </w:r>
        <w:r w:rsidRPr="0085132B">
          <w:rPr>
            <w:rStyle w:val="Hyperlink"/>
            <w:noProof/>
          </w:rPr>
          <w:fldChar w:fldCharType="end"/>
        </w:r>
      </w:ins>
    </w:p>
    <w:p w14:paraId="49CAF2C5" w14:textId="6ED331A0" w:rsidR="00CE77CD" w:rsidRDefault="00CE77CD">
      <w:pPr>
        <w:pStyle w:val="TOC3"/>
        <w:tabs>
          <w:tab w:val="right" w:leader="dot" w:pos="9350"/>
        </w:tabs>
        <w:rPr>
          <w:ins w:id="734" w:author="Laurence Golding" w:date="2020-02-21T12:31:00Z"/>
          <w:rFonts w:asciiTheme="minorHAnsi" w:eastAsiaTheme="minorEastAsia" w:hAnsiTheme="minorHAnsi" w:cstheme="minorBidi"/>
          <w:noProof/>
          <w:sz w:val="22"/>
          <w:szCs w:val="22"/>
        </w:rPr>
      </w:pPr>
      <w:ins w:id="73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"_Toc33180919"</w:instrText>
        </w:r>
        <w:r w:rsidRPr="0085132B">
          <w:rPr>
            <w:rStyle w:val="Hyperlink"/>
            <w:noProof/>
          </w:rPr>
          <w:instrText xml:space="preserve"> </w:instrText>
        </w:r>
        <w:r w:rsidRPr="0085132B">
          <w:rPr>
            <w:rStyle w:val="Hyperlink"/>
            <w:noProof/>
          </w:rPr>
          <w:fldChar w:fldCharType="separate"/>
        </w:r>
        <w:r w:rsidRPr="0085132B">
          <w:rPr>
            <w:rStyle w:val="Hyperlink"/>
            <w:noProof/>
          </w:rPr>
          <w:t>3.27.12 locations property</w:t>
        </w:r>
        <w:r>
          <w:rPr>
            <w:noProof/>
            <w:webHidden/>
          </w:rPr>
          <w:tab/>
        </w:r>
        <w:r>
          <w:rPr>
            <w:noProof/>
            <w:webHidden/>
          </w:rPr>
          <w:fldChar w:fldCharType="begin"/>
        </w:r>
        <w:r>
          <w:rPr>
            <w:noProof/>
            <w:webHidden/>
          </w:rPr>
          <w:instrText xml:space="preserve"> PAGEREF _Toc33180919 \h </w:instrText>
        </w:r>
      </w:ins>
      <w:r>
        <w:rPr>
          <w:noProof/>
          <w:webHidden/>
        </w:rPr>
      </w:r>
      <w:r>
        <w:rPr>
          <w:noProof/>
          <w:webHidden/>
        </w:rPr>
        <w:fldChar w:fldCharType="separate"/>
      </w:r>
      <w:ins w:id="736" w:author="Laurence Golding" w:date="2020-02-21T12:31:00Z">
        <w:r>
          <w:rPr>
            <w:noProof/>
            <w:webHidden/>
          </w:rPr>
          <w:t>109</w:t>
        </w:r>
        <w:r>
          <w:rPr>
            <w:noProof/>
            <w:webHidden/>
          </w:rPr>
          <w:fldChar w:fldCharType="end"/>
        </w:r>
        <w:r w:rsidRPr="0085132B">
          <w:rPr>
            <w:rStyle w:val="Hyperlink"/>
            <w:noProof/>
          </w:rPr>
          <w:fldChar w:fldCharType="end"/>
        </w:r>
      </w:ins>
    </w:p>
    <w:p w14:paraId="09D054CC" w14:textId="09CEF62E" w:rsidR="00CE77CD" w:rsidRDefault="00CE77CD">
      <w:pPr>
        <w:pStyle w:val="TOC3"/>
        <w:tabs>
          <w:tab w:val="right" w:leader="dot" w:pos="9350"/>
        </w:tabs>
        <w:rPr>
          <w:ins w:id="737" w:author="Laurence Golding" w:date="2020-02-21T12:31:00Z"/>
          <w:rFonts w:asciiTheme="minorHAnsi" w:eastAsiaTheme="minorEastAsia" w:hAnsiTheme="minorHAnsi" w:cstheme="minorBidi"/>
          <w:noProof/>
          <w:sz w:val="22"/>
          <w:szCs w:val="22"/>
        </w:rPr>
      </w:pPr>
      <w:ins w:id="73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"_Toc33180920"</w:instrText>
        </w:r>
        <w:r w:rsidRPr="0085132B">
          <w:rPr>
            <w:rStyle w:val="Hyperlink"/>
            <w:noProof/>
          </w:rPr>
          <w:instrText xml:space="preserve"> </w:instrText>
        </w:r>
        <w:r w:rsidRPr="0085132B">
          <w:rPr>
            <w:rStyle w:val="Hyperlink"/>
            <w:noProof/>
          </w:rPr>
          <w:fldChar w:fldCharType="separate"/>
        </w:r>
        <w:r w:rsidRPr="0085132B">
          <w:rPr>
            <w:rStyle w:val="Hyperlink"/>
            <w:noProof/>
          </w:rPr>
          <w:t>3.27.13 analysisTarget property</w:t>
        </w:r>
        <w:r>
          <w:rPr>
            <w:noProof/>
            <w:webHidden/>
          </w:rPr>
          <w:tab/>
        </w:r>
        <w:r>
          <w:rPr>
            <w:noProof/>
            <w:webHidden/>
          </w:rPr>
          <w:fldChar w:fldCharType="begin"/>
        </w:r>
        <w:r>
          <w:rPr>
            <w:noProof/>
            <w:webHidden/>
          </w:rPr>
          <w:instrText xml:space="preserve"> PAGEREF _Toc33180920 \h </w:instrText>
        </w:r>
      </w:ins>
      <w:r>
        <w:rPr>
          <w:noProof/>
          <w:webHidden/>
        </w:rPr>
      </w:r>
      <w:r>
        <w:rPr>
          <w:noProof/>
          <w:webHidden/>
        </w:rPr>
        <w:fldChar w:fldCharType="separate"/>
      </w:r>
      <w:ins w:id="739" w:author="Laurence Golding" w:date="2020-02-21T12:31:00Z">
        <w:r>
          <w:rPr>
            <w:noProof/>
            <w:webHidden/>
          </w:rPr>
          <w:t>110</w:t>
        </w:r>
        <w:r>
          <w:rPr>
            <w:noProof/>
            <w:webHidden/>
          </w:rPr>
          <w:fldChar w:fldCharType="end"/>
        </w:r>
        <w:r w:rsidRPr="0085132B">
          <w:rPr>
            <w:rStyle w:val="Hyperlink"/>
            <w:noProof/>
          </w:rPr>
          <w:fldChar w:fldCharType="end"/>
        </w:r>
      </w:ins>
    </w:p>
    <w:p w14:paraId="1851D8CC" w14:textId="05D23AAC" w:rsidR="00CE77CD" w:rsidRDefault="00CE77CD">
      <w:pPr>
        <w:pStyle w:val="TOC3"/>
        <w:tabs>
          <w:tab w:val="right" w:leader="dot" w:pos="9350"/>
        </w:tabs>
        <w:rPr>
          <w:ins w:id="740" w:author="Laurence Golding" w:date="2020-02-21T12:31:00Z"/>
          <w:rFonts w:asciiTheme="minorHAnsi" w:eastAsiaTheme="minorEastAsia" w:hAnsiTheme="minorHAnsi" w:cstheme="minorBidi"/>
          <w:noProof/>
          <w:sz w:val="22"/>
          <w:szCs w:val="22"/>
        </w:rPr>
      </w:pPr>
      <w:ins w:id="74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"_Toc33180921"</w:instrText>
        </w:r>
        <w:r w:rsidRPr="0085132B">
          <w:rPr>
            <w:rStyle w:val="Hyperlink"/>
            <w:noProof/>
          </w:rPr>
          <w:instrText xml:space="preserve"> </w:instrText>
        </w:r>
        <w:r w:rsidRPr="0085132B">
          <w:rPr>
            <w:rStyle w:val="Hyperlink"/>
            <w:noProof/>
          </w:rPr>
          <w:fldChar w:fldCharType="separate"/>
        </w:r>
        <w:r w:rsidRPr="0085132B">
          <w:rPr>
            <w:rStyle w:val="Hyperlink"/>
            <w:noProof/>
          </w:rPr>
          <w:t>3.27.14 webRequest property</w:t>
        </w:r>
        <w:r>
          <w:rPr>
            <w:noProof/>
            <w:webHidden/>
          </w:rPr>
          <w:tab/>
        </w:r>
        <w:r>
          <w:rPr>
            <w:noProof/>
            <w:webHidden/>
          </w:rPr>
          <w:fldChar w:fldCharType="begin"/>
        </w:r>
        <w:r>
          <w:rPr>
            <w:noProof/>
            <w:webHidden/>
          </w:rPr>
          <w:instrText xml:space="preserve"> PAGEREF _Toc33180921 \h </w:instrText>
        </w:r>
      </w:ins>
      <w:r>
        <w:rPr>
          <w:noProof/>
          <w:webHidden/>
        </w:rPr>
      </w:r>
      <w:r>
        <w:rPr>
          <w:noProof/>
          <w:webHidden/>
        </w:rPr>
        <w:fldChar w:fldCharType="separate"/>
      </w:r>
      <w:ins w:id="742" w:author="Laurence Golding" w:date="2020-02-21T12:31:00Z">
        <w:r>
          <w:rPr>
            <w:noProof/>
            <w:webHidden/>
          </w:rPr>
          <w:t>110</w:t>
        </w:r>
        <w:r>
          <w:rPr>
            <w:noProof/>
            <w:webHidden/>
          </w:rPr>
          <w:fldChar w:fldCharType="end"/>
        </w:r>
        <w:r w:rsidRPr="0085132B">
          <w:rPr>
            <w:rStyle w:val="Hyperlink"/>
            <w:noProof/>
          </w:rPr>
          <w:fldChar w:fldCharType="end"/>
        </w:r>
      </w:ins>
    </w:p>
    <w:p w14:paraId="16F6D6EA" w14:textId="4BBFC116" w:rsidR="00CE77CD" w:rsidRDefault="00CE77CD">
      <w:pPr>
        <w:pStyle w:val="TOC3"/>
        <w:tabs>
          <w:tab w:val="right" w:leader="dot" w:pos="9350"/>
        </w:tabs>
        <w:rPr>
          <w:ins w:id="743" w:author="Laurence Golding" w:date="2020-02-21T12:31:00Z"/>
          <w:rFonts w:asciiTheme="minorHAnsi" w:eastAsiaTheme="minorEastAsia" w:hAnsiTheme="minorHAnsi" w:cstheme="minorBidi"/>
          <w:noProof/>
          <w:sz w:val="22"/>
          <w:szCs w:val="22"/>
        </w:rPr>
      </w:pPr>
      <w:ins w:id="74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"_Toc33180922"</w:instrText>
        </w:r>
        <w:r w:rsidRPr="0085132B">
          <w:rPr>
            <w:rStyle w:val="Hyperlink"/>
            <w:noProof/>
          </w:rPr>
          <w:instrText xml:space="preserve"> </w:instrText>
        </w:r>
        <w:r w:rsidRPr="0085132B">
          <w:rPr>
            <w:rStyle w:val="Hyperlink"/>
            <w:noProof/>
          </w:rPr>
          <w:fldChar w:fldCharType="separate"/>
        </w:r>
        <w:r w:rsidRPr="0085132B">
          <w:rPr>
            <w:rStyle w:val="Hyperlink"/>
            <w:noProof/>
          </w:rPr>
          <w:t>3.27.15 webResponse property</w:t>
        </w:r>
        <w:r>
          <w:rPr>
            <w:noProof/>
            <w:webHidden/>
          </w:rPr>
          <w:tab/>
        </w:r>
        <w:r>
          <w:rPr>
            <w:noProof/>
            <w:webHidden/>
          </w:rPr>
          <w:fldChar w:fldCharType="begin"/>
        </w:r>
        <w:r>
          <w:rPr>
            <w:noProof/>
            <w:webHidden/>
          </w:rPr>
          <w:instrText xml:space="preserve"> PAGEREF _Toc33180922 \h </w:instrText>
        </w:r>
      </w:ins>
      <w:r>
        <w:rPr>
          <w:noProof/>
          <w:webHidden/>
        </w:rPr>
      </w:r>
      <w:r>
        <w:rPr>
          <w:noProof/>
          <w:webHidden/>
        </w:rPr>
        <w:fldChar w:fldCharType="separate"/>
      </w:r>
      <w:ins w:id="745" w:author="Laurence Golding" w:date="2020-02-21T12:31:00Z">
        <w:r>
          <w:rPr>
            <w:noProof/>
            <w:webHidden/>
          </w:rPr>
          <w:t>110</w:t>
        </w:r>
        <w:r>
          <w:rPr>
            <w:noProof/>
            <w:webHidden/>
          </w:rPr>
          <w:fldChar w:fldCharType="end"/>
        </w:r>
        <w:r w:rsidRPr="0085132B">
          <w:rPr>
            <w:rStyle w:val="Hyperlink"/>
            <w:noProof/>
          </w:rPr>
          <w:fldChar w:fldCharType="end"/>
        </w:r>
      </w:ins>
    </w:p>
    <w:p w14:paraId="169F8974" w14:textId="1641C671" w:rsidR="00CE77CD" w:rsidRDefault="00CE77CD">
      <w:pPr>
        <w:pStyle w:val="TOC3"/>
        <w:tabs>
          <w:tab w:val="right" w:leader="dot" w:pos="9350"/>
        </w:tabs>
        <w:rPr>
          <w:ins w:id="746" w:author="Laurence Golding" w:date="2020-02-21T12:31:00Z"/>
          <w:rFonts w:asciiTheme="minorHAnsi" w:eastAsiaTheme="minorEastAsia" w:hAnsiTheme="minorHAnsi" w:cstheme="minorBidi"/>
          <w:noProof/>
          <w:sz w:val="22"/>
          <w:szCs w:val="22"/>
        </w:rPr>
      </w:pPr>
      <w:ins w:id="74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"_Toc33180923"</w:instrText>
        </w:r>
        <w:r w:rsidRPr="0085132B">
          <w:rPr>
            <w:rStyle w:val="Hyperlink"/>
            <w:noProof/>
          </w:rPr>
          <w:instrText xml:space="preserve"> </w:instrText>
        </w:r>
        <w:r w:rsidRPr="0085132B">
          <w:rPr>
            <w:rStyle w:val="Hyperlink"/>
            <w:noProof/>
          </w:rPr>
          <w:fldChar w:fldCharType="separate"/>
        </w:r>
        <w:r w:rsidRPr="0085132B">
          <w:rPr>
            <w:rStyle w:val="Hyperlink"/>
            <w:noProof/>
          </w:rPr>
          <w:t>3.27.16 fingerprints property</w:t>
        </w:r>
        <w:r>
          <w:rPr>
            <w:noProof/>
            <w:webHidden/>
          </w:rPr>
          <w:tab/>
        </w:r>
        <w:r>
          <w:rPr>
            <w:noProof/>
            <w:webHidden/>
          </w:rPr>
          <w:fldChar w:fldCharType="begin"/>
        </w:r>
        <w:r>
          <w:rPr>
            <w:noProof/>
            <w:webHidden/>
          </w:rPr>
          <w:instrText xml:space="preserve"> PAGEREF _Toc33180923 \h </w:instrText>
        </w:r>
      </w:ins>
      <w:r>
        <w:rPr>
          <w:noProof/>
          <w:webHidden/>
        </w:rPr>
      </w:r>
      <w:r>
        <w:rPr>
          <w:noProof/>
          <w:webHidden/>
        </w:rPr>
        <w:fldChar w:fldCharType="separate"/>
      </w:r>
      <w:ins w:id="748" w:author="Laurence Golding" w:date="2020-02-21T12:31:00Z">
        <w:r>
          <w:rPr>
            <w:noProof/>
            <w:webHidden/>
          </w:rPr>
          <w:t>110</w:t>
        </w:r>
        <w:r>
          <w:rPr>
            <w:noProof/>
            <w:webHidden/>
          </w:rPr>
          <w:fldChar w:fldCharType="end"/>
        </w:r>
        <w:r w:rsidRPr="0085132B">
          <w:rPr>
            <w:rStyle w:val="Hyperlink"/>
            <w:noProof/>
          </w:rPr>
          <w:fldChar w:fldCharType="end"/>
        </w:r>
      </w:ins>
    </w:p>
    <w:p w14:paraId="0168F4B2" w14:textId="260F40D7" w:rsidR="00CE77CD" w:rsidRDefault="00CE77CD">
      <w:pPr>
        <w:pStyle w:val="TOC3"/>
        <w:tabs>
          <w:tab w:val="right" w:leader="dot" w:pos="9350"/>
        </w:tabs>
        <w:rPr>
          <w:ins w:id="749" w:author="Laurence Golding" w:date="2020-02-21T12:31:00Z"/>
          <w:rFonts w:asciiTheme="minorHAnsi" w:eastAsiaTheme="minorEastAsia" w:hAnsiTheme="minorHAnsi" w:cstheme="minorBidi"/>
          <w:noProof/>
          <w:sz w:val="22"/>
          <w:szCs w:val="22"/>
        </w:rPr>
      </w:pPr>
      <w:ins w:id="75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"_Toc33180924"</w:instrText>
        </w:r>
        <w:r w:rsidRPr="0085132B">
          <w:rPr>
            <w:rStyle w:val="Hyperlink"/>
            <w:noProof/>
          </w:rPr>
          <w:instrText xml:space="preserve"> </w:instrText>
        </w:r>
        <w:r w:rsidRPr="0085132B">
          <w:rPr>
            <w:rStyle w:val="Hyperlink"/>
            <w:noProof/>
          </w:rPr>
          <w:fldChar w:fldCharType="separate"/>
        </w:r>
        <w:r w:rsidRPr="0085132B">
          <w:rPr>
            <w:rStyle w:val="Hyperlink"/>
            <w:noProof/>
          </w:rPr>
          <w:t>3.27.17 partialFingerprints property</w:t>
        </w:r>
        <w:r>
          <w:rPr>
            <w:noProof/>
            <w:webHidden/>
          </w:rPr>
          <w:tab/>
        </w:r>
        <w:r>
          <w:rPr>
            <w:noProof/>
            <w:webHidden/>
          </w:rPr>
          <w:fldChar w:fldCharType="begin"/>
        </w:r>
        <w:r>
          <w:rPr>
            <w:noProof/>
            <w:webHidden/>
          </w:rPr>
          <w:instrText xml:space="preserve"> PAGEREF _Toc33180924 \h </w:instrText>
        </w:r>
      </w:ins>
      <w:r>
        <w:rPr>
          <w:noProof/>
          <w:webHidden/>
        </w:rPr>
      </w:r>
      <w:r>
        <w:rPr>
          <w:noProof/>
          <w:webHidden/>
        </w:rPr>
        <w:fldChar w:fldCharType="separate"/>
      </w:r>
      <w:ins w:id="751" w:author="Laurence Golding" w:date="2020-02-21T12:31:00Z">
        <w:r>
          <w:rPr>
            <w:noProof/>
            <w:webHidden/>
          </w:rPr>
          <w:t>112</w:t>
        </w:r>
        <w:r>
          <w:rPr>
            <w:noProof/>
            <w:webHidden/>
          </w:rPr>
          <w:fldChar w:fldCharType="end"/>
        </w:r>
        <w:r w:rsidRPr="0085132B">
          <w:rPr>
            <w:rStyle w:val="Hyperlink"/>
            <w:noProof/>
          </w:rPr>
          <w:fldChar w:fldCharType="end"/>
        </w:r>
      </w:ins>
    </w:p>
    <w:p w14:paraId="32800411" w14:textId="4D943D1B" w:rsidR="00CE77CD" w:rsidRDefault="00CE77CD">
      <w:pPr>
        <w:pStyle w:val="TOC3"/>
        <w:tabs>
          <w:tab w:val="right" w:leader="dot" w:pos="9350"/>
        </w:tabs>
        <w:rPr>
          <w:ins w:id="752" w:author="Laurence Golding" w:date="2020-02-21T12:31:00Z"/>
          <w:rFonts w:asciiTheme="minorHAnsi" w:eastAsiaTheme="minorEastAsia" w:hAnsiTheme="minorHAnsi" w:cstheme="minorBidi"/>
          <w:noProof/>
          <w:sz w:val="22"/>
          <w:szCs w:val="22"/>
        </w:rPr>
      </w:pPr>
      <w:ins w:id="75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"_Toc33180925"</w:instrText>
        </w:r>
        <w:r w:rsidRPr="0085132B">
          <w:rPr>
            <w:rStyle w:val="Hyperlink"/>
            <w:noProof/>
          </w:rPr>
          <w:instrText xml:space="preserve"> </w:instrText>
        </w:r>
        <w:r w:rsidRPr="0085132B">
          <w:rPr>
            <w:rStyle w:val="Hyperlink"/>
            <w:noProof/>
          </w:rPr>
          <w:fldChar w:fldCharType="separate"/>
        </w:r>
        <w:r w:rsidRPr="0085132B">
          <w:rPr>
            <w:rStyle w:val="Hyperlink"/>
            <w:noProof/>
          </w:rPr>
          <w:t>3.27.18 codeFlows property</w:t>
        </w:r>
        <w:r>
          <w:rPr>
            <w:noProof/>
            <w:webHidden/>
          </w:rPr>
          <w:tab/>
        </w:r>
        <w:r>
          <w:rPr>
            <w:noProof/>
            <w:webHidden/>
          </w:rPr>
          <w:fldChar w:fldCharType="begin"/>
        </w:r>
        <w:r>
          <w:rPr>
            <w:noProof/>
            <w:webHidden/>
          </w:rPr>
          <w:instrText xml:space="preserve"> PAGEREF _Toc33180925 \h </w:instrText>
        </w:r>
      </w:ins>
      <w:r>
        <w:rPr>
          <w:noProof/>
          <w:webHidden/>
        </w:rPr>
      </w:r>
      <w:r>
        <w:rPr>
          <w:noProof/>
          <w:webHidden/>
        </w:rPr>
        <w:fldChar w:fldCharType="separate"/>
      </w:r>
      <w:ins w:id="754" w:author="Laurence Golding" w:date="2020-02-21T12:31:00Z">
        <w:r>
          <w:rPr>
            <w:noProof/>
            <w:webHidden/>
          </w:rPr>
          <w:t>113</w:t>
        </w:r>
        <w:r>
          <w:rPr>
            <w:noProof/>
            <w:webHidden/>
          </w:rPr>
          <w:fldChar w:fldCharType="end"/>
        </w:r>
        <w:r w:rsidRPr="0085132B">
          <w:rPr>
            <w:rStyle w:val="Hyperlink"/>
            <w:noProof/>
          </w:rPr>
          <w:fldChar w:fldCharType="end"/>
        </w:r>
      </w:ins>
    </w:p>
    <w:p w14:paraId="7428CAE1" w14:textId="5C60A072" w:rsidR="00CE77CD" w:rsidRDefault="00CE77CD">
      <w:pPr>
        <w:pStyle w:val="TOC3"/>
        <w:tabs>
          <w:tab w:val="right" w:leader="dot" w:pos="9350"/>
        </w:tabs>
        <w:rPr>
          <w:ins w:id="755" w:author="Laurence Golding" w:date="2020-02-21T12:31:00Z"/>
          <w:rFonts w:asciiTheme="minorHAnsi" w:eastAsiaTheme="minorEastAsia" w:hAnsiTheme="minorHAnsi" w:cstheme="minorBidi"/>
          <w:noProof/>
          <w:sz w:val="22"/>
          <w:szCs w:val="22"/>
        </w:rPr>
      </w:pPr>
      <w:ins w:id="75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"_Toc33180926"</w:instrText>
        </w:r>
        <w:r w:rsidRPr="0085132B">
          <w:rPr>
            <w:rStyle w:val="Hyperlink"/>
            <w:noProof/>
          </w:rPr>
          <w:instrText xml:space="preserve"> </w:instrText>
        </w:r>
        <w:r w:rsidRPr="0085132B">
          <w:rPr>
            <w:rStyle w:val="Hyperlink"/>
            <w:noProof/>
          </w:rPr>
          <w:fldChar w:fldCharType="separate"/>
        </w:r>
        <w:r w:rsidRPr="0085132B">
          <w:rPr>
            <w:rStyle w:val="Hyperlink"/>
            <w:noProof/>
          </w:rPr>
          <w:t>3.27.19 graphs property</w:t>
        </w:r>
        <w:r>
          <w:rPr>
            <w:noProof/>
            <w:webHidden/>
          </w:rPr>
          <w:tab/>
        </w:r>
        <w:r>
          <w:rPr>
            <w:noProof/>
            <w:webHidden/>
          </w:rPr>
          <w:fldChar w:fldCharType="begin"/>
        </w:r>
        <w:r>
          <w:rPr>
            <w:noProof/>
            <w:webHidden/>
          </w:rPr>
          <w:instrText xml:space="preserve"> PAGEREF _Toc33180926 \h </w:instrText>
        </w:r>
      </w:ins>
      <w:r>
        <w:rPr>
          <w:noProof/>
          <w:webHidden/>
        </w:rPr>
      </w:r>
      <w:r>
        <w:rPr>
          <w:noProof/>
          <w:webHidden/>
        </w:rPr>
        <w:fldChar w:fldCharType="separate"/>
      </w:r>
      <w:ins w:id="757" w:author="Laurence Golding" w:date="2020-02-21T12:31:00Z">
        <w:r>
          <w:rPr>
            <w:noProof/>
            <w:webHidden/>
          </w:rPr>
          <w:t>113</w:t>
        </w:r>
        <w:r>
          <w:rPr>
            <w:noProof/>
            <w:webHidden/>
          </w:rPr>
          <w:fldChar w:fldCharType="end"/>
        </w:r>
        <w:r w:rsidRPr="0085132B">
          <w:rPr>
            <w:rStyle w:val="Hyperlink"/>
            <w:noProof/>
          </w:rPr>
          <w:fldChar w:fldCharType="end"/>
        </w:r>
      </w:ins>
    </w:p>
    <w:p w14:paraId="5BFC02C0" w14:textId="41F0E851" w:rsidR="00CE77CD" w:rsidRDefault="00CE77CD">
      <w:pPr>
        <w:pStyle w:val="TOC3"/>
        <w:tabs>
          <w:tab w:val="right" w:leader="dot" w:pos="9350"/>
        </w:tabs>
        <w:rPr>
          <w:ins w:id="758" w:author="Laurence Golding" w:date="2020-02-21T12:31:00Z"/>
          <w:rFonts w:asciiTheme="minorHAnsi" w:eastAsiaTheme="minorEastAsia" w:hAnsiTheme="minorHAnsi" w:cstheme="minorBidi"/>
          <w:noProof/>
          <w:sz w:val="22"/>
          <w:szCs w:val="22"/>
        </w:rPr>
      </w:pPr>
      <w:ins w:id="75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"_Toc33180927"</w:instrText>
        </w:r>
        <w:r w:rsidRPr="0085132B">
          <w:rPr>
            <w:rStyle w:val="Hyperlink"/>
            <w:noProof/>
          </w:rPr>
          <w:instrText xml:space="preserve"> </w:instrText>
        </w:r>
        <w:r w:rsidRPr="0085132B">
          <w:rPr>
            <w:rStyle w:val="Hyperlink"/>
            <w:noProof/>
          </w:rPr>
          <w:fldChar w:fldCharType="separate"/>
        </w:r>
        <w:r w:rsidRPr="0085132B">
          <w:rPr>
            <w:rStyle w:val="Hyperlink"/>
            <w:noProof/>
          </w:rPr>
          <w:t>3.27.20 graphTraversals property</w:t>
        </w:r>
        <w:r>
          <w:rPr>
            <w:noProof/>
            <w:webHidden/>
          </w:rPr>
          <w:tab/>
        </w:r>
        <w:r>
          <w:rPr>
            <w:noProof/>
            <w:webHidden/>
          </w:rPr>
          <w:fldChar w:fldCharType="begin"/>
        </w:r>
        <w:r>
          <w:rPr>
            <w:noProof/>
            <w:webHidden/>
          </w:rPr>
          <w:instrText xml:space="preserve"> PAGEREF _Toc33180927 \h </w:instrText>
        </w:r>
      </w:ins>
      <w:r>
        <w:rPr>
          <w:noProof/>
          <w:webHidden/>
        </w:rPr>
      </w:r>
      <w:r>
        <w:rPr>
          <w:noProof/>
          <w:webHidden/>
        </w:rPr>
        <w:fldChar w:fldCharType="separate"/>
      </w:r>
      <w:ins w:id="760" w:author="Laurence Golding" w:date="2020-02-21T12:31:00Z">
        <w:r>
          <w:rPr>
            <w:noProof/>
            <w:webHidden/>
          </w:rPr>
          <w:t>113</w:t>
        </w:r>
        <w:r>
          <w:rPr>
            <w:noProof/>
            <w:webHidden/>
          </w:rPr>
          <w:fldChar w:fldCharType="end"/>
        </w:r>
        <w:r w:rsidRPr="0085132B">
          <w:rPr>
            <w:rStyle w:val="Hyperlink"/>
            <w:noProof/>
          </w:rPr>
          <w:fldChar w:fldCharType="end"/>
        </w:r>
      </w:ins>
    </w:p>
    <w:p w14:paraId="6E025C49" w14:textId="1519BA26" w:rsidR="00CE77CD" w:rsidRDefault="00CE77CD">
      <w:pPr>
        <w:pStyle w:val="TOC3"/>
        <w:tabs>
          <w:tab w:val="right" w:leader="dot" w:pos="9350"/>
        </w:tabs>
        <w:rPr>
          <w:ins w:id="761" w:author="Laurence Golding" w:date="2020-02-21T12:31:00Z"/>
          <w:rFonts w:asciiTheme="minorHAnsi" w:eastAsiaTheme="minorEastAsia" w:hAnsiTheme="minorHAnsi" w:cstheme="minorBidi"/>
          <w:noProof/>
          <w:sz w:val="22"/>
          <w:szCs w:val="22"/>
        </w:rPr>
      </w:pPr>
      <w:ins w:id="76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"_Toc33180928"</w:instrText>
        </w:r>
        <w:r w:rsidRPr="0085132B">
          <w:rPr>
            <w:rStyle w:val="Hyperlink"/>
            <w:noProof/>
          </w:rPr>
          <w:instrText xml:space="preserve"> </w:instrText>
        </w:r>
        <w:r w:rsidRPr="0085132B">
          <w:rPr>
            <w:rStyle w:val="Hyperlink"/>
            <w:noProof/>
          </w:rPr>
          <w:fldChar w:fldCharType="separate"/>
        </w:r>
        <w:r w:rsidRPr="0085132B">
          <w:rPr>
            <w:rStyle w:val="Hyperlink"/>
            <w:noProof/>
          </w:rPr>
          <w:t>3.27.21 stacks property</w:t>
        </w:r>
        <w:r>
          <w:rPr>
            <w:noProof/>
            <w:webHidden/>
          </w:rPr>
          <w:tab/>
        </w:r>
        <w:r>
          <w:rPr>
            <w:noProof/>
            <w:webHidden/>
          </w:rPr>
          <w:fldChar w:fldCharType="begin"/>
        </w:r>
        <w:r>
          <w:rPr>
            <w:noProof/>
            <w:webHidden/>
          </w:rPr>
          <w:instrText xml:space="preserve"> PAGEREF _Toc33180928 \h </w:instrText>
        </w:r>
      </w:ins>
      <w:r>
        <w:rPr>
          <w:noProof/>
          <w:webHidden/>
        </w:rPr>
      </w:r>
      <w:r>
        <w:rPr>
          <w:noProof/>
          <w:webHidden/>
        </w:rPr>
        <w:fldChar w:fldCharType="separate"/>
      </w:r>
      <w:ins w:id="763" w:author="Laurence Golding" w:date="2020-02-21T12:31:00Z">
        <w:r>
          <w:rPr>
            <w:noProof/>
            <w:webHidden/>
          </w:rPr>
          <w:t>114</w:t>
        </w:r>
        <w:r>
          <w:rPr>
            <w:noProof/>
            <w:webHidden/>
          </w:rPr>
          <w:fldChar w:fldCharType="end"/>
        </w:r>
        <w:r w:rsidRPr="0085132B">
          <w:rPr>
            <w:rStyle w:val="Hyperlink"/>
            <w:noProof/>
          </w:rPr>
          <w:fldChar w:fldCharType="end"/>
        </w:r>
      </w:ins>
    </w:p>
    <w:p w14:paraId="6B9B42DF" w14:textId="0735521A" w:rsidR="00CE77CD" w:rsidRDefault="00CE77CD">
      <w:pPr>
        <w:pStyle w:val="TOC3"/>
        <w:tabs>
          <w:tab w:val="right" w:leader="dot" w:pos="9350"/>
        </w:tabs>
        <w:rPr>
          <w:ins w:id="764" w:author="Laurence Golding" w:date="2020-02-21T12:31:00Z"/>
          <w:rFonts w:asciiTheme="minorHAnsi" w:eastAsiaTheme="minorEastAsia" w:hAnsiTheme="minorHAnsi" w:cstheme="minorBidi"/>
          <w:noProof/>
          <w:sz w:val="22"/>
          <w:szCs w:val="22"/>
        </w:rPr>
      </w:pPr>
      <w:ins w:id="76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"_Toc33180929"</w:instrText>
        </w:r>
        <w:r w:rsidRPr="0085132B">
          <w:rPr>
            <w:rStyle w:val="Hyperlink"/>
            <w:noProof/>
          </w:rPr>
          <w:instrText xml:space="preserve"> </w:instrText>
        </w:r>
        <w:r w:rsidRPr="0085132B">
          <w:rPr>
            <w:rStyle w:val="Hyperlink"/>
            <w:noProof/>
          </w:rPr>
          <w:fldChar w:fldCharType="separate"/>
        </w:r>
        <w:r w:rsidRPr="0085132B">
          <w:rPr>
            <w:rStyle w:val="Hyperlink"/>
            <w:noProof/>
          </w:rPr>
          <w:t>3.27.22 relatedLocations property</w:t>
        </w:r>
        <w:r>
          <w:rPr>
            <w:noProof/>
            <w:webHidden/>
          </w:rPr>
          <w:tab/>
        </w:r>
        <w:r>
          <w:rPr>
            <w:noProof/>
            <w:webHidden/>
          </w:rPr>
          <w:fldChar w:fldCharType="begin"/>
        </w:r>
        <w:r>
          <w:rPr>
            <w:noProof/>
            <w:webHidden/>
          </w:rPr>
          <w:instrText xml:space="preserve"> PAGEREF _Toc33180929 \h </w:instrText>
        </w:r>
      </w:ins>
      <w:r>
        <w:rPr>
          <w:noProof/>
          <w:webHidden/>
        </w:rPr>
      </w:r>
      <w:r>
        <w:rPr>
          <w:noProof/>
          <w:webHidden/>
        </w:rPr>
        <w:fldChar w:fldCharType="separate"/>
      </w:r>
      <w:ins w:id="766" w:author="Laurence Golding" w:date="2020-02-21T12:31:00Z">
        <w:r>
          <w:rPr>
            <w:noProof/>
            <w:webHidden/>
          </w:rPr>
          <w:t>114</w:t>
        </w:r>
        <w:r>
          <w:rPr>
            <w:noProof/>
            <w:webHidden/>
          </w:rPr>
          <w:fldChar w:fldCharType="end"/>
        </w:r>
        <w:r w:rsidRPr="0085132B">
          <w:rPr>
            <w:rStyle w:val="Hyperlink"/>
            <w:noProof/>
          </w:rPr>
          <w:fldChar w:fldCharType="end"/>
        </w:r>
      </w:ins>
    </w:p>
    <w:p w14:paraId="3E6143A6" w14:textId="55F14E29" w:rsidR="00CE77CD" w:rsidRDefault="00CE77CD">
      <w:pPr>
        <w:pStyle w:val="TOC3"/>
        <w:tabs>
          <w:tab w:val="right" w:leader="dot" w:pos="9350"/>
        </w:tabs>
        <w:rPr>
          <w:ins w:id="767" w:author="Laurence Golding" w:date="2020-02-21T12:31:00Z"/>
          <w:rFonts w:asciiTheme="minorHAnsi" w:eastAsiaTheme="minorEastAsia" w:hAnsiTheme="minorHAnsi" w:cstheme="minorBidi"/>
          <w:noProof/>
          <w:sz w:val="22"/>
          <w:szCs w:val="22"/>
        </w:rPr>
      </w:pPr>
      <w:ins w:id="76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"_Toc33180930"</w:instrText>
        </w:r>
        <w:r w:rsidRPr="0085132B">
          <w:rPr>
            <w:rStyle w:val="Hyperlink"/>
            <w:noProof/>
          </w:rPr>
          <w:instrText xml:space="preserve"> </w:instrText>
        </w:r>
        <w:r w:rsidRPr="0085132B">
          <w:rPr>
            <w:rStyle w:val="Hyperlink"/>
            <w:noProof/>
          </w:rPr>
          <w:fldChar w:fldCharType="separate"/>
        </w:r>
        <w:r w:rsidRPr="0085132B">
          <w:rPr>
            <w:rStyle w:val="Hyperlink"/>
            <w:noProof/>
          </w:rPr>
          <w:t>3.27.23 suppressions property</w:t>
        </w:r>
        <w:r>
          <w:rPr>
            <w:noProof/>
            <w:webHidden/>
          </w:rPr>
          <w:tab/>
        </w:r>
        <w:r>
          <w:rPr>
            <w:noProof/>
            <w:webHidden/>
          </w:rPr>
          <w:fldChar w:fldCharType="begin"/>
        </w:r>
        <w:r>
          <w:rPr>
            <w:noProof/>
            <w:webHidden/>
          </w:rPr>
          <w:instrText xml:space="preserve"> PAGEREF _Toc33180930 \h </w:instrText>
        </w:r>
      </w:ins>
      <w:r>
        <w:rPr>
          <w:noProof/>
          <w:webHidden/>
        </w:rPr>
      </w:r>
      <w:r>
        <w:rPr>
          <w:noProof/>
          <w:webHidden/>
        </w:rPr>
        <w:fldChar w:fldCharType="separate"/>
      </w:r>
      <w:ins w:id="769" w:author="Laurence Golding" w:date="2020-02-21T12:31:00Z">
        <w:r>
          <w:rPr>
            <w:noProof/>
            <w:webHidden/>
          </w:rPr>
          <w:t>115</w:t>
        </w:r>
        <w:r>
          <w:rPr>
            <w:noProof/>
            <w:webHidden/>
          </w:rPr>
          <w:fldChar w:fldCharType="end"/>
        </w:r>
        <w:r w:rsidRPr="0085132B">
          <w:rPr>
            <w:rStyle w:val="Hyperlink"/>
            <w:noProof/>
          </w:rPr>
          <w:fldChar w:fldCharType="end"/>
        </w:r>
      </w:ins>
    </w:p>
    <w:p w14:paraId="346CFAAB" w14:textId="3597DF20" w:rsidR="00CE77CD" w:rsidRDefault="00CE77CD">
      <w:pPr>
        <w:pStyle w:val="TOC3"/>
        <w:tabs>
          <w:tab w:val="right" w:leader="dot" w:pos="9350"/>
        </w:tabs>
        <w:rPr>
          <w:ins w:id="770" w:author="Laurence Golding" w:date="2020-02-21T12:31:00Z"/>
          <w:rFonts w:asciiTheme="minorHAnsi" w:eastAsiaTheme="minorEastAsia" w:hAnsiTheme="minorHAnsi" w:cstheme="minorBidi"/>
          <w:noProof/>
          <w:sz w:val="22"/>
          <w:szCs w:val="22"/>
        </w:rPr>
      </w:pPr>
      <w:ins w:id="77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"_Toc33180931"</w:instrText>
        </w:r>
        <w:r w:rsidRPr="0085132B">
          <w:rPr>
            <w:rStyle w:val="Hyperlink"/>
            <w:noProof/>
          </w:rPr>
          <w:instrText xml:space="preserve"> </w:instrText>
        </w:r>
        <w:r w:rsidRPr="0085132B">
          <w:rPr>
            <w:rStyle w:val="Hyperlink"/>
            <w:noProof/>
          </w:rPr>
          <w:fldChar w:fldCharType="separate"/>
        </w:r>
        <w:r w:rsidRPr="0085132B">
          <w:rPr>
            <w:rStyle w:val="Hyperlink"/>
            <w:noProof/>
          </w:rPr>
          <w:t>3.27.24 baselineState property</w:t>
        </w:r>
        <w:r>
          <w:rPr>
            <w:noProof/>
            <w:webHidden/>
          </w:rPr>
          <w:tab/>
        </w:r>
        <w:r>
          <w:rPr>
            <w:noProof/>
            <w:webHidden/>
          </w:rPr>
          <w:fldChar w:fldCharType="begin"/>
        </w:r>
        <w:r>
          <w:rPr>
            <w:noProof/>
            <w:webHidden/>
          </w:rPr>
          <w:instrText xml:space="preserve"> PAGEREF _Toc33180931 \h </w:instrText>
        </w:r>
      </w:ins>
      <w:r>
        <w:rPr>
          <w:noProof/>
          <w:webHidden/>
        </w:rPr>
      </w:r>
      <w:r>
        <w:rPr>
          <w:noProof/>
          <w:webHidden/>
        </w:rPr>
        <w:fldChar w:fldCharType="separate"/>
      </w:r>
      <w:ins w:id="772" w:author="Laurence Golding" w:date="2020-02-21T12:31:00Z">
        <w:r>
          <w:rPr>
            <w:noProof/>
            <w:webHidden/>
          </w:rPr>
          <w:t>115</w:t>
        </w:r>
        <w:r>
          <w:rPr>
            <w:noProof/>
            <w:webHidden/>
          </w:rPr>
          <w:fldChar w:fldCharType="end"/>
        </w:r>
        <w:r w:rsidRPr="0085132B">
          <w:rPr>
            <w:rStyle w:val="Hyperlink"/>
            <w:noProof/>
          </w:rPr>
          <w:fldChar w:fldCharType="end"/>
        </w:r>
      </w:ins>
    </w:p>
    <w:p w14:paraId="53D930E9" w14:textId="1B498B3F" w:rsidR="00CE77CD" w:rsidRDefault="00CE77CD">
      <w:pPr>
        <w:pStyle w:val="TOC3"/>
        <w:tabs>
          <w:tab w:val="right" w:leader="dot" w:pos="9350"/>
        </w:tabs>
        <w:rPr>
          <w:ins w:id="773" w:author="Laurence Golding" w:date="2020-02-21T12:31:00Z"/>
          <w:rFonts w:asciiTheme="minorHAnsi" w:eastAsiaTheme="minorEastAsia" w:hAnsiTheme="minorHAnsi" w:cstheme="minorBidi"/>
          <w:noProof/>
          <w:sz w:val="22"/>
          <w:szCs w:val="22"/>
        </w:rPr>
      </w:pPr>
      <w:ins w:id="77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"_Toc33180932"</w:instrText>
        </w:r>
        <w:r w:rsidRPr="0085132B">
          <w:rPr>
            <w:rStyle w:val="Hyperlink"/>
            <w:noProof/>
          </w:rPr>
          <w:instrText xml:space="preserve"> </w:instrText>
        </w:r>
        <w:r w:rsidRPr="0085132B">
          <w:rPr>
            <w:rStyle w:val="Hyperlink"/>
            <w:noProof/>
          </w:rPr>
          <w:fldChar w:fldCharType="separate"/>
        </w:r>
        <w:r w:rsidRPr="0085132B">
          <w:rPr>
            <w:rStyle w:val="Hyperlink"/>
            <w:noProof/>
          </w:rPr>
          <w:t>3.27.25 rank property</w:t>
        </w:r>
        <w:r>
          <w:rPr>
            <w:noProof/>
            <w:webHidden/>
          </w:rPr>
          <w:tab/>
        </w:r>
        <w:r>
          <w:rPr>
            <w:noProof/>
            <w:webHidden/>
          </w:rPr>
          <w:fldChar w:fldCharType="begin"/>
        </w:r>
        <w:r>
          <w:rPr>
            <w:noProof/>
            <w:webHidden/>
          </w:rPr>
          <w:instrText xml:space="preserve"> PAGEREF _Toc33180932 \h </w:instrText>
        </w:r>
      </w:ins>
      <w:r>
        <w:rPr>
          <w:noProof/>
          <w:webHidden/>
        </w:rPr>
      </w:r>
      <w:r>
        <w:rPr>
          <w:noProof/>
          <w:webHidden/>
        </w:rPr>
        <w:fldChar w:fldCharType="separate"/>
      </w:r>
      <w:ins w:id="775" w:author="Laurence Golding" w:date="2020-02-21T12:31:00Z">
        <w:r>
          <w:rPr>
            <w:noProof/>
            <w:webHidden/>
          </w:rPr>
          <w:t>116</w:t>
        </w:r>
        <w:r>
          <w:rPr>
            <w:noProof/>
            <w:webHidden/>
          </w:rPr>
          <w:fldChar w:fldCharType="end"/>
        </w:r>
        <w:r w:rsidRPr="0085132B">
          <w:rPr>
            <w:rStyle w:val="Hyperlink"/>
            <w:noProof/>
          </w:rPr>
          <w:fldChar w:fldCharType="end"/>
        </w:r>
      </w:ins>
    </w:p>
    <w:p w14:paraId="4E363CBA" w14:textId="0F645A61" w:rsidR="00CE77CD" w:rsidRDefault="00CE77CD">
      <w:pPr>
        <w:pStyle w:val="TOC3"/>
        <w:tabs>
          <w:tab w:val="right" w:leader="dot" w:pos="9350"/>
        </w:tabs>
        <w:rPr>
          <w:ins w:id="776" w:author="Laurence Golding" w:date="2020-02-21T12:31:00Z"/>
          <w:rFonts w:asciiTheme="minorHAnsi" w:eastAsiaTheme="minorEastAsia" w:hAnsiTheme="minorHAnsi" w:cstheme="minorBidi"/>
          <w:noProof/>
          <w:sz w:val="22"/>
          <w:szCs w:val="22"/>
        </w:rPr>
      </w:pPr>
      <w:ins w:id="77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"_Toc33180933"</w:instrText>
        </w:r>
        <w:r w:rsidRPr="0085132B">
          <w:rPr>
            <w:rStyle w:val="Hyperlink"/>
            <w:noProof/>
          </w:rPr>
          <w:instrText xml:space="preserve"> </w:instrText>
        </w:r>
        <w:r w:rsidRPr="0085132B">
          <w:rPr>
            <w:rStyle w:val="Hyperlink"/>
            <w:noProof/>
          </w:rPr>
          <w:fldChar w:fldCharType="separate"/>
        </w:r>
        <w:r w:rsidRPr="0085132B">
          <w:rPr>
            <w:rStyle w:val="Hyperlink"/>
            <w:noProof/>
          </w:rPr>
          <w:t>3.27.26 attachments property</w:t>
        </w:r>
        <w:r>
          <w:rPr>
            <w:noProof/>
            <w:webHidden/>
          </w:rPr>
          <w:tab/>
        </w:r>
        <w:r>
          <w:rPr>
            <w:noProof/>
            <w:webHidden/>
          </w:rPr>
          <w:fldChar w:fldCharType="begin"/>
        </w:r>
        <w:r>
          <w:rPr>
            <w:noProof/>
            <w:webHidden/>
          </w:rPr>
          <w:instrText xml:space="preserve"> PAGEREF _Toc33180933 \h </w:instrText>
        </w:r>
      </w:ins>
      <w:r>
        <w:rPr>
          <w:noProof/>
          <w:webHidden/>
        </w:rPr>
      </w:r>
      <w:r>
        <w:rPr>
          <w:noProof/>
          <w:webHidden/>
        </w:rPr>
        <w:fldChar w:fldCharType="separate"/>
      </w:r>
      <w:ins w:id="778" w:author="Laurence Golding" w:date="2020-02-21T12:31:00Z">
        <w:r>
          <w:rPr>
            <w:noProof/>
            <w:webHidden/>
          </w:rPr>
          <w:t>116</w:t>
        </w:r>
        <w:r>
          <w:rPr>
            <w:noProof/>
            <w:webHidden/>
          </w:rPr>
          <w:fldChar w:fldCharType="end"/>
        </w:r>
        <w:r w:rsidRPr="0085132B">
          <w:rPr>
            <w:rStyle w:val="Hyperlink"/>
            <w:noProof/>
          </w:rPr>
          <w:fldChar w:fldCharType="end"/>
        </w:r>
      </w:ins>
    </w:p>
    <w:p w14:paraId="11C47C7F" w14:textId="35796E63" w:rsidR="00CE77CD" w:rsidRDefault="00CE77CD">
      <w:pPr>
        <w:pStyle w:val="TOC3"/>
        <w:tabs>
          <w:tab w:val="right" w:leader="dot" w:pos="9350"/>
        </w:tabs>
        <w:rPr>
          <w:ins w:id="779" w:author="Laurence Golding" w:date="2020-02-21T12:31:00Z"/>
          <w:rFonts w:asciiTheme="minorHAnsi" w:eastAsiaTheme="minorEastAsia" w:hAnsiTheme="minorHAnsi" w:cstheme="minorBidi"/>
          <w:noProof/>
          <w:sz w:val="22"/>
          <w:szCs w:val="22"/>
        </w:rPr>
      </w:pPr>
      <w:ins w:id="78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"_Toc33180934"</w:instrText>
        </w:r>
        <w:r w:rsidRPr="0085132B">
          <w:rPr>
            <w:rStyle w:val="Hyperlink"/>
            <w:noProof/>
          </w:rPr>
          <w:instrText xml:space="preserve"> </w:instrText>
        </w:r>
        <w:r w:rsidRPr="0085132B">
          <w:rPr>
            <w:rStyle w:val="Hyperlink"/>
            <w:noProof/>
          </w:rPr>
          <w:fldChar w:fldCharType="separate"/>
        </w:r>
        <w:r w:rsidRPr="0085132B">
          <w:rPr>
            <w:rStyle w:val="Hyperlink"/>
            <w:noProof/>
          </w:rPr>
          <w:t>3.27.27 workItemUris property</w:t>
        </w:r>
        <w:r>
          <w:rPr>
            <w:noProof/>
            <w:webHidden/>
          </w:rPr>
          <w:tab/>
        </w:r>
        <w:r>
          <w:rPr>
            <w:noProof/>
            <w:webHidden/>
          </w:rPr>
          <w:fldChar w:fldCharType="begin"/>
        </w:r>
        <w:r>
          <w:rPr>
            <w:noProof/>
            <w:webHidden/>
          </w:rPr>
          <w:instrText xml:space="preserve"> PAGEREF _Toc33180934 \h </w:instrText>
        </w:r>
      </w:ins>
      <w:r>
        <w:rPr>
          <w:noProof/>
          <w:webHidden/>
        </w:rPr>
      </w:r>
      <w:r>
        <w:rPr>
          <w:noProof/>
          <w:webHidden/>
        </w:rPr>
        <w:fldChar w:fldCharType="separate"/>
      </w:r>
      <w:ins w:id="781" w:author="Laurence Golding" w:date="2020-02-21T12:31:00Z">
        <w:r>
          <w:rPr>
            <w:noProof/>
            <w:webHidden/>
          </w:rPr>
          <w:t>116</w:t>
        </w:r>
        <w:r>
          <w:rPr>
            <w:noProof/>
            <w:webHidden/>
          </w:rPr>
          <w:fldChar w:fldCharType="end"/>
        </w:r>
        <w:r w:rsidRPr="0085132B">
          <w:rPr>
            <w:rStyle w:val="Hyperlink"/>
            <w:noProof/>
          </w:rPr>
          <w:fldChar w:fldCharType="end"/>
        </w:r>
      </w:ins>
    </w:p>
    <w:p w14:paraId="39E8CE35" w14:textId="38A2AA0C" w:rsidR="00CE77CD" w:rsidRDefault="00CE77CD">
      <w:pPr>
        <w:pStyle w:val="TOC3"/>
        <w:tabs>
          <w:tab w:val="right" w:leader="dot" w:pos="9350"/>
        </w:tabs>
        <w:rPr>
          <w:ins w:id="782" w:author="Laurence Golding" w:date="2020-02-21T12:31:00Z"/>
          <w:rFonts w:asciiTheme="minorHAnsi" w:eastAsiaTheme="minorEastAsia" w:hAnsiTheme="minorHAnsi" w:cstheme="minorBidi"/>
          <w:noProof/>
          <w:sz w:val="22"/>
          <w:szCs w:val="22"/>
        </w:rPr>
      </w:pPr>
      <w:ins w:id="78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"_Toc33180935"</w:instrText>
        </w:r>
        <w:r w:rsidRPr="0085132B">
          <w:rPr>
            <w:rStyle w:val="Hyperlink"/>
            <w:noProof/>
          </w:rPr>
          <w:instrText xml:space="preserve"> </w:instrText>
        </w:r>
        <w:r w:rsidRPr="0085132B">
          <w:rPr>
            <w:rStyle w:val="Hyperlink"/>
            <w:noProof/>
          </w:rPr>
          <w:fldChar w:fldCharType="separate"/>
        </w:r>
        <w:r w:rsidRPr="0085132B">
          <w:rPr>
            <w:rStyle w:val="Hyperlink"/>
            <w:noProof/>
          </w:rPr>
          <w:t>3.27.28 hostedViewerUri property</w:t>
        </w:r>
        <w:r>
          <w:rPr>
            <w:noProof/>
            <w:webHidden/>
          </w:rPr>
          <w:tab/>
        </w:r>
        <w:r>
          <w:rPr>
            <w:noProof/>
            <w:webHidden/>
          </w:rPr>
          <w:fldChar w:fldCharType="begin"/>
        </w:r>
        <w:r>
          <w:rPr>
            <w:noProof/>
            <w:webHidden/>
          </w:rPr>
          <w:instrText xml:space="preserve"> PAGEREF _Toc33180935 \h </w:instrText>
        </w:r>
      </w:ins>
      <w:r>
        <w:rPr>
          <w:noProof/>
          <w:webHidden/>
        </w:rPr>
      </w:r>
      <w:r>
        <w:rPr>
          <w:noProof/>
          <w:webHidden/>
        </w:rPr>
        <w:fldChar w:fldCharType="separate"/>
      </w:r>
      <w:ins w:id="784" w:author="Laurence Golding" w:date="2020-02-21T12:31:00Z">
        <w:r>
          <w:rPr>
            <w:noProof/>
            <w:webHidden/>
          </w:rPr>
          <w:t>117</w:t>
        </w:r>
        <w:r>
          <w:rPr>
            <w:noProof/>
            <w:webHidden/>
          </w:rPr>
          <w:fldChar w:fldCharType="end"/>
        </w:r>
        <w:r w:rsidRPr="0085132B">
          <w:rPr>
            <w:rStyle w:val="Hyperlink"/>
            <w:noProof/>
          </w:rPr>
          <w:fldChar w:fldCharType="end"/>
        </w:r>
      </w:ins>
    </w:p>
    <w:p w14:paraId="333B9854" w14:textId="557DC7FC" w:rsidR="00CE77CD" w:rsidRDefault="00CE77CD">
      <w:pPr>
        <w:pStyle w:val="TOC3"/>
        <w:tabs>
          <w:tab w:val="right" w:leader="dot" w:pos="9350"/>
        </w:tabs>
        <w:rPr>
          <w:ins w:id="785" w:author="Laurence Golding" w:date="2020-02-21T12:31:00Z"/>
          <w:rFonts w:asciiTheme="minorHAnsi" w:eastAsiaTheme="minorEastAsia" w:hAnsiTheme="minorHAnsi" w:cstheme="minorBidi"/>
          <w:noProof/>
          <w:sz w:val="22"/>
          <w:szCs w:val="22"/>
        </w:rPr>
      </w:pPr>
      <w:ins w:id="78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"_Toc33180936"</w:instrText>
        </w:r>
        <w:r w:rsidRPr="0085132B">
          <w:rPr>
            <w:rStyle w:val="Hyperlink"/>
            <w:noProof/>
          </w:rPr>
          <w:instrText xml:space="preserve"> </w:instrText>
        </w:r>
        <w:r w:rsidRPr="0085132B">
          <w:rPr>
            <w:rStyle w:val="Hyperlink"/>
            <w:noProof/>
          </w:rPr>
          <w:fldChar w:fldCharType="separate"/>
        </w:r>
        <w:r w:rsidRPr="0085132B">
          <w:rPr>
            <w:rStyle w:val="Hyperlink"/>
            <w:noProof/>
          </w:rPr>
          <w:t>3.27.29 provenance property</w:t>
        </w:r>
        <w:r>
          <w:rPr>
            <w:noProof/>
            <w:webHidden/>
          </w:rPr>
          <w:tab/>
        </w:r>
        <w:r>
          <w:rPr>
            <w:noProof/>
            <w:webHidden/>
          </w:rPr>
          <w:fldChar w:fldCharType="begin"/>
        </w:r>
        <w:r>
          <w:rPr>
            <w:noProof/>
            <w:webHidden/>
          </w:rPr>
          <w:instrText xml:space="preserve"> PAGEREF _Toc33180936 \h </w:instrText>
        </w:r>
      </w:ins>
      <w:r>
        <w:rPr>
          <w:noProof/>
          <w:webHidden/>
        </w:rPr>
      </w:r>
      <w:r>
        <w:rPr>
          <w:noProof/>
          <w:webHidden/>
        </w:rPr>
        <w:fldChar w:fldCharType="separate"/>
      </w:r>
      <w:ins w:id="787" w:author="Laurence Golding" w:date="2020-02-21T12:31:00Z">
        <w:r>
          <w:rPr>
            <w:noProof/>
            <w:webHidden/>
          </w:rPr>
          <w:t>117</w:t>
        </w:r>
        <w:r>
          <w:rPr>
            <w:noProof/>
            <w:webHidden/>
          </w:rPr>
          <w:fldChar w:fldCharType="end"/>
        </w:r>
        <w:r w:rsidRPr="0085132B">
          <w:rPr>
            <w:rStyle w:val="Hyperlink"/>
            <w:noProof/>
          </w:rPr>
          <w:fldChar w:fldCharType="end"/>
        </w:r>
      </w:ins>
    </w:p>
    <w:p w14:paraId="104F9686" w14:textId="14005F62" w:rsidR="00CE77CD" w:rsidRDefault="00CE77CD">
      <w:pPr>
        <w:pStyle w:val="TOC3"/>
        <w:tabs>
          <w:tab w:val="right" w:leader="dot" w:pos="9350"/>
        </w:tabs>
        <w:rPr>
          <w:ins w:id="788" w:author="Laurence Golding" w:date="2020-02-21T12:31:00Z"/>
          <w:rFonts w:asciiTheme="minorHAnsi" w:eastAsiaTheme="minorEastAsia" w:hAnsiTheme="minorHAnsi" w:cstheme="minorBidi"/>
          <w:noProof/>
          <w:sz w:val="22"/>
          <w:szCs w:val="22"/>
        </w:rPr>
      </w:pPr>
      <w:ins w:id="78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"_Toc33180937"</w:instrText>
        </w:r>
        <w:r w:rsidRPr="0085132B">
          <w:rPr>
            <w:rStyle w:val="Hyperlink"/>
            <w:noProof/>
          </w:rPr>
          <w:instrText xml:space="preserve"> </w:instrText>
        </w:r>
        <w:r w:rsidRPr="0085132B">
          <w:rPr>
            <w:rStyle w:val="Hyperlink"/>
            <w:noProof/>
          </w:rPr>
          <w:fldChar w:fldCharType="separate"/>
        </w:r>
        <w:r w:rsidRPr="0085132B">
          <w:rPr>
            <w:rStyle w:val="Hyperlink"/>
            <w:noProof/>
          </w:rPr>
          <w:t>3.27.30 fixes property</w:t>
        </w:r>
        <w:r>
          <w:rPr>
            <w:noProof/>
            <w:webHidden/>
          </w:rPr>
          <w:tab/>
        </w:r>
        <w:r>
          <w:rPr>
            <w:noProof/>
            <w:webHidden/>
          </w:rPr>
          <w:fldChar w:fldCharType="begin"/>
        </w:r>
        <w:r>
          <w:rPr>
            <w:noProof/>
            <w:webHidden/>
          </w:rPr>
          <w:instrText xml:space="preserve"> PAGEREF _Toc33180937 \h </w:instrText>
        </w:r>
      </w:ins>
      <w:r>
        <w:rPr>
          <w:noProof/>
          <w:webHidden/>
        </w:rPr>
      </w:r>
      <w:r>
        <w:rPr>
          <w:noProof/>
          <w:webHidden/>
        </w:rPr>
        <w:fldChar w:fldCharType="separate"/>
      </w:r>
      <w:ins w:id="790" w:author="Laurence Golding" w:date="2020-02-21T12:31:00Z">
        <w:r>
          <w:rPr>
            <w:noProof/>
            <w:webHidden/>
          </w:rPr>
          <w:t>117</w:t>
        </w:r>
        <w:r>
          <w:rPr>
            <w:noProof/>
            <w:webHidden/>
          </w:rPr>
          <w:fldChar w:fldCharType="end"/>
        </w:r>
        <w:r w:rsidRPr="0085132B">
          <w:rPr>
            <w:rStyle w:val="Hyperlink"/>
            <w:noProof/>
          </w:rPr>
          <w:fldChar w:fldCharType="end"/>
        </w:r>
      </w:ins>
    </w:p>
    <w:p w14:paraId="584E5B82" w14:textId="066E1D55" w:rsidR="00CE77CD" w:rsidRDefault="00CE77CD">
      <w:pPr>
        <w:pStyle w:val="TOC3"/>
        <w:tabs>
          <w:tab w:val="right" w:leader="dot" w:pos="9350"/>
        </w:tabs>
        <w:rPr>
          <w:ins w:id="791" w:author="Laurence Golding" w:date="2020-02-21T12:31:00Z"/>
          <w:rFonts w:asciiTheme="minorHAnsi" w:eastAsiaTheme="minorEastAsia" w:hAnsiTheme="minorHAnsi" w:cstheme="minorBidi"/>
          <w:noProof/>
          <w:sz w:val="22"/>
          <w:szCs w:val="22"/>
        </w:rPr>
      </w:pPr>
      <w:ins w:id="79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"_Toc33180938"</w:instrText>
        </w:r>
        <w:r w:rsidRPr="0085132B">
          <w:rPr>
            <w:rStyle w:val="Hyperlink"/>
            <w:noProof/>
          </w:rPr>
          <w:instrText xml:space="preserve"> </w:instrText>
        </w:r>
        <w:r w:rsidRPr="0085132B">
          <w:rPr>
            <w:rStyle w:val="Hyperlink"/>
            <w:noProof/>
          </w:rPr>
          <w:fldChar w:fldCharType="separate"/>
        </w:r>
        <w:r w:rsidRPr="0085132B">
          <w:rPr>
            <w:rStyle w:val="Hyperlink"/>
            <w:noProof/>
          </w:rPr>
          <w:t>3.27.31 occurrenceCount property</w:t>
        </w:r>
        <w:r>
          <w:rPr>
            <w:noProof/>
            <w:webHidden/>
          </w:rPr>
          <w:tab/>
        </w:r>
        <w:r>
          <w:rPr>
            <w:noProof/>
            <w:webHidden/>
          </w:rPr>
          <w:fldChar w:fldCharType="begin"/>
        </w:r>
        <w:r>
          <w:rPr>
            <w:noProof/>
            <w:webHidden/>
          </w:rPr>
          <w:instrText xml:space="preserve"> PAGEREF _Toc33180938 \h </w:instrText>
        </w:r>
      </w:ins>
      <w:r>
        <w:rPr>
          <w:noProof/>
          <w:webHidden/>
        </w:rPr>
      </w:r>
      <w:r>
        <w:rPr>
          <w:noProof/>
          <w:webHidden/>
        </w:rPr>
        <w:fldChar w:fldCharType="separate"/>
      </w:r>
      <w:ins w:id="793" w:author="Laurence Golding" w:date="2020-02-21T12:31:00Z">
        <w:r>
          <w:rPr>
            <w:noProof/>
            <w:webHidden/>
          </w:rPr>
          <w:t>117</w:t>
        </w:r>
        <w:r>
          <w:rPr>
            <w:noProof/>
            <w:webHidden/>
          </w:rPr>
          <w:fldChar w:fldCharType="end"/>
        </w:r>
        <w:r w:rsidRPr="0085132B">
          <w:rPr>
            <w:rStyle w:val="Hyperlink"/>
            <w:noProof/>
          </w:rPr>
          <w:fldChar w:fldCharType="end"/>
        </w:r>
      </w:ins>
    </w:p>
    <w:p w14:paraId="51197958" w14:textId="4A29BF8E" w:rsidR="00CE77CD" w:rsidRDefault="00CE77CD">
      <w:pPr>
        <w:pStyle w:val="TOC2"/>
        <w:tabs>
          <w:tab w:val="right" w:leader="dot" w:pos="9350"/>
        </w:tabs>
        <w:rPr>
          <w:ins w:id="794" w:author="Laurence Golding" w:date="2020-02-21T12:31:00Z"/>
          <w:rFonts w:asciiTheme="minorHAnsi" w:eastAsiaTheme="minorEastAsia" w:hAnsiTheme="minorHAnsi" w:cstheme="minorBidi"/>
          <w:noProof/>
          <w:sz w:val="22"/>
          <w:szCs w:val="22"/>
        </w:rPr>
      </w:pPr>
      <w:ins w:id="79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"_Toc33180939"</w:instrText>
        </w:r>
        <w:r w:rsidRPr="0085132B">
          <w:rPr>
            <w:rStyle w:val="Hyperlink"/>
            <w:noProof/>
          </w:rPr>
          <w:instrText xml:space="preserve"> </w:instrText>
        </w:r>
        <w:r w:rsidRPr="0085132B">
          <w:rPr>
            <w:rStyle w:val="Hyperlink"/>
            <w:noProof/>
          </w:rPr>
          <w:fldChar w:fldCharType="separate"/>
        </w:r>
        <w:r w:rsidRPr="0085132B">
          <w:rPr>
            <w:rStyle w:val="Hyperlink"/>
            <w:noProof/>
          </w:rPr>
          <w:t>3.28 location object</w:t>
        </w:r>
        <w:r>
          <w:rPr>
            <w:noProof/>
            <w:webHidden/>
          </w:rPr>
          <w:tab/>
        </w:r>
        <w:r>
          <w:rPr>
            <w:noProof/>
            <w:webHidden/>
          </w:rPr>
          <w:fldChar w:fldCharType="begin"/>
        </w:r>
        <w:r>
          <w:rPr>
            <w:noProof/>
            <w:webHidden/>
          </w:rPr>
          <w:instrText xml:space="preserve"> PAGEREF _Toc33180939 \h </w:instrText>
        </w:r>
      </w:ins>
      <w:r>
        <w:rPr>
          <w:noProof/>
          <w:webHidden/>
        </w:rPr>
      </w:r>
      <w:r>
        <w:rPr>
          <w:noProof/>
          <w:webHidden/>
        </w:rPr>
        <w:fldChar w:fldCharType="separate"/>
      </w:r>
      <w:ins w:id="796" w:author="Laurence Golding" w:date="2020-02-21T12:31:00Z">
        <w:r>
          <w:rPr>
            <w:noProof/>
            <w:webHidden/>
          </w:rPr>
          <w:t>118</w:t>
        </w:r>
        <w:r>
          <w:rPr>
            <w:noProof/>
            <w:webHidden/>
          </w:rPr>
          <w:fldChar w:fldCharType="end"/>
        </w:r>
        <w:r w:rsidRPr="0085132B">
          <w:rPr>
            <w:rStyle w:val="Hyperlink"/>
            <w:noProof/>
          </w:rPr>
          <w:fldChar w:fldCharType="end"/>
        </w:r>
      </w:ins>
    </w:p>
    <w:p w14:paraId="59510D1E" w14:textId="245D4370" w:rsidR="00CE77CD" w:rsidRDefault="00CE77CD">
      <w:pPr>
        <w:pStyle w:val="TOC3"/>
        <w:tabs>
          <w:tab w:val="right" w:leader="dot" w:pos="9350"/>
        </w:tabs>
        <w:rPr>
          <w:ins w:id="797" w:author="Laurence Golding" w:date="2020-02-21T12:31:00Z"/>
          <w:rFonts w:asciiTheme="minorHAnsi" w:eastAsiaTheme="minorEastAsia" w:hAnsiTheme="minorHAnsi" w:cstheme="minorBidi"/>
          <w:noProof/>
          <w:sz w:val="22"/>
          <w:szCs w:val="22"/>
        </w:rPr>
      </w:pPr>
      <w:ins w:id="79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"_Toc33180940"</w:instrText>
        </w:r>
        <w:r w:rsidRPr="0085132B">
          <w:rPr>
            <w:rStyle w:val="Hyperlink"/>
            <w:noProof/>
          </w:rPr>
          <w:instrText xml:space="preserve"> </w:instrText>
        </w:r>
        <w:r w:rsidRPr="0085132B">
          <w:rPr>
            <w:rStyle w:val="Hyperlink"/>
            <w:noProof/>
          </w:rPr>
          <w:fldChar w:fldCharType="separate"/>
        </w:r>
        <w:r w:rsidRPr="0085132B">
          <w:rPr>
            <w:rStyle w:val="Hyperlink"/>
            <w:noProof/>
          </w:rPr>
          <w:t>3.28.1 General</w:t>
        </w:r>
        <w:r>
          <w:rPr>
            <w:noProof/>
            <w:webHidden/>
          </w:rPr>
          <w:tab/>
        </w:r>
        <w:r>
          <w:rPr>
            <w:noProof/>
            <w:webHidden/>
          </w:rPr>
          <w:fldChar w:fldCharType="begin"/>
        </w:r>
        <w:r>
          <w:rPr>
            <w:noProof/>
            <w:webHidden/>
          </w:rPr>
          <w:instrText xml:space="preserve"> PAGEREF _Toc33180940 \h </w:instrText>
        </w:r>
      </w:ins>
      <w:r>
        <w:rPr>
          <w:noProof/>
          <w:webHidden/>
        </w:rPr>
      </w:r>
      <w:r>
        <w:rPr>
          <w:noProof/>
          <w:webHidden/>
        </w:rPr>
        <w:fldChar w:fldCharType="separate"/>
      </w:r>
      <w:ins w:id="799" w:author="Laurence Golding" w:date="2020-02-21T12:31:00Z">
        <w:r>
          <w:rPr>
            <w:noProof/>
            <w:webHidden/>
          </w:rPr>
          <w:t>118</w:t>
        </w:r>
        <w:r>
          <w:rPr>
            <w:noProof/>
            <w:webHidden/>
          </w:rPr>
          <w:fldChar w:fldCharType="end"/>
        </w:r>
        <w:r w:rsidRPr="0085132B">
          <w:rPr>
            <w:rStyle w:val="Hyperlink"/>
            <w:noProof/>
          </w:rPr>
          <w:fldChar w:fldCharType="end"/>
        </w:r>
      </w:ins>
    </w:p>
    <w:p w14:paraId="1571242C" w14:textId="0E12D8CA" w:rsidR="00CE77CD" w:rsidRDefault="00CE77CD">
      <w:pPr>
        <w:pStyle w:val="TOC3"/>
        <w:tabs>
          <w:tab w:val="right" w:leader="dot" w:pos="9350"/>
        </w:tabs>
        <w:rPr>
          <w:ins w:id="800" w:author="Laurence Golding" w:date="2020-02-21T12:31:00Z"/>
          <w:rFonts w:asciiTheme="minorHAnsi" w:eastAsiaTheme="minorEastAsia" w:hAnsiTheme="minorHAnsi" w:cstheme="minorBidi"/>
          <w:noProof/>
          <w:sz w:val="22"/>
          <w:szCs w:val="22"/>
        </w:rPr>
      </w:pPr>
      <w:ins w:id="80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"_Toc33180941"</w:instrText>
        </w:r>
        <w:r w:rsidRPr="0085132B">
          <w:rPr>
            <w:rStyle w:val="Hyperlink"/>
            <w:noProof/>
          </w:rPr>
          <w:instrText xml:space="preserve"> </w:instrText>
        </w:r>
        <w:r w:rsidRPr="0085132B">
          <w:rPr>
            <w:rStyle w:val="Hyperlink"/>
            <w:noProof/>
          </w:rPr>
          <w:fldChar w:fldCharType="separate"/>
        </w:r>
        <w:r w:rsidRPr="0085132B">
          <w:rPr>
            <w:rStyle w:val="Hyperlink"/>
            <w:noProof/>
          </w:rPr>
          <w:t>3.28.2 id property</w:t>
        </w:r>
        <w:r>
          <w:rPr>
            <w:noProof/>
            <w:webHidden/>
          </w:rPr>
          <w:tab/>
        </w:r>
        <w:r>
          <w:rPr>
            <w:noProof/>
            <w:webHidden/>
          </w:rPr>
          <w:fldChar w:fldCharType="begin"/>
        </w:r>
        <w:r>
          <w:rPr>
            <w:noProof/>
            <w:webHidden/>
          </w:rPr>
          <w:instrText xml:space="preserve"> PAGEREF _Toc33180941 \h </w:instrText>
        </w:r>
      </w:ins>
      <w:r>
        <w:rPr>
          <w:noProof/>
          <w:webHidden/>
        </w:rPr>
      </w:r>
      <w:r>
        <w:rPr>
          <w:noProof/>
          <w:webHidden/>
        </w:rPr>
        <w:fldChar w:fldCharType="separate"/>
      </w:r>
      <w:ins w:id="802" w:author="Laurence Golding" w:date="2020-02-21T12:31:00Z">
        <w:r>
          <w:rPr>
            <w:noProof/>
            <w:webHidden/>
          </w:rPr>
          <w:t>118</w:t>
        </w:r>
        <w:r>
          <w:rPr>
            <w:noProof/>
            <w:webHidden/>
          </w:rPr>
          <w:fldChar w:fldCharType="end"/>
        </w:r>
        <w:r w:rsidRPr="0085132B">
          <w:rPr>
            <w:rStyle w:val="Hyperlink"/>
            <w:noProof/>
          </w:rPr>
          <w:fldChar w:fldCharType="end"/>
        </w:r>
      </w:ins>
    </w:p>
    <w:p w14:paraId="30857185" w14:textId="6ECC740C" w:rsidR="00CE77CD" w:rsidRDefault="00CE77CD">
      <w:pPr>
        <w:pStyle w:val="TOC3"/>
        <w:tabs>
          <w:tab w:val="right" w:leader="dot" w:pos="9350"/>
        </w:tabs>
        <w:rPr>
          <w:ins w:id="803" w:author="Laurence Golding" w:date="2020-02-21T12:31:00Z"/>
          <w:rFonts w:asciiTheme="minorHAnsi" w:eastAsiaTheme="minorEastAsia" w:hAnsiTheme="minorHAnsi" w:cstheme="minorBidi"/>
          <w:noProof/>
          <w:sz w:val="22"/>
          <w:szCs w:val="22"/>
        </w:rPr>
      </w:pPr>
      <w:ins w:id="80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"_Toc33180942"</w:instrText>
        </w:r>
        <w:r w:rsidRPr="0085132B">
          <w:rPr>
            <w:rStyle w:val="Hyperlink"/>
            <w:noProof/>
          </w:rPr>
          <w:instrText xml:space="preserve"> </w:instrText>
        </w:r>
        <w:r w:rsidRPr="0085132B">
          <w:rPr>
            <w:rStyle w:val="Hyperlink"/>
            <w:noProof/>
          </w:rPr>
          <w:fldChar w:fldCharType="separate"/>
        </w:r>
        <w:r w:rsidRPr="0085132B">
          <w:rPr>
            <w:rStyle w:val="Hyperlink"/>
            <w:noProof/>
          </w:rPr>
          <w:t>3.28.3 physicalLocation property</w:t>
        </w:r>
        <w:r>
          <w:rPr>
            <w:noProof/>
            <w:webHidden/>
          </w:rPr>
          <w:tab/>
        </w:r>
        <w:r>
          <w:rPr>
            <w:noProof/>
            <w:webHidden/>
          </w:rPr>
          <w:fldChar w:fldCharType="begin"/>
        </w:r>
        <w:r>
          <w:rPr>
            <w:noProof/>
            <w:webHidden/>
          </w:rPr>
          <w:instrText xml:space="preserve"> PAGEREF _Toc33180942 \h </w:instrText>
        </w:r>
      </w:ins>
      <w:r>
        <w:rPr>
          <w:noProof/>
          <w:webHidden/>
        </w:rPr>
      </w:r>
      <w:r>
        <w:rPr>
          <w:noProof/>
          <w:webHidden/>
        </w:rPr>
        <w:fldChar w:fldCharType="separate"/>
      </w:r>
      <w:ins w:id="805" w:author="Laurence Golding" w:date="2020-02-21T12:31:00Z">
        <w:r>
          <w:rPr>
            <w:noProof/>
            <w:webHidden/>
          </w:rPr>
          <w:t>119</w:t>
        </w:r>
        <w:r>
          <w:rPr>
            <w:noProof/>
            <w:webHidden/>
          </w:rPr>
          <w:fldChar w:fldCharType="end"/>
        </w:r>
        <w:r w:rsidRPr="0085132B">
          <w:rPr>
            <w:rStyle w:val="Hyperlink"/>
            <w:noProof/>
          </w:rPr>
          <w:fldChar w:fldCharType="end"/>
        </w:r>
      </w:ins>
    </w:p>
    <w:p w14:paraId="0A60C460" w14:textId="1BC1B8D8" w:rsidR="00CE77CD" w:rsidRDefault="00CE77CD">
      <w:pPr>
        <w:pStyle w:val="TOC3"/>
        <w:tabs>
          <w:tab w:val="right" w:leader="dot" w:pos="9350"/>
        </w:tabs>
        <w:rPr>
          <w:ins w:id="806" w:author="Laurence Golding" w:date="2020-02-21T12:31:00Z"/>
          <w:rFonts w:asciiTheme="minorHAnsi" w:eastAsiaTheme="minorEastAsia" w:hAnsiTheme="minorHAnsi" w:cstheme="minorBidi"/>
          <w:noProof/>
          <w:sz w:val="22"/>
          <w:szCs w:val="22"/>
        </w:rPr>
      </w:pPr>
      <w:ins w:id="80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"_Toc33180943"</w:instrText>
        </w:r>
        <w:r w:rsidRPr="0085132B">
          <w:rPr>
            <w:rStyle w:val="Hyperlink"/>
            <w:noProof/>
          </w:rPr>
          <w:instrText xml:space="preserve"> </w:instrText>
        </w:r>
        <w:r w:rsidRPr="0085132B">
          <w:rPr>
            <w:rStyle w:val="Hyperlink"/>
            <w:noProof/>
          </w:rPr>
          <w:fldChar w:fldCharType="separate"/>
        </w:r>
        <w:r w:rsidRPr="0085132B">
          <w:rPr>
            <w:rStyle w:val="Hyperlink"/>
            <w:noProof/>
          </w:rPr>
          <w:t>3.28.4 logicalLocations property</w:t>
        </w:r>
        <w:r>
          <w:rPr>
            <w:noProof/>
            <w:webHidden/>
          </w:rPr>
          <w:tab/>
        </w:r>
        <w:r>
          <w:rPr>
            <w:noProof/>
            <w:webHidden/>
          </w:rPr>
          <w:fldChar w:fldCharType="begin"/>
        </w:r>
        <w:r>
          <w:rPr>
            <w:noProof/>
            <w:webHidden/>
          </w:rPr>
          <w:instrText xml:space="preserve"> PAGEREF _Toc33180943 \h </w:instrText>
        </w:r>
      </w:ins>
      <w:r>
        <w:rPr>
          <w:noProof/>
          <w:webHidden/>
        </w:rPr>
      </w:r>
      <w:r>
        <w:rPr>
          <w:noProof/>
          <w:webHidden/>
        </w:rPr>
        <w:fldChar w:fldCharType="separate"/>
      </w:r>
      <w:ins w:id="808" w:author="Laurence Golding" w:date="2020-02-21T12:31:00Z">
        <w:r>
          <w:rPr>
            <w:noProof/>
            <w:webHidden/>
          </w:rPr>
          <w:t>119</w:t>
        </w:r>
        <w:r>
          <w:rPr>
            <w:noProof/>
            <w:webHidden/>
          </w:rPr>
          <w:fldChar w:fldCharType="end"/>
        </w:r>
        <w:r w:rsidRPr="0085132B">
          <w:rPr>
            <w:rStyle w:val="Hyperlink"/>
            <w:noProof/>
          </w:rPr>
          <w:fldChar w:fldCharType="end"/>
        </w:r>
      </w:ins>
    </w:p>
    <w:p w14:paraId="3D5A4E2C" w14:textId="5D557450" w:rsidR="00CE77CD" w:rsidRDefault="00CE77CD">
      <w:pPr>
        <w:pStyle w:val="TOC3"/>
        <w:tabs>
          <w:tab w:val="right" w:leader="dot" w:pos="9350"/>
        </w:tabs>
        <w:rPr>
          <w:ins w:id="809" w:author="Laurence Golding" w:date="2020-02-21T12:31:00Z"/>
          <w:rFonts w:asciiTheme="minorHAnsi" w:eastAsiaTheme="minorEastAsia" w:hAnsiTheme="minorHAnsi" w:cstheme="minorBidi"/>
          <w:noProof/>
          <w:sz w:val="22"/>
          <w:szCs w:val="22"/>
        </w:rPr>
      </w:pPr>
      <w:ins w:id="81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"_Toc33180944"</w:instrText>
        </w:r>
        <w:r w:rsidRPr="0085132B">
          <w:rPr>
            <w:rStyle w:val="Hyperlink"/>
            <w:noProof/>
          </w:rPr>
          <w:instrText xml:space="preserve"> </w:instrText>
        </w:r>
        <w:r w:rsidRPr="0085132B">
          <w:rPr>
            <w:rStyle w:val="Hyperlink"/>
            <w:noProof/>
          </w:rPr>
          <w:fldChar w:fldCharType="separate"/>
        </w:r>
        <w:r w:rsidRPr="0085132B">
          <w:rPr>
            <w:rStyle w:val="Hyperlink"/>
            <w:noProof/>
          </w:rPr>
          <w:t>3.28.5 message property</w:t>
        </w:r>
        <w:r>
          <w:rPr>
            <w:noProof/>
            <w:webHidden/>
          </w:rPr>
          <w:tab/>
        </w:r>
        <w:r>
          <w:rPr>
            <w:noProof/>
            <w:webHidden/>
          </w:rPr>
          <w:fldChar w:fldCharType="begin"/>
        </w:r>
        <w:r>
          <w:rPr>
            <w:noProof/>
            <w:webHidden/>
          </w:rPr>
          <w:instrText xml:space="preserve"> PAGEREF _Toc33180944 \h </w:instrText>
        </w:r>
      </w:ins>
      <w:r>
        <w:rPr>
          <w:noProof/>
          <w:webHidden/>
        </w:rPr>
      </w:r>
      <w:r>
        <w:rPr>
          <w:noProof/>
          <w:webHidden/>
        </w:rPr>
        <w:fldChar w:fldCharType="separate"/>
      </w:r>
      <w:ins w:id="811" w:author="Laurence Golding" w:date="2020-02-21T12:31:00Z">
        <w:r>
          <w:rPr>
            <w:noProof/>
            <w:webHidden/>
          </w:rPr>
          <w:t>119</w:t>
        </w:r>
        <w:r>
          <w:rPr>
            <w:noProof/>
            <w:webHidden/>
          </w:rPr>
          <w:fldChar w:fldCharType="end"/>
        </w:r>
        <w:r w:rsidRPr="0085132B">
          <w:rPr>
            <w:rStyle w:val="Hyperlink"/>
            <w:noProof/>
          </w:rPr>
          <w:fldChar w:fldCharType="end"/>
        </w:r>
      </w:ins>
    </w:p>
    <w:p w14:paraId="4C75C9C5" w14:textId="084EBA8B" w:rsidR="00CE77CD" w:rsidRDefault="00CE77CD">
      <w:pPr>
        <w:pStyle w:val="TOC3"/>
        <w:tabs>
          <w:tab w:val="right" w:leader="dot" w:pos="9350"/>
        </w:tabs>
        <w:rPr>
          <w:ins w:id="812" w:author="Laurence Golding" w:date="2020-02-21T12:31:00Z"/>
          <w:rFonts w:asciiTheme="minorHAnsi" w:eastAsiaTheme="minorEastAsia" w:hAnsiTheme="minorHAnsi" w:cstheme="minorBidi"/>
          <w:noProof/>
          <w:sz w:val="22"/>
          <w:szCs w:val="22"/>
        </w:rPr>
      </w:pPr>
      <w:ins w:id="813" w:author="Laurence Golding" w:date="2020-02-21T12:31:00Z">
        <w:r w:rsidRPr="0085132B">
          <w:rPr>
            <w:rStyle w:val="Hyperlink"/>
            <w:noProof/>
          </w:rPr>
          <w:lastRenderedPageBreak/>
          <w:fldChar w:fldCharType="begin"/>
        </w:r>
        <w:r w:rsidRPr="0085132B">
          <w:rPr>
            <w:rStyle w:val="Hyperlink"/>
            <w:noProof/>
          </w:rPr>
          <w:instrText xml:space="preserve"> </w:instrText>
        </w:r>
        <w:r>
          <w:rPr>
            <w:noProof/>
          </w:rPr>
          <w:instrText>HYPERLINK \l "_Toc33180945"</w:instrText>
        </w:r>
        <w:r w:rsidRPr="0085132B">
          <w:rPr>
            <w:rStyle w:val="Hyperlink"/>
            <w:noProof/>
          </w:rPr>
          <w:instrText xml:space="preserve"> </w:instrText>
        </w:r>
        <w:r w:rsidRPr="0085132B">
          <w:rPr>
            <w:rStyle w:val="Hyperlink"/>
            <w:noProof/>
          </w:rPr>
          <w:fldChar w:fldCharType="separate"/>
        </w:r>
        <w:r w:rsidRPr="0085132B">
          <w:rPr>
            <w:rStyle w:val="Hyperlink"/>
            <w:noProof/>
          </w:rPr>
          <w:t>3.28.6 annotations property</w:t>
        </w:r>
        <w:r>
          <w:rPr>
            <w:noProof/>
            <w:webHidden/>
          </w:rPr>
          <w:tab/>
        </w:r>
        <w:r>
          <w:rPr>
            <w:noProof/>
            <w:webHidden/>
          </w:rPr>
          <w:fldChar w:fldCharType="begin"/>
        </w:r>
        <w:r>
          <w:rPr>
            <w:noProof/>
            <w:webHidden/>
          </w:rPr>
          <w:instrText xml:space="preserve"> PAGEREF _Toc33180945 \h </w:instrText>
        </w:r>
      </w:ins>
      <w:r>
        <w:rPr>
          <w:noProof/>
          <w:webHidden/>
        </w:rPr>
      </w:r>
      <w:r>
        <w:rPr>
          <w:noProof/>
          <w:webHidden/>
        </w:rPr>
        <w:fldChar w:fldCharType="separate"/>
      </w:r>
      <w:ins w:id="814" w:author="Laurence Golding" w:date="2020-02-21T12:31:00Z">
        <w:r>
          <w:rPr>
            <w:noProof/>
            <w:webHidden/>
          </w:rPr>
          <w:t>119</w:t>
        </w:r>
        <w:r>
          <w:rPr>
            <w:noProof/>
            <w:webHidden/>
          </w:rPr>
          <w:fldChar w:fldCharType="end"/>
        </w:r>
        <w:r w:rsidRPr="0085132B">
          <w:rPr>
            <w:rStyle w:val="Hyperlink"/>
            <w:noProof/>
          </w:rPr>
          <w:fldChar w:fldCharType="end"/>
        </w:r>
      </w:ins>
    </w:p>
    <w:p w14:paraId="5DCA77F6" w14:textId="7C620B38" w:rsidR="00CE77CD" w:rsidRDefault="00CE77CD">
      <w:pPr>
        <w:pStyle w:val="TOC3"/>
        <w:tabs>
          <w:tab w:val="right" w:leader="dot" w:pos="9350"/>
        </w:tabs>
        <w:rPr>
          <w:ins w:id="815" w:author="Laurence Golding" w:date="2020-02-21T12:31:00Z"/>
          <w:rFonts w:asciiTheme="minorHAnsi" w:eastAsiaTheme="minorEastAsia" w:hAnsiTheme="minorHAnsi" w:cstheme="minorBidi"/>
          <w:noProof/>
          <w:sz w:val="22"/>
          <w:szCs w:val="22"/>
        </w:rPr>
      </w:pPr>
      <w:ins w:id="81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"_Toc33180946"</w:instrText>
        </w:r>
        <w:r w:rsidRPr="0085132B">
          <w:rPr>
            <w:rStyle w:val="Hyperlink"/>
            <w:noProof/>
          </w:rPr>
          <w:instrText xml:space="preserve"> </w:instrText>
        </w:r>
        <w:r w:rsidRPr="0085132B">
          <w:rPr>
            <w:rStyle w:val="Hyperlink"/>
            <w:noProof/>
          </w:rPr>
          <w:fldChar w:fldCharType="separate"/>
        </w:r>
        <w:r w:rsidRPr="0085132B">
          <w:rPr>
            <w:rStyle w:val="Hyperlink"/>
            <w:noProof/>
          </w:rPr>
          <w:t>3.28.7 relationships property</w:t>
        </w:r>
        <w:r>
          <w:rPr>
            <w:noProof/>
            <w:webHidden/>
          </w:rPr>
          <w:tab/>
        </w:r>
        <w:r>
          <w:rPr>
            <w:noProof/>
            <w:webHidden/>
          </w:rPr>
          <w:fldChar w:fldCharType="begin"/>
        </w:r>
        <w:r>
          <w:rPr>
            <w:noProof/>
            <w:webHidden/>
          </w:rPr>
          <w:instrText xml:space="preserve"> PAGEREF _Toc33180946 \h </w:instrText>
        </w:r>
      </w:ins>
      <w:r>
        <w:rPr>
          <w:noProof/>
          <w:webHidden/>
        </w:rPr>
      </w:r>
      <w:r>
        <w:rPr>
          <w:noProof/>
          <w:webHidden/>
        </w:rPr>
        <w:fldChar w:fldCharType="separate"/>
      </w:r>
      <w:ins w:id="817" w:author="Laurence Golding" w:date="2020-02-21T12:31:00Z">
        <w:r>
          <w:rPr>
            <w:noProof/>
            <w:webHidden/>
          </w:rPr>
          <w:t>120</w:t>
        </w:r>
        <w:r>
          <w:rPr>
            <w:noProof/>
            <w:webHidden/>
          </w:rPr>
          <w:fldChar w:fldCharType="end"/>
        </w:r>
        <w:r w:rsidRPr="0085132B">
          <w:rPr>
            <w:rStyle w:val="Hyperlink"/>
            <w:noProof/>
          </w:rPr>
          <w:fldChar w:fldCharType="end"/>
        </w:r>
      </w:ins>
    </w:p>
    <w:p w14:paraId="3B68F9B3" w14:textId="1C1A0FD1" w:rsidR="00CE77CD" w:rsidRDefault="00CE77CD">
      <w:pPr>
        <w:pStyle w:val="TOC2"/>
        <w:tabs>
          <w:tab w:val="right" w:leader="dot" w:pos="9350"/>
        </w:tabs>
        <w:rPr>
          <w:ins w:id="818" w:author="Laurence Golding" w:date="2020-02-21T12:31:00Z"/>
          <w:rFonts w:asciiTheme="minorHAnsi" w:eastAsiaTheme="minorEastAsia" w:hAnsiTheme="minorHAnsi" w:cstheme="minorBidi"/>
          <w:noProof/>
          <w:sz w:val="22"/>
          <w:szCs w:val="22"/>
        </w:rPr>
      </w:pPr>
      <w:ins w:id="81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"_Toc33180947"</w:instrText>
        </w:r>
        <w:r w:rsidRPr="0085132B">
          <w:rPr>
            <w:rStyle w:val="Hyperlink"/>
            <w:noProof/>
          </w:rPr>
          <w:instrText xml:space="preserve"> </w:instrText>
        </w:r>
        <w:r w:rsidRPr="0085132B">
          <w:rPr>
            <w:rStyle w:val="Hyperlink"/>
            <w:noProof/>
          </w:rPr>
          <w:fldChar w:fldCharType="separate"/>
        </w:r>
        <w:r w:rsidRPr="0085132B">
          <w:rPr>
            <w:rStyle w:val="Hyperlink"/>
            <w:noProof/>
          </w:rPr>
          <w:t>3.29 physicalLocation object</w:t>
        </w:r>
        <w:r>
          <w:rPr>
            <w:noProof/>
            <w:webHidden/>
          </w:rPr>
          <w:tab/>
        </w:r>
        <w:r>
          <w:rPr>
            <w:noProof/>
            <w:webHidden/>
          </w:rPr>
          <w:fldChar w:fldCharType="begin"/>
        </w:r>
        <w:r>
          <w:rPr>
            <w:noProof/>
            <w:webHidden/>
          </w:rPr>
          <w:instrText xml:space="preserve"> PAGEREF _Toc33180947 \h </w:instrText>
        </w:r>
      </w:ins>
      <w:r>
        <w:rPr>
          <w:noProof/>
          <w:webHidden/>
        </w:rPr>
      </w:r>
      <w:r>
        <w:rPr>
          <w:noProof/>
          <w:webHidden/>
        </w:rPr>
        <w:fldChar w:fldCharType="separate"/>
      </w:r>
      <w:ins w:id="820" w:author="Laurence Golding" w:date="2020-02-21T12:31:00Z">
        <w:r>
          <w:rPr>
            <w:noProof/>
            <w:webHidden/>
          </w:rPr>
          <w:t>120</w:t>
        </w:r>
        <w:r>
          <w:rPr>
            <w:noProof/>
            <w:webHidden/>
          </w:rPr>
          <w:fldChar w:fldCharType="end"/>
        </w:r>
        <w:r w:rsidRPr="0085132B">
          <w:rPr>
            <w:rStyle w:val="Hyperlink"/>
            <w:noProof/>
          </w:rPr>
          <w:fldChar w:fldCharType="end"/>
        </w:r>
      </w:ins>
    </w:p>
    <w:p w14:paraId="45401FFE" w14:textId="2E3F2B44" w:rsidR="00CE77CD" w:rsidRDefault="00CE77CD">
      <w:pPr>
        <w:pStyle w:val="TOC3"/>
        <w:tabs>
          <w:tab w:val="right" w:leader="dot" w:pos="9350"/>
        </w:tabs>
        <w:rPr>
          <w:ins w:id="821" w:author="Laurence Golding" w:date="2020-02-21T12:31:00Z"/>
          <w:rFonts w:asciiTheme="minorHAnsi" w:eastAsiaTheme="minorEastAsia" w:hAnsiTheme="minorHAnsi" w:cstheme="minorBidi"/>
          <w:noProof/>
          <w:sz w:val="22"/>
          <w:szCs w:val="22"/>
        </w:rPr>
      </w:pPr>
      <w:ins w:id="82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"_Toc33180948"</w:instrText>
        </w:r>
        <w:r w:rsidRPr="0085132B">
          <w:rPr>
            <w:rStyle w:val="Hyperlink"/>
            <w:noProof/>
          </w:rPr>
          <w:instrText xml:space="preserve"> </w:instrText>
        </w:r>
        <w:r w:rsidRPr="0085132B">
          <w:rPr>
            <w:rStyle w:val="Hyperlink"/>
            <w:noProof/>
          </w:rPr>
          <w:fldChar w:fldCharType="separate"/>
        </w:r>
        <w:r w:rsidRPr="0085132B">
          <w:rPr>
            <w:rStyle w:val="Hyperlink"/>
            <w:noProof/>
          </w:rPr>
          <w:t>3.29.1 General</w:t>
        </w:r>
        <w:r>
          <w:rPr>
            <w:noProof/>
            <w:webHidden/>
          </w:rPr>
          <w:tab/>
        </w:r>
        <w:r>
          <w:rPr>
            <w:noProof/>
            <w:webHidden/>
          </w:rPr>
          <w:fldChar w:fldCharType="begin"/>
        </w:r>
        <w:r>
          <w:rPr>
            <w:noProof/>
            <w:webHidden/>
          </w:rPr>
          <w:instrText xml:space="preserve"> PAGEREF _Toc33180948 \h </w:instrText>
        </w:r>
      </w:ins>
      <w:r>
        <w:rPr>
          <w:noProof/>
          <w:webHidden/>
        </w:rPr>
      </w:r>
      <w:r>
        <w:rPr>
          <w:noProof/>
          <w:webHidden/>
        </w:rPr>
        <w:fldChar w:fldCharType="separate"/>
      </w:r>
      <w:ins w:id="823" w:author="Laurence Golding" w:date="2020-02-21T12:31:00Z">
        <w:r>
          <w:rPr>
            <w:noProof/>
            <w:webHidden/>
          </w:rPr>
          <w:t>120</w:t>
        </w:r>
        <w:r>
          <w:rPr>
            <w:noProof/>
            <w:webHidden/>
          </w:rPr>
          <w:fldChar w:fldCharType="end"/>
        </w:r>
        <w:r w:rsidRPr="0085132B">
          <w:rPr>
            <w:rStyle w:val="Hyperlink"/>
            <w:noProof/>
          </w:rPr>
          <w:fldChar w:fldCharType="end"/>
        </w:r>
      </w:ins>
    </w:p>
    <w:p w14:paraId="4818368E" w14:textId="2BDE7BD2" w:rsidR="00CE77CD" w:rsidRDefault="00CE77CD">
      <w:pPr>
        <w:pStyle w:val="TOC3"/>
        <w:tabs>
          <w:tab w:val="right" w:leader="dot" w:pos="9350"/>
        </w:tabs>
        <w:rPr>
          <w:ins w:id="824" w:author="Laurence Golding" w:date="2020-02-21T12:31:00Z"/>
          <w:rFonts w:asciiTheme="minorHAnsi" w:eastAsiaTheme="minorEastAsia" w:hAnsiTheme="minorHAnsi" w:cstheme="minorBidi"/>
          <w:noProof/>
          <w:sz w:val="22"/>
          <w:szCs w:val="22"/>
        </w:rPr>
      </w:pPr>
      <w:ins w:id="82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"_Toc33180949"</w:instrText>
        </w:r>
        <w:r w:rsidRPr="0085132B">
          <w:rPr>
            <w:rStyle w:val="Hyperlink"/>
            <w:noProof/>
          </w:rPr>
          <w:instrText xml:space="preserve"> </w:instrText>
        </w:r>
        <w:r w:rsidRPr="0085132B">
          <w:rPr>
            <w:rStyle w:val="Hyperlink"/>
            <w:noProof/>
          </w:rPr>
          <w:fldChar w:fldCharType="separate"/>
        </w:r>
        <w:r w:rsidRPr="0085132B">
          <w:rPr>
            <w:rStyle w:val="Hyperlink"/>
            <w:noProof/>
          </w:rPr>
          <w:t>3.29.2 Constraints</w:t>
        </w:r>
        <w:r>
          <w:rPr>
            <w:noProof/>
            <w:webHidden/>
          </w:rPr>
          <w:tab/>
        </w:r>
        <w:r>
          <w:rPr>
            <w:noProof/>
            <w:webHidden/>
          </w:rPr>
          <w:fldChar w:fldCharType="begin"/>
        </w:r>
        <w:r>
          <w:rPr>
            <w:noProof/>
            <w:webHidden/>
          </w:rPr>
          <w:instrText xml:space="preserve"> PAGEREF _Toc33180949 \h </w:instrText>
        </w:r>
      </w:ins>
      <w:r>
        <w:rPr>
          <w:noProof/>
          <w:webHidden/>
        </w:rPr>
      </w:r>
      <w:r>
        <w:rPr>
          <w:noProof/>
          <w:webHidden/>
        </w:rPr>
        <w:fldChar w:fldCharType="separate"/>
      </w:r>
      <w:ins w:id="826" w:author="Laurence Golding" w:date="2020-02-21T12:31:00Z">
        <w:r>
          <w:rPr>
            <w:noProof/>
            <w:webHidden/>
          </w:rPr>
          <w:t>120</w:t>
        </w:r>
        <w:r>
          <w:rPr>
            <w:noProof/>
            <w:webHidden/>
          </w:rPr>
          <w:fldChar w:fldCharType="end"/>
        </w:r>
        <w:r w:rsidRPr="0085132B">
          <w:rPr>
            <w:rStyle w:val="Hyperlink"/>
            <w:noProof/>
          </w:rPr>
          <w:fldChar w:fldCharType="end"/>
        </w:r>
      </w:ins>
    </w:p>
    <w:p w14:paraId="63F1B2E9" w14:textId="406D0BBC" w:rsidR="00CE77CD" w:rsidRDefault="00CE77CD">
      <w:pPr>
        <w:pStyle w:val="TOC3"/>
        <w:tabs>
          <w:tab w:val="right" w:leader="dot" w:pos="9350"/>
        </w:tabs>
        <w:rPr>
          <w:ins w:id="827" w:author="Laurence Golding" w:date="2020-02-21T12:31:00Z"/>
          <w:rFonts w:asciiTheme="minorHAnsi" w:eastAsiaTheme="minorEastAsia" w:hAnsiTheme="minorHAnsi" w:cstheme="minorBidi"/>
          <w:noProof/>
          <w:sz w:val="22"/>
          <w:szCs w:val="22"/>
        </w:rPr>
      </w:pPr>
      <w:ins w:id="82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"_Toc33180950"</w:instrText>
        </w:r>
        <w:r w:rsidRPr="0085132B">
          <w:rPr>
            <w:rStyle w:val="Hyperlink"/>
            <w:noProof/>
          </w:rPr>
          <w:instrText xml:space="preserve"> </w:instrText>
        </w:r>
        <w:r w:rsidRPr="0085132B">
          <w:rPr>
            <w:rStyle w:val="Hyperlink"/>
            <w:noProof/>
          </w:rPr>
          <w:fldChar w:fldCharType="separate"/>
        </w:r>
        <w:r w:rsidRPr="0085132B">
          <w:rPr>
            <w:rStyle w:val="Hyperlink"/>
            <w:noProof/>
          </w:rPr>
          <w:t>3.29.3 artifactLocation property</w:t>
        </w:r>
        <w:r>
          <w:rPr>
            <w:noProof/>
            <w:webHidden/>
          </w:rPr>
          <w:tab/>
        </w:r>
        <w:r>
          <w:rPr>
            <w:noProof/>
            <w:webHidden/>
          </w:rPr>
          <w:fldChar w:fldCharType="begin"/>
        </w:r>
        <w:r>
          <w:rPr>
            <w:noProof/>
            <w:webHidden/>
          </w:rPr>
          <w:instrText xml:space="preserve"> PAGEREF _Toc33180950 \h </w:instrText>
        </w:r>
      </w:ins>
      <w:r>
        <w:rPr>
          <w:noProof/>
          <w:webHidden/>
        </w:rPr>
      </w:r>
      <w:r>
        <w:rPr>
          <w:noProof/>
          <w:webHidden/>
        </w:rPr>
        <w:fldChar w:fldCharType="separate"/>
      </w:r>
      <w:ins w:id="829" w:author="Laurence Golding" w:date="2020-02-21T12:31:00Z">
        <w:r>
          <w:rPr>
            <w:noProof/>
            <w:webHidden/>
          </w:rPr>
          <w:t>120</w:t>
        </w:r>
        <w:r>
          <w:rPr>
            <w:noProof/>
            <w:webHidden/>
          </w:rPr>
          <w:fldChar w:fldCharType="end"/>
        </w:r>
        <w:r w:rsidRPr="0085132B">
          <w:rPr>
            <w:rStyle w:val="Hyperlink"/>
            <w:noProof/>
          </w:rPr>
          <w:fldChar w:fldCharType="end"/>
        </w:r>
      </w:ins>
    </w:p>
    <w:p w14:paraId="4A697FDE" w14:textId="33F5B242" w:rsidR="00CE77CD" w:rsidRDefault="00CE77CD">
      <w:pPr>
        <w:pStyle w:val="TOC3"/>
        <w:tabs>
          <w:tab w:val="right" w:leader="dot" w:pos="9350"/>
        </w:tabs>
        <w:rPr>
          <w:ins w:id="830" w:author="Laurence Golding" w:date="2020-02-21T12:31:00Z"/>
          <w:rFonts w:asciiTheme="minorHAnsi" w:eastAsiaTheme="minorEastAsia" w:hAnsiTheme="minorHAnsi" w:cstheme="minorBidi"/>
          <w:noProof/>
          <w:sz w:val="22"/>
          <w:szCs w:val="22"/>
        </w:rPr>
      </w:pPr>
      <w:ins w:id="83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"_Toc33180951"</w:instrText>
        </w:r>
        <w:r w:rsidRPr="0085132B">
          <w:rPr>
            <w:rStyle w:val="Hyperlink"/>
            <w:noProof/>
          </w:rPr>
          <w:instrText xml:space="preserve"> </w:instrText>
        </w:r>
        <w:r w:rsidRPr="0085132B">
          <w:rPr>
            <w:rStyle w:val="Hyperlink"/>
            <w:noProof/>
          </w:rPr>
          <w:fldChar w:fldCharType="separate"/>
        </w:r>
        <w:r w:rsidRPr="0085132B">
          <w:rPr>
            <w:rStyle w:val="Hyperlink"/>
            <w:noProof/>
          </w:rPr>
          <w:t>3.29.4 region property</w:t>
        </w:r>
        <w:r>
          <w:rPr>
            <w:noProof/>
            <w:webHidden/>
          </w:rPr>
          <w:tab/>
        </w:r>
        <w:r>
          <w:rPr>
            <w:noProof/>
            <w:webHidden/>
          </w:rPr>
          <w:fldChar w:fldCharType="begin"/>
        </w:r>
        <w:r>
          <w:rPr>
            <w:noProof/>
            <w:webHidden/>
          </w:rPr>
          <w:instrText xml:space="preserve"> PAGEREF _Toc33180951 \h </w:instrText>
        </w:r>
      </w:ins>
      <w:r>
        <w:rPr>
          <w:noProof/>
          <w:webHidden/>
        </w:rPr>
      </w:r>
      <w:r>
        <w:rPr>
          <w:noProof/>
          <w:webHidden/>
        </w:rPr>
        <w:fldChar w:fldCharType="separate"/>
      </w:r>
      <w:ins w:id="832" w:author="Laurence Golding" w:date="2020-02-21T12:31:00Z">
        <w:r>
          <w:rPr>
            <w:noProof/>
            <w:webHidden/>
          </w:rPr>
          <w:t>120</w:t>
        </w:r>
        <w:r>
          <w:rPr>
            <w:noProof/>
            <w:webHidden/>
          </w:rPr>
          <w:fldChar w:fldCharType="end"/>
        </w:r>
        <w:r w:rsidRPr="0085132B">
          <w:rPr>
            <w:rStyle w:val="Hyperlink"/>
            <w:noProof/>
          </w:rPr>
          <w:fldChar w:fldCharType="end"/>
        </w:r>
      </w:ins>
    </w:p>
    <w:p w14:paraId="4C5B3EB7" w14:textId="42769965" w:rsidR="00CE77CD" w:rsidRDefault="00CE77CD">
      <w:pPr>
        <w:pStyle w:val="TOC3"/>
        <w:tabs>
          <w:tab w:val="right" w:leader="dot" w:pos="9350"/>
        </w:tabs>
        <w:rPr>
          <w:ins w:id="833" w:author="Laurence Golding" w:date="2020-02-21T12:31:00Z"/>
          <w:rFonts w:asciiTheme="minorHAnsi" w:eastAsiaTheme="minorEastAsia" w:hAnsiTheme="minorHAnsi" w:cstheme="minorBidi"/>
          <w:noProof/>
          <w:sz w:val="22"/>
          <w:szCs w:val="22"/>
        </w:rPr>
      </w:pPr>
      <w:ins w:id="83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"_Toc33180952"</w:instrText>
        </w:r>
        <w:r w:rsidRPr="0085132B">
          <w:rPr>
            <w:rStyle w:val="Hyperlink"/>
            <w:noProof/>
          </w:rPr>
          <w:instrText xml:space="preserve"> </w:instrText>
        </w:r>
        <w:r w:rsidRPr="0085132B">
          <w:rPr>
            <w:rStyle w:val="Hyperlink"/>
            <w:noProof/>
          </w:rPr>
          <w:fldChar w:fldCharType="separate"/>
        </w:r>
        <w:r w:rsidRPr="0085132B">
          <w:rPr>
            <w:rStyle w:val="Hyperlink"/>
            <w:noProof/>
          </w:rPr>
          <w:t>3.29.5 contextRegion property</w:t>
        </w:r>
        <w:r>
          <w:rPr>
            <w:noProof/>
            <w:webHidden/>
          </w:rPr>
          <w:tab/>
        </w:r>
        <w:r>
          <w:rPr>
            <w:noProof/>
            <w:webHidden/>
          </w:rPr>
          <w:fldChar w:fldCharType="begin"/>
        </w:r>
        <w:r>
          <w:rPr>
            <w:noProof/>
            <w:webHidden/>
          </w:rPr>
          <w:instrText xml:space="preserve"> PAGEREF _Toc33180952 \h </w:instrText>
        </w:r>
      </w:ins>
      <w:r>
        <w:rPr>
          <w:noProof/>
          <w:webHidden/>
        </w:rPr>
      </w:r>
      <w:r>
        <w:rPr>
          <w:noProof/>
          <w:webHidden/>
        </w:rPr>
        <w:fldChar w:fldCharType="separate"/>
      </w:r>
      <w:ins w:id="835" w:author="Laurence Golding" w:date="2020-02-21T12:31:00Z">
        <w:r>
          <w:rPr>
            <w:noProof/>
            <w:webHidden/>
          </w:rPr>
          <w:t>121</w:t>
        </w:r>
        <w:r>
          <w:rPr>
            <w:noProof/>
            <w:webHidden/>
          </w:rPr>
          <w:fldChar w:fldCharType="end"/>
        </w:r>
        <w:r w:rsidRPr="0085132B">
          <w:rPr>
            <w:rStyle w:val="Hyperlink"/>
            <w:noProof/>
          </w:rPr>
          <w:fldChar w:fldCharType="end"/>
        </w:r>
      </w:ins>
    </w:p>
    <w:p w14:paraId="6381CEDD" w14:textId="0B4D37C2" w:rsidR="00CE77CD" w:rsidRDefault="00CE77CD">
      <w:pPr>
        <w:pStyle w:val="TOC3"/>
        <w:tabs>
          <w:tab w:val="right" w:leader="dot" w:pos="9350"/>
        </w:tabs>
        <w:rPr>
          <w:ins w:id="836" w:author="Laurence Golding" w:date="2020-02-21T12:31:00Z"/>
          <w:rFonts w:asciiTheme="minorHAnsi" w:eastAsiaTheme="minorEastAsia" w:hAnsiTheme="minorHAnsi" w:cstheme="minorBidi"/>
          <w:noProof/>
          <w:sz w:val="22"/>
          <w:szCs w:val="22"/>
        </w:rPr>
      </w:pPr>
      <w:ins w:id="83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"_Toc33180953"</w:instrText>
        </w:r>
        <w:r w:rsidRPr="0085132B">
          <w:rPr>
            <w:rStyle w:val="Hyperlink"/>
            <w:noProof/>
          </w:rPr>
          <w:instrText xml:space="preserve"> </w:instrText>
        </w:r>
        <w:r w:rsidRPr="0085132B">
          <w:rPr>
            <w:rStyle w:val="Hyperlink"/>
            <w:noProof/>
          </w:rPr>
          <w:fldChar w:fldCharType="separate"/>
        </w:r>
        <w:r w:rsidRPr="0085132B">
          <w:rPr>
            <w:rStyle w:val="Hyperlink"/>
            <w:noProof/>
          </w:rPr>
          <w:t>3.29.6 address property</w:t>
        </w:r>
        <w:r>
          <w:rPr>
            <w:noProof/>
            <w:webHidden/>
          </w:rPr>
          <w:tab/>
        </w:r>
        <w:r>
          <w:rPr>
            <w:noProof/>
            <w:webHidden/>
          </w:rPr>
          <w:fldChar w:fldCharType="begin"/>
        </w:r>
        <w:r>
          <w:rPr>
            <w:noProof/>
            <w:webHidden/>
          </w:rPr>
          <w:instrText xml:space="preserve"> PAGEREF _Toc33180953 \h </w:instrText>
        </w:r>
      </w:ins>
      <w:r>
        <w:rPr>
          <w:noProof/>
          <w:webHidden/>
        </w:rPr>
      </w:r>
      <w:r>
        <w:rPr>
          <w:noProof/>
          <w:webHidden/>
        </w:rPr>
        <w:fldChar w:fldCharType="separate"/>
      </w:r>
      <w:ins w:id="838" w:author="Laurence Golding" w:date="2020-02-21T12:31:00Z">
        <w:r>
          <w:rPr>
            <w:noProof/>
            <w:webHidden/>
          </w:rPr>
          <w:t>121</w:t>
        </w:r>
        <w:r>
          <w:rPr>
            <w:noProof/>
            <w:webHidden/>
          </w:rPr>
          <w:fldChar w:fldCharType="end"/>
        </w:r>
        <w:r w:rsidRPr="0085132B">
          <w:rPr>
            <w:rStyle w:val="Hyperlink"/>
            <w:noProof/>
          </w:rPr>
          <w:fldChar w:fldCharType="end"/>
        </w:r>
      </w:ins>
    </w:p>
    <w:p w14:paraId="05E9F311" w14:textId="15421754" w:rsidR="00CE77CD" w:rsidRDefault="00CE77CD">
      <w:pPr>
        <w:pStyle w:val="TOC2"/>
        <w:tabs>
          <w:tab w:val="right" w:leader="dot" w:pos="9350"/>
        </w:tabs>
        <w:rPr>
          <w:ins w:id="839" w:author="Laurence Golding" w:date="2020-02-21T12:31:00Z"/>
          <w:rFonts w:asciiTheme="minorHAnsi" w:eastAsiaTheme="minorEastAsia" w:hAnsiTheme="minorHAnsi" w:cstheme="minorBidi"/>
          <w:noProof/>
          <w:sz w:val="22"/>
          <w:szCs w:val="22"/>
        </w:rPr>
      </w:pPr>
      <w:ins w:id="84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"_Toc33180954"</w:instrText>
        </w:r>
        <w:r w:rsidRPr="0085132B">
          <w:rPr>
            <w:rStyle w:val="Hyperlink"/>
            <w:noProof/>
          </w:rPr>
          <w:instrText xml:space="preserve"> </w:instrText>
        </w:r>
        <w:r w:rsidRPr="0085132B">
          <w:rPr>
            <w:rStyle w:val="Hyperlink"/>
            <w:noProof/>
          </w:rPr>
          <w:fldChar w:fldCharType="separate"/>
        </w:r>
        <w:r w:rsidRPr="0085132B">
          <w:rPr>
            <w:rStyle w:val="Hyperlink"/>
            <w:noProof/>
          </w:rPr>
          <w:t>3.30 region object</w:t>
        </w:r>
        <w:r>
          <w:rPr>
            <w:noProof/>
            <w:webHidden/>
          </w:rPr>
          <w:tab/>
        </w:r>
        <w:r>
          <w:rPr>
            <w:noProof/>
            <w:webHidden/>
          </w:rPr>
          <w:fldChar w:fldCharType="begin"/>
        </w:r>
        <w:r>
          <w:rPr>
            <w:noProof/>
            <w:webHidden/>
          </w:rPr>
          <w:instrText xml:space="preserve"> PAGEREF _Toc33180954 \h </w:instrText>
        </w:r>
      </w:ins>
      <w:r>
        <w:rPr>
          <w:noProof/>
          <w:webHidden/>
        </w:rPr>
      </w:r>
      <w:r>
        <w:rPr>
          <w:noProof/>
          <w:webHidden/>
        </w:rPr>
        <w:fldChar w:fldCharType="separate"/>
      </w:r>
      <w:ins w:id="841" w:author="Laurence Golding" w:date="2020-02-21T12:31:00Z">
        <w:r>
          <w:rPr>
            <w:noProof/>
            <w:webHidden/>
          </w:rPr>
          <w:t>122</w:t>
        </w:r>
        <w:r>
          <w:rPr>
            <w:noProof/>
            <w:webHidden/>
          </w:rPr>
          <w:fldChar w:fldCharType="end"/>
        </w:r>
        <w:r w:rsidRPr="0085132B">
          <w:rPr>
            <w:rStyle w:val="Hyperlink"/>
            <w:noProof/>
          </w:rPr>
          <w:fldChar w:fldCharType="end"/>
        </w:r>
      </w:ins>
    </w:p>
    <w:p w14:paraId="7B1E9389" w14:textId="4564765C" w:rsidR="00CE77CD" w:rsidRDefault="00CE77CD">
      <w:pPr>
        <w:pStyle w:val="TOC3"/>
        <w:tabs>
          <w:tab w:val="right" w:leader="dot" w:pos="9350"/>
        </w:tabs>
        <w:rPr>
          <w:ins w:id="842" w:author="Laurence Golding" w:date="2020-02-21T12:31:00Z"/>
          <w:rFonts w:asciiTheme="minorHAnsi" w:eastAsiaTheme="minorEastAsia" w:hAnsiTheme="minorHAnsi" w:cstheme="minorBidi"/>
          <w:noProof/>
          <w:sz w:val="22"/>
          <w:szCs w:val="22"/>
        </w:rPr>
      </w:pPr>
      <w:ins w:id="84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"_Toc33180955"</w:instrText>
        </w:r>
        <w:r w:rsidRPr="0085132B">
          <w:rPr>
            <w:rStyle w:val="Hyperlink"/>
            <w:noProof/>
          </w:rPr>
          <w:instrText xml:space="preserve"> </w:instrText>
        </w:r>
        <w:r w:rsidRPr="0085132B">
          <w:rPr>
            <w:rStyle w:val="Hyperlink"/>
            <w:noProof/>
          </w:rPr>
          <w:fldChar w:fldCharType="separate"/>
        </w:r>
        <w:r w:rsidRPr="0085132B">
          <w:rPr>
            <w:rStyle w:val="Hyperlink"/>
            <w:noProof/>
          </w:rPr>
          <w:t>3.30.1 General</w:t>
        </w:r>
        <w:r>
          <w:rPr>
            <w:noProof/>
            <w:webHidden/>
          </w:rPr>
          <w:tab/>
        </w:r>
        <w:r>
          <w:rPr>
            <w:noProof/>
            <w:webHidden/>
          </w:rPr>
          <w:fldChar w:fldCharType="begin"/>
        </w:r>
        <w:r>
          <w:rPr>
            <w:noProof/>
            <w:webHidden/>
          </w:rPr>
          <w:instrText xml:space="preserve"> PAGEREF _Toc33180955 \h </w:instrText>
        </w:r>
      </w:ins>
      <w:r>
        <w:rPr>
          <w:noProof/>
          <w:webHidden/>
        </w:rPr>
      </w:r>
      <w:r>
        <w:rPr>
          <w:noProof/>
          <w:webHidden/>
        </w:rPr>
        <w:fldChar w:fldCharType="separate"/>
      </w:r>
      <w:ins w:id="844" w:author="Laurence Golding" w:date="2020-02-21T12:31:00Z">
        <w:r>
          <w:rPr>
            <w:noProof/>
            <w:webHidden/>
          </w:rPr>
          <w:t>122</w:t>
        </w:r>
        <w:r>
          <w:rPr>
            <w:noProof/>
            <w:webHidden/>
          </w:rPr>
          <w:fldChar w:fldCharType="end"/>
        </w:r>
        <w:r w:rsidRPr="0085132B">
          <w:rPr>
            <w:rStyle w:val="Hyperlink"/>
            <w:noProof/>
          </w:rPr>
          <w:fldChar w:fldCharType="end"/>
        </w:r>
      </w:ins>
    </w:p>
    <w:p w14:paraId="5F0EF018" w14:textId="6DA717AE" w:rsidR="00CE77CD" w:rsidRDefault="00CE77CD">
      <w:pPr>
        <w:pStyle w:val="TOC3"/>
        <w:tabs>
          <w:tab w:val="right" w:leader="dot" w:pos="9350"/>
        </w:tabs>
        <w:rPr>
          <w:ins w:id="845" w:author="Laurence Golding" w:date="2020-02-21T12:31:00Z"/>
          <w:rFonts w:asciiTheme="minorHAnsi" w:eastAsiaTheme="minorEastAsia" w:hAnsiTheme="minorHAnsi" w:cstheme="minorBidi"/>
          <w:noProof/>
          <w:sz w:val="22"/>
          <w:szCs w:val="22"/>
        </w:rPr>
      </w:pPr>
      <w:ins w:id="84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"_Toc33180956"</w:instrText>
        </w:r>
        <w:r w:rsidRPr="0085132B">
          <w:rPr>
            <w:rStyle w:val="Hyperlink"/>
            <w:noProof/>
          </w:rPr>
          <w:instrText xml:space="preserve"> </w:instrText>
        </w:r>
        <w:r w:rsidRPr="0085132B">
          <w:rPr>
            <w:rStyle w:val="Hyperlink"/>
            <w:noProof/>
          </w:rPr>
          <w:fldChar w:fldCharType="separate"/>
        </w:r>
        <w:r w:rsidRPr="0085132B">
          <w:rPr>
            <w:rStyle w:val="Hyperlink"/>
            <w:noProof/>
          </w:rPr>
          <w:t>3.30.2 Text regions</w:t>
        </w:r>
        <w:r>
          <w:rPr>
            <w:noProof/>
            <w:webHidden/>
          </w:rPr>
          <w:tab/>
        </w:r>
        <w:r>
          <w:rPr>
            <w:noProof/>
            <w:webHidden/>
          </w:rPr>
          <w:fldChar w:fldCharType="begin"/>
        </w:r>
        <w:r>
          <w:rPr>
            <w:noProof/>
            <w:webHidden/>
          </w:rPr>
          <w:instrText xml:space="preserve"> PAGEREF _Toc33180956 \h </w:instrText>
        </w:r>
      </w:ins>
      <w:r>
        <w:rPr>
          <w:noProof/>
          <w:webHidden/>
        </w:rPr>
      </w:r>
      <w:r>
        <w:rPr>
          <w:noProof/>
          <w:webHidden/>
        </w:rPr>
        <w:fldChar w:fldCharType="separate"/>
      </w:r>
      <w:ins w:id="847" w:author="Laurence Golding" w:date="2020-02-21T12:31:00Z">
        <w:r>
          <w:rPr>
            <w:noProof/>
            <w:webHidden/>
          </w:rPr>
          <w:t>122</w:t>
        </w:r>
        <w:r>
          <w:rPr>
            <w:noProof/>
            <w:webHidden/>
          </w:rPr>
          <w:fldChar w:fldCharType="end"/>
        </w:r>
        <w:r w:rsidRPr="0085132B">
          <w:rPr>
            <w:rStyle w:val="Hyperlink"/>
            <w:noProof/>
          </w:rPr>
          <w:fldChar w:fldCharType="end"/>
        </w:r>
      </w:ins>
    </w:p>
    <w:p w14:paraId="5B1DB656" w14:textId="16EED6E0" w:rsidR="00CE77CD" w:rsidRDefault="00CE77CD">
      <w:pPr>
        <w:pStyle w:val="TOC3"/>
        <w:tabs>
          <w:tab w:val="right" w:leader="dot" w:pos="9350"/>
        </w:tabs>
        <w:rPr>
          <w:ins w:id="848" w:author="Laurence Golding" w:date="2020-02-21T12:31:00Z"/>
          <w:rFonts w:asciiTheme="minorHAnsi" w:eastAsiaTheme="minorEastAsia" w:hAnsiTheme="minorHAnsi" w:cstheme="minorBidi"/>
          <w:noProof/>
          <w:sz w:val="22"/>
          <w:szCs w:val="22"/>
        </w:rPr>
      </w:pPr>
      <w:ins w:id="84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"_Toc33180957"</w:instrText>
        </w:r>
        <w:r w:rsidRPr="0085132B">
          <w:rPr>
            <w:rStyle w:val="Hyperlink"/>
            <w:noProof/>
          </w:rPr>
          <w:instrText xml:space="preserve"> </w:instrText>
        </w:r>
        <w:r w:rsidRPr="0085132B">
          <w:rPr>
            <w:rStyle w:val="Hyperlink"/>
            <w:noProof/>
          </w:rPr>
          <w:fldChar w:fldCharType="separate"/>
        </w:r>
        <w:r w:rsidRPr="0085132B">
          <w:rPr>
            <w:rStyle w:val="Hyperlink"/>
            <w:noProof/>
          </w:rPr>
          <w:t>3.30.3 Binary regions</w:t>
        </w:r>
        <w:r>
          <w:rPr>
            <w:noProof/>
            <w:webHidden/>
          </w:rPr>
          <w:tab/>
        </w:r>
        <w:r>
          <w:rPr>
            <w:noProof/>
            <w:webHidden/>
          </w:rPr>
          <w:fldChar w:fldCharType="begin"/>
        </w:r>
        <w:r>
          <w:rPr>
            <w:noProof/>
            <w:webHidden/>
          </w:rPr>
          <w:instrText xml:space="preserve"> PAGEREF _Toc33180957 \h </w:instrText>
        </w:r>
      </w:ins>
      <w:r>
        <w:rPr>
          <w:noProof/>
          <w:webHidden/>
        </w:rPr>
      </w:r>
      <w:r>
        <w:rPr>
          <w:noProof/>
          <w:webHidden/>
        </w:rPr>
        <w:fldChar w:fldCharType="separate"/>
      </w:r>
      <w:ins w:id="850" w:author="Laurence Golding" w:date="2020-02-21T12:31:00Z">
        <w:r>
          <w:rPr>
            <w:noProof/>
            <w:webHidden/>
          </w:rPr>
          <w:t>125</w:t>
        </w:r>
        <w:r>
          <w:rPr>
            <w:noProof/>
            <w:webHidden/>
          </w:rPr>
          <w:fldChar w:fldCharType="end"/>
        </w:r>
        <w:r w:rsidRPr="0085132B">
          <w:rPr>
            <w:rStyle w:val="Hyperlink"/>
            <w:noProof/>
          </w:rPr>
          <w:fldChar w:fldCharType="end"/>
        </w:r>
      </w:ins>
    </w:p>
    <w:p w14:paraId="1DE8F77B" w14:textId="61B09200" w:rsidR="00CE77CD" w:rsidRDefault="00CE77CD">
      <w:pPr>
        <w:pStyle w:val="TOC3"/>
        <w:tabs>
          <w:tab w:val="right" w:leader="dot" w:pos="9350"/>
        </w:tabs>
        <w:rPr>
          <w:ins w:id="851" w:author="Laurence Golding" w:date="2020-02-21T12:31:00Z"/>
          <w:rFonts w:asciiTheme="minorHAnsi" w:eastAsiaTheme="minorEastAsia" w:hAnsiTheme="minorHAnsi" w:cstheme="minorBidi"/>
          <w:noProof/>
          <w:sz w:val="22"/>
          <w:szCs w:val="22"/>
        </w:rPr>
      </w:pPr>
      <w:ins w:id="85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"_Toc33180958"</w:instrText>
        </w:r>
        <w:r w:rsidRPr="0085132B">
          <w:rPr>
            <w:rStyle w:val="Hyperlink"/>
            <w:noProof/>
          </w:rPr>
          <w:instrText xml:space="preserve"> </w:instrText>
        </w:r>
        <w:r w:rsidRPr="0085132B">
          <w:rPr>
            <w:rStyle w:val="Hyperlink"/>
            <w:noProof/>
          </w:rPr>
          <w:fldChar w:fldCharType="separate"/>
        </w:r>
        <w:r w:rsidRPr="0085132B">
          <w:rPr>
            <w:rStyle w:val="Hyperlink"/>
            <w:noProof/>
          </w:rPr>
          <w:t>3.30.4 Independence of text and binary regions</w:t>
        </w:r>
        <w:r>
          <w:rPr>
            <w:noProof/>
            <w:webHidden/>
          </w:rPr>
          <w:tab/>
        </w:r>
        <w:r>
          <w:rPr>
            <w:noProof/>
            <w:webHidden/>
          </w:rPr>
          <w:fldChar w:fldCharType="begin"/>
        </w:r>
        <w:r>
          <w:rPr>
            <w:noProof/>
            <w:webHidden/>
          </w:rPr>
          <w:instrText xml:space="preserve"> PAGEREF _Toc33180958 \h </w:instrText>
        </w:r>
      </w:ins>
      <w:r>
        <w:rPr>
          <w:noProof/>
          <w:webHidden/>
        </w:rPr>
      </w:r>
      <w:r>
        <w:rPr>
          <w:noProof/>
          <w:webHidden/>
        </w:rPr>
        <w:fldChar w:fldCharType="separate"/>
      </w:r>
      <w:ins w:id="853" w:author="Laurence Golding" w:date="2020-02-21T12:31:00Z">
        <w:r>
          <w:rPr>
            <w:noProof/>
            <w:webHidden/>
          </w:rPr>
          <w:t>125</w:t>
        </w:r>
        <w:r>
          <w:rPr>
            <w:noProof/>
            <w:webHidden/>
          </w:rPr>
          <w:fldChar w:fldCharType="end"/>
        </w:r>
        <w:r w:rsidRPr="0085132B">
          <w:rPr>
            <w:rStyle w:val="Hyperlink"/>
            <w:noProof/>
          </w:rPr>
          <w:fldChar w:fldCharType="end"/>
        </w:r>
      </w:ins>
    </w:p>
    <w:p w14:paraId="0D6AF54A" w14:textId="735775BC" w:rsidR="00CE77CD" w:rsidRDefault="00CE77CD">
      <w:pPr>
        <w:pStyle w:val="TOC3"/>
        <w:tabs>
          <w:tab w:val="right" w:leader="dot" w:pos="9350"/>
        </w:tabs>
        <w:rPr>
          <w:ins w:id="854" w:author="Laurence Golding" w:date="2020-02-21T12:31:00Z"/>
          <w:rFonts w:asciiTheme="minorHAnsi" w:eastAsiaTheme="minorEastAsia" w:hAnsiTheme="minorHAnsi" w:cstheme="minorBidi"/>
          <w:noProof/>
          <w:sz w:val="22"/>
          <w:szCs w:val="22"/>
        </w:rPr>
      </w:pPr>
      <w:ins w:id="85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"_Toc33180959"</w:instrText>
        </w:r>
        <w:r w:rsidRPr="0085132B">
          <w:rPr>
            <w:rStyle w:val="Hyperlink"/>
            <w:noProof/>
          </w:rPr>
          <w:instrText xml:space="preserve"> </w:instrText>
        </w:r>
        <w:r w:rsidRPr="0085132B">
          <w:rPr>
            <w:rStyle w:val="Hyperlink"/>
            <w:noProof/>
          </w:rPr>
          <w:fldChar w:fldCharType="separate"/>
        </w:r>
        <w:r w:rsidRPr="0085132B">
          <w:rPr>
            <w:rStyle w:val="Hyperlink"/>
            <w:noProof/>
          </w:rPr>
          <w:t>3.30.5 startLine property</w:t>
        </w:r>
        <w:r>
          <w:rPr>
            <w:noProof/>
            <w:webHidden/>
          </w:rPr>
          <w:tab/>
        </w:r>
        <w:r>
          <w:rPr>
            <w:noProof/>
            <w:webHidden/>
          </w:rPr>
          <w:fldChar w:fldCharType="begin"/>
        </w:r>
        <w:r>
          <w:rPr>
            <w:noProof/>
            <w:webHidden/>
          </w:rPr>
          <w:instrText xml:space="preserve"> PAGEREF _Toc33180959 \h </w:instrText>
        </w:r>
      </w:ins>
      <w:r>
        <w:rPr>
          <w:noProof/>
          <w:webHidden/>
        </w:rPr>
      </w:r>
      <w:r>
        <w:rPr>
          <w:noProof/>
          <w:webHidden/>
        </w:rPr>
        <w:fldChar w:fldCharType="separate"/>
      </w:r>
      <w:ins w:id="856" w:author="Laurence Golding" w:date="2020-02-21T12:31:00Z">
        <w:r>
          <w:rPr>
            <w:noProof/>
            <w:webHidden/>
          </w:rPr>
          <w:t>125</w:t>
        </w:r>
        <w:r>
          <w:rPr>
            <w:noProof/>
            <w:webHidden/>
          </w:rPr>
          <w:fldChar w:fldCharType="end"/>
        </w:r>
        <w:r w:rsidRPr="0085132B">
          <w:rPr>
            <w:rStyle w:val="Hyperlink"/>
            <w:noProof/>
          </w:rPr>
          <w:fldChar w:fldCharType="end"/>
        </w:r>
      </w:ins>
    </w:p>
    <w:p w14:paraId="5B50D5EC" w14:textId="2F0B3CBA" w:rsidR="00CE77CD" w:rsidRDefault="00CE77CD">
      <w:pPr>
        <w:pStyle w:val="TOC3"/>
        <w:tabs>
          <w:tab w:val="right" w:leader="dot" w:pos="9350"/>
        </w:tabs>
        <w:rPr>
          <w:ins w:id="857" w:author="Laurence Golding" w:date="2020-02-21T12:31:00Z"/>
          <w:rFonts w:asciiTheme="minorHAnsi" w:eastAsiaTheme="minorEastAsia" w:hAnsiTheme="minorHAnsi" w:cstheme="minorBidi"/>
          <w:noProof/>
          <w:sz w:val="22"/>
          <w:szCs w:val="22"/>
        </w:rPr>
      </w:pPr>
      <w:ins w:id="85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"_Toc33180960"</w:instrText>
        </w:r>
        <w:r w:rsidRPr="0085132B">
          <w:rPr>
            <w:rStyle w:val="Hyperlink"/>
            <w:noProof/>
          </w:rPr>
          <w:instrText xml:space="preserve"> </w:instrText>
        </w:r>
        <w:r w:rsidRPr="0085132B">
          <w:rPr>
            <w:rStyle w:val="Hyperlink"/>
            <w:noProof/>
          </w:rPr>
          <w:fldChar w:fldCharType="separate"/>
        </w:r>
        <w:r w:rsidRPr="0085132B">
          <w:rPr>
            <w:rStyle w:val="Hyperlink"/>
            <w:noProof/>
          </w:rPr>
          <w:t>3.30.6 startColumn property</w:t>
        </w:r>
        <w:r>
          <w:rPr>
            <w:noProof/>
            <w:webHidden/>
          </w:rPr>
          <w:tab/>
        </w:r>
        <w:r>
          <w:rPr>
            <w:noProof/>
            <w:webHidden/>
          </w:rPr>
          <w:fldChar w:fldCharType="begin"/>
        </w:r>
        <w:r>
          <w:rPr>
            <w:noProof/>
            <w:webHidden/>
          </w:rPr>
          <w:instrText xml:space="preserve"> PAGEREF _Toc33180960 \h </w:instrText>
        </w:r>
      </w:ins>
      <w:r>
        <w:rPr>
          <w:noProof/>
          <w:webHidden/>
        </w:rPr>
      </w:r>
      <w:r>
        <w:rPr>
          <w:noProof/>
          <w:webHidden/>
        </w:rPr>
        <w:fldChar w:fldCharType="separate"/>
      </w:r>
      <w:ins w:id="859" w:author="Laurence Golding" w:date="2020-02-21T12:31:00Z">
        <w:r>
          <w:rPr>
            <w:noProof/>
            <w:webHidden/>
          </w:rPr>
          <w:t>125</w:t>
        </w:r>
        <w:r>
          <w:rPr>
            <w:noProof/>
            <w:webHidden/>
          </w:rPr>
          <w:fldChar w:fldCharType="end"/>
        </w:r>
        <w:r w:rsidRPr="0085132B">
          <w:rPr>
            <w:rStyle w:val="Hyperlink"/>
            <w:noProof/>
          </w:rPr>
          <w:fldChar w:fldCharType="end"/>
        </w:r>
      </w:ins>
    </w:p>
    <w:p w14:paraId="472BA7DC" w14:textId="73CF7AF4" w:rsidR="00CE77CD" w:rsidRDefault="00CE77CD">
      <w:pPr>
        <w:pStyle w:val="TOC3"/>
        <w:tabs>
          <w:tab w:val="right" w:leader="dot" w:pos="9350"/>
        </w:tabs>
        <w:rPr>
          <w:ins w:id="860" w:author="Laurence Golding" w:date="2020-02-21T12:31:00Z"/>
          <w:rFonts w:asciiTheme="minorHAnsi" w:eastAsiaTheme="minorEastAsia" w:hAnsiTheme="minorHAnsi" w:cstheme="minorBidi"/>
          <w:noProof/>
          <w:sz w:val="22"/>
          <w:szCs w:val="22"/>
        </w:rPr>
      </w:pPr>
      <w:ins w:id="86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"_Toc33180961"</w:instrText>
        </w:r>
        <w:r w:rsidRPr="0085132B">
          <w:rPr>
            <w:rStyle w:val="Hyperlink"/>
            <w:noProof/>
          </w:rPr>
          <w:instrText xml:space="preserve"> </w:instrText>
        </w:r>
        <w:r w:rsidRPr="0085132B">
          <w:rPr>
            <w:rStyle w:val="Hyperlink"/>
            <w:noProof/>
          </w:rPr>
          <w:fldChar w:fldCharType="separate"/>
        </w:r>
        <w:r w:rsidRPr="0085132B">
          <w:rPr>
            <w:rStyle w:val="Hyperlink"/>
            <w:noProof/>
          </w:rPr>
          <w:t>3.30.7 endLine property</w:t>
        </w:r>
        <w:r>
          <w:rPr>
            <w:noProof/>
            <w:webHidden/>
          </w:rPr>
          <w:tab/>
        </w:r>
        <w:r>
          <w:rPr>
            <w:noProof/>
            <w:webHidden/>
          </w:rPr>
          <w:fldChar w:fldCharType="begin"/>
        </w:r>
        <w:r>
          <w:rPr>
            <w:noProof/>
            <w:webHidden/>
          </w:rPr>
          <w:instrText xml:space="preserve"> PAGEREF _Toc33180961 \h </w:instrText>
        </w:r>
      </w:ins>
      <w:r>
        <w:rPr>
          <w:noProof/>
          <w:webHidden/>
        </w:rPr>
      </w:r>
      <w:r>
        <w:rPr>
          <w:noProof/>
          <w:webHidden/>
        </w:rPr>
        <w:fldChar w:fldCharType="separate"/>
      </w:r>
      <w:ins w:id="862" w:author="Laurence Golding" w:date="2020-02-21T12:31:00Z">
        <w:r>
          <w:rPr>
            <w:noProof/>
            <w:webHidden/>
          </w:rPr>
          <w:t>125</w:t>
        </w:r>
        <w:r>
          <w:rPr>
            <w:noProof/>
            <w:webHidden/>
          </w:rPr>
          <w:fldChar w:fldCharType="end"/>
        </w:r>
        <w:r w:rsidRPr="0085132B">
          <w:rPr>
            <w:rStyle w:val="Hyperlink"/>
            <w:noProof/>
          </w:rPr>
          <w:fldChar w:fldCharType="end"/>
        </w:r>
      </w:ins>
    </w:p>
    <w:p w14:paraId="70D376B0" w14:textId="3B6D7336" w:rsidR="00CE77CD" w:rsidRDefault="00CE77CD">
      <w:pPr>
        <w:pStyle w:val="TOC3"/>
        <w:tabs>
          <w:tab w:val="right" w:leader="dot" w:pos="9350"/>
        </w:tabs>
        <w:rPr>
          <w:ins w:id="863" w:author="Laurence Golding" w:date="2020-02-21T12:31:00Z"/>
          <w:rFonts w:asciiTheme="minorHAnsi" w:eastAsiaTheme="minorEastAsia" w:hAnsiTheme="minorHAnsi" w:cstheme="minorBidi"/>
          <w:noProof/>
          <w:sz w:val="22"/>
          <w:szCs w:val="22"/>
        </w:rPr>
      </w:pPr>
      <w:ins w:id="86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"_Toc33180962"</w:instrText>
        </w:r>
        <w:r w:rsidRPr="0085132B">
          <w:rPr>
            <w:rStyle w:val="Hyperlink"/>
            <w:noProof/>
          </w:rPr>
          <w:instrText xml:space="preserve"> </w:instrText>
        </w:r>
        <w:r w:rsidRPr="0085132B">
          <w:rPr>
            <w:rStyle w:val="Hyperlink"/>
            <w:noProof/>
          </w:rPr>
          <w:fldChar w:fldCharType="separate"/>
        </w:r>
        <w:r w:rsidRPr="0085132B">
          <w:rPr>
            <w:rStyle w:val="Hyperlink"/>
            <w:noProof/>
          </w:rPr>
          <w:t>3.30.8 endColumn property</w:t>
        </w:r>
        <w:r>
          <w:rPr>
            <w:noProof/>
            <w:webHidden/>
          </w:rPr>
          <w:tab/>
        </w:r>
        <w:r>
          <w:rPr>
            <w:noProof/>
            <w:webHidden/>
          </w:rPr>
          <w:fldChar w:fldCharType="begin"/>
        </w:r>
        <w:r>
          <w:rPr>
            <w:noProof/>
            <w:webHidden/>
          </w:rPr>
          <w:instrText xml:space="preserve"> PAGEREF _Toc33180962 \h </w:instrText>
        </w:r>
      </w:ins>
      <w:r>
        <w:rPr>
          <w:noProof/>
          <w:webHidden/>
        </w:rPr>
      </w:r>
      <w:r>
        <w:rPr>
          <w:noProof/>
          <w:webHidden/>
        </w:rPr>
        <w:fldChar w:fldCharType="separate"/>
      </w:r>
      <w:ins w:id="865" w:author="Laurence Golding" w:date="2020-02-21T12:31:00Z">
        <w:r>
          <w:rPr>
            <w:noProof/>
            <w:webHidden/>
          </w:rPr>
          <w:t>126</w:t>
        </w:r>
        <w:r>
          <w:rPr>
            <w:noProof/>
            <w:webHidden/>
          </w:rPr>
          <w:fldChar w:fldCharType="end"/>
        </w:r>
        <w:r w:rsidRPr="0085132B">
          <w:rPr>
            <w:rStyle w:val="Hyperlink"/>
            <w:noProof/>
          </w:rPr>
          <w:fldChar w:fldCharType="end"/>
        </w:r>
      </w:ins>
    </w:p>
    <w:p w14:paraId="7B7D40FC" w14:textId="6B22F8A1" w:rsidR="00CE77CD" w:rsidRDefault="00CE77CD">
      <w:pPr>
        <w:pStyle w:val="TOC3"/>
        <w:tabs>
          <w:tab w:val="right" w:leader="dot" w:pos="9350"/>
        </w:tabs>
        <w:rPr>
          <w:ins w:id="866" w:author="Laurence Golding" w:date="2020-02-21T12:31:00Z"/>
          <w:rFonts w:asciiTheme="minorHAnsi" w:eastAsiaTheme="minorEastAsia" w:hAnsiTheme="minorHAnsi" w:cstheme="minorBidi"/>
          <w:noProof/>
          <w:sz w:val="22"/>
          <w:szCs w:val="22"/>
        </w:rPr>
      </w:pPr>
      <w:ins w:id="86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"_Toc33180963"</w:instrText>
        </w:r>
        <w:r w:rsidRPr="0085132B">
          <w:rPr>
            <w:rStyle w:val="Hyperlink"/>
            <w:noProof/>
          </w:rPr>
          <w:instrText xml:space="preserve"> </w:instrText>
        </w:r>
        <w:r w:rsidRPr="0085132B">
          <w:rPr>
            <w:rStyle w:val="Hyperlink"/>
            <w:noProof/>
          </w:rPr>
          <w:fldChar w:fldCharType="separate"/>
        </w:r>
        <w:r w:rsidRPr="0085132B">
          <w:rPr>
            <w:rStyle w:val="Hyperlink"/>
            <w:noProof/>
          </w:rPr>
          <w:t>3.30.9 charOffset property</w:t>
        </w:r>
        <w:r>
          <w:rPr>
            <w:noProof/>
            <w:webHidden/>
          </w:rPr>
          <w:tab/>
        </w:r>
        <w:r>
          <w:rPr>
            <w:noProof/>
            <w:webHidden/>
          </w:rPr>
          <w:fldChar w:fldCharType="begin"/>
        </w:r>
        <w:r>
          <w:rPr>
            <w:noProof/>
            <w:webHidden/>
          </w:rPr>
          <w:instrText xml:space="preserve"> PAGEREF _Toc33180963 \h </w:instrText>
        </w:r>
      </w:ins>
      <w:r>
        <w:rPr>
          <w:noProof/>
          <w:webHidden/>
        </w:rPr>
      </w:r>
      <w:r>
        <w:rPr>
          <w:noProof/>
          <w:webHidden/>
        </w:rPr>
        <w:fldChar w:fldCharType="separate"/>
      </w:r>
      <w:ins w:id="868" w:author="Laurence Golding" w:date="2020-02-21T12:31:00Z">
        <w:r>
          <w:rPr>
            <w:noProof/>
            <w:webHidden/>
          </w:rPr>
          <w:t>126</w:t>
        </w:r>
        <w:r>
          <w:rPr>
            <w:noProof/>
            <w:webHidden/>
          </w:rPr>
          <w:fldChar w:fldCharType="end"/>
        </w:r>
        <w:r w:rsidRPr="0085132B">
          <w:rPr>
            <w:rStyle w:val="Hyperlink"/>
            <w:noProof/>
          </w:rPr>
          <w:fldChar w:fldCharType="end"/>
        </w:r>
      </w:ins>
    </w:p>
    <w:p w14:paraId="0F32F7EA" w14:textId="6425B614" w:rsidR="00CE77CD" w:rsidRDefault="00CE77CD">
      <w:pPr>
        <w:pStyle w:val="TOC3"/>
        <w:tabs>
          <w:tab w:val="right" w:leader="dot" w:pos="9350"/>
        </w:tabs>
        <w:rPr>
          <w:ins w:id="869" w:author="Laurence Golding" w:date="2020-02-21T12:31:00Z"/>
          <w:rFonts w:asciiTheme="minorHAnsi" w:eastAsiaTheme="minorEastAsia" w:hAnsiTheme="minorHAnsi" w:cstheme="minorBidi"/>
          <w:noProof/>
          <w:sz w:val="22"/>
          <w:szCs w:val="22"/>
        </w:rPr>
      </w:pPr>
      <w:ins w:id="87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"_Toc33180964"</w:instrText>
        </w:r>
        <w:r w:rsidRPr="0085132B">
          <w:rPr>
            <w:rStyle w:val="Hyperlink"/>
            <w:noProof/>
          </w:rPr>
          <w:instrText xml:space="preserve"> </w:instrText>
        </w:r>
        <w:r w:rsidRPr="0085132B">
          <w:rPr>
            <w:rStyle w:val="Hyperlink"/>
            <w:noProof/>
          </w:rPr>
          <w:fldChar w:fldCharType="separate"/>
        </w:r>
        <w:r w:rsidRPr="0085132B">
          <w:rPr>
            <w:rStyle w:val="Hyperlink"/>
            <w:noProof/>
          </w:rPr>
          <w:t>3.30.10 charLength property</w:t>
        </w:r>
        <w:r>
          <w:rPr>
            <w:noProof/>
            <w:webHidden/>
          </w:rPr>
          <w:tab/>
        </w:r>
        <w:r>
          <w:rPr>
            <w:noProof/>
            <w:webHidden/>
          </w:rPr>
          <w:fldChar w:fldCharType="begin"/>
        </w:r>
        <w:r>
          <w:rPr>
            <w:noProof/>
            <w:webHidden/>
          </w:rPr>
          <w:instrText xml:space="preserve"> PAGEREF _Toc33180964 \h </w:instrText>
        </w:r>
      </w:ins>
      <w:r>
        <w:rPr>
          <w:noProof/>
          <w:webHidden/>
        </w:rPr>
      </w:r>
      <w:r>
        <w:rPr>
          <w:noProof/>
          <w:webHidden/>
        </w:rPr>
        <w:fldChar w:fldCharType="separate"/>
      </w:r>
      <w:ins w:id="871" w:author="Laurence Golding" w:date="2020-02-21T12:31:00Z">
        <w:r>
          <w:rPr>
            <w:noProof/>
            <w:webHidden/>
          </w:rPr>
          <w:t>126</w:t>
        </w:r>
        <w:r>
          <w:rPr>
            <w:noProof/>
            <w:webHidden/>
          </w:rPr>
          <w:fldChar w:fldCharType="end"/>
        </w:r>
        <w:r w:rsidRPr="0085132B">
          <w:rPr>
            <w:rStyle w:val="Hyperlink"/>
            <w:noProof/>
          </w:rPr>
          <w:fldChar w:fldCharType="end"/>
        </w:r>
      </w:ins>
    </w:p>
    <w:p w14:paraId="315D82EE" w14:textId="5EE22B08" w:rsidR="00CE77CD" w:rsidRDefault="00CE77CD">
      <w:pPr>
        <w:pStyle w:val="TOC3"/>
        <w:tabs>
          <w:tab w:val="right" w:leader="dot" w:pos="9350"/>
        </w:tabs>
        <w:rPr>
          <w:ins w:id="872" w:author="Laurence Golding" w:date="2020-02-21T12:31:00Z"/>
          <w:rFonts w:asciiTheme="minorHAnsi" w:eastAsiaTheme="minorEastAsia" w:hAnsiTheme="minorHAnsi" w:cstheme="minorBidi"/>
          <w:noProof/>
          <w:sz w:val="22"/>
          <w:szCs w:val="22"/>
        </w:rPr>
      </w:pPr>
      <w:ins w:id="87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"_Toc33180965"</w:instrText>
        </w:r>
        <w:r w:rsidRPr="0085132B">
          <w:rPr>
            <w:rStyle w:val="Hyperlink"/>
            <w:noProof/>
          </w:rPr>
          <w:instrText xml:space="preserve"> </w:instrText>
        </w:r>
        <w:r w:rsidRPr="0085132B">
          <w:rPr>
            <w:rStyle w:val="Hyperlink"/>
            <w:noProof/>
          </w:rPr>
          <w:fldChar w:fldCharType="separate"/>
        </w:r>
        <w:r w:rsidRPr="0085132B">
          <w:rPr>
            <w:rStyle w:val="Hyperlink"/>
            <w:noProof/>
          </w:rPr>
          <w:t>3.30.11 byteOffset property</w:t>
        </w:r>
        <w:r>
          <w:rPr>
            <w:noProof/>
            <w:webHidden/>
          </w:rPr>
          <w:tab/>
        </w:r>
        <w:r>
          <w:rPr>
            <w:noProof/>
            <w:webHidden/>
          </w:rPr>
          <w:fldChar w:fldCharType="begin"/>
        </w:r>
        <w:r>
          <w:rPr>
            <w:noProof/>
            <w:webHidden/>
          </w:rPr>
          <w:instrText xml:space="preserve"> PAGEREF _Toc33180965 \h </w:instrText>
        </w:r>
      </w:ins>
      <w:r>
        <w:rPr>
          <w:noProof/>
          <w:webHidden/>
        </w:rPr>
      </w:r>
      <w:r>
        <w:rPr>
          <w:noProof/>
          <w:webHidden/>
        </w:rPr>
        <w:fldChar w:fldCharType="separate"/>
      </w:r>
      <w:ins w:id="874" w:author="Laurence Golding" w:date="2020-02-21T12:31:00Z">
        <w:r>
          <w:rPr>
            <w:noProof/>
            <w:webHidden/>
          </w:rPr>
          <w:t>126</w:t>
        </w:r>
        <w:r>
          <w:rPr>
            <w:noProof/>
            <w:webHidden/>
          </w:rPr>
          <w:fldChar w:fldCharType="end"/>
        </w:r>
        <w:r w:rsidRPr="0085132B">
          <w:rPr>
            <w:rStyle w:val="Hyperlink"/>
            <w:noProof/>
          </w:rPr>
          <w:fldChar w:fldCharType="end"/>
        </w:r>
      </w:ins>
    </w:p>
    <w:p w14:paraId="6B74C3C4" w14:textId="124C67EC" w:rsidR="00CE77CD" w:rsidRDefault="00CE77CD">
      <w:pPr>
        <w:pStyle w:val="TOC3"/>
        <w:tabs>
          <w:tab w:val="right" w:leader="dot" w:pos="9350"/>
        </w:tabs>
        <w:rPr>
          <w:ins w:id="875" w:author="Laurence Golding" w:date="2020-02-21T12:31:00Z"/>
          <w:rFonts w:asciiTheme="minorHAnsi" w:eastAsiaTheme="minorEastAsia" w:hAnsiTheme="minorHAnsi" w:cstheme="minorBidi"/>
          <w:noProof/>
          <w:sz w:val="22"/>
          <w:szCs w:val="22"/>
        </w:rPr>
      </w:pPr>
      <w:ins w:id="87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"_Toc33180966"</w:instrText>
        </w:r>
        <w:r w:rsidRPr="0085132B">
          <w:rPr>
            <w:rStyle w:val="Hyperlink"/>
            <w:noProof/>
          </w:rPr>
          <w:instrText xml:space="preserve"> </w:instrText>
        </w:r>
        <w:r w:rsidRPr="0085132B">
          <w:rPr>
            <w:rStyle w:val="Hyperlink"/>
            <w:noProof/>
          </w:rPr>
          <w:fldChar w:fldCharType="separate"/>
        </w:r>
        <w:r w:rsidRPr="0085132B">
          <w:rPr>
            <w:rStyle w:val="Hyperlink"/>
            <w:noProof/>
          </w:rPr>
          <w:t>3.30.12 byteLength property</w:t>
        </w:r>
        <w:r>
          <w:rPr>
            <w:noProof/>
            <w:webHidden/>
          </w:rPr>
          <w:tab/>
        </w:r>
        <w:r>
          <w:rPr>
            <w:noProof/>
            <w:webHidden/>
          </w:rPr>
          <w:fldChar w:fldCharType="begin"/>
        </w:r>
        <w:r>
          <w:rPr>
            <w:noProof/>
            <w:webHidden/>
          </w:rPr>
          <w:instrText xml:space="preserve"> PAGEREF _Toc33180966 \h </w:instrText>
        </w:r>
      </w:ins>
      <w:r>
        <w:rPr>
          <w:noProof/>
          <w:webHidden/>
        </w:rPr>
      </w:r>
      <w:r>
        <w:rPr>
          <w:noProof/>
          <w:webHidden/>
        </w:rPr>
        <w:fldChar w:fldCharType="separate"/>
      </w:r>
      <w:ins w:id="877" w:author="Laurence Golding" w:date="2020-02-21T12:31:00Z">
        <w:r>
          <w:rPr>
            <w:noProof/>
            <w:webHidden/>
          </w:rPr>
          <w:t>126</w:t>
        </w:r>
        <w:r>
          <w:rPr>
            <w:noProof/>
            <w:webHidden/>
          </w:rPr>
          <w:fldChar w:fldCharType="end"/>
        </w:r>
        <w:r w:rsidRPr="0085132B">
          <w:rPr>
            <w:rStyle w:val="Hyperlink"/>
            <w:noProof/>
          </w:rPr>
          <w:fldChar w:fldCharType="end"/>
        </w:r>
      </w:ins>
    </w:p>
    <w:p w14:paraId="79873833" w14:textId="14D01B89" w:rsidR="00CE77CD" w:rsidRDefault="00CE77CD">
      <w:pPr>
        <w:pStyle w:val="TOC3"/>
        <w:tabs>
          <w:tab w:val="right" w:leader="dot" w:pos="9350"/>
        </w:tabs>
        <w:rPr>
          <w:ins w:id="878" w:author="Laurence Golding" w:date="2020-02-21T12:31:00Z"/>
          <w:rFonts w:asciiTheme="minorHAnsi" w:eastAsiaTheme="minorEastAsia" w:hAnsiTheme="minorHAnsi" w:cstheme="minorBidi"/>
          <w:noProof/>
          <w:sz w:val="22"/>
          <w:szCs w:val="22"/>
        </w:rPr>
      </w:pPr>
      <w:ins w:id="87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"_Toc33180967"</w:instrText>
        </w:r>
        <w:r w:rsidRPr="0085132B">
          <w:rPr>
            <w:rStyle w:val="Hyperlink"/>
            <w:noProof/>
          </w:rPr>
          <w:instrText xml:space="preserve"> </w:instrText>
        </w:r>
        <w:r w:rsidRPr="0085132B">
          <w:rPr>
            <w:rStyle w:val="Hyperlink"/>
            <w:noProof/>
          </w:rPr>
          <w:fldChar w:fldCharType="separate"/>
        </w:r>
        <w:r w:rsidRPr="0085132B">
          <w:rPr>
            <w:rStyle w:val="Hyperlink"/>
            <w:noProof/>
          </w:rPr>
          <w:t>3.30.13 snippet property</w:t>
        </w:r>
        <w:r>
          <w:rPr>
            <w:noProof/>
            <w:webHidden/>
          </w:rPr>
          <w:tab/>
        </w:r>
        <w:r>
          <w:rPr>
            <w:noProof/>
            <w:webHidden/>
          </w:rPr>
          <w:fldChar w:fldCharType="begin"/>
        </w:r>
        <w:r>
          <w:rPr>
            <w:noProof/>
            <w:webHidden/>
          </w:rPr>
          <w:instrText xml:space="preserve"> PAGEREF _Toc33180967 \h </w:instrText>
        </w:r>
      </w:ins>
      <w:r>
        <w:rPr>
          <w:noProof/>
          <w:webHidden/>
        </w:rPr>
      </w:r>
      <w:r>
        <w:rPr>
          <w:noProof/>
          <w:webHidden/>
        </w:rPr>
        <w:fldChar w:fldCharType="separate"/>
      </w:r>
      <w:ins w:id="880" w:author="Laurence Golding" w:date="2020-02-21T12:31:00Z">
        <w:r>
          <w:rPr>
            <w:noProof/>
            <w:webHidden/>
          </w:rPr>
          <w:t>126</w:t>
        </w:r>
        <w:r>
          <w:rPr>
            <w:noProof/>
            <w:webHidden/>
          </w:rPr>
          <w:fldChar w:fldCharType="end"/>
        </w:r>
        <w:r w:rsidRPr="0085132B">
          <w:rPr>
            <w:rStyle w:val="Hyperlink"/>
            <w:noProof/>
          </w:rPr>
          <w:fldChar w:fldCharType="end"/>
        </w:r>
      </w:ins>
    </w:p>
    <w:p w14:paraId="5384026C" w14:textId="4AC3D107" w:rsidR="00CE77CD" w:rsidRDefault="00CE77CD">
      <w:pPr>
        <w:pStyle w:val="TOC3"/>
        <w:tabs>
          <w:tab w:val="right" w:leader="dot" w:pos="9350"/>
        </w:tabs>
        <w:rPr>
          <w:ins w:id="881" w:author="Laurence Golding" w:date="2020-02-21T12:31:00Z"/>
          <w:rFonts w:asciiTheme="minorHAnsi" w:eastAsiaTheme="minorEastAsia" w:hAnsiTheme="minorHAnsi" w:cstheme="minorBidi"/>
          <w:noProof/>
          <w:sz w:val="22"/>
          <w:szCs w:val="22"/>
        </w:rPr>
      </w:pPr>
      <w:ins w:id="88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"_Toc33180968"</w:instrText>
        </w:r>
        <w:r w:rsidRPr="0085132B">
          <w:rPr>
            <w:rStyle w:val="Hyperlink"/>
            <w:noProof/>
          </w:rPr>
          <w:instrText xml:space="preserve"> </w:instrText>
        </w:r>
        <w:r w:rsidRPr="0085132B">
          <w:rPr>
            <w:rStyle w:val="Hyperlink"/>
            <w:noProof/>
          </w:rPr>
          <w:fldChar w:fldCharType="separate"/>
        </w:r>
        <w:r w:rsidRPr="0085132B">
          <w:rPr>
            <w:rStyle w:val="Hyperlink"/>
            <w:noProof/>
          </w:rPr>
          <w:t>3.30.14 message property</w:t>
        </w:r>
        <w:r>
          <w:rPr>
            <w:noProof/>
            <w:webHidden/>
          </w:rPr>
          <w:tab/>
        </w:r>
        <w:r>
          <w:rPr>
            <w:noProof/>
            <w:webHidden/>
          </w:rPr>
          <w:fldChar w:fldCharType="begin"/>
        </w:r>
        <w:r>
          <w:rPr>
            <w:noProof/>
            <w:webHidden/>
          </w:rPr>
          <w:instrText xml:space="preserve"> PAGEREF _Toc33180968 \h </w:instrText>
        </w:r>
      </w:ins>
      <w:r>
        <w:rPr>
          <w:noProof/>
          <w:webHidden/>
        </w:rPr>
      </w:r>
      <w:r>
        <w:rPr>
          <w:noProof/>
          <w:webHidden/>
        </w:rPr>
        <w:fldChar w:fldCharType="separate"/>
      </w:r>
      <w:ins w:id="883" w:author="Laurence Golding" w:date="2020-02-21T12:31:00Z">
        <w:r>
          <w:rPr>
            <w:noProof/>
            <w:webHidden/>
          </w:rPr>
          <w:t>127</w:t>
        </w:r>
        <w:r>
          <w:rPr>
            <w:noProof/>
            <w:webHidden/>
          </w:rPr>
          <w:fldChar w:fldCharType="end"/>
        </w:r>
        <w:r w:rsidRPr="0085132B">
          <w:rPr>
            <w:rStyle w:val="Hyperlink"/>
            <w:noProof/>
          </w:rPr>
          <w:fldChar w:fldCharType="end"/>
        </w:r>
      </w:ins>
    </w:p>
    <w:p w14:paraId="0A5DD9DB" w14:textId="0B71B4EB" w:rsidR="00CE77CD" w:rsidRDefault="00CE77CD">
      <w:pPr>
        <w:pStyle w:val="TOC3"/>
        <w:tabs>
          <w:tab w:val="right" w:leader="dot" w:pos="9350"/>
        </w:tabs>
        <w:rPr>
          <w:ins w:id="884" w:author="Laurence Golding" w:date="2020-02-21T12:31:00Z"/>
          <w:rFonts w:asciiTheme="minorHAnsi" w:eastAsiaTheme="minorEastAsia" w:hAnsiTheme="minorHAnsi" w:cstheme="minorBidi"/>
          <w:noProof/>
          <w:sz w:val="22"/>
          <w:szCs w:val="22"/>
        </w:rPr>
      </w:pPr>
      <w:ins w:id="88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"_Toc33180969"</w:instrText>
        </w:r>
        <w:r w:rsidRPr="0085132B">
          <w:rPr>
            <w:rStyle w:val="Hyperlink"/>
            <w:noProof/>
          </w:rPr>
          <w:instrText xml:space="preserve"> </w:instrText>
        </w:r>
        <w:r w:rsidRPr="0085132B">
          <w:rPr>
            <w:rStyle w:val="Hyperlink"/>
            <w:noProof/>
          </w:rPr>
          <w:fldChar w:fldCharType="separate"/>
        </w:r>
        <w:r w:rsidRPr="0085132B">
          <w:rPr>
            <w:rStyle w:val="Hyperlink"/>
            <w:noProof/>
          </w:rPr>
          <w:t>3.30.15 sourceLanguage property</w:t>
        </w:r>
        <w:r>
          <w:rPr>
            <w:noProof/>
            <w:webHidden/>
          </w:rPr>
          <w:tab/>
        </w:r>
        <w:r>
          <w:rPr>
            <w:noProof/>
            <w:webHidden/>
          </w:rPr>
          <w:fldChar w:fldCharType="begin"/>
        </w:r>
        <w:r>
          <w:rPr>
            <w:noProof/>
            <w:webHidden/>
          </w:rPr>
          <w:instrText xml:space="preserve"> PAGEREF _Toc33180969 \h </w:instrText>
        </w:r>
      </w:ins>
      <w:r>
        <w:rPr>
          <w:noProof/>
          <w:webHidden/>
        </w:rPr>
      </w:r>
      <w:r>
        <w:rPr>
          <w:noProof/>
          <w:webHidden/>
        </w:rPr>
        <w:fldChar w:fldCharType="separate"/>
      </w:r>
      <w:ins w:id="886" w:author="Laurence Golding" w:date="2020-02-21T12:31:00Z">
        <w:r>
          <w:rPr>
            <w:noProof/>
            <w:webHidden/>
          </w:rPr>
          <w:t>127</w:t>
        </w:r>
        <w:r>
          <w:rPr>
            <w:noProof/>
            <w:webHidden/>
          </w:rPr>
          <w:fldChar w:fldCharType="end"/>
        </w:r>
        <w:r w:rsidRPr="0085132B">
          <w:rPr>
            <w:rStyle w:val="Hyperlink"/>
            <w:noProof/>
          </w:rPr>
          <w:fldChar w:fldCharType="end"/>
        </w:r>
      </w:ins>
    </w:p>
    <w:p w14:paraId="4D7B5A42" w14:textId="31D3416A" w:rsidR="00CE77CD" w:rsidRDefault="00CE77CD">
      <w:pPr>
        <w:pStyle w:val="TOC2"/>
        <w:tabs>
          <w:tab w:val="right" w:leader="dot" w:pos="9350"/>
        </w:tabs>
        <w:rPr>
          <w:ins w:id="887" w:author="Laurence Golding" w:date="2020-02-21T12:31:00Z"/>
          <w:rFonts w:asciiTheme="minorHAnsi" w:eastAsiaTheme="minorEastAsia" w:hAnsiTheme="minorHAnsi" w:cstheme="minorBidi"/>
          <w:noProof/>
          <w:sz w:val="22"/>
          <w:szCs w:val="22"/>
        </w:rPr>
      </w:pPr>
      <w:ins w:id="88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"_Toc33180970"</w:instrText>
        </w:r>
        <w:r w:rsidRPr="0085132B">
          <w:rPr>
            <w:rStyle w:val="Hyperlink"/>
            <w:noProof/>
          </w:rPr>
          <w:instrText xml:space="preserve"> </w:instrText>
        </w:r>
        <w:r w:rsidRPr="0085132B">
          <w:rPr>
            <w:rStyle w:val="Hyperlink"/>
            <w:noProof/>
          </w:rPr>
          <w:fldChar w:fldCharType="separate"/>
        </w:r>
        <w:r w:rsidRPr="0085132B">
          <w:rPr>
            <w:rStyle w:val="Hyperlink"/>
            <w:noProof/>
          </w:rPr>
          <w:t>3.31 rectangle object</w:t>
        </w:r>
        <w:r>
          <w:rPr>
            <w:noProof/>
            <w:webHidden/>
          </w:rPr>
          <w:tab/>
        </w:r>
        <w:r>
          <w:rPr>
            <w:noProof/>
            <w:webHidden/>
          </w:rPr>
          <w:fldChar w:fldCharType="begin"/>
        </w:r>
        <w:r>
          <w:rPr>
            <w:noProof/>
            <w:webHidden/>
          </w:rPr>
          <w:instrText xml:space="preserve"> PAGEREF _Toc33180970 \h </w:instrText>
        </w:r>
      </w:ins>
      <w:r>
        <w:rPr>
          <w:noProof/>
          <w:webHidden/>
        </w:rPr>
      </w:r>
      <w:r>
        <w:rPr>
          <w:noProof/>
          <w:webHidden/>
        </w:rPr>
        <w:fldChar w:fldCharType="separate"/>
      </w:r>
      <w:ins w:id="889" w:author="Laurence Golding" w:date="2020-02-21T12:31:00Z">
        <w:r>
          <w:rPr>
            <w:noProof/>
            <w:webHidden/>
          </w:rPr>
          <w:t>127</w:t>
        </w:r>
        <w:r>
          <w:rPr>
            <w:noProof/>
            <w:webHidden/>
          </w:rPr>
          <w:fldChar w:fldCharType="end"/>
        </w:r>
        <w:r w:rsidRPr="0085132B">
          <w:rPr>
            <w:rStyle w:val="Hyperlink"/>
            <w:noProof/>
          </w:rPr>
          <w:fldChar w:fldCharType="end"/>
        </w:r>
      </w:ins>
    </w:p>
    <w:p w14:paraId="10427C8E" w14:textId="2D79A501" w:rsidR="00CE77CD" w:rsidRDefault="00CE77CD">
      <w:pPr>
        <w:pStyle w:val="TOC3"/>
        <w:tabs>
          <w:tab w:val="right" w:leader="dot" w:pos="9350"/>
        </w:tabs>
        <w:rPr>
          <w:ins w:id="890" w:author="Laurence Golding" w:date="2020-02-21T12:31:00Z"/>
          <w:rFonts w:asciiTheme="minorHAnsi" w:eastAsiaTheme="minorEastAsia" w:hAnsiTheme="minorHAnsi" w:cstheme="minorBidi"/>
          <w:noProof/>
          <w:sz w:val="22"/>
          <w:szCs w:val="22"/>
        </w:rPr>
      </w:pPr>
      <w:ins w:id="89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"_Toc33180971"</w:instrText>
        </w:r>
        <w:r w:rsidRPr="0085132B">
          <w:rPr>
            <w:rStyle w:val="Hyperlink"/>
            <w:noProof/>
          </w:rPr>
          <w:instrText xml:space="preserve"> </w:instrText>
        </w:r>
        <w:r w:rsidRPr="0085132B">
          <w:rPr>
            <w:rStyle w:val="Hyperlink"/>
            <w:noProof/>
          </w:rPr>
          <w:fldChar w:fldCharType="separate"/>
        </w:r>
        <w:r w:rsidRPr="0085132B">
          <w:rPr>
            <w:rStyle w:val="Hyperlink"/>
            <w:noProof/>
          </w:rPr>
          <w:t>3.31.1 General</w:t>
        </w:r>
        <w:r>
          <w:rPr>
            <w:noProof/>
            <w:webHidden/>
          </w:rPr>
          <w:tab/>
        </w:r>
        <w:r>
          <w:rPr>
            <w:noProof/>
            <w:webHidden/>
          </w:rPr>
          <w:fldChar w:fldCharType="begin"/>
        </w:r>
        <w:r>
          <w:rPr>
            <w:noProof/>
            <w:webHidden/>
          </w:rPr>
          <w:instrText xml:space="preserve"> PAGEREF _Toc33180971 \h </w:instrText>
        </w:r>
      </w:ins>
      <w:r>
        <w:rPr>
          <w:noProof/>
          <w:webHidden/>
        </w:rPr>
      </w:r>
      <w:r>
        <w:rPr>
          <w:noProof/>
          <w:webHidden/>
        </w:rPr>
        <w:fldChar w:fldCharType="separate"/>
      </w:r>
      <w:ins w:id="892" w:author="Laurence Golding" w:date="2020-02-21T12:31:00Z">
        <w:r>
          <w:rPr>
            <w:noProof/>
            <w:webHidden/>
          </w:rPr>
          <w:t>127</w:t>
        </w:r>
        <w:r>
          <w:rPr>
            <w:noProof/>
            <w:webHidden/>
          </w:rPr>
          <w:fldChar w:fldCharType="end"/>
        </w:r>
        <w:r w:rsidRPr="0085132B">
          <w:rPr>
            <w:rStyle w:val="Hyperlink"/>
            <w:noProof/>
          </w:rPr>
          <w:fldChar w:fldCharType="end"/>
        </w:r>
      </w:ins>
    </w:p>
    <w:p w14:paraId="61B1209C" w14:textId="2414D4AD" w:rsidR="00CE77CD" w:rsidRDefault="00CE77CD">
      <w:pPr>
        <w:pStyle w:val="TOC3"/>
        <w:tabs>
          <w:tab w:val="right" w:leader="dot" w:pos="9350"/>
        </w:tabs>
        <w:rPr>
          <w:ins w:id="893" w:author="Laurence Golding" w:date="2020-02-21T12:31:00Z"/>
          <w:rFonts w:asciiTheme="minorHAnsi" w:eastAsiaTheme="minorEastAsia" w:hAnsiTheme="minorHAnsi" w:cstheme="minorBidi"/>
          <w:noProof/>
          <w:sz w:val="22"/>
          <w:szCs w:val="22"/>
        </w:rPr>
      </w:pPr>
      <w:ins w:id="89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"_Toc33180972"</w:instrText>
        </w:r>
        <w:r w:rsidRPr="0085132B">
          <w:rPr>
            <w:rStyle w:val="Hyperlink"/>
            <w:noProof/>
          </w:rPr>
          <w:instrText xml:space="preserve"> </w:instrText>
        </w:r>
        <w:r w:rsidRPr="0085132B">
          <w:rPr>
            <w:rStyle w:val="Hyperlink"/>
            <w:noProof/>
          </w:rPr>
          <w:fldChar w:fldCharType="separate"/>
        </w:r>
        <w:r w:rsidRPr="0085132B">
          <w:rPr>
            <w:rStyle w:val="Hyperlink"/>
            <w:noProof/>
          </w:rPr>
          <w:t>3.31.2 top, left, bottom, and right properties</w:t>
        </w:r>
        <w:r>
          <w:rPr>
            <w:noProof/>
            <w:webHidden/>
          </w:rPr>
          <w:tab/>
        </w:r>
        <w:r>
          <w:rPr>
            <w:noProof/>
            <w:webHidden/>
          </w:rPr>
          <w:fldChar w:fldCharType="begin"/>
        </w:r>
        <w:r>
          <w:rPr>
            <w:noProof/>
            <w:webHidden/>
          </w:rPr>
          <w:instrText xml:space="preserve"> PAGEREF _Toc33180972 \h </w:instrText>
        </w:r>
      </w:ins>
      <w:r>
        <w:rPr>
          <w:noProof/>
          <w:webHidden/>
        </w:rPr>
      </w:r>
      <w:r>
        <w:rPr>
          <w:noProof/>
          <w:webHidden/>
        </w:rPr>
        <w:fldChar w:fldCharType="separate"/>
      </w:r>
      <w:ins w:id="895" w:author="Laurence Golding" w:date="2020-02-21T12:31:00Z">
        <w:r>
          <w:rPr>
            <w:noProof/>
            <w:webHidden/>
          </w:rPr>
          <w:t>127</w:t>
        </w:r>
        <w:r>
          <w:rPr>
            <w:noProof/>
            <w:webHidden/>
          </w:rPr>
          <w:fldChar w:fldCharType="end"/>
        </w:r>
        <w:r w:rsidRPr="0085132B">
          <w:rPr>
            <w:rStyle w:val="Hyperlink"/>
            <w:noProof/>
          </w:rPr>
          <w:fldChar w:fldCharType="end"/>
        </w:r>
      </w:ins>
    </w:p>
    <w:p w14:paraId="633CF662" w14:textId="67A0EBE8" w:rsidR="00CE77CD" w:rsidRDefault="00CE77CD">
      <w:pPr>
        <w:pStyle w:val="TOC3"/>
        <w:tabs>
          <w:tab w:val="right" w:leader="dot" w:pos="9350"/>
        </w:tabs>
        <w:rPr>
          <w:ins w:id="896" w:author="Laurence Golding" w:date="2020-02-21T12:31:00Z"/>
          <w:rFonts w:asciiTheme="minorHAnsi" w:eastAsiaTheme="minorEastAsia" w:hAnsiTheme="minorHAnsi" w:cstheme="minorBidi"/>
          <w:noProof/>
          <w:sz w:val="22"/>
          <w:szCs w:val="22"/>
        </w:rPr>
      </w:pPr>
      <w:ins w:id="89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"_Toc33180973"</w:instrText>
        </w:r>
        <w:r w:rsidRPr="0085132B">
          <w:rPr>
            <w:rStyle w:val="Hyperlink"/>
            <w:noProof/>
          </w:rPr>
          <w:instrText xml:space="preserve"> </w:instrText>
        </w:r>
        <w:r w:rsidRPr="0085132B">
          <w:rPr>
            <w:rStyle w:val="Hyperlink"/>
            <w:noProof/>
          </w:rPr>
          <w:fldChar w:fldCharType="separate"/>
        </w:r>
        <w:r w:rsidRPr="0085132B">
          <w:rPr>
            <w:rStyle w:val="Hyperlink"/>
            <w:noProof/>
          </w:rPr>
          <w:t>3.31.3 message property</w:t>
        </w:r>
        <w:r>
          <w:rPr>
            <w:noProof/>
            <w:webHidden/>
          </w:rPr>
          <w:tab/>
        </w:r>
        <w:r>
          <w:rPr>
            <w:noProof/>
            <w:webHidden/>
          </w:rPr>
          <w:fldChar w:fldCharType="begin"/>
        </w:r>
        <w:r>
          <w:rPr>
            <w:noProof/>
            <w:webHidden/>
          </w:rPr>
          <w:instrText xml:space="preserve"> PAGEREF _Toc33180973 \h </w:instrText>
        </w:r>
      </w:ins>
      <w:r>
        <w:rPr>
          <w:noProof/>
          <w:webHidden/>
        </w:rPr>
      </w:r>
      <w:r>
        <w:rPr>
          <w:noProof/>
          <w:webHidden/>
        </w:rPr>
        <w:fldChar w:fldCharType="separate"/>
      </w:r>
      <w:ins w:id="898" w:author="Laurence Golding" w:date="2020-02-21T12:31:00Z">
        <w:r>
          <w:rPr>
            <w:noProof/>
            <w:webHidden/>
          </w:rPr>
          <w:t>128</w:t>
        </w:r>
        <w:r>
          <w:rPr>
            <w:noProof/>
            <w:webHidden/>
          </w:rPr>
          <w:fldChar w:fldCharType="end"/>
        </w:r>
        <w:r w:rsidRPr="0085132B">
          <w:rPr>
            <w:rStyle w:val="Hyperlink"/>
            <w:noProof/>
          </w:rPr>
          <w:fldChar w:fldCharType="end"/>
        </w:r>
      </w:ins>
    </w:p>
    <w:p w14:paraId="34C4F527" w14:textId="6EB1C8F9" w:rsidR="00CE77CD" w:rsidRDefault="00CE77CD">
      <w:pPr>
        <w:pStyle w:val="TOC2"/>
        <w:tabs>
          <w:tab w:val="right" w:leader="dot" w:pos="9350"/>
        </w:tabs>
        <w:rPr>
          <w:ins w:id="899" w:author="Laurence Golding" w:date="2020-02-21T12:31:00Z"/>
          <w:rFonts w:asciiTheme="minorHAnsi" w:eastAsiaTheme="minorEastAsia" w:hAnsiTheme="minorHAnsi" w:cstheme="minorBidi"/>
          <w:noProof/>
          <w:sz w:val="22"/>
          <w:szCs w:val="22"/>
        </w:rPr>
      </w:pPr>
      <w:ins w:id="90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"_Toc33180974"</w:instrText>
        </w:r>
        <w:r w:rsidRPr="0085132B">
          <w:rPr>
            <w:rStyle w:val="Hyperlink"/>
            <w:noProof/>
          </w:rPr>
          <w:instrText xml:space="preserve"> </w:instrText>
        </w:r>
        <w:r w:rsidRPr="0085132B">
          <w:rPr>
            <w:rStyle w:val="Hyperlink"/>
            <w:noProof/>
          </w:rPr>
          <w:fldChar w:fldCharType="separate"/>
        </w:r>
        <w:r w:rsidRPr="0085132B">
          <w:rPr>
            <w:rStyle w:val="Hyperlink"/>
            <w:noProof/>
          </w:rPr>
          <w:t>3.32 address object</w:t>
        </w:r>
        <w:r>
          <w:rPr>
            <w:noProof/>
            <w:webHidden/>
          </w:rPr>
          <w:tab/>
        </w:r>
        <w:r>
          <w:rPr>
            <w:noProof/>
            <w:webHidden/>
          </w:rPr>
          <w:fldChar w:fldCharType="begin"/>
        </w:r>
        <w:r>
          <w:rPr>
            <w:noProof/>
            <w:webHidden/>
          </w:rPr>
          <w:instrText xml:space="preserve"> PAGEREF _Toc33180974 \h </w:instrText>
        </w:r>
      </w:ins>
      <w:r>
        <w:rPr>
          <w:noProof/>
          <w:webHidden/>
        </w:rPr>
      </w:r>
      <w:r>
        <w:rPr>
          <w:noProof/>
          <w:webHidden/>
        </w:rPr>
        <w:fldChar w:fldCharType="separate"/>
      </w:r>
      <w:ins w:id="901" w:author="Laurence Golding" w:date="2020-02-21T12:31:00Z">
        <w:r>
          <w:rPr>
            <w:noProof/>
            <w:webHidden/>
          </w:rPr>
          <w:t>128</w:t>
        </w:r>
        <w:r>
          <w:rPr>
            <w:noProof/>
            <w:webHidden/>
          </w:rPr>
          <w:fldChar w:fldCharType="end"/>
        </w:r>
        <w:r w:rsidRPr="0085132B">
          <w:rPr>
            <w:rStyle w:val="Hyperlink"/>
            <w:noProof/>
          </w:rPr>
          <w:fldChar w:fldCharType="end"/>
        </w:r>
      </w:ins>
    </w:p>
    <w:p w14:paraId="02FDB40F" w14:textId="7A7EEFA7" w:rsidR="00CE77CD" w:rsidRDefault="00CE77CD">
      <w:pPr>
        <w:pStyle w:val="TOC3"/>
        <w:tabs>
          <w:tab w:val="right" w:leader="dot" w:pos="9350"/>
        </w:tabs>
        <w:rPr>
          <w:ins w:id="902" w:author="Laurence Golding" w:date="2020-02-21T12:31:00Z"/>
          <w:rFonts w:asciiTheme="minorHAnsi" w:eastAsiaTheme="minorEastAsia" w:hAnsiTheme="minorHAnsi" w:cstheme="minorBidi"/>
          <w:noProof/>
          <w:sz w:val="22"/>
          <w:szCs w:val="22"/>
        </w:rPr>
      </w:pPr>
      <w:ins w:id="90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"_Toc33180975"</w:instrText>
        </w:r>
        <w:r w:rsidRPr="0085132B">
          <w:rPr>
            <w:rStyle w:val="Hyperlink"/>
            <w:noProof/>
          </w:rPr>
          <w:instrText xml:space="preserve"> </w:instrText>
        </w:r>
        <w:r w:rsidRPr="0085132B">
          <w:rPr>
            <w:rStyle w:val="Hyperlink"/>
            <w:noProof/>
          </w:rPr>
          <w:fldChar w:fldCharType="separate"/>
        </w:r>
        <w:r w:rsidRPr="0085132B">
          <w:rPr>
            <w:rStyle w:val="Hyperlink"/>
            <w:noProof/>
          </w:rPr>
          <w:t>3.32.1 General</w:t>
        </w:r>
        <w:r>
          <w:rPr>
            <w:noProof/>
            <w:webHidden/>
          </w:rPr>
          <w:tab/>
        </w:r>
        <w:r>
          <w:rPr>
            <w:noProof/>
            <w:webHidden/>
          </w:rPr>
          <w:fldChar w:fldCharType="begin"/>
        </w:r>
        <w:r>
          <w:rPr>
            <w:noProof/>
            <w:webHidden/>
          </w:rPr>
          <w:instrText xml:space="preserve"> PAGEREF _Toc33180975 \h </w:instrText>
        </w:r>
      </w:ins>
      <w:r>
        <w:rPr>
          <w:noProof/>
          <w:webHidden/>
        </w:rPr>
      </w:r>
      <w:r>
        <w:rPr>
          <w:noProof/>
          <w:webHidden/>
        </w:rPr>
        <w:fldChar w:fldCharType="separate"/>
      </w:r>
      <w:ins w:id="904" w:author="Laurence Golding" w:date="2020-02-21T12:31:00Z">
        <w:r>
          <w:rPr>
            <w:noProof/>
            <w:webHidden/>
          </w:rPr>
          <w:t>128</w:t>
        </w:r>
        <w:r>
          <w:rPr>
            <w:noProof/>
            <w:webHidden/>
          </w:rPr>
          <w:fldChar w:fldCharType="end"/>
        </w:r>
        <w:r w:rsidRPr="0085132B">
          <w:rPr>
            <w:rStyle w:val="Hyperlink"/>
            <w:noProof/>
          </w:rPr>
          <w:fldChar w:fldCharType="end"/>
        </w:r>
      </w:ins>
    </w:p>
    <w:p w14:paraId="59F16396" w14:textId="2406326F" w:rsidR="00CE77CD" w:rsidRDefault="00CE77CD">
      <w:pPr>
        <w:pStyle w:val="TOC3"/>
        <w:tabs>
          <w:tab w:val="right" w:leader="dot" w:pos="9350"/>
        </w:tabs>
        <w:rPr>
          <w:ins w:id="905" w:author="Laurence Golding" w:date="2020-02-21T12:31:00Z"/>
          <w:rFonts w:asciiTheme="minorHAnsi" w:eastAsiaTheme="minorEastAsia" w:hAnsiTheme="minorHAnsi" w:cstheme="minorBidi"/>
          <w:noProof/>
          <w:sz w:val="22"/>
          <w:szCs w:val="22"/>
        </w:rPr>
      </w:pPr>
      <w:ins w:id="90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"_Toc33180976"</w:instrText>
        </w:r>
        <w:r w:rsidRPr="0085132B">
          <w:rPr>
            <w:rStyle w:val="Hyperlink"/>
            <w:noProof/>
          </w:rPr>
          <w:instrText xml:space="preserve"> </w:instrText>
        </w:r>
        <w:r w:rsidRPr="0085132B">
          <w:rPr>
            <w:rStyle w:val="Hyperlink"/>
            <w:noProof/>
          </w:rPr>
          <w:fldChar w:fldCharType="separate"/>
        </w:r>
        <w:r w:rsidRPr="0085132B">
          <w:rPr>
            <w:rStyle w:val="Hyperlink"/>
            <w:noProof/>
          </w:rPr>
          <w:t>3.32.2 Parent-child relationships</w:t>
        </w:r>
        <w:r>
          <w:rPr>
            <w:noProof/>
            <w:webHidden/>
          </w:rPr>
          <w:tab/>
        </w:r>
        <w:r>
          <w:rPr>
            <w:noProof/>
            <w:webHidden/>
          </w:rPr>
          <w:fldChar w:fldCharType="begin"/>
        </w:r>
        <w:r>
          <w:rPr>
            <w:noProof/>
            <w:webHidden/>
          </w:rPr>
          <w:instrText xml:space="preserve"> PAGEREF _Toc33180976 \h </w:instrText>
        </w:r>
      </w:ins>
      <w:r>
        <w:rPr>
          <w:noProof/>
          <w:webHidden/>
        </w:rPr>
      </w:r>
      <w:r>
        <w:rPr>
          <w:noProof/>
          <w:webHidden/>
        </w:rPr>
        <w:fldChar w:fldCharType="separate"/>
      </w:r>
      <w:ins w:id="907" w:author="Laurence Golding" w:date="2020-02-21T12:31:00Z">
        <w:r>
          <w:rPr>
            <w:noProof/>
            <w:webHidden/>
          </w:rPr>
          <w:t>128</w:t>
        </w:r>
        <w:r>
          <w:rPr>
            <w:noProof/>
            <w:webHidden/>
          </w:rPr>
          <w:fldChar w:fldCharType="end"/>
        </w:r>
        <w:r w:rsidRPr="0085132B">
          <w:rPr>
            <w:rStyle w:val="Hyperlink"/>
            <w:noProof/>
          </w:rPr>
          <w:fldChar w:fldCharType="end"/>
        </w:r>
      </w:ins>
    </w:p>
    <w:p w14:paraId="1C865DEB" w14:textId="6D6CAB73" w:rsidR="00CE77CD" w:rsidRDefault="00CE77CD">
      <w:pPr>
        <w:pStyle w:val="TOC3"/>
        <w:tabs>
          <w:tab w:val="right" w:leader="dot" w:pos="9350"/>
        </w:tabs>
        <w:rPr>
          <w:ins w:id="908" w:author="Laurence Golding" w:date="2020-02-21T12:31:00Z"/>
          <w:rFonts w:asciiTheme="minorHAnsi" w:eastAsiaTheme="minorEastAsia" w:hAnsiTheme="minorHAnsi" w:cstheme="minorBidi"/>
          <w:noProof/>
          <w:sz w:val="22"/>
          <w:szCs w:val="22"/>
        </w:rPr>
      </w:pPr>
      <w:ins w:id="90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"_Toc33180977"</w:instrText>
        </w:r>
        <w:r w:rsidRPr="0085132B">
          <w:rPr>
            <w:rStyle w:val="Hyperlink"/>
            <w:noProof/>
          </w:rPr>
          <w:instrText xml:space="preserve"> </w:instrText>
        </w:r>
        <w:r w:rsidRPr="0085132B">
          <w:rPr>
            <w:rStyle w:val="Hyperlink"/>
            <w:noProof/>
          </w:rPr>
          <w:fldChar w:fldCharType="separate"/>
        </w:r>
        <w:r w:rsidRPr="0085132B">
          <w:rPr>
            <w:rStyle w:val="Hyperlink"/>
            <w:noProof/>
          </w:rPr>
          <w:t>3.32.3 Absolute address calculation</w:t>
        </w:r>
        <w:r>
          <w:rPr>
            <w:noProof/>
            <w:webHidden/>
          </w:rPr>
          <w:tab/>
        </w:r>
        <w:r>
          <w:rPr>
            <w:noProof/>
            <w:webHidden/>
          </w:rPr>
          <w:fldChar w:fldCharType="begin"/>
        </w:r>
        <w:r>
          <w:rPr>
            <w:noProof/>
            <w:webHidden/>
          </w:rPr>
          <w:instrText xml:space="preserve"> PAGEREF _Toc33180977 \h </w:instrText>
        </w:r>
      </w:ins>
      <w:r>
        <w:rPr>
          <w:noProof/>
          <w:webHidden/>
        </w:rPr>
      </w:r>
      <w:r>
        <w:rPr>
          <w:noProof/>
          <w:webHidden/>
        </w:rPr>
        <w:fldChar w:fldCharType="separate"/>
      </w:r>
      <w:ins w:id="910" w:author="Laurence Golding" w:date="2020-02-21T12:31:00Z">
        <w:r>
          <w:rPr>
            <w:noProof/>
            <w:webHidden/>
          </w:rPr>
          <w:t>128</w:t>
        </w:r>
        <w:r>
          <w:rPr>
            <w:noProof/>
            <w:webHidden/>
          </w:rPr>
          <w:fldChar w:fldCharType="end"/>
        </w:r>
        <w:r w:rsidRPr="0085132B">
          <w:rPr>
            <w:rStyle w:val="Hyperlink"/>
            <w:noProof/>
          </w:rPr>
          <w:fldChar w:fldCharType="end"/>
        </w:r>
      </w:ins>
    </w:p>
    <w:p w14:paraId="69CDC47B" w14:textId="379253B4" w:rsidR="00CE77CD" w:rsidRDefault="00CE77CD">
      <w:pPr>
        <w:pStyle w:val="TOC3"/>
        <w:tabs>
          <w:tab w:val="right" w:leader="dot" w:pos="9350"/>
        </w:tabs>
        <w:rPr>
          <w:ins w:id="911" w:author="Laurence Golding" w:date="2020-02-21T12:31:00Z"/>
          <w:rFonts w:asciiTheme="minorHAnsi" w:eastAsiaTheme="minorEastAsia" w:hAnsiTheme="minorHAnsi" w:cstheme="minorBidi"/>
          <w:noProof/>
          <w:sz w:val="22"/>
          <w:szCs w:val="22"/>
        </w:rPr>
      </w:pPr>
      <w:ins w:id="91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"_Toc33180978"</w:instrText>
        </w:r>
        <w:r w:rsidRPr="0085132B">
          <w:rPr>
            <w:rStyle w:val="Hyperlink"/>
            <w:noProof/>
          </w:rPr>
          <w:instrText xml:space="preserve"> </w:instrText>
        </w:r>
        <w:r w:rsidRPr="0085132B">
          <w:rPr>
            <w:rStyle w:val="Hyperlink"/>
            <w:noProof/>
          </w:rPr>
          <w:fldChar w:fldCharType="separate"/>
        </w:r>
        <w:r w:rsidRPr="0085132B">
          <w:rPr>
            <w:rStyle w:val="Hyperlink"/>
            <w:noProof/>
          </w:rPr>
          <w:t>3.32.4 Relative address calculation</w:t>
        </w:r>
        <w:r>
          <w:rPr>
            <w:noProof/>
            <w:webHidden/>
          </w:rPr>
          <w:tab/>
        </w:r>
        <w:r>
          <w:rPr>
            <w:noProof/>
            <w:webHidden/>
          </w:rPr>
          <w:fldChar w:fldCharType="begin"/>
        </w:r>
        <w:r>
          <w:rPr>
            <w:noProof/>
            <w:webHidden/>
          </w:rPr>
          <w:instrText xml:space="preserve"> PAGEREF _Toc33180978 \h </w:instrText>
        </w:r>
      </w:ins>
      <w:r>
        <w:rPr>
          <w:noProof/>
          <w:webHidden/>
        </w:rPr>
      </w:r>
      <w:r>
        <w:rPr>
          <w:noProof/>
          <w:webHidden/>
        </w:rPr>
        <w:fldChar w:fldCharType="separate"/>
      </w:r>
      <w:ins w:id="913" w:author="Laurence Golding" w:date="2020-02-21T12:31:00Z">
        <w:r>
          <w:rPr>
            <w:noProof/>
            <w:webHidden/>
          </w:rPr>
          <w:t>129</w:t>
        </w:r>
        <w:r>
          <w:rPr>
            <w:noProof/>
            <w:webHidden/>
          </w:rPr>
          <w:fldChar w:fldCharType="end"/>
        </w:r>
        <w:r w:rsidRPr="0085132B">
          <w:rPr>
            <w:rStyle w:val="Hyperlink"/>
            <w:noProof/>
          </w:rPr>
          <w:fldChar w:fldCharType="end"/>
        </w:r>
      </w:ins>
    </w:p>
    <w:p w14:paraId="15F780CC" w14:textId="26D9BA17" w:rsidR="00CE77CD" w:rsidRDefault="00CE77CD">
      <w:pPr>
        <w:pStyle w:val="TOC3"/>
        <w:tabs>
          <w:tab w:val="right" w:leader="dot" w:pos="9350"/>
        </w:tabs>
        <w:rPr>
          <w:ins w:id="914" w:author="Laurence Golding" w:date="2020-02-21T12:31:00Z"/>
          <w:rFonts w:asciiTheme="minorHAnsi" w:eastAsiaTheme="minorEastAsia" w:hAnsiTheme="minorHAnsi" w:cstheme="minorBidi"/>
          <w:noProof/>
          <w:sz w:val="22"/>
          <w:szCs w:val="22"/>
        </w:rPr>
      </w:pPr>
      <w:ins w:id="91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"_Toc33180979"</w:instrText>
        </w:r>
        <w:r w:rsidRPr="0085132B">
          <w:rPr>
            <w:rStyle w:val="Hyperlink"/>
            <w:noProof/>
          </w:rPr>
          <w:instrText xml:space="preserve"> </w:instrText>
        </w:r>
        <w:r w:rsidRPr="0085132B">
          <w:rPr>
            <w:rStyle w:val="Hyperlink"/>
            <w:noProof/>
          </w:rPr>
          <w:fldChar w:fldCharType="separate"/>
        </w:r>
        <w:r w:rsidRPr="0085132B">
          <w:rPr>
            <w:rStyle w:val="Hyperlink"/>
            <w:noProof/>
          </w:rPr>
          <w:t>3.32.5 index property</w:t>
        </w:r>
        <w:r>
          <w:rPr>
            <w:noProof/>
            <w:webHidden/>
          </w:rPr>
          <w:tab/>
        </w:r>
        <w:r>
          <w:rPr>
            <w:noProof/>
            <w:webHidden/>
          </w:rPr>
          <w:fldChar w:fldCharType="begin"/>
        </w:r>
        <w:r>
          <w:rPr>
            <w:noProof/>
            <w:webHidden/>
          </w:rPr>
          <w:instrText xml:space="preserve"> PAGEREF _Toc33180979 \h </w:instrText>
        </w:r>
      </w:ins>
      <w:r>
        <w:rPr>
          <w:noProof/>
          <w:webHidden/>
        </w:rPr>
      </w:r>
      <w:r>
        <w:rPr>
          <w:noProof/>
          <w:webHidden/>
        </w:rPr>
        <w:fldChar w:fldCharType="separate"/>
      </w:r>
      <w:ins w:id="916" w:author="Laurence Golding" w:date="2020-02-21T12:31:00Z">
        <w:r>
          <w:rPr>
            <w:noProof/>
            <w:webHidden/>
          </w:rPr>
          <w:t>129</w:t>
        </w:r>
        <w:r>
          <w:rPr>
            <w:noProof/>
            <w:webHidden/>
          </w:rPr>
          <w:fldChar w:fldCharType="end"/>
        </w:r>
        <w:r w:rsidRPr="0085132B">
          <w:rPr>
            <w:rStyle w:val="Hyperlink"/>
            <w:noProof/>
          </w:rPr>
          <w:fldChar w:fldCharType="end"/>
        </w:r>
      </w:ins>
    </w:p>
    <w:p w14:paraId="5314CAFB" w14:textId="5B2D784E" w:rsidR="00CE77CD" w:rsidRDefault="00CE77CD">
      <w:pPr>
        <w:pStyle w:val="TOC3"/>
        <w:tabs>
          <w:tab w:val="right" w:leader="dot" w:pos="9350"/>
        </w:tabs>
        <w:rPr>
          <w:ins w:id="917" w:author="Laurence Golding" w:date="2020-02-21T12:31:00Z"/>
          <w:rFonts w:asciiTheme="minorHAnsi" w:eastAsiaTheme="minorEastAsia" w:hAnsiTheme="minorHAnsi" w:cstheme="minorBidi"/>
          <w:noProof/>
          <w:sz w:val="22"/>
          <w:szCs w:val="22"/>
        </w:rPr>
      </w:pPr>
      <w:ins w:id="91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"_Toc33180980"</w:instrText>
        </w:r>
        <w:r w:rsidRPr="0085132B">
          <w:rPr>
            <w:rStyle w:val="Hyperlink"/>
            <w:noProof/>
          </w:rPr>
          <w:instrText xml:space="preserve"> </w:instrText>
        </w:r>
        <w:r w:rsidRPr="0085132B">
          <w:rPr>
            <w:rStyle w:val="Hyperlink"/>
            <w:noProof/>
          </w:rPr>
          <w:fldChar w:fldCharType="separate"/>
        </w:r>
        <w:r w:rsidRPr="0085132B">
          <w:rPr>
            <w:rStyle w:val="Hyperlink"/>
            <w:noProof/>
          </w:rPr>
          <w:t>3.32.6 absoluteAddress property</w:t>
        </w:r>
        <w:r>
          <w:rPr>
            <w:noProof/>
            <w:webHidden/>
          </w:rPr>
          <w:tab/>
        </w:r>
        <w:r>
          <w:rPr>
            <w:noProof/>
            <w:webHidden/>
          </w:rPr>
          <w:fldChar w:fldCharType="begin"/>
        </w:r>
        <w:r>
          <w:rPr>
            <w:noProof/>
            <w:webHidden/>
          </w:rPr>
          <w:instrText xml:space="preserve"> PAGEREF _Toc33180980 \h </w:instrText>
        </w:r>
      </w:ins>
      <w:r>
        <w:rPr>
          <w:noProof/>
          <w:webHidden/>
        </w:rPr>
      </w:r>
      <w:r>
        <w:rPr>
          <w:noProof/>
          <w:webHidden/>
        </w:rPr>
        <w:fldChar w:fldCharType="separate"/>
      </w:r>
      <w:ins w:id="919" w:author="Laurence Golding" w:date="2020-02-21T12:31:00Z">
        <w:r>
          <w:rPr>
            <w:noProof/>
            <w:webHidden/>
          </w:rPr>
          <w:t>130</w:t>
        </w:r>
        <w:r>
          <w:rPr>
            <w:noProof/>
            <w:webHidden/>
          </w:rPr>
          <w:fldChar w:fldCharType="end"/>
        </w:r>
        <w:r w:rsidRPr="0085132B">
          <w:rPr>
            <w:rStyle w:val="Hyperlink"/>
            <w:noProof/>
          </w:rPr>
          <w:fldChar w:fldCharType="end"/>
        </w:r>
      </w:ins>
    </w:p>
    <w:p w14:paraId="5FBBD3DA" w14:textId="1AB65065" w:rsidR="00CE77CD" w:rsidRDefault="00CE77CD">
      <w:pPr>
        <w:pStyle w:val="TOC3"/>
        <w:tabs>
          <w:tab w:val="right" w:leader="dot" w:pos="9350"/>
        </w:tabs>
        <w:rPr>
          <w:ins w:id="920" w:author="Laurence Golding" w:date="2020-02-21T12:31:00Z"/>
          <w:rFonts w:asciiTheme="minorHAnsi" w:eastAsiaTheme="minorEastAsia" w:hAnsiTheme="minorHAnsi" w:cstheme="minorBidi"/>
          <w:noProof/>
          <w:sz w:val="22"/>
          <w:szCs w:val="22"/>
        </w:rPr>
      </w:pPr>
      <w:ins w:id="92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"_Toc33180981"</w:instrText>
        </w:r>
        <w:r w:rsidRPr="0085132B">
          <w:rPr>
            <w:rStyle w:val="Hyperlink"/>
            <w:noProof/>
          </w:rPr>
          <w:instrText xml:space="preserve"> </w:instrText>
        </w:r>
        <w:r w:rsidRPr="0085132B">
          <w:rPr>
            <w:rStyle w:val="Hyperlink"/>
            <w:noProof/>
          </w:rPr>
          <w:fldChar w:fldCharType="separate"/>
        </w:r>
        <w:r w:rsidRPr="0085132B">
          <w:rPr>
            <w:rStyle w:val="Hyperlink"/>
            <w:noProof/>
          </w:rPr>
          <w:t>3.32.7 relativeAddress property</w:t>
        </w:r>
        <w:r>
          <w:rPr>
            <w:noProof/>
            <w:webHidden/>
          </w:rPr>
          <w:tab/>
        </w:r>
        <w:r>
          <w:rPr>
            <w:noProof/>
            <w:webHidden/>
          </w:rPr>
          <w:fldChar w:fldCharType="begin"/>
        </w:r>
        <w:r>
          <w:rPr>
            <w:noProof/>
            <w:webHidden/>
          </w:rPr>
          <w:instrText xml:space="preserve"> PAGEREF _Toc33180981 \h </w:instrText>
        </w:r>
      </w:ins>
      <w:r>
        <w:rPr>
          <w:noProof/>
          <w:webHidden/>
        </w:rPr>
      </w:r>
      <w:r>
        <w:rPr>
          <w:noProof/>
          <w:webHidden/>
        </w:rPr>
        <w:fldChar w:fldCharType="separate"/>
      </w:r>
      <w:ins w:id="922" w:author="Laurence Golding" w:date="2020-02-21T12:31:00Z">
        <w:r>
          <w:rPr>
            <w:noProof/>
            <w:webHidden/>
          </w:rPr>
          <w:t>130</w:t>
        </w:r>
        <w:r>
          <w:rPr>
            <w:noProof/>
            <w:webHidden/>
          </w:rPr>
          <w:fldChar w:fldCharType="end"/>
        </w:r>
        <w:r w:rsidRPr="0085132B">
          <w:rPr>
            <w:rStyle w:val="Hyperlink"/>
            <w:noProof/>
          </w:rPr>
          <w:fldChar w:fldCharType="end"/>
        </w:r>
      </w:ins>
    </w:p>
    <w:p w14:paraId="43BB35C6" w14:textId="71C41ADD" w:rsidR="00CE77CD" w:rsidRDefault="00CE77CD">
      <w:pPr>
        <w:pStyle w:val="TOC3"/>
        <w:tabs>
          <w:tab w:val="right" w:leader="dot" w:pos="9350"/>
        </w:tabs>
        <w:rPr>
          <w:ins w:id="923" w:author="Laurence Golding" w:date="2020-02-21T12:31:00Z"/>
          <w:rFonts w:asciiTheme="minorHAnsi" w:eastAsiaTheme="minorEastAsia" w:hAnsiTheme="minorHAnsi" w:cstheme="minorBidi"/>
          <w:noProof/>
          <w:sz w:val="22"/>
          <w:szCs w:val="22"/>
        </w:rPr>
      </w:pPr>
      <w:ins w:id="92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"_Toc33180982"</w:instrText>
        </w:r>
        <w:r w:rsidRPr="0085132B">
          <w:rPr>
            <w:rStyle w:val="Hyperlink"/>
            <w:noProof/>
          </w:rPr>
          <w:instrText xml:space="preserve"> </w:instrText>
        </w:r>
        <w:r w:rsidRPr="0085132B">
          <w:rPr>
            <w:rStyle w:val="Hyperlink"/>
            <w:noProof/>
          </w:rPr>
          <w:fldChar w:fldCharType="separate"/>
        </w:r>
        <w:r w:rsidRPr="0085132B">
          <w:rPr>
            <w:rStyle w:val="Hyperlink"/>
            <w:noProof/>
          </w:rPr>
          <w:t>3.32.8 offsetFromParent property</w:t>
        </w:r>
        <w:r>
          <w:rPr>
            <w:noProof/>
            <w:webHidden/>
          </w:rPr>
          <w:tab/>
        </w:r>
        <w:r>
          <w:rPr>
            <w:noProof/>
            <w:webHidden/>
          </w:rPr>
          <w:fldChar w:fldCharType="begin"/>
        </w:r>
        <w:r>
          <w:rPr>
            <w:noProof/>
            <w:webHidden/>
          </w:rPr>
          <w:instrText xml:space="preserve"> PAGEREF _Toc33180982 \h </w:instrText>
        </w:r>
      </w:ins>
      <w:r>
        <w:rPr>
          <w:noProof/>
          <w:webHidden/>
        </w:rPr>
      </w:r>
      <w:r>
        <w:rPr>
          <w:noProof/>
          <w:webHidden/>
        </w:rPr>
        <w:fldChar w:fldCharType="separate"/>
      </w:r>
      <w:ins w:id="925" w:author="Laurence Golding" w:date="2020-02-21T12:31:00Z">
        <w:r>
          <w:rPr>
            <w:noProof/>
            <w:webHidden/>
          </w:rPr>
          <w:t>130</w:t>
        </w:r>
        <w:r>
          <w:rPr>
            <w:noProof/>
            <w:webHidden/>
          </w:rPr>
          <w:fldChar w:fldCharType="end"/>
        </w:r>
        <w:r w:rsidRPr="0085132B">
          <w:rPr>
            <w:rStyle w:val="Hyperlink"/>
            <w:noProof/>
          </w:rPr>
          <w:fldChar w:fldCharType="end"/>
        </w:r>
      </w:ins>
    </w:p>
    <w:p w14:paraId="000AD622" w14:textId="254E412C" w:rsidR="00CE77CD" w:rsidRDefault="00CE77CD">
      <w:pPr>
        <w:pStyle w:val="TOC3"/>
        <w:tabs>
          <w:tab w:val="right" w:leader="dot" w:pos="9350"/>
        </w:tabs>
        <w:rPr>
          <w:ins w:id="926" w:author="Laurence Golding" w:date="2020-02-21T12:31:00Z"/>
          <w:rFonts w:asciiTheme="minorHAnsi" w:eastAsiaTheme="minorEastAsia" w:hAnsiTheme="minorHAnsi" w:cstheme="minorBidi"/>
          <w:noProof/>
          <w:sz w:val="22"/>
          <w:szCs w:val="22"/>
        </w:rPr>
      </w:pPr>
      <w:ins w:id="92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"_Toc33180983"</w:instrText>
        </w:r>
        <w:r w:rsidRPr="0085132B">
          <w:rPr>
            <w:rStyle w:val="Hyperlink"/>
            <w:noProof/>
          </w:rPr>
          <w:instrText xml:space="preserve"> </w:instrText>
        </w:r>
        <w:r w:rsidRPr="0085132B">
          <w:rPr>
            <w:rStyle w:val="Hyperlink"/>
            <w:noProof/>
          </w:rPr>
          <w:fldChar w:fldCharType="separate"/>
        </w:r>
        <w:r w:rsidRPr="0085132B">
          <w:rPr>
            <w:rStyle w:val="Hyperlink"/>
            <w:noProof/>
          </w:rPr>
          <w:t>3.32.9 length property</w:t>
        </w:r>
        <w:r>
          <w:rPr>
            <w:noProof/>
            <w:webHidden/>
          </w:rPr>
          <w:tab/>
        </w:r>
        <w:r>
          <w:rPr>
            <w:noProof/>
            <w:webHidden/>
          </w:rPr>
          <w:fldChar w:fldCharType="begin"/>
        </w:r>
        <w:r>
          <w:rPr>
            <w:noProof/>
            <w:webHidden/>
          </w:rPr>
          <w:instrText xml:space="preserve"> PAGEREF _Toc33180983 \h </w:instrText>
        </w:r>
      </w:ins>
      <w:r>
        <w:rPr>
          <w:noProof/>
          <w:webHidden/>
        </w:rPr>
      </w:r>
      <w:r>
        <w:rPr>
          <w:noProof/>
          <w:webHidden/>
        </w:rPr>
        <w:fldChar w:fldCharType="separate"/>
      </w:r>
      <w:ins w:id="928" w:author="Laurence Golding" w:date="2020-02-21T12:31:00Z">
        <w:r>
          <w:rPr>
            <w:noProof/>
            <w:webHidden/>
          </w:rPr>
          <w:t>130</w:t>
        </w:r>
        <w:r>
          <w:rPr>
            <w:noProof/>
            <w:webHidden/>
          </w:rPr>
          <w:fldChar w:fldCharType="end"/>
        </w:r>
        <w:r w:rsidRPr="0085132B">
          <w:rPr>
            <w:rStyle w:val="Hyperlink"/>
            <w:noProof/>
          </w:rPr>
          <w:fldChar w:fldCharType="end"/>
        </w:r>
      </w:ins>
    </w:p>
    <w:p w14:paraId="3AC58ABA" w14:textId="415DB26D" w:rsidR="00CE77CD" w:rsidRDefault="00CE77CD">
      <w:pPr>
        <w:pStyle w:val="TOC3"/>
        <w:tabs>
          <w:tab w:val="right" w:leader="dot" w:pos="9350"/>
        </w:tabs>
        <w:rPr>
          <w:ins w:id="929" w:author="Laurence Golding" w:date="2020-02-21T12:31:00Z"/>
          <w:rFonts w:asciiTheme="minorHAnsi" w:eastAsiaTheme="minorEastAsia" w:hAnsiTheme="minorHAnsi" w:cstheme="minorBidi"/>
          <w:noProof/>
          <w:sz w:val="22"/>
          <w:szCs w:val="22"/>
        </w:rPr>
      </w:pPr>
      <w:ins w:id="93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"_Toc33180984"</w:instrText>
        </w:r>
        <w:r w:rsidRPr="0085132B">
          <w:rPr>
            <w:rStyle w:val="Hyperlink"/>
            <w:noProof/>
          </w:rPr>
          <w:instrText xml:space="preserve"> </w:instrText>
        </w:r>
        <w:r w:rsidRPr="0085132B">
          <w:rPr>
            <w:rStyle w:val="Hyperlink"/>
            <w:noProof/>
          </w:rPr>
          <w:fldChar w:fldCharType="separate"/>
        </w:r>
        <w:r w:rsidRPr="0085132B">
          <w:rPr>
            <w:rStyle w:val="Hyperlink"/>
            <w:noProof/>
          </w:rPr>
          <w:t>3.32.10 name property</w:t>
        </w:r>
        <w:r>
          <w:rPr>
            <w:noProof/>
            <w:webHidden/>
          </w:rPr>
          <w:tab/>
        </w:r>
        <w:r>
          <w:rPr>
            <w:noProof/>
            <w:webHidden/>
          </w:rPr>
          <w:fldChar w:fldCharType="begin"/>
        </w:r>
        <w:r>
          <w:rPr>
            <w:noProof/>
            <w:webHidden/>
          </w:rPr>
          <w:instrText xml:space="preserve"> PAGEREF _Toc33180984 \h </w:instrText>
        </w:r>
      </w:ins>
      <w:r>
        <w:rPr>
          <w:noProof/>
          <w:webHidden/>
        </w:rPr>
      </w:r>
      <w:r>
        <w:rPr>
          <w:noProof/>
          <w:webHidden/>
        </w:rPr>
        <w:fldChar w:fldCharType="separate"/>
      </w:r>
      <w:ins w:id="931" w:author="Laurence Golding" w:date="2020-02-21T12:31:00Z">
        <w:r>
          <w:rPr>
            <w:noProof/>
            <w:webHidden/>
          </w:rPr>
          <w:t>131</w:t>
        </w:r>
        <w:r>
          <w:rPr>
            <w:noProof/>
            <w:webHidden/>
          </w:rPr>
          <w:fldChar w:fldCharType="end"/>
        </w:r>
        <w:r w:rsidRPr="0085132B">
          <w:rPr>
            <w:rStyle w:val="Hyperlink"/>
            <w:noProof/>
          </w:rPr>
          <w:fldChar w:fldCharType="end"/>
        </w:r>
      </w:ins>
    </w:p>
    <w:p w14:paraId="4767DA23" w14:textId="4CC069BD" w:rsidR="00CE77CD" w:rsidRDefault="00CE77CD">
      <w:pPr>
        <w:pStyle w:val="TOC3"/>
        <w:tabs>
          <w:tab w:val="right" w:leader="dot" w:pos="9350"/>
        </w:tabs>
        <w:rPr>
          <w:ins w:id="932" w:author="Laurence Golding" w:date="2020-02-21T12:31:00Z"/>
          <w:rFonts w:asciiTheme="minorHAnsi" w:eastAsiaTheme="minorEastAsia" w:hAnsiTheme="minorHAnsi" w:cstheme="minorBidi"/>
          <w:noProof/>
          <w:sz w:val="22"/>
          <w:szCs w:val="22"/>
        </w:rPr>
      </w:pPr>
      <w:ins w:id="93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"_Toc33180985"</w:instrText>
        </w:r>
        <w:r w:rsidRPr="0085132B">
          <w:rPr>
            <w:rStyle w:val="Hyperlink"/>
            <w:noProof/>
          </w:rPr>
          <w:instrText xml:space="preserve"> </w:instrText>
        </w:r>
        <w:r w:rsidRPr="0085132B">
          <w:rPr>
            <w:rStyle w:val="Hyperlink"/>
            <w:noProof/>
          </w:rPr>
          <w:fldChar w:fldCharType="separate"/>
        </w:r>
        <w:r w:rsidRPr="0085132B">
          <w:rPr>
            <w:rStyle w:val="Hyperlink"/>
            <w:noProof/>
          </w:rPr>
          <w:t>3.32.11 fullyQualifiedName property</w:t>
        </w:r>
        <w:r>
          <w:rPr>
            <w:noProof/>
            <w:webHidden/>
          </w:rPr>
          <w:tab/>
        </w:r>
        <w:r>
          <w:rPr>
            <w:noProof/>
            <w:webHidden/>
          </w:rPr>
          <w:fldChar w:fldCharType="begin"/>
        </w:r>
        <w:r>
          <w:rPr>
            <w:noProof/>
            <w:webHidden/>
          </w:rPr>
          <w:instrText xml:space="preserve"> PAGEREF _Toc33180985 \h </w:instrText>
        </w:r>
      </w:ins>
      <w:r>
        <w:rPr>
          <w:noProof/>
          <w:webHidden/>
        </w:rPr>
      </w:r>
      <w:r>
        <w:rPr>
          <w:noProof/>
          <w:webHidden/>
        </w:rPr>
        <w:fldChar w:fldCharType="separate"/>
      </w:r>
      <w:ins w:id="934" w:author="Laurence Golding" w:date="2020-02-21T12:31:00Z">
        <w:r>
          <w:rPr>
            <w:noProof/>
            <w:webHidden/>
          </w:rPr>
          <w:t>131</w:t>
        </w:r>
        <w:r>
          <w:rPr>
            <w:noProof/>
            <w:webHidden/>
          </w:rPr>
          <w:fldChar w:fldCharType="end"/>
        </w:r>
        <w:r w:rsidRPr="0085132B">
          <w:rPr>
            <w:rStyle w:val="Hyperlink"/>
            <w:noProof/>
          </w:rPr>
          <w:fldChar w:fldCharType="end"/>
        </w:r>
      </w:ins>
    </w:p>
    <w:p w14:paraId="76284CA6" w14:textId="48022757" w:rsidR="00CE77CD" w:rsidRDefault="00CE77CD">
      <w:pPr>
        <w:pStyle w:val="TOC3"/>
        <w:tabs>
          <w:tab w:val="right" w:leader="dot" w:pos="9350"/>
        </w:tabs>
        <w:rPr>
          <w:ins w:id="935" w:author="Laurence Golding" w:date="2020-02-21T12:31:00Z"/>
          <w:rFonts w:asciiTheme="minorHAnsi" w:eastAsiaTheme="minorEastAsia" w:hAnsiTheme="minorHAnsi" w:cstheme="minorBidi"/>
          <w:noProof/>
          <w:sz w:val="22"/>
          <w:szCs w:val="22"/>
        </w:rPr>
      </w:pPr>
      <w:ins w:id="93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"_Toc33180986"</w:instrText>
        </w:r>
        <w:r w:rsidRPr="0085132B">
          <w:rPr>
            <w:rStyle w:val="Hyperlink"/>
            <w:noProof/>
          </w:rPr>
          <w:instrText xml:space="preserve"> </w:instrText>
        </w:r>
        <w:r w:rsidRPr="0085132B">
          <w:rPr>
            <w:rStyle w:val="Hyperlink"/>
            <w:noProof/>
          </w:rPr>
          <w:fldChar w:fldCharType="separate"/>
        </w:r>
        <w:r w:rsidRPr="0085132B">
          <w:rPr>
            <w:rStyle w:val="Hyperlink"/>
            <w:noProof/>
          </w:rPr>
          <w:t>3.32.12 kind property</w:t>
        </w:r>
        <w:r>
          <w:rPr>
            <w:noProof/>
            <w:webHidden/>
          </w:rPr>
          <w:tab/>
        </w:r>
        <w:r>
          <w:rPr>
            <w:noProof/>
            <w:webHidden/>
          </w:rPr>
          <w:fldChar w:fldCharType="begin"/>
        </w:r>
        <w:r>
          <w:rPr>
            <w:noProof/>
            <w:webHidden/>
          </w:rPr>
          <w:instrText xml:space="preserve"> PAGEREF _Toc33180986 \h </w:instrText>
        </w:r>
      </w:ins>
      <w:r>
        <w:rPr>
          <w:noProof/>
          <w:webHidden/>
        </w:rPr>
      </w:r>
      <w:r>
        <w:rPr>
          <w:noProof/>
          <w:webHidden/>
        </w:rPr>
        <w:fldChar w:fldCharType="separate"/>
      </w:r>
      <w:ins w:id="937" w:author="Laurence Golding" w:date="2020-02-21T12:31:00Z">
        <w:r>
          <w:rPr>
            <w:noProof/>
            <w:webHidden/>
          </w:rPr>
          <w:t>131</w:t>
        </w:r>
        <w:r>
          <w:rPr>
            <w:noProof/>
            <w:webHidden/>
          </w:rPr>
          <w:fldChar w:fldCharType="end"/>
        </w:r>
        <w:r w:rsidRPr="0085132B">
          <w:rPr>
            <w:rStyle w:val="Hyperlink"/>
            <w:noProof/>
          </w:rPr>
          <w:fldChar w:fldCharType="end"/>
        </w:r>
      </w:ins>
    </w:p>
    <w:p w14:paraId="031177A4" w14:textId="471FF4C4" w:rsidR="00CE77CD" w:rsidRDefault="00CE77CD">
      <w:pPr>
        <w:pStyle w:val="TOC3"/>
        <w:tabs>
          <w:tab w:val="right" w:leader="dot" w:pos="9350"/>
        </w:tabs>
        <w:rPr>
          <w:ins w:id="938" w:author="Laurence Golding" w:date="2020-02-21T12:31:00Z"/>
          <w:rFonts w:asciiTheme="minorHAnsi" w:eastAsiaTheme="minorEastAsia" w:hAnsiTheme="minorHAnsi" w:cstheme="minorBidi"/>
          <w:noProof/>
          <w:sz w:val="22"/>
          <w:szCs w:val="22"/>
        </w:rPr>
      </w:pPr>
      <w:ins w:id="93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"_Toc33180987"</w:instrText>
        </w:r>
        <w:r w:rsidRPr="0085132B">
          <w:rPr>
            <w:rStyle w:val="Hyperlink"/>
            <w:noProof/>
          </w:rPr>
          <w:instrText xml:space="preserve"> </w:instrText>
        </w:r>
        <w:r w:rsidRPr="0085132B">
          <w:rPr>
            <w:rStyle w:val="Hyperlink"/>
            <w:noProof/>
          </w:rPr>
          <w:fldChar w:fldCharType="separate"/>
        </w:r>
        <w:r w:rsidRPr="0085132B">
          <w:rPr>
            <w:rStyle w:val="Hyperlink"/>
            <w:noProof/>
          </w:rPr>
          <w:t>3.32.13 parentIndex property</w:t>
        </w:r>
        <w:r>
          <w:rPr>
            <w:noProof/>
            <w:webHidden/>
          </w:rPr>
          <w:tab/>
        </w:r>
        <w:r>
          <w:rPr>
            <w:noProof/>
            <w:webHidden/>
          </w:rPr>
          <w:fldChar w:fldCharType="begin"/>
        </w:r>
        <w:r>
          <w:rPr>
            <w:noProof/>
            <w:webHidden/>
          </w:rPr>
          <w:instrText xml:space="preserve"> PAGEREF _Toc33180987 \h </w:instrText>
        </w:r>
      </w:ins>
      <w:r>
        <w:rPr>
          <w:noProof/>
          <w:webHidden/>
        </w:rPr>
      </w:r>
      <w:r>
        <w:rPr>
          <w:noProof/>
          <w:webHidden/>
        </w:rPr>
        <w:fldChar w:fldCharType="separate"/>
      </w:r>
      <w:ins w:id="940" w:author="Laurence Golding" w:date="2020-02-21T12:31:00Z">
        <w:r>
          <w:rPr>
            <w:noProof/>
            <w:webHidden/>
          </w:rPr>
          <w:t>131</w:t>
        </w:r>
        <w:r>
          <w:rPr>
            <w:noProof/>
            <w:webHidden/>
          </w:rPr>
          <w:fldChar w:fldCharType="end"/>
        </w:r>
        <w:r w:rsidRPr="0085132B">
          <w:rPr>
            <w:rStyle w:val="Hyperlink"/>
            <w:noProof/>
          </w:rPr>
          <w:fldChar w:fldCharType="end"/>
        </w:r>
      </w:ins>
    </w:p>
    <w:p w14:paraId="50278174" w14:textId="450A35EA" w:rsidR="00CE77CD" w:rsidRDefault="00CE77CD">
      <w:pPr>
        <w:pStyle w:val="TOC2"/>
        <w:tabs>
          <w:tab w:val="right" w:leader="dot" w:pos="9350"/>
        </w:tabs>
        <w:rPr>
          <w:ins w:id="941" w:author="Laurence Golding" w:date="2020-02-21T12:31:00Z"/>
          <w:rFonts w:asciiTheme="minorHAnsi" w:eastAsiaTheme="minorEastAsia" w:hAnsiTheme="minorHAnsi" w:cstheme="minorBidi"/>
          <w:noProof/>
          <w:sz w:val="22"/>
          <w:szCs w:val="22"/>
        </w:rPr>
      </w:pPr>
      <w:ins w:id="94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"_Toc33180988"</w:instrText>
        </w:r>
        <w:r w:rsidRPr="0085132B">
          <w:rPr>
            <w:rStyle w:val="Hyperlink"/>
            <w:noProof/>
          </w:rPr>
          <w:instrText xml:space="preserve"> </w:instrText>
        </w:r>
        <w:r w:rsidRPr="0085132B">
          <w:rPr>
            <w:rStyle w:val="Hyperlink"/>
            <w:noProof/>
          </w:rPr>
          <w:fldChar w:fldCharType="separate"/>
        </w:r>
        <w:r w:rsidRPr="0085132B">
          <w:rPr>
            <w:rStyle w:val="Hyperlink"/>
            <w:noProof/>
          </w:rPr>
          <w:t>3.33 logicalLocation object</w:t>
        </w:r>
        <w:r>
          <w:rPr>
            <w:noProof/>
            <w:webHidden/>
          </w:rPr>
          <w:tab/>
        </w:r>
        <w:r>
          <w:rPr>
            <w:noProof/>
            <w:webHidden/>
          </w:rPr>
          <w:fldChar w:fldCharType="begin"/>
        </w:r>
        <w:r>
          <w:rPr>
            <w:noProof/>
            <w:webHidden/>
          </w:rPr>
          <w:instrText xml:space="preserve"> PAGEREF _Toc33180988 \h </w:instrText>
        </w:r>
      </w:ins>
      <w:r>
        <w:rPr>
          <w:noProof/>
          <w:webHidden/>
        </w:rPr>
      </w:r>
      <w:r>
        <w:rPr>
          <w:noProof/>
          <w:webHidden/>
        </w:rPr>
        <w:fldChar w:fldCharType="separate"/>
      </w:r>
      <w:ins w:id="943" w:author="Laurence Golding" w:date="2020-02-21T12:31:00Z">
        <w:r>
          <w:rPr>
            <w:noProof/>
            <w:webHidden/>
          </w:rPr>
          <w:t>132</w:t>
        </w:r>
        <w:r>
          <w:rPr>
            <w:noProof/>
            <w:webHidden/>
          </w:rPr>
          <w:fldChar w:fldCharType="end"/>
        </w:r>
        <w:r w:rsidRPr="0085132B">
          <w:rPr>
            <w:rStyle w:val="Hyperlink"/>
            <w:noProof/>
          </w:rPr>
          <w:fldChar w:fldCharType="end"/>
        </w:r>
      </w:ins>
    </w:p>
    <w:p w14:paraId="169E25CC" w14:textId="3CD1EFF7" w:rsidR="00CE77CD" w:rsidRDefault="00CE77CD">
      <w:pPr>
        <w:pStyle w:val="TOC3"/>
        <w:tabs>
          <w:tab w:val="right" w:leader="dot" w:pos="9350"/>
        </w:tabs>
        <w:rPr>
          <w:ins w:id="944" w:author="Laurence Golding" w:date="2020-02-21T12:31:00Z"/>
          <w:rFonts w:asciiTheme="minorHAnsi" w:eastAsiaTheme="minorEastAsia" w:hAnsiTheme="minorHAnsi" w:cstheme="minorBidi"/>
          <w:noProof/>
          <w:sz w:val="22"/>
          <w:szCs w:val="22"/>
        </w:rPr>
      </w:pPr>
      <w:ins w:id="94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"_Toc33180989"</w:instrText>
        </w:r>
        <w:r w:rsidRPr="0085132B">
          <w:rPr>
            <w:rStyle w:val="Hyperlink"/>
            <w:noProof/>
          </w:rPr>
          <w:instrText xml:space="preserve"> </w:instrText>
        </w:r>
        <w:r w:rsidRPr="0085132B">
          <w:rPr>
            <w:rStyle w:val="Hyperlink"/>
            <w:noProof/>
          </w:rPr>
          <w:fldChar w:fldCharType="separate"/>
        </w:r>
        <w:r w:rsidRPr="0085132B">
          <w:rPr>
            <w:rStyle w:val="Hyperlink"/>
            <w:noProof/>
          </w:rPr>
          <w:t>3.33.1 General</w:t>
        </w:r>
        <w:r>
          <w:rPr>
            <w:noProof/>
            <w:webHidden/>
          </w:rPr>
          <w:tab/>
        </w:r>
        <w:r>
          <w:rPr>
            <w:noProof/>
            <w:webHidden/>
          </w:rPr>
          <w:fldChar w:fldCharType="begin"/>
        </w:r>
        <w:r>
          <w:rPr>
            <w:noProof/>
            <w:webHidden/>
          </w:rPr>
          <w:instrText xml:space="preserve"> PAGEREF _Toc33180989 \h </w:instrText>
        </w:r>
      </w:ins>
      <w:r>
        <w:rPr>
          <w:noProof/>
          <w:webHidden/>
        </w:rPr>
      </w:r>
      <w:r>
        <w:rPr>
          <w:noProof/>
          <w:webHidden/>
        </w:rPr>
        <w:fldChar w:fldCharType="separate"/>
      </w:r>
      <w:ins w:id="946" w:author="Laurence Golding" w:date="2020-02-21T12:31:00Z">
        <w:r>
          <w:rPr>
            <w:noProof/>
            <w:webHidden/>
          </w:rPr>
          <w:t>132</w:t>
        </w:r>
        <w:r>
          <w:rPr>
            <w:noProof/>
            <w:webHidden/>
          </w:rPr>
          <w:fldChar w:fldCharType="end"/>
        </w:r>
        <w:r w:rsidRPr="0085132B">
          <w:rPr>
            <w:rStyle w:val="Hyperlink"/>
            <w:noProof/>
          </w:rPr>
          <w:fldChar w:fldCharType="end"/>
        </w:r>
      </w:ins>
    </w:p>
    <w:p w14:paraId="4C1CC7BE" w14:textId="581CDAEE" w:rsidR="00CE77CD" w:rsidRDefault="00CE77CD">
      <w:pPr>
        <w:pStyle w:val="TOC3"/>
        <w:tabs>
          <w:tab w:val="right" w:leader="dot" w:pos="9350"/>
        </w:tabs>
        <w:rPr>
          <w:ins w:id="947" w:author="Laurence Golding" w:date="2020-02-21T12:31:00Z"/>
          <w:rFonts w:asciiTheme="minorHAnsi" w:eastAsiaTheme="minorEastAsia" w:hAnsiTheme="minorHAnsi" w:cstheme="minorBidi"/>
          <w:noProof/>
          <w:sz w:val="22"/>
          <w:szCs w:val="22"/>
        </w:rPr>
      </w:pPr>
      <w:ins w:id="948" w:author="Laurence Golding" w:date="2020-02-21T12:31:00Z">
        <w:r w:rsidRPr="0085132B">
          <w:rPr>
            <w:rStyle w:val="Hyperlink"/>
            <w:noProof/>
          </w:rPr>
          <w:lastRenderedPageBreak/>
          <w:fldChar w:fldCharType="begin"/>
        </w:r>
        <w:r w:rsidRPr="0085132B">
          <w:rPr>
            <w:rStyle w:val="Hyperlink"/>
            <w:noProof/>
          </w:rPr>
          <w:instrText xml:space="preserve"> </w:instrText>
        </w:r>
        <w:r>
          <w:rPr>
            <w:noProof/>
          </w:rPr>
          <w:instrText>HYPERLINK \l "_Toc33180990"</w:instrText>
        </w:r>
        <w:r w:rsidRPr="0085132B">
          <w:rPr>
            <w:rStyle w:val="Hyperlink"/>
            <w:noProof/>
          </w:rPr>
          <w:instrText xml:space="preserve"> </w:instrText>
        </w:r>
        <w:r w:rsidRPr="0085132B">
          <w:rPr>
            <w:rStyle w:val="Hyperlink"/>
            <w:noProof/>
          </w:rPr>
          <w:fldChar w:fldCharType="separate"/>
        </w:r>
        <w:r w:rsidRPr="0085132B">
          <w:rPr>
            <w:rStyle w:val="Hyperlink"/>
            <w:noProof/>
          </w:rPr>
          <w:t>3.33.2 Logical location naming rules</w:t>
        </w:r>
        <w:r>
          <w:rPr>
            <w:noProof/>
            <w:webHidden/>
          </w:rPr>
          <w:tab/>
        </w:r>
        <w:r>
          <w:rPr>
            <w:noProof/>
            <w:webHidden/>
          </w:rPr>
          <w:fldChar w:fldCharType="begin"/>
        </w:r>
        <w:r>
          <w:rPr>
            <w:noProof/>
            <w:webHidden/>
          </w:rPr>
          <w:instrText xml:space="preserve"> PAGEREF _Toc33180990 \h </w:instrText>
        </w:r>
      </w:ins>
      <w:r>
        <w:rPr>
          <w:noProof/>
          <w:webHidden/>
        </w:rPr>
      </w:r>
      <w:r>
        <w:rPr>
          <w:noProof/>
          <w:webHidden/>
        </w:rPr>
        <w:fldChar w:fldCharType="separate"/>
      </w:r>
      <w:ins w:id="949" w:author="Laurence Golding" w:date="2020-02-21T12:31:00Z">
        <w:r>
          <w:rPr>
            <w:noProof/>
            <w:webHidden/>
          </w:rPr>
          <w:t>132</w:t>
        </w:r>
        <w:r>
          <w:rPr>
            <w:noProof/>
            <w:webHidden/>
          </w:rPr>
          <w:fldChar w:fldCharType="end"/>
        </w:r>
        <w:r w:rsidRPr="0085132B">
          <w:rPr>
            <w:rStyle w:val="Hyperlink"/>
            <w:noProof/>
          </w:rPr>
          <w:fldChar w:fldCharType="end"/>
        </w:r>
      </w:ins>
    </w:p>
    <w:p w14:paraId="0727AC8D" w14:textId="641FD983" w:rsidR="00CE77CD" w:rsidRDefault="00CE77CD">
      <w:pPr>
        <w:pStyle w:val="TOC3"/>
        <w:tabs>
          <w:tab w:val="right" w:leader="dot" w:pos="9350"/>
        </w:tabs>
        <w:rPr>
          <w:ins w:id="950" w:author="Laurence Golding" w:date="2020-02-21T12:31:00Z"/>
          <w:rFonts w:asciiTheme="minorHAnsi" w:eastAsiaTheme="minorEastAsia" w:hAnsiTheme="minorHAnsi" w:cstheme="minorBidi"/>
          <w:noProof/>
          <w:sz w:val="22"/>
          <w:szCs w:val="22"/>
        </w:rPr>
      </w:pPr>
      <w:ins w:id="95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"_Toc33180991"</w:instrText>
        </w:r>
        <w:r w:rsidRPr="0085132B">
          <w:rPr>
            <w:rStyle w:val="Hyperlink"/>
            <w:noProof/>
          </w:rPr>
          <w:instrText xml:space="preserve"> </w:instrText>
        </w:r>
        <w:r w:rsidRPr="0085132B">
          <w:rPr>
            <w:rStyle w:val="Hyperlink"/>
            <w:noProof/>
          </w:rPr>
          <w:fldChar w:fldCharType="separate"/>
        </w:r>
        <w:r w:rsidRPr="0085132B">
          <w:rPr>
            <w:rStyle w:val="Hyperlink"/>
            <w:noProof/>
          </w:rPr>
          <w:t>3.33.3 index property</w:t>
        </w:r>
        <w:r>
          <w:rPr>
            <w:noProof/>
            <w:webHidden/>
          </w:rPr>
          <w:tab/>
        </w:r>
        <w:r>
          <w:rPr>
            <w:noProof/>
            <w:webHidden/>
          </w:rPr>
          <w:fldChar w:fldCharType="begin"/>
        </w:r>
        <w:r>
          <w:rPr>
            <w:noProof/>
            <w:webHidden/>
          </w:rPr>
          <w:instrText xml:space="preserve"> PAGEREF _Toc33180991 \h </w:instrText>
        </w:r>
      </w:ins>
      <w:r>
        <w:rPr>
          <w:noProof/>
          <w:webHidden/>
        </w:rPr>
      </w:r>
      <w:r>
        <w:rPr>
          <w:noProof/>
          <w:webHidden/>
        </w:rPr>
        <w:fldChar w:fldCharType="separate"/>
      </w:r>
      <w:ins w:id="952" w:author="Laurence Golding" w:date="2020-02-21T12:31:00Z">
        <w:r>
          <w:rPr>
            <w:noProof/>
            <w:webHidden/>
          </w:rPr>
          <w:t>132</w:t>
        </w:r>
        <w:r>
          <w:rPr>
            <w:noProof/>
            <w:webHidden/>
          </w:rPr>
          <w:fldChar w:fldCharType="end"/>
        </w:r>
        <w:r w:rsidRPr="0085132B">
          <w:rPr>
            <w:rStyle w:val="Hyperlink"/>
            <w:noProof/>
          </w:rPr>
          <w:fldChar w:fldCharType="end"/>
        </w:r>
      </w:ins>
    </w:p>
    <w:p w14:paraId="18135F9D" w14:textId="670D7426" w:rsidR="00CE77CD" w:rsidRDefault="00CE77CD">
      <w:pPr>
        <w:pStyle w:val="TOC3"/>
        <w:tabs>
          <w:tab w:val="right" w:leader="dot" w:pos="9350"/>
        </w:tabs>
        <w:rPr>
          <w:ins w:id="953" w:author="Laurence Golding" w:date="2020-02-21T12:31:00Z"/>
          <w:rFonts w:asciiTheme="minorHAnsi" w:eastAsiaTheme="minorEastAsia" w:hAnsiTheme="minorHAnsi" w:cstheme="minorBidi"/>
          <w:noProof/>
          <w:sz w:val="22"/>
          <w:szCs w:val="22"/>
        </w:rPr>
      </w:pPr>
      <w:ins w:id="95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"_Toc33180992"</w:instrText>
        </w:r>
        <w:r w:rsidRPr="0085132B">
          <w:rPr>
            <w:rStyle w:val="Hyperlink"/>
            <w:noProof/>
          </w:rPr>
          <w:instrText xml:space="preserve"> </w:instrText>
        </w:r>
        <w:r w:rsidRPr="0085132B">
          <w:rPr>
            <w:rStyle w:val="Hyperlink"/>
            <w:noProof/>
          </w:rPr>
          <w:fldChar w:fldCharType="separate"/>
        </w:r>
        <w:r w:rsidRPr="0085132B">
          <w:rPr>
            <w:rStyle w:val="Hyperlink"/>
            <w:noProof/>
          </w:rPr>
          <w:t>3.33.4 name property</w:t>
        </w:r>
        <w:r>
          <w:rPr>
            <w:noProof/>
            <w:webHidden/>
          </w:rPr>
          <w:tab/>
        </w:r>
        <w:r>
          <w:rPr>
            <w:noProof/>
            <w:webHidden/>
          </w:rPr>
          <w:fldChar w:fldCharType="begin"/>
        </w:r>
        <w:r>
          <w:rPr>
            <w:noProof/>
            <w:webHidden/>
          </w:rPr>
          <w:instrText xml:space="preserve"> PAGEREF _Toc33180992 \h </w:instrText>
        </w:r>
      </w:ins>
      <w:r>
        <w:rPr>
          <w:noProof/>
          <w:webHidden/>
        </w:rPr>
      </w:r>
      <w:r>
        <w:rPr>
          <w:noProof/>
          <w:webHidden/>
        </w:rPr>
        <w:fldChar w:fldCharType="separate"/>
      </w:r>
      <w:ins w:id="955" w:author="Laurence Golding" w:date="2020-02-21T12:31:00Z">
        <w:r>
          <w:rPr>
            <w:noProof/>
            <w:webHidden/>
          </w:rPr>
          <w:t>133</w:t>
        </w:r>
        <w:r>
          <w:rPr>
            <w:noProof/>
            <w:webHidden/>
          </w:rPr>
          <w:fldChar w:fldCharType="end"/>
        </w:r>
        <w:r w:rsidRPr="0085132B">
          <w:rPr>
            <w:rStyle w:val="Hyperlink"/>
            <w:noProof/>
          </w:rPr>
          <w:fldChar w:fldCharType="end"/>
        </w:r>
      </w:ins>
    </w:p>
    <w:p w14:paraId="3A47BAF7" w14:textId="042FF47E" w:rsidR="00CE77CD" w:rsidRDefault="00CE77CD">
      <w:pPr>
        <w:pStyle w:val="TOC3"/>
        <w:tabs>
          <w:tab w:val="right" w:leader="dot" w:pos="9350"/>
        </w:tabs>
        <w:rPr>
          <w:ins w:id="956" w:author="Laurence Golding" w:date="2020-02-21T12:31:00Z"/>
          <w:rFonts w:asciiTheme="minorHAnsi" w:eastAsiaTheme="minorEastAsia" w:hAnsiTheme="minorHAnsi" w:cstheme="minorBidi"/>
          <w:noProof/>
          <w:sz w:val="22"/>
          <w:szCs w:val="22"/>
        </w:rPr>
      </w:pPr>
      <w:ins w:id="95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"_Toc33180993"</w:instrText>
        </w:r>
        <w:r w:rsidRPr="0085132B">
          <w:rPr>
            <w:rStyle w:val="Hyperlink"/>
            <w:noProof/>
          </w:rPr>
          <w:instrText xml:space="preserve"> </w:instrText>
        </w:r>
        <w:r w:rsidRPr="0085132B">
          <w:rPr>
            <w:rStyle w:val="Hyperlink"/>
            <w:noProof/>
          </w:rPr>
          <w:fldChar w:fldCharType="separate"/>
        </w:r>
        <w:r w:rsidRPr="0085132B">
          <w:rPr>
            <w:rStyle w:val="Hyperlink"/>
            <w:noProof/>
          </w:rPr>
          <w:t>3.33.5 fullyQualifiedName property</w:t>
        </w:r>
        <w:r>
          <w:rPr>
            <w:noProof/>
            <w:webHidden/>
          </w:rPr>
          <w:tab/>
        </w:r>
        <w:r>
          <w:rPr>
            <w:noProof/>
            <w:webHidden/>
          </w:rPr>
          <w:fldChar w:fldCharType="begin"/>
        </w:r>
        <w:r>
          <w:rPr>
            <w:noProof/>
            <w:webHidden/>
          </w:rPr>
          <w:instrText xml:space="preserve"> PAGEREF _Toc33180993 \h </w:instrText>
        </w:r>
      </w:ins>
      <w:r>
        <w:rPr>
          <w:noProof/>
          <w:webHidden/>
        </w:rPr>
      </w:r>
      <w:r>
        <w:rPr>
          <w:noProof/>
          <w:webHidden/>
        </w:rPr>
        <w:fldChar w:fldCharType="separate"/>
      </w:r>
      <w:ins w:id="958" w:author="Laurence Golding" w:date="2020-02-21T12:31:00Z">
        <w:r>
          <w:rPr>
            <w:noProof/>
            <w:webHidden/>
          </w:rPr>
          <w:t>133</w:t>
        </w:r>
        <w:r>
          <w:rPr>
            <w:noProof/>
            <w:webHidden/>
          </w:rPr>
          <w:fldChar w:fldCharType="end"/>
        </w:r>
        <w:r w:rsidRPr="0085132B">
          <w:rPr>
            <w:rStyle w:val="Hyperlink"/>
            <w:noProof/>
          </w:rPr>
          <w:fldChar w:fldCharType="end"/>
        </w:r>
      </w:ins>
    </w:p>
    <w:p w14:paraId="6CDC60A8" w14:textId="0BBCED58" w:rsidR="00CE77CD" w:rsidRDefault="00CE77CD">
      <w:pPr>
        <w:pStyle w:val="TOC3"/>
        <w:tabs>
          <w:tab w:val="right" w:leader="dot" w:pos="9350"/>
        </w:tabs>
        <w:rPr>
          <w:ins w:id="959" w:author="Laurence Golding" w:date="2020-02-21T12:31:00Z"/>
          <w:rFonts w:asciiTheme="minorHAnsi" w:eastAsiaTheme="minorEastAsia" w:hAnsiTheme="minorHAnsi" w:cstheme="minorBidi"/>
          <w:noProof/>
          <w:sz w:val="22"/>
          <w:szCs w:val="22"/>
        </w:rPr>
      </w:pPr>
      <w:ins w:id="96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"_Toc33180994"</w:instrText>
        </w:r>
        <w:r w:rsidRPr="0085132B">
          <w:rPr>
            <w:rStyle w:val="Hyperlink"/>
            <w:noProof/>
          </w:rPr>
          <w:instrText xml:space="preserve"> </w:instrText>
        </w:r>
        <w:r w:rsidRPr="0085132B">
          <w:rPr>
            <w:rStyle w:val="Hyperlink"/>
            <w:noProof/>
          </w:rPr>
          <w:fldChar w:fldCharType="separate"/>
        </w:r>
        <w:r w:rsidRPr="0085132B">
          <w:rPr>
            <w:rStyle w:val="Hyperlink"/>
            <w:noProof/>
          </w:rPr>
          <w:t>3.33.6 decoratedName property</w:t>
        </w:r>
        <w:r>
          <w:rPr>
            <w:noProof/>
            <w:webHidden/>
          </w:rPr>
          <w:tab/>
        </w:r>
        <w:r>
          <w:rPr>
            <w:noProof/>
            <w:webHidden/>
          </w:rPr>
          <w:fldChar w:fldCharType="begin"/>
        </w:r>
        <w:r>
          <w:rPr>
            <w:noProof/>
            <w:webHidden/>
          </w:rPr>
          <w:instrText xml:space="preserve"> PAGEREF _Toc33180994 \h </w:instrText>
        </w:r>
      </w:ins>
      <w:r>
        <w:rPr>
          <w:noProof/>
          <w:webHidden/>
        </w:rPr>
      </w:r>
      <w:r>
        <w:rPr>
          <w:noProof/>
          <w:webHidden/>
        </w:rPr>
        <w:fldChar w:fldCharType="separate"/>
      </w:r>
      <w:ins w:id="961" w:author="Laurence Golding" w:date="2020-02-21T12:31:00Z">
        <w:r>
          <w:rPr>
            <w:noProof/>
            <w:webHidden/>
          </w:rPr>
          <w:t>135</w:t>
        </w:r>
        <w:r>
          <w:rPr>
            <w:noProof/>
            <w:webHidden/>
          </w:rPr>
          <w:fldChar w:fldCharType="end"/>
        </w:r>
        <w:r w:rsidRPr="0085132B">
          <w:rPr>
            <w:rStyle w:val="Hyperlink"/>
            <w:noProof/>
          </w:rPr>
          <w:fldChar w:fldCharType="end"/>
        </w:r>
      </w:ins>
    </w:p>
    <w:p w14:paraId="5D74FF72" w14:textId="0B39CC5F" w:rsidR="00CE77CD" w:rsidRDefault="00CE77CD">
      <w:pPr>
        <w:pStyle w:val="TOC3"/>
        <w:tabs>
          <w:tab w:val="right" w:leader="dot" w:pos="9350"/>
        </w:tabs>
        <w:rPr>
          <w:ins w:id="962" w:author="Laurence Golding" w:date="2020-02-21T12:31:00Z"/>
          <w:rFonts w:asciiTheme="minorHAnsi" w:eastAsiaTheme="minorEastAsia" w:hAnsiTheme="minorHAnsi" w:cstheme="minorBidi"/>
          <w:noProof/>
          <w:sz w:val="22"/>
          <w:szCs w:val="22"/>
        </w:rPr>
      </w:pPr>
      <w:ins w:id="96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"_Toc33180995"</w:instrText>
        </w:r>
        <w:r w:rsidRPr="0085132B">
          <w:rPr>
            <w:rStyle w:val="Hyperlink"/>
            <w:noProof/>
          </w:rPr>
          <w:instrText xml:space="preserve"> </w:instrText>
        </w:r>
        <w:r w:rsidRPr="0085132B">
          <w:rPr>
            <w:rStyle w:val="Hyperlink"/>
            <w:noProof/>
          </w:rPr>
          <w:fldChar w:fldCharType="separate"/>
        </w:r>
        <w:r w:rsidRPr="0085132B">
          <w:rPr>
            <w:rStyle w:val="Hyperlink"/>
            <w:noProof/>
          </w:rPr>
          <w:t>3.33.7 kind property</w:t>
        </w:r>
        <w:r>
          <w:rPr>
            <w:noProof/>
            <w:webHidden/>
          </w:rPr>
          <w:tab/>
        </w:r>
        <w:r>
          <w:rPr>
            <w:noProof/>
            <w:webHidden/>
          </w:rPr>
          <w:fldChar w:fldCharType="begin"/>
        </w:r>
        <w:r>
          <w:rPr>
            <w:noProof/>
            <w:webHidden/>
          </w:rPr>
          <w:instrText xml:space="preserve"> PAGEREF _Toc33180995 \h </w:instrText>
        </w:r>
      </w:ins>
      <w:r>
        <w:rPr>
          <w:noProof/>
          <w:webHidden/>
        </w:rPr>
      </w:r>
      <w:r>
        <w:rPr>
          <w:noProof/>
          <w:webHidden/>
        </w:rPr>
        <w:fldChar w:fldCharType="separate"/>
      </w:r>
      <w:ins w:id="964" w:author="Laurence Golding" w:date="2020-02-21T12:31:00Z">
        <w:r>
          <w:rPr>
            <w:noProof/>
            <w:webHidden/>
          </w:rPr>
          <w:t>135</w:t>
        </w:r>
        <w:r>
          <w:rPr>
            <w:noProof/>
            <w:webHidden/>
          </w:rPr>
          <w:fldChar w:fldCharType="end"/>
        </w:r>
        <w:r w:rsidRPr="0085132B">
          <w:rPr>
            <w:rStyle w:val="Hyperlink"/>
            <w:noProof/>
          </w:rPr>
          <w:fldChar w:fldCharType="end"/>
        </w:r>
      </w:ins>
    </w:p>
    <w:p w14:paraId="6C78A056" w14:textId="756A51AA" w:rsidR="00CE77CD" w:rsidRDefault="00CE77CD">
      <w:pPr>
        <w:pStyle w:val="TOC3"/>
        <w:tabs>
          <w:tab w:val="right" w:leader="dot" w:pos="9350"/>
        </w:tabs>
        <w:rPr>
          <w:ins w:id="965" w:author="Laurence Golding" w:date="2020-02-21T12:31:00Z"/>
          <w:rFonts w:asciiTheme="minorHAnsi" w:eastAsiaTheme="minorEastAsia" w:hAnsiTheme="minorHAnsi" w:cstheme="minorBidi"/>
          <w:noProof/>
          <w:sz w:val="22"/>
          <w:szCs w:val="22"/>
        </w:rPr>
      </w:pPr>
      <w:ins w:id="96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"_Toc33180996"</w:instrText>
        </w:r>
        <w:r w:rsidRPr="0085132B">
          <w:rPr>
            <w:rStyle w:val="Hyperlink"/>
            <w:noProof/>
          </w:rPr>
          <w:instrText xml:space="preserve"> </w:instrText>
        </w:r>
        <w:r w:rsidRPr="0085132B">
          <w:rPr>
            <w:rStyle w:val="Hyperlink"/>
            <w:noProof/>
          </w:rPr>
          <w:fldChar w:fldCharType="separate"/>
        </w:r>
        <w:r w:rsidRPr="0085132B">
          <w:rPr>
            <w:rStyle w:val="Hyperlink"/>
            <w:noProof/>
          </w:rPr>
          <w:t>3.33.8 parentIndex property</w:t>
        </w:r>
        <w:r>
          <w:rPr>
            <w:noProof/>
            <w:webHidden/>
          </w:rPr>
          <w:tab/>
        </w:r>
        <w:r>
          <w:rPr>
            <w:noProof/>
            <w:webHidden/>
          </w:rPr>
          <w:fldChar w:fldCharType="begin"/>
        </w:r>
        <w:r>
          <w:rPr>
            <w:noProof/>
            <w:webHidden/>
          </w:rPr>
          <w:instrText xml:space="preserve"> PAGEREF _Toc33180996 \h </w:instrText>
        </w:r>
      </w:ins>
      <w:r>
        <w:rPr>
          <w:noProof/>
          <w:webHidden/>
        </w:rPr>
      </w:r>
      <w:r>
        <w:rPr>
          <w:noProof/>
          <w:webHidden/>
        </w:rPr>
        <w:fldChar w:fldCharType="separate"/>
      </w:r>
      <w:ins w:id="967" w:author="Laurence Golding" w:date="2020-02-21T12:31:00Z">
        <w:r>
          <w:rPr>
            <w:noProof/>
            <w:webHidden/>
          </w:rPr>
          <w:t>138</w:t>
        </w:r>
        <w:r>
          <w:rPr>
            <w:noProof/>
            <w:webHidden/>
          </w:rPr>
          <w:fldChar w:fldCharType="end"/>
        </w:r>
        <w:r w:rsidRPr="0085132B">
          <w:rPr>
            <w:rStyle w:val="Hyperlink"/>
            <w:noProof/>
          </w:rPr>
          <w:fldChar w:fldCharType="end"/>
        </w:r>
      </w:ins>
    </w:p>
    <w:p w14:paraId="6AAC00F8" w14:textId="5FDFCD44" w:rsidR="00CE77CD" w:rsidRDefault="00CE77CD">
      <w:pPr>
        <w:pStyle w:val="TOC2"/>
        <w:tabs>
          <w:tab w:val="right" w:leader="dot" w:pos="9350"/>
        </w:tabs>
        <w:rPr>
          <w:ins w:id="968" w:author="Laurence Golding" w:date="2020-02-21T12:31:00Z"/>
          <w:rFonts w:asciiTheme="minorHAnsi" w:eastAsiaTheme="minorEastAsia" w:hAnsiTheme="minorHAnsi" w:cstheme="minorBidi"/>
          <w:noProof/>
          <w:sz w:val="22"/>
          <w:szCs w:val="22"/>
        </w:rPr>
      </w:pPr>
      <w:ins w:id="96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"_Toc33180997"</w:instrText>
        </w:r>
        <w:r w:rsidRPr="0085132B">
          <w:rPr>
            <w:rStyle w:val="Hyperlink"/>
            <w:noProof/>
          </w:rPr>
          <w:instrText xml:space="preserve"> </w:instrText>
        </w:r>
        <w:r w:rsidRPr="0085132B">
          <w:rPr>
            <w:rStyle w:val="Hyperlink"/>
            <w:noProof/>
          </w:rPr>
          <w:fldChar w:fldCharType="separate"/>
        </w:r>
        <w:r w:rsidRPr="0085132B">
          <w:rPr>
            <w:rStyle w:val="Hyperlink"/>
            <w:noProof/>
          </w:rPr>
          <w:t>3.34 locationRelationship object</w:t>
        </w:r>
        <w:r>
          <w:rPr>
            <w:noProof/>
            <w:webHidden/>
          </w:rPr>
          <w:tab/>
        </w:r>
        <w:r>
          <w:rPr>
            <w:noProof/>
            <w:webHidden/>
          </w:rPr>
          <w:fldChar w:fldCharType="begin"/>
        </w:r>
        <w:r>
          <w:rPr>
            <w:noProof/>
            <w:webHidden/>
          </w:rPr>
          <w:instrText xml:space="preserve"> PAGEREF _Toc33180997 \h </w:instrText>
        </w:r>
      </w:ins>
      <w:r>
        <w:rPr>
          <w:noProof/>
          <w:webHidden/>
        </w:rPr>
      </w:r>
      <w:r>
        <w:rPr>
          <w:noProof/>
          <w:webHidden/>
        </w:rPr>
        <w:fldChar w:fldCharType="separate"/>
      </w:r>
      <w:ins w:id="970" w:author="Laurence Golding" w:date="2020-02-21T12:31:00Z">
        <w:r>
          <w:rPr>
            <w:noProof/>
            <w:webHidden/>
          </w:rPr>
          <w:t>138</w:t>
        </w:r>
        <w:r>
          <w:rPr>
            <w:noProof/>
            <w:webHidden/>
          </w:rPr>
          <w:fldChar w:fldCharType="end"/>
        </w:r>
        <w:r w:rsidRPr="0085132B">
          <w:rPr>
            <w:rStyle w:val="Hyperlink"/>
            <w:noProof/>
          </w:rPr>
          <w:fldChar w:fldCharType="end"/>
        </w:r>
      </w:ins>
    </w:p>
    <w:p w14:paraId="63AE2280" w14:textId="77FA734F" w:rsidR="00CE77CD" w:rsidRDefault="00CE77CD">
      <w:pPr>
        <w:pStyle w:val="TOC3"/>
        <w:tabs>
          <w:tab w:val="right" w:leader="dot" w:pos="9350"/>
        </w:tabs>
        <w:rPr>
          <w:ins w:id="971" w:author="Laurence Golding" w:date="2020-02-21T12:31:00Z"/>
          <w:rFonts w:asciiTheme="minorHAnsi" w:eastAsiaTheme="minorEastAsia" w:hAnsiTheme="minorHAnsi" w:cstheme="minorBidi"/>
          <w:noProof/>
          <w:sz w:val="22"/>
          <w:szCs w:val="22"/>
        </w:rPr>
      </w:pPr>
      <w:ins w:id="97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"_Toc33180998"</w:instrText>
        </w:r>
        <w:r w:rsidRPr="0085132B">
          <w:rPr>
            <w:rStyle w:val="Hyperlink"/>
            <w:noProof/>
          </w:rPr>
          <w:instrText xml:space="preserve"> </w:instrText>
        </w:r>
        <w:r w:rsidRPr="0085132B">
          <w:rPr>
            <w:rStyle w:val="Hyperlink"/>
            <w:noProof/>
          </w:rPr>
          <w:fldChar w:fldCharType="separate"/>
        </w:r>
        <w:r w:rsidRPr="0085132B">
          <w:rPr>
            <w:rStyle w:val="Hyperlink"/>
            <w:noProof/>
          </w:rPr>
          <w:t>3.34.1 General</w:t>
        </w:r>
        <w:r>
          <w:rPr>
            <w:noProof/>
            <w:webHidden/>
          </w:rPr>
          <w:tab/>
        </w:r>
        <w:r>
          <w:rPr>
            <w:noProof/>
            <w:webHidden/>
          </w:rPr>
          <w:fldChar w:fldCharType="begin"/>
        </w:r>
        <w:r>
          <w:rPr>
            <w:noProof/>
            <w:webHidden/>
          </w:rPr>
          <w:instrText xml:space="preserve"> PAGEREF _Toc33180998 \h </w:instrText>
        </w:r>
      </w:ins>
      <w:r>
        <w:rPr>
          <w:noProof/>
          <w:webHidden/>
        </w:rPr>
      </w:r>
      <w:r>
        <w:rPr>
          <w:noProof/>
          <w:webHidden/>
        </w:rPr>
        <w:fldChar w:fldCharType="separate"/>
      </w:r>
      <w:ins w:id="973" w:author="Laurence Golding" w:date="2020-02-21T12:31:00Z">
        <w:r>
          <w:rPr>
            <w:noProof/>
            <w:webHidden/>
          </w:rPr>
          <w:t>138</w:t>
        </w:r>
        <w:r>
          <w:rPr>
            <w:noProof/>
            <w:webHidden/>
          </w:rPr>
          <w:fldChar w:fldCharType="end"/>
        </w:r>
        <w:r w:rsidRPr="0085132B">
          <w:rPr>
            <w:rStyle w:val="Hyperlink"/>
            <w:noProof/>
          </w:rPr>
          <w:fldChar w:fldCharType="end"/>
        </w:r>
      </w:ins>
    </w:p>
    <w:p w14:paraId="2A6E84BC" w14:textId="5D9D0F4F" w:rsidR="00CE77CD" w:rsidRDefault="00CE77CD">
      <w:pPr>
        <w:pStyle w:val="TOC3"/>
        <w:tabs>
          <w:tab w:val="right" w:leader="dot" w:pos="9350"/>
        </w:tabs>
        <w:rPr>
          <w:ins w:id="974" w:author="Laurence Golding" w:date="2020-02-21T12:31:00Z"/>
          <w:rFonts w:asciiTheme="minorHAnsi" w:eastAsiaTheme="minorEastAsia" w:hAnsiTheme="minorHAnsi" w:cstheme="minorBidi"/>
          <w:noProof/>
          <w:sz w:val="22"/>
          <w:szCs w:val="22"/>
        </w:rPr>
      </w:pPr>
      <w:ins w:id="97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"_Toc33180999"</w:instrText>
        </w:r>
        <w:r w:rsidRPr="0085132B">
          <w:rPr>
            <w:rStyle w:val="Hyperlink"/>
            <w:noProof/>
          </w:rPr>
          <w:instrText xml:space="preserve"> </w:instrText>
        </w:r>
        <w:r w:rsidRPr="0085132B">
          <w:rPr>
            <w:rStyle w:val="Hyperlink"/>
            <w:noProof/>
          </w:rPr>
          <w:fldChar w:fldCharType="separate"/>
        </w:r>
        <w:r w:rsidRPr="0085132B">
          <w:rPr>
            <w:rStyle w:val="Hyperlink"/>
            <w:noProof/>
          </w:rPr>
          <w:t>3.34.2 target property</w:t>
        </w:r>
        <w:r>
          <w:rPr>
            <w:noProof/>
            <w:webHidden/>
          </w:rPr>
          <w:tab/>
        </w:r>
        <w:r>
          <w:rPr>
            <w:noProof/>
            <w:webHidden/>
          </w:rPr>
          <w:fldChar w:fldCharType="begin"/>
        </w:r>
        <w:r>
          <w:rPr>
            <w:noProof/>
            <w:webHidden/>
          </w:rPr>
          <w:instrText xml:space="preserve"> PAGEREF _Toc33180999 \h </w:instrText>
        </w:r>
      </w:ins>
      <w:r>
        <w:rPr>
          <w:noProof/>
          <w:webHidden/>
        </w:rPr>
      </w:r>
      <w:r>
        <w:rPr>
          <w:noProof/>
          <w:webHidden/>
        </w:rPr>
        <w:fldChar w:fldCharType="separate"/>
      </w:r>
      <w:ins w:id="976" w:author="Laurence Golding" w:date="2020-02-21T12:31:00Z">
        <w:r>
          <w:rPr>
            <w:noProof/>
            <w:webHidden/>
          </w:rPr>
          <w:t>140</w:t>
        </w:r>
        <w:r>
          <w:rPr>
            <w:noProof/>
            <w:webHidden/>
          </w:rPr>
          <w:fldChar w:fldCharType="end"/>
        </w:r>
        <w:r w:rsidRPr="0085132B">
          <w:rPr>
            <w:rStyle w:val="Hyperlink"/>
            <w:noProof/>
          </w:rPr>
          <w:fldChar w:fldCharType="end"/>
        </w:r>
      </w:ins>
    </w:p>
    <w:p w14:paraId="6CE6D9EA" w14:textId="1B8FCD0C" w:rsidR="00CE77CD" w:rsidRDefault="00CE77CD">
      <w:pPr>
        <w:pStyle w:val="TOC3"/>
        <w:tabs>
          <w:tab w:val="right" w:leader="dot" w:pos="9350"/>
        </w:tabs>
        <w:rPr>
          <w:ins w:id="977" w:author="Laurence Golding" w:date="2020-02-21T12:31:00Z"/>
          <w:rFonts w:asciiTheme="minorHAnsi" w:eastAsiaTheme="minorEastAsia" w:hAnsiTheme="minorHAnsi" w:cstheme="minorBidi"/>
          <w:noProof/>
          <w:sz w:val="22"/>
          <w:szCs w:val="22"/>
        </w:rPr>
      </w:pPr>
      <w:ins w:id="97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"_Toc33181000"</w:instrText>
        </w:r>
        <w:r w:rsidRPr="0085132B">
          <w:rPr>
            <w:rStyle w:val="Hyperlink"/>
            <w:noProof/>
          </w:rPr>
          <w:instrText xml:space="preserve"> </w:instrText>
        </w:r>
        <w:r w:rsidRPr="0085132B">
          <w:rPr>
            <w:rStyle w:val="Hyperlink"/>
            <w:noProof/>
          </w:rPr>
          <w:fldChar w:fldCharType="separate"/>
        </w:r>
        <w:r w:rsidRPr="0085132B">
          <w:rPr>
            <w:rStyle w:val="Hyperlink"/>
            <w:noProof/>
          </w:rPr>
          <w:t>3.34.3 kinds property</w:t>
        </w:r>
        <w:r>
          <w:rPr>
            <w:noProof/>
            <w:webHidden/>
          </w:rPr>
          <w:tab/>
        </w:r>
        <w:r>
          <w:rPr>
            <w:noProof/>
            <w:webHidden/>
          </w:rPr>
          <w:fldChar w:fldCharType="begin"/>
        </w:r>
        <w:r>
          <w:rPr>
            <w:noProof/>
            <w:webHidden/>
          </w:rPr>
          <w:instrText xml:space="preserve"> PAGEREF _Toc33181000 \h </w:instrText>
        </w:r>
      </w:ins>
      <w:r>
        <w:rPr>
          <w:noProof/>
          <w:webHidden/>
        </w:rPr>
      </w:r>
      <w:r>
        <w:rPr>
          <w:noProof/>
          <w:webHidden/>
        </w:rPr>
        <w:fldChar w:fldCharType="separate"/>
      </w:r>
      <w:ins w:id="979" w:author="Laurence Golding" w:date="2020-02-21T12:31:00Z">
        <w:r>
          <w:rPr>
            <w:noProof/>
            <w:webHidden/>
          </w:rPr>
          <w:t>140</w:t>
        </w:r>
        <w:r>
          <w:rPr>
            <w:noProof/>
            <w:webHidden/>
          </w:rPr>
          <w:fldChar w:fldCharType="end"/>
        </w:r>
        <w:r w:rsidRPr="0085132B">
          <w:rPr>
            <w:rStyle w:val="Hyperlink"/>
            <w:noProof/>
          </w:rPr>
          <w:fldChar w:fldCharType="end"/>
        </w:r>
      </w:ins>
    </w:p>
    <w:p w14:paraId="6F42D9FF" w14:textId="32564256" w:rsidR="00CE77CD" w:rsidRDefault="00CE77CD">
      <w:pPr>
        <w:pStyle w:val="TOC3"/>
        <w:tabs>
          <w:tab w:val="right" w:leader="dot" w:pos="9350"/>
        </w:tabs>
        <w:rPr>
          <w:ins w:id="980" w:author="Laurence Golding" w:date="2020-02-21T12:31:00Z"/>
          <w:rFonts w:asciiTheme="minorHAnsi" w:eastAsiaTheme="minorEastAsia" w:hAnsiTheme="minorHAnsi" w:cstheme="minorBidi"/>
          <w:noProof/>
          <w:sz w:val="22"/>
          <w:szCs w:val="22"/>
        </w:rPr>
      </w:pPr>
      <w:ins w:id="98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"_Toc33181001"</w:instrText>
        </w:r>
        <w:r w:rsidRPr="0085132B">
          <w:rPr>
            <w:rStyle w:val="Hyperlink"/>
            <w:noProof/>
          </w:rPr>
          <w:instrText xml:space="preserve"> </w:instrText>
        </w:r>
        <w:r w:rsidRPr="0085132B">
          <w:rPr>
            <w:rStyle w:val="Hyperlink"/>
            <w:noProof/>
          </w:rPr>
          <w:fldChar w:fldCharType="separate"/>
        </w:r>
        <w:r w:rsidRPr="0085132B">
          <w:rPr>
            <w:rStyle w:val="Hyperlink"/>
            <w:noProof/>
          </w:rPr>
          <w:t>3.34.4 description property</w:t>
        </w:r>
        <w:r>
          <w:rPr>
            <w:noProof/>
            <w:webHidden/>
          </w:rPr>
          <w:tab/>
        </w:r>
        <w:r>
          <w:rPr>
            <w:noProof/>
            <w:webHidden/>
          </w:rPr>
          <w:fldChar w:fldCharType="begin"/>
        </w:r>
        <w:r>
          <w:rPr>
            <w:noProof/>
            <w:webHidden/>
          </w:rPr>
          <w:instrText xml:space="preserve"> PAGEREF _Toc33181001 \h </w:instrText>
        </w:r>
      </w:ins>
      <w:r>
        <w:rPr>
          <w:noProof/>
          <w:webHidden/>
        </w:rPr>
      </w:r>
      <w:r>
        <w:rPr>
          <w:noProof/>
          <w:webHidden/>
        </w:rPr>
        <w:fldChar w:fldCharType="separate"/>
      </w:r>
      <w:ins w:id="982" w:author="Laurence Golding" w:date="2020-02-21T12:31:00Z">
        <w:r>
          <w:rPr>
            <w:noProof/>
            <w:webHidden/>
          </w:rPr>
          <w:t>140</w:t>
        </w:r>
        <w:r>
          <w:rPr>
            <w:noProof/>
            <w:webHidden/>
          </w:rPr>
          <w:fldChar w:fldCharType="end"/>
        </w:r>
        <w:r w:rsidRPr="0085132B">
          <w:rPr>
            <w:rStyle w:val="Hyperlink"/>
            <w:noProof/>
          </w:rPr>
          <w:fldChar w:fldCharType="end"/>
        </w:r>
      </w:ins>
    </w:p>
    <w:p w14:paraId="72B1EC5E" w14:textId="0D3F0142" w:rsidR="00CE77CD" w:rsidRDefault="00CE77CD">
      <w:pPr>
        <w:pStyle w:val="TOC2"/>
        <w:tabs>
          <w:tab w:val="right" w:leader="dot" w:pos="9350"/>
        </w:tabs>
        <w:rPr>
          <w:ins w:id="983" w:author="Laurence Golding" w:date="2020-02-21T12:31:00Z"/>
          <w:rFonts w:asciiTheme="minorHAnsi" w:eastAsiaTheme="minorEastAsia" w:hAnsiTheme="minorHAnsi" w:cstheme="minorBidi"/>
          <w:noProof/>
          <w:sz w:val="22"/>
          <w:szCs w:val="22"/>
        </w:rPr>
      </w:pPr>
      <w:ins w:id="98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"_Toc33181002"</w:instrText>
        </w:r>
        <w:r w:rsidRPr="0085132B">
          <w:rPr>
            <w:rStyle w:val="Hyperlink"/>
            <w:noProof/>
          </w:rPr>
          <w:instrText xml:space="preserve"> </w:instrText>
        </w:r>
        <w:r w:rsidRPr="0085132B">
          <w:rPr>
            <w:rStyle w:val="Hyperlink"/>
            <w:noProof/>
          </w:rPr>
          <w:fldChar w:fldCharType="separate"/>
        </w:r>
        <w:r w:rsidRPr="0085132B">
          <w:rPr>
            <w:rStyle w:val="Hyperlink"/>
            <w:noProof/>
          </w:rPr>
          <w:t>3.35 suppression object</w:t>
        </w:r>
        <w:r>
          <w:rPr>
            <w:noProof/>
            <w:webHidden/>
          </w:rPr>
          <w:tab/>
        </w:r>
        <w:r>
          <w:rPr>
            <w:noProof/>
            <w:webHidden/>
          </w:rPr>
          <w:fldChar w:fldCharType="begin"/>
        </w:r>
        <w:r>
          <w:rPr>
            <w:noProof/>
            <w:webHidden/>
          </w:rPr>
          <w:instrText xml:space="preserve"> PAGEREF _Toc33181002 \h </w:instrText>
        </w:r>
      </w:ins>
      <w:r>
        <w:rPr>
          <w:noProof/>
          <w:webHidden/>
        </w:rPr>
      </w:r>
      <w:r>
        <w:rPr>
          <w:noProof/>
          <w:webHidden/>
        </w:rPr>
        <w:fldChar w:fldCharType="separate"/>
      </w:r>
      <w:ins w:id="985" w:author="Laurence Golding" w:date="2020-02-21T12:31:00Z">
        <w:r>
          <w:rPr>
            <w:noProof/>
            <w:webHidden/>
          </w:rPr>
          <w:t>140</w:t>
        </w:r>
        <w:r>
          <w:rPr>
            <w:noProof/>
            <w:webHidden/>
          </w:rPr>
          <w:fldChar w:fldCharType="end"/>
        </w:r>
        <w:r w:rsidRPr="0085132B">
          <w:rPr>
            <w:rStyle w:val="Hyperlink"/>
            <w:noProof/>
          </w:rPr>
          <w:fldChar w:fldCharType="end"/>
        </w:r>
      </w:ins>
    </w:p>
    <w:p w14:paraId="2EC5BF2C" w14:textId="4DC19268" w:rsidR="00CE77CD" w:rsidRDefault="00CE77CD">
      <w:pPr>
        <w:pStyle w:val="TOC3"/>
        <w:tabs>
          <w:tab w:val="right" w:leader="dot" w:pos="9350"/>
        </w:tabs>
        <w:rPr>
          <w:ins w:id="986" w:author="Laurence Golding" w:date="2020-02-21T12:31:00Z"/>
          <w:rFonts w:asciiTheme="minorHAnsi" w:eastAsiaTheme="minorEastAsia" w:hAnsiTheme="minorHAnsi" w:cstheme="minorBidi"/>
          <w:noProof/>
          <w:sz w:val="22"/>
          <w:szCs w:val="22"/>
        </w:rPr>
      </w:pPr>
      <w:ins w:id="98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"_Toc33181003"</w:instrText>
        </w:r>
        <w:r w:rsidRPr="0085132B">
          <w:rPr>
            <w:rStyle w:val="Hyperlink"/>
            <w:noProof/>
          </w:rPr>
          <w:instrText xml:space="preserve"> </w:instrText>
        </w:r>
        <w:r w:rsidRPr="0085132B">
          <w:rPr>
            <w:rStyle w:val="Hyperlink"/>
            <w:noProof/>
          </w:rPr>
          <w:fldChar w:fldCharType="separate"/>
        </w:r>
        <w:r w:rsidRPr="0085132B">
          <w:rPr>
            <w:rStyle w:val="Hyperlink"/>
            <w:noProof/>
          </w:rPr>
          <w:t>3.35.1 General</w:t>
        </w:r>
        <w:r>
          <w:rPr>
            <w:noProof/>
            <w:webHidden/>
          </w:rPr>
          <w:tab/>
        </w:r>
        <w:r>
          <w:rPr>
            <w:noProof/>
            <w:webHidden/>
          </w:rPr>
          <w:fldChar w:fldCharType="begin"/>
        </w:r>
        <w:r>
          <w:rPr>
            <w:noProof/>
            <w:webHidden/>
          </w:rPr>
          <w:instrText xml:space="preserve"> PAGEREF _Toc33181003 \h </w:instrText>
        </w:r>
      </w:ins>
      <w:r>
        <w:rPr>
          <w:noProof/>
          <w:webHidden/>
        </w:rPr>
      </w:r>
      <w:r>
        <w:rPr>
          <w:noProof/>
          <w:webHidden/>
        </w:rPr>
        <w:fldChar w:fldCharType="separate"/>
      </w:r>
      <w:ins w:id="988" w:author="Laurence Golding" w:date="2020-02-21T12:31:00Z">
        <w:r>
          <w:rPr>
            <w:noProof/>
            <w:webHidden/>
          </w:rPr>
          <w:t>140</w:t>
        </w:r>
        <w:r>
          <w:rPr>
            <w:noProof/>
            <w:webHidden/>
          </w:rPr>
          <w:fldChar w:fldCharType="end"/>
        </w:r>
        <w:r w:rsidRPr="0085132B">
          <w:rPr>
            <w:rStyle w:val="Hyperlink"/>
            <w:noProof/>
          </w:rPr>
          <w:fldChar w:fldCharType="end"/>
        </w:r>
      </w:ins>
    </w:p>
    <w:p w14:paraId="7343B98C" w14:textId="3A9155EE" w:rsidR="00CE77CD" w:rsidRDefault="00CE77CD">
      <w:pPr>
        <w:pStyle w:val="TOC3"/>
        <w:tabs>
          <w:tab w:val="right" w:leader="dot" w:pos="9350"/>
        </w:tabs>
        <w:rPr>
          <w:ins w:id="989" w:author="Laurence Golding" w:date="2020-02-21T12:31:00Z"/>
          <w:rFonts w:asciiTheme="minorHAnsi" w:eastAsiaTheme="minorEastAsia" w:hAnsiTheme="minorHAnsi" w:cstheme="minorBidi"/>
          <w:noProof/>
          <w:sz w:val="22"/>
          <w:szCs w:val="22"/>
        </w:rPr>
      </w:pPr>
      <w:ins w:id="99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"_Toc33181004"</w:instrText>
        </w:r>
        <w:r w:rsidRPr="0085132B">
          <w:rPr>
            <w:rStyle w:val="Hyperlink"/>
            <w:noProof/>
          </w:rPr>
          <w:instrText xml:space="preserve"> </w:instrText>
        </w:r>
        <w:r w:rsidRPr="0085132B">
          <w:rPr>
            <w:rStyle w:val="Hyperlink"/>
            <w:noProof/>
          </w:rPr>
          <w:fldChar w:fldCharType="separate"/>
        </w:r>
        <w:r w:rsidRPr="0085132B">
          <w:rPr>
            <w:rStyle w:val="Hyperlink"/>
            <w:noProof/>
          </w:rPr>
          <w:t>3.35.2 kind property</w:t>
        </w:r>
        <w:r>
          <w:rPr>
            <w:noProof/>
            <w:webHidden/>
          </w:rPr>
          <w:tab/>
        </w:r>
        <w:r>
          <w:rPr>
            <w:noProof/>
            <w:webHidden/>
          </w:rPr>
          <w:fldChar w:fldCharType="begin"/>
        </w:r>
        <w:r>
          <w:rPr>
            <w:noProof/>
            <w:webHidden/>
          </w:rPr>
          <w:instrText xml:space="preserve"> PAGEREF _Toc33181004 \h </w:instrText>
        </w:r>
      </w:ins>
      <w:r>
        <w:rPr>
          <w:noProof/>
          <w:webHidden/>
        </w:rPr>
      </w:r>
      <w:r>
        <w:rPr>
          <w:noProof/>
          <w:webHidden/>
        </w:rPr>
        <w:fldChar w:fldCharType="separate"/>
      </w:r>
      <w:ins w:id="991" w:author="Laurence Golding" w:date="2020-02-21T12:31:00Z">
        <w:r>
          <w:rPr>
            <w:noProof/>
            <w:webHidden/>
          </w:rPr>
          <w:t>141</w:t>
        </w:r>
        <w:r>
          <w:rPr>
            <w:noProof/>
            <w:webHidden/>
          </w:rPr>
          <w:fldChar w:fldCharType="end"/>
        </w:r>
        <w:r w:rsidRPr="0085132B">
          <w:rPr>
            <w:rStyle w:val="Hyperlink"/>
            <w:noProof/>
          </w:rPr>
          <w:fldChar w:fldCharType="end"/>
        </w:r>
      </w:ins>
    </w:p>
    <w:p w14:paraId="08322367" w14:textId="6A0A36D7" w:rsidR="00CE77CD" w:rsidRDefault="00CE77CD">
      <w:pPr>
        <w:pStyle w:val="TOC3"/>
        <w:tabs>
          <w:tab w:val="right" w:leader="dot" w:pos="9350"/>
        </w:tabs>
        <w:rPr>
          <w:ins w:id="992" w:author="Laurence Golding" w:date="2020-02-21T12:31:00Z"/>
          <w:rFonts w:asciiTheme="minorHAnsi" w:eastAsiaTheme="minorEastAsia" w:hAnsiTheme="minorHAnsi" w:cstheme="minorBidi"/>
          <w:noProof/>
          <w:sz w:val="22"/>
          <w:szCs w:val="22"/>
        </w:rPr>
      </w:pPr>
      <w:ins w:id="99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"_Toc33181005"</w:instrText>
        </w:r>
        <w:r w:rsidRPr="0085132B">
          <w:rPr>
            <w:rStyle w:val="Hyperlink"/>
            <w:noProof/>
          </w:rPr>
          <w:instrText xml:space="preserve"> </w:instrText>
        </w:r>
        <w:r w:rsidRPr="0085132B">
          <w:rPr>
            <w:rStyle w:val="Hyperlink"/>
            <w:noProof/>
          </w:rPr>
          <w:fldChar w:fldCharType="separate"/>
        </w:r>
        <w:r w:rsidRPr="0085132B">
          <w:rPr>
            <w:rStyle w:val="Hyperlink"/>
            <w:noProof/>
          </w:rPr>
          <w:t>3.35.3 status property</w:t>
        </w:r>
        <w:r>
          <w:rPr>
            <w:noProof/>
            <w:webHidden/>
          </w:rPr>
          <w:tab/>
        </w:r>
        <w:r>
          <w:rPr>
            <w:noProof/>
            <w:webHidden/>
          </w:rPr>
          <w:fldChar w:fldCharType="begin"/>
        </w:r>
        <w:r>
          <w:rPr>
            <w:noProof/>
            <w:webHidden/>
          </w:rPr>
          <w:instrText xml:space="preserve"> PAGEREF _Toc33181005 \h </w:instrText>
        </w:r>
      </w:ins>
      <w:r>
        <w:rPr>
          <w:noProof/>
          <w:webHidden/>
        </w:rPr>
      </w:r>
      <w:r>
        <w:rPr>
          <w:noProof/>
          <w:webHidden/>
        </w:rPr>
        <w:fldChar w:fldCharType="separate"/>
      </w:r>
      <w:ins w:id="994" w:author="Laurence Golding" w:date="2020-02-21T12:31:00Z">
        <w:r>
          <w:rPr>
            <w:noProof/>
            <w:webHidden/>
          </w:rPr>
          <w:t>141</w:t>
        </w:r>
        <w:r>
          <w:rPr>
            <w:noProof/>
            <w:webHidden/>
          </w:rPr>
          <w:fldChar w:fldCharType="end"/>
        </w:r>
        <w:r w:rsidRPr="0085132B">
          <w:rPr>
            <w:rStyle w:val="Hyperlink"/>
            <w:noProof/>
          </w:rPr>
          <w:fldChar w:fldCharType="end"/>
        </w:r>
      </w:ins>
    </w:p>
    <w:p w14:paraId="0684DD7E" w14:textId="044256BE" w:rsidR="00CE77CD" w:rsidRDefault="00CE77CD">
      <w:pPr>
        <w:pStyle w:val="TOC3"/>
        <w:tabs>
          <w:tab w:val="right" w:leader="dot" w:pos="9350"/>
        </w:tabs>
        <w:rPr>
          <w:ins w:id="995" w:author="Laurence Golding" w:date="2020-02-21T12:31:00Z"/>
          <w:rFonts w:asciiTheme="minorHAnsi" w:eastAsiaTheme="minorEastAsia" w:hAnsiTheme="minorHAnsi" w:cstheme="minorBidi"/>
          <w:noProof/>
          <w:sz w:val="22"/>
          <w:szCs w:val="22"/>
        </w:rPr>
      </w:pPr>
      <w:ins w:id="99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"_Toc33181006"</w:instrText>
        </w:r>
        <w:r w:rsidRPr="0085132B">
          <w:rPr>
            <w:rStyle w:val="Hyperlink"/>
            <w:noProof/>
          </w:rPr>
          <w:instrText xml:space="preserve"> </w:instrText>
        </w:r>
        <w:r w:rsidRPr="0085132B">
          <w:rPr>
            <w:rStyle w:val="Hyperlink"/>
            <w:noProof/>
          </w:rPr>
          <w:fldChar w:fldCharType="separate"/>
        </w:r>
        <w:r w:rsidRPr="0085132B">
          <w:rPr>
            <w:rStyle w:val="Hyperlink"/>
            <w:noProof/>
          </w:rPr>
          <w:t>3.35.4 location property</w:t>
        </w:r>
        <w:r>
          <w:rPr>
            <w:noProof/>
            <w:webHidden/>
          </w:rPr>
          <w:tab/>
        </w:r>
        <w:r>
          <w:rPr>
            <w:noProof/>
            <w:webHidden/>
          </w:rPr>
          <w:fldChar w:fldCharType="begin"/>
        </w:r>
        <w:r>
          <w:rPr>
            <w:noProof/>
            <w:webHidden/>
          </w:rPr>
          <w:instrText xml:space="preserve"> PAGEREF _Toc33181006 \h </w:instrText>
        </w:r>
      </w:ins>
      <w:r>
        <w:rPr>
          <w:noProof/>
          <w:webHidden/>
        </w:rPr>
      </w:r>
      <w:r>
        <w:rPr>
          <w:noProof/>
          <w:webHidden/>
        </w:rPr>
        <w:fldChar w:fldCharType="separate"/>
      </w:r>
      <w:ins w:id="997" w:author="Laurence Golding" w:date="2020-02-21T12:31:00Z">
        <w:r>
          <w:rPr>
            <w:noProof/>
            <w:webHidden/>
          </w:rPr>
          <w:t>141</w:t>
        </w:r>
        <w:r>
          <w:rPr>
            <w:noProof/>
            <w:webHidden/>
          </w:rPr>
          <w:fldChar w:fldCharType="end"/>
        </w:r>
        <w:r w:rsidRPr="0085132B">
          <w:rPr>
            <w:rStyle w:val="Hyperlink"/>
            <w:noProof/>
          </w:rPr>
          <w:fldChar w:fldCharType="end"/>
        </w:r>
      </w:ins>
    </w:p>
    <w:p w14:paraId="3231F1A8" w14:textId="5D678CF1" w:rsidR="00CE77CD" w:rsidRDefault="00CE77CD">
      <w:pPr>
        <w:pStyle w:val="TOC3"/>
        <w:tabs>
          <w:tab w:val="right" w:leader="dot" w:pos="9350"/>
        </w:tabs>
        <w:rPr>
          <w:ins w:id="998" w:author="Laurence Golding" w:date="2020-02-21T12:31:00Z"/>
          <w:rFonts w:asciiTheme="minorHAnsi" w:eastAsiaTheme="minorEastAsia" w:hAnsiTheme="minorHAnsi" w:cstheme="minorBidi"/>
          <w:noProof/>
          <w:sz w:val="22"/>
          <w:szCs w:val="22"/>
        </w:rPr>
      </w:pPr>
      <w:ins w:id="99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"_Toc33181007"</w:instrText>
        </w:r>
        <w:r w:rsidRPr="0085132B">
          <w:rPr>
            <w:rStyle w:val="Hyperlink"/>
            <w:noProof/>
          </w:rPr>
          <w:instrText xml:space="preserve"> </w:instrText>
        </w:r>
        <w:r w:rsidRPr="0085132B">
          <w:rPr>
            <w:rStyle w:val="Hyperlink"/>
            <w:noProof/>
          </w:rPr>
          <w:fldChar w:fldCharType="separate"/>
        </w:r>
        <w:r w:rsidRPr="0085132B">
          <w:rPr>
            <w:rStyle w:val="Hyperlink"/>
            <w:noProof/>
          </w:rPr>
          <w:t>3.35.5 guid property</w:t>
        </w:r>
        <w:r>
          <w:rPr>
            <w:noProof/>
            <w:webHidden/>
          </w:rPr>
          <w:tab/>
        </w:r>
        <w:r>
          <w:rPr>
            <w:noProof/>
            <w:webHidden/>
          </w:rPr>
          <w:fldChar w:fldCharType="begin"/>
        </w:r>
        <w:r>
          <w:rPr>
            <w:noProof/>
            <w:webHidden/>
          </w:rPr>
          <w:instrText xml:space="preserve"> PAGEREF _Toc33181007 \h </w:instrText>
        </w:r>
      </w:ins>
      <w:r>
        <w:rPr>
          <w:noProof/>
          <w:webHidden/>
        </w:rPr>
      </w:r>
      <w:r>
        <w:rPr>
          <w:noProof/>
          <w:webHidden/>
        </w:rPr>
        <w:fldChar w:fldCharType="separate"/>
      </w:r>
      <w:ins w:id="1000" w:author="Laurence Golding" w:date="2020-02-21T12:31:00Z">
        <w:r>
          <w:rPr>
            <w:noProof/>
            <w:webHidden/>
          </w:rPr>
          <w:t>142</w:t>
        </w:r>
        <w:r>
          <w:rPr>
            <w:noProof/>
            <w:webHidden/>
          </w:rPr>
          <w:fldChar w:fldCharType="end"/>
        </w:r>
        <w:r w:rsidRPr="0085132B">
          <w:rPr>
            <w:rStyle w:val="Hyperlink"/>
            <w:noProof/>
          </w:rPr>
          <w:fldChar w:fldCharType="end"/>
        </w:r>
      </w:ins>
    </w:p>
    <w:p w14:paraId="41108D6D" w14:textId="2DC88E09" w:rsidR="00CE77CD" w:rsidRDefault="00CE77CD">
      <w:pPr>
        <w:pStyle w:val="TOC3"/>
        <w:tabs>
          <w:tab w:val="right" w:leader="dot" w:pos="9350"/>
        </w:tabs>
        <w:rPr>
          <w:ins w:id="1001" w:author="Laurence Golding" w:date="2020-02-21T12:31:00Z"/>
          <w:rFonts w:asciiTheme="minorHAnsi" w:eastAsiaTheme="minorEastAsia" w:hAnsiTheme="minorHAnsi" w:cstheme="minorBidi"/>
          <w:noProof/>
          <w:sz w:val="22"/>
          <w:szCs w:val="22"/>
        </w:rPr>
      </w:pPr>
      <w:ins w:id="100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"_Toc33181008"</w:instrText>
        </w:r>
        <w:r w:rsidRPr="0085132B">
          <w:rPr>
            <w:rStyle w:val="Hyperlink"/>
            <w:noProof/>
          </w:rPr>
          <w:instrText xml:space="preserve"> </w:instrText>
        </w:r>
        <w:r w:rsidRPr="0085132B">
          <w:rPr>
            <w:rStyle w:val="Hyperlink"/>
            <w:noProof/>
          </w:rPr>
          <w:fldChar w:fldCharType="separate"/>
        </w:r>
        <w:r w:rsidRPr="0085132B">
          <w:rPr>
            <w:rStyle w:val="Hyperlink"/>
            <w:noProof/>
          </w:rPr>
          <w:t>3.35.6 justification property</w:t>
        </w:r>
        <w:r>
          <w:rPr>
            <w:noProof/>
            <w:webHidden/>
          </w:rPr>
          <w:tab/>
        </w:r>
        <w:r>
          <w:rPr>
            <w:noProof/>
            <w:webHidden/>
          </w:rPr>
          <w:fldChar w:fldCharType="begin"/>
        </w:r>
        <w:r>
          <w:rPr>
            <w:noProof/>
            <w:webHidden/>
          </w:rPr>
          <w:instrText xml:space="preserve"> PAGEREF _Toc33181008 \h </w:instrText>
        </w:r>
      </w:ins>
      <w:r>
        <w:rPr>
          <w:noProof/>
          <w:webHidden/>
        </w:rPr>
      </w:r>
      <w:r>
        <w:rPr>
          <w:noProof/>
          <w:webHidden/>
        </w:rPr>
        <w:fldChar w:fldCharType="separate"/>
      </w:r>
      <w:ins w:id="1003" w:author="Laurence Golding" w:date="2020-02-21T12:31:00Z">
        <w:r>
          <w:rPr>
            <w:noProof/>
            <w:webHidden/>
          </w:rPr>
          <w:t>142</w:t>
        </w:r>
        <w:r>
          <w:rPr>
            <w:noProof/>
            <w:webHidden/>
          </w:rPr>
          <w:fldChar w:fldCharType="end"/>
        </w:r>
        <w:r w:rsidRPr="0085132B">
          <w:rPr>
            <w:rStyle w:val="Hyperlink"/>
            <w:noProof/>
          </w:rPr>
          <w:fldChar w:fldCharType="end"/>
        </w:r>
      </w:ins>
    </w:p>
    <w:p w14:paraId="330E6ECF" w14:textId="4253262B" w:rsidR="00CE77CD" w:rsidRDefault="00CE77CD">
      <w:pPr>
        <w:pStyle w:val="TOC2"/>
        <w:tabs>
          <w:tab w:val="right" w:leader="dot" w:pos="9350"/>
        </w:tabs>
        <w:rPr>
          <w:ins w:id="1004" w:author="Laurence Golding" w:date="2020-02-21T12:31:00Z"/>
          <w:rFonts w:asciiTheme="minorHAnsi" w:eastAsiaTheme="minorEastAsia" w:hAnsiTheme="minorHAnsi" w:cstheme="minorBidi"/>
          <w:noProof/>
          <w:sz w:val="22"/>
          <w:szCs w:val="22"/>
        </w:rPr>
      </w:pPr>
      <w:ins w:id="100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"_Toc33181009"</w:instrText>
        </w:r>
        <w:r w:rsidRPr="0085132B">
          <w:rPr>
            <w:rStyle w:val="Hyperlink"/>
            <w:noProof/>
          </w:rPr>
          <w:instrText xml:space="preserve"> </w:instrText>
        </w:r>
        <w:r w:rsidRPr="0085132B">
          <w:rPr>
            <w:rStyle w:val="Hyperlink"/>
            <w:noProof/>
          </w:rPr>
          <w:fldChar w:fldCharType="separate"/>
        </w:r>
        <w:r w:rsidRPr="0085132B">
          <w:rPr>
            <w:rStyle w:val="Hyperlink"/>
            <w:noProof/>
          </w:rPr>
          <w:t>3.36 codeFlow object</w:t>
        </w:r>
        <w:r>
          <w:rPr>
            <w:noProof/>
            <w:webHidden/>
          </w:rPr>
          <w:tab/>
        </w:r>
        <w:r>
          <w:rPr>
            <w:noProof/>
            <w:webHidden/>
          </w:rPr>
          <w:fldChar w:fldCharType="begin"/>
        </w:r>
        <w:r>
          <w:rPr>
            <w:noProof/>
            <w:webHidden/>
          </w:rPr>
          <w:instrText xml:space="preserve"> PAGEREF _Toc33181009 \h </w:instrText>
        </w:r>
      </w:ins>
      <w:r>
        <w:rPr>
          <w:noProof/>
          <w:webHidden/>
        </w:rPr>
      </w:r>
      <w:r>
        <w:rPr>
          <w:noProof/>
          <w:webHidden/>
        </w:rPr>
        <w:fldChar w:fldCharType="separate"/>
      </w:r>
      <w:ins w:id="1006" w:author="Laurence Golding" w:date="2020-02-21T12:31:00Z">
        <w:r>
          <w:rPr>
            <w:noProof/>
            <w:webHidden/>
          </w:rPr>
          <w:t>142</w:t>
        </w:r>
        <w:r>
          <w:rPr>
            <w:noProof/>
            <w:webHidden/>
          </w:rPr>
          <w:fldChar w:fldCharType="end"/>
        </w:r>
        <w:r w:rsidRPr="0085132B">
          <w:rPr>
            <w:rStyle w:val="Hyperlink"/>
            <w:noProof/>
          </w:rPr>
          <w:fldChar w:fldCharType="end"/>
        </w:r>
      </w:ins>
    </w:p>
    <w:p w14:paraId="4BBDB75E" w14:textId="736F7119" w:rsidR="00CE77CD" w:rsidRDefault="00CE77CD">
      <w:pPr>
        <w:pStyle w:val="TOC3"/>
        <w:tabs>
          <w:tab w:val="right" w:leader="dot" w:pos="9350"/>
        </w:tabs>
        <w:rPr>
          <w:ins w:id="1007" w:author="Laurence Golding" w:date="2020-02-21T12:31:00Z"/>
          <w:rFonts w:asciiTheme="minorHAnsi" w:eastAsiaTheme="minorEastAsia" w:hAnsiTheme="minorHAnsi" w:cstheme="minorBidi"/>
          <w:noProof/>
          <w:sz w:val="22"/>
          <w:szCs w:val="22"/>
        </w:rPr>
      </w:pPr>
      <w:ins w:id="100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"_Toc33181010"</w:instrText>
        </w:r>
        <w:r w:rsidRPr="0085132B">
          <w:rPr>
            <w:rStyle w:val="Hyperlink"/>
            <w:noProof/>
          </w:rPr>
          <w:instrText xml:space="preserve"> </w:instrText>
        </w:r>
        <w:r w:rsidRPr="0085132B">
          <w:rPr>
            <w:rStyle w:val="Hyperlink"/>
            <w:noProof/>
          </w:rPr>
          <w:fldChar w:fldCharType="separate"/>
        </w:r>
        <w:r w:rsidRPr="0085132B">
          <w:rPr>
            <w:rStyle w:val="Hyperlink"/>
            <w:noProof/>
          </w:rPr>
          <w:t>3.36.1 General</w:t>
        </w:r>
        <w:r>
          <w:rPr>
            <w:noProof/>
            <w:webHidden/>
          </w:rPr>
          <w:tab/>
        </w:r>
        <w:r>
          <w:rPr>
            <w:noProof/>
            <w:webHidden/>
          </w:rPr>
          <w:fldChar w:fldCharType="begin"/>
        </w:r>
        <w:r>
          <w:rPr>
            <w:noProof/>
            <w:webHidden/>
          </w:rPr>
          <w:instrText xml:space="preserve"> PAGEREF _Toc33181010 \h </w:instrText>
        </w:r>
      </w:ins>
      <w:r>
        <w:rPr>
          <w:noProof/>
          <w:webHidden/>
        </w:rPr>
      </w:r>
      <w:r>
        <w:rPr>
          <w:noProof/>
          <w:webHidden/>
        </w:rPr>
        <w:fldChar w:fldCharType="separate"/>
      </w:r>
      <w:ins w:id="1009" w:author="Laurence Golding" w:date="2020-02-21T12:31:00Z">
        <w:r>
          <w:rPr>
            <w:noProof/>
            <w:webHidden/>
          </w:rPr>
          <w:t>142</w:t>
        </w:r>
        <w:r>
          <w:rPr>
            <w:noProof/>
            <w:webHidden/>
          </w:rPr>
          <w:fldChar w:fldCharType="end"/>
        </w:r>
        <w:r w:rsidRPr="0085132B">
          <w:rPr>
            <w:rStyle w:val="Hyperlink"/>
            <w:noProof/>
          </w:rPr>
          <w:fldChar w:fldCharType="end"/>
        </w:r>
      </w:ins>
    </w:p>
    <w:p w14:paraId="48306584" w14:textId="61292EB1" w:rsidR="00CE77CD" w:rsidRDefault="00CE77CD">
      <w:pPr>
        <w:pStyle w:val="TOC3"/>
        <w:tabs>
          <w:tab w:val="right" w:leader="dot" w:pos="9350"/>
        </w:tabs>
        <w:rPr>
          <w:ins w:id="1010" w:author="Laurence Golding" w:date="2020-02-21T12:31:00Z"/>
          <w:rFonts w:asciiTheme="minorHAnsi" w:eastAsiaTheme="minorEastAsia" w:hAnsiTheme="minorHAnsi" w:cstheme="minorBidi"/>
          <w:noProof/>
          <w:sz w:val="22"/>
          <w:szCs w:val="22"/>
        </w:rPr>
      </w:pPr>
      <w:ins w:id="101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"_Toc33181011"</w:instrText>
        </w:r>
        <w:r w:rsidRPr="0085132B">
          <w:rPr>
            <w:rStyle w:val="Hyperlink"/>
            <w:noProof/>
          </w:rPr>
          <w:instrText xml:space="preserve"> </w:instrText>
        </w:r>
        <w:r w:rsidRPr="0085132B">
          <w:rPr>
            <w:rStyle w:val="Hyperlink"/>
            <w:noProof/>
          </w:rPr>
          <w:fldChar w:fldCharType="separate"/>
        </w:r>
        <w:r w:rsidRPr="0085132B">
          <w:rPr>
            <w:rStyle w:val="Hyperlink"/>
            <w:noProof/>
          </w:rPr>
          <w:t>3.36.2 message property</w:t>
        </w:r>
        <w:r>
          <w:rPr>
            <w:noProof/>
            <w:webHidden/>
          </w:rPr>
          <w:tab/>
        </w:r>
        <w:r>
          <w:rPr>
            <w:noProof/>
            <w:webHidden/>
          </w:rPr>
          <w:fldChar w:fldCharType="begin"/>
        </w:r>
        <w:r>
          <w:rPr>
            <w:noProof/>
            <w:webHidden/>
          </w:rPr>
          <w:instrText xml:space="preserve"> PAGEREF _Toc33181011 \h </w:instrText>
        </w:r>
      </w:ins>
      <w:r>
        <w:rPr>
          <w:noProof/>
          <w:webHidden/>
        </w:rPr>
      </w:r>
      <w:r>
        <w:rPr>
          <w:noProof/>
          <w:webHidden/>
        </w:rPr>
        <w:fldChar w:fldCharType="separate"/>
      </w:r>
      <w:ins w:id="1012" w:author="Laurence Golding" w:date="2020-02-21T12:31:00Z">
        <w:r>
          <w:rPr>
            <w:noProof/>
            <w:webHidden/>
          </w:rPr>
          <w:t>143</w:t>
        </w:r>
        <w:r>
          <w:rPr>
            <w:noProof/>
            <w:webHidden/>
          </w:rPr>
          <w:fldChar w:fldCharType="end"/>
        </w:r>
        <w:r w:rsidRPr="0085132B">
          <w:rPr>
            <w:rStyle w:val="Hyperlink"/>
            <w:noProof/>
          </w:rPr>
          <w:fldChar w:fldCharType="end"/>
        </w:r>
      </w:ins>
    </w:p>
    <w:p w14:paraId="03B36707" w14:textId="587EAAF8" w:rsidR="00CE77CD" w:rsidRDefault="00CE77CD">
      <w:pPr>
        <w:pStyle w:val="TOC3"/>
        <w:tabs>
          <w:tab w:val="right" w:leader="dot" w:pos="9350"/>
        </w:tabs>
        <w:rPr>
          <w:ins w:id="1013" w:author="Laurence Golding" w:date="2020-02-21T12:31:00Z"/>
          <w:rFonts w:asciiTheme="minorHAnsi" w:eastAsiaTheme="minorEastAsia" w:hAnsiTheme="minorHAnsi" w:cstheme="minorBidi"/>
          <w:noProof/>
          <w:sz w:val="22"/>
          <w:szCs w:val="22"/>
        </w:rPr>
      </w:pPr>
      <w:ins w:id="101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"_Toc33181012"</w:instrText>
        </w:r>
        <w:r w:rsidRPr="0085132B">
          <w:rPr>
            <w:rStyle w:val="Hyperlink"/>
            <w:noProof/>
          </w:rPr>
          <w:instrText xml:space="preserve"> </w:instrText>
        </w:r>
        <w:r w:rsidRPr="0085132B">
          <w:rPr>
            <w:rStyle w:val="Hyperlink"/>
            <w:noProof/>
          </w:rPr>
          <w:fldChar w:fldCharType="separate"/>
        </w:r>
        <w:r w:rsidRPr="0085132B">
          <w:rPr>
            <w:rStyle w:val="Hyperlink"/>
            <w:noProof/>
          </w:rPr>
          <w:t>3.36.3 threadFlows property</w:t>
        </w:r>
        <w:r>
          <w:rPr>
            <w:noProof/>
            <w:webHidden/>
          </w:rPr>
          <w:tab/>
        </w:r>
        <w:r>
          <w:rPr>
            <w:noProof/>
            <w:webHidden/>
          </w:rPr>
          <w:fldChar w:fldCharType="begin"/>
        </w:r>
        <w:r>
          <w:rPr>
            <w:noProof/>
            <w:webHidden/>
          </w:rPr>
          <w:instrText xml:space="preserve"> PAGEREF _Toc33181012 \h </w:instrText>
        </w:r>
      </w:ins>
      <w:r>
        <w:rPr>
          <w:noProof/>
          <w:webHidden/>
        </w:rPr>
      </w:r>
      <w:r>
        <w:rPr>
          <w:noProof/>
          <w:webHidden/>
        </w:rPr>
        <w:fldChar w:fldCharType="separate"/>
      </w:r>
      <w:ins w:id="1015" w:author="Laurence Golding" w:date="2020-02-21T12:31:00Z">
        <w:r>
          <w:rPr>
            <w:noProof/>
            <w:webHidden/>
          </w:rPr>
          <w:t>143</w:t>
        </w:r>
        <w:r>
          <w:rPr>
            <w:noProof/>
            <w:webHidden/>
          </w:rPr>
          <w:fldChar w:fldCharType="end"/>
        </w:r>
        <w:r w:rsidRPr="0085132B">
          <w:rPr>
            <w:rStyle w:val="Hyperlink"/>
            <w:noProof/>
          </w:rPr>
          <w:fldChar w:fldCharType="end"/>
        </w:r>
      </w:ins>
    </w:p>
    <w:p w14:paraId="14842481" w14:textId="64DFC388" w:rsidR="00CE77CD" w:rsidRDefault="00CE77CD">
      <w:pPr>
        <w:pStyle w:val="TOC2"/>
        <w:tabs>
          <w:tab w:val="right" w:leader="dot" w:pos="9350"/>
        </w:tabs>
        <w:rPr>
          <w:ins w:id="1016" w:author="Laurence Golding" w:date="2020-02-21T12:31:00Z"/>
          <w:rFonts w:asciiTheme="minorHAnsi" w:eastAsiaTheme="minorEastAsia" w:hAnsiTheme="minorHAnsi" w:cstheme="minorBidi"/>
          <w:noProof/>
          <w:sz w:val="22"/>
          <w:szCs w:val="22"/>
        </w:rPr>
      </w:pPr>
      <w:ins w:id="101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"_Toc33181013"</w:instrText>
        </w:r>
        <w:r w:rsidRPr="0085132B">
          <w:rPr>
            <w:rStyle w:val="Hyperlink"/>
            <w:noProof/>
          </w:rPr>
          <w:instrText xml:space="preserve"> </w:instrText>
        </w:r>
        <w:r w:rsidRPr="0085132B">
          <w:rPr>
            <w:rStyle w:val="Hyperlink"/>
            <w:noProof/>
          </w:rPr>
          <w:fldChar w:fldCharType="separate"/>
        </w:r>
        <w:r w:rsidRPr="0085132B">
          <w:rPr>
            <w:rStyle w:val="Hyperlink"/>
            <w:noProof/>
          </w:rPr>
          <w:t>3.37 threadFlow object</w:t>
        </w:r>
        <w:r>
          <w:rPr>
            <w:noProof/>
            <w:webHidden/>
          </w:rPr>
          <w:tab/>
        </w:r>
        <w:r>
          <w:rPr>
            <w:noProof/>
            <w:webHidden/>
          </w:rPr>
          <w:fldChar w:fldCharType="begin"/>
        </w:r>
        <w:r>
          <w:rPr>
            <w:noProof/>
            <w:webHidden/>
          </w:rPr>
          <w:instrText xml:space="preserve"> PAGEREF _Toc33181013 \h </w:instrText>
        </w:r>
      </w:ins>
      <w:r>
        <w:rPr>
          <w:noProof/>
          <w:webHidden/>
        </w:rPr>
      </w:r>
      <w:r>
        <w:rPr>
          <w:noProof/>
          <w:webHidden/>
        </w:rPr>
        <w:fldChar w:fldCharType="separate"/>
      </w:r>
      <w:ins w:id="1018" w:author="Laurence Golding" w:date="2020-02-21T12:31:00Z">
        <w:r>
          <w:rPr>
            <w:noProof/>
            <w:webHidden/>
          </w:rPr>
          <w:t>143</w:t>
        </w:r>
        <w:r>
          <w:rPr>
            <w:noProof/>
            <w:webHidden/>
          </w:rPr>
          <w:fldChar w:fldCharType="end"/>
        </w:r>
        <w:r w:rsidRPr="0085132B">
          <w:rPr>
            <w:rStyle w:val="Hyperlink"/>
            <w:noProof/>
          </w:rPr>
          <w:fldChar w:fldCharType="end"/>
        </w:r>
      </w:ins>
    </w:p>
    <w:p w14:paraId="2C791BBE" w14:textId="5F7B9618" w:rsidR="00CE77CD" w:rsidRDefault="00CE77CD">
      <w:pPr>
        <w:pStyle w:val="TOC3"/>
        <w:tabs>
          <w:tab w:val="right" w:leader="dot" w:pos="9350"/>
        </w:tabs>
        <w:rPr>
          <w:ins w:id="1019" w:author="Laurence Golding" w:date="2020-02-21T12:31:00Z"/>
          <w:rFonts w:asciiTheme="minorHAnsi" w:eastAsiaTheme="minorEastAsia" w:hAnsiTheme="minorHAnsi" w:cstheme="minorBidi"/>
          <w:noProof/>
          <w:sz w:val="22"/>
          <w:szCs w:val="22"/>
        </w:rPr>
      </w:pPr>
      <w:ins w:id="102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"_Toc33181014"</w:instrText>
        </w:r>
        <w:r w:rsidRPr="0085132B">
          <w:rPr>
            <w:rStyle w:val="Hyperlink"/>
            <w:noProof/>
          </w:rPr>
          <w:instrText xml:space="preserve"> </w:instrText>
        </w:r>
        <w:r w:rsidRPr="0085132B">
          <w:rPr>
            <w:rStyle w:val="Hyperlink"/>
            <w:noProof/>
          </w:rPr>
          <w:fldChar w:fldCharType="separate"/>
        </w:r>
        <w:r w:rsidRPr="0085132B">
          <w:rPr>
            <w:rStyle w:val="Hyperlink"/>
            <w:noProof/>
          </w:rPr>
          <w:t>3.37.1 General</w:t>
        </w:r>
        <w:r>
          <w:rPr>
            <w:noProof/>
            <w:webHidden/>
          </w:rPr>
          <w:tab/>
        </w:r>
        <w:r>
          <w:rPr>
            <w:noProof/>
            <w:webHidden/>
          </w:rPr>
          <w:fldChar w:fldCharType="begin"/>
        </w:r>
        <w:r>
          <w:rPr>
            <w:noProof/>
            <w:webHidden/>
          </w:rPr>
          <w:instrText xml:space="preserve"> PAGEREF _Toc33181014 \h </w:instrText>
        </w:r>
      </w:ins>
      <w:r>
        <w:rPr>
          <w:noProof/>
          <w:webHidden/>
        </w:rPr>
      </w:r>
      <w:r>
        <w:rPr>
          <w:noProof/>
          <w:webHidden/>
        </w:rPr>
        <w:fldChar w:fldCharType="separate"/>
      </w:r>
      <w:ins w:id="1021" w:author="Laurence Golding" w:date="2020-02-21T12:31:00Z">
        <w:r>
          <w:rPr>
            <w:noProof/>
            <w:webHidden/>
          </w:rPr>
          <w:t>143</w:t>
        </w:r>
        <w:r>
          <w:rPr>
            <w:noProof/>
            <w:webHidden/>
          </w:rPr>
          <w:fldChar w:fldCharType="end"/>
        </w:r>
        <w:r w:rsidRPr="0085132B">
          <w:rPr>
            <w:rStyle w:val="Hyperlink"/>
            <w:noProof/>
          </w:rPr>
          <w:fldChar w:fldCharType="end"/>
        </w:r>
      </w:ins>
    </w:p>
    <w:p w14:paraId="3D2A0850" w14:textId="3217932D" w:rsidR="00CE77CD" w:rsidRDefault="00CE77CD">
      <w:pPr>
        <w:pStyle w:val="TOC3"/>
        <w:tabs>
          <w:tab w:val="right" w:leader="dot" w:pos="9350"/>
        </w:tabs>
        <w:rPr>
          <w:ins w:id="1022" w:author="Laurence Golding" w:date="2020-02-21T12:31:00Z"/>
          <w:rFonts w:asciiTheme="minorHAnsi" w:eastAsiaTheme="minorEastAsia" w:hAnsiTheme="minorHAnsi" w:cstheme="minorBidi"/>
          <w:noProof/>
          <w:sz w:val="22"/>
          <w:szCs w:val="22"/>
        </w:rPr>
      </w:pPr>
      <w:ins w:id="102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"_Toc33181015"</w:instrText>
        </w:r>
        <w:r w:rsidRPr="0085132B">
          <w:rPr>
            <w:rStyle w:val="Hyperlink"/>
            <w:noProof/>
          </w:rPr>
          <w:instrText xml:space="preserve"> </w:instrText>
        </w:r>
        <w:r w:rsidRPr="0085132B">
          <w:rPr>
            <w:rStyle w:val="Hyperlink"/>
            <w:noProof/>
          </w:rPr>
          <w:fldChar w:fldCharType="separate"/>
        </w:r>
        <w:r w:rsidRPr="0085132B">
          <w:rPr>
            <w:rStyle w:val="Hyperlink"/>
            <w:noProof/>
          </w:rPr>
          <w:t>3.37.2 id property</w:t>
        </w:r>
        <w:r>
          <w:rPr>
            <w:noProof/>
            <w:webHidden/>
          </w:rPr>
          <w:tab/>
        </w:r>
        <w:r>
          <w:rPr>
            <w:noProof/>
            <w:webHidden/>
          </w:rPr>
          <w:fldChar w:fldCharType="begin"/>
        </w:r>
        <w:r>
          <w:rPr>
            <w:noProof/>
            <w:webHidden/>
          </w:rPr>
          <w:instrText xml:space="preserve"> PAGEREF _Toc33181015 \h </w:instrText>
        </w:r>
      </w:ins>
      <w:r>
        <w:rPr>
          <w:noProof/>
          <w:webHidden/>
        </w:rPr>
      </w:r>
      <w:r>
        <w:rPr>
          <w:noProof/>
          <w:webHidden/>
        </w:rPr>
        <w:fldChar w:fldCharType="separate"/>
      </w:r>
      <w:ins w:id="1024" w:author="Laurence Golding" w:date="2020-02-21T12:31:00Z">
        <w:r>
          <w:rPr>
            <w:noProof/>
            <w:webHidden/>
          </w:rPr>
          <w:t>143</w:t>
        </w:r>
        <w:r>
          <w:rPr>
            <w:noProof/>
            <w:webHidden/>
          </w:rPr>
          <w:fldChar w:fldCharType="end"/>
        </w:r>
        <w:r w:rsidRPr="0085132B">
          <w:rPr>
            <w:rStyle w:val="Hyperlink"/>
            <w:noProof/>
          </w:rPr>
          <w:fldChar w:fldCharType="end"/>
        </w:r>
      </w:ins>
    </w:p>
    <w:p w14:paraId="108DB90F" w14:textId="6226D838" w:rsidR="00CE77CD" w:rsidRDefault="00CE77CD">
      <w:pPr>
        <w:pStyle w:val="TOC3"/>
        <w:tabs>
          <w:tab w:val="right" w:leader="dot" w:pos="9350"/>
        </w:tabs>
        <w:rPr>
          <w:ins w:id="1025" w:author="Laurence Golding" w:date="2020-02-21T12:31:00Z"/>
          <w:rFonts w:asciiTheme="minorHAnsi" w:eastAsiaTheme="minorEastAsia" w:hAnsiTheme="minorHAnsi" w:cstheme="minorBidi"/>
          <w:noProof/>
          <w:sz w:val="22"/>
          <w:szCs w:val="22"/>
        </w:rPr>
      </w:pPr>
      <w:ins w:id="102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"_Toc33181016"</w:instrText>
        </w:r>
        <w:r w:rsidRPr="0085132B">
          <w:rPr>
            <w:rStyle w:val="Hyperlink"/>
            <w:noProof/>
          </w:rPr>
          <w:instrText xml:space="preserve"> </w:instrText>
        </w:r>
        <w:r w:rsidRPr="0085132B">
          <w:rPr>
            <w:rStyle w:val="Hyperlink"/>
            <w:noProof/>
          </w:rPr>
          <w:fldChar w:fldCharType="separate"/>
        </w:r>
        <w:r w:rsidRPr="0085132B">
          <w:rPr>
            <w:rStyle w:val="Hyperlink"/>
            <w:noProof/>
          </w:rPr>
          <w:t>3.37.3 message property</w:t>
        </w:r>
        <w:r>
          <w:rPr>
            <w:noProof/>
            <w:webHidden/>
          </w:rPr>
          <w:tab/>
        </w:r>
        <w:r>
          <w:rPr>
            <w:noProof/>
            <w:webHidden/>
          </w:rPr>
          <w:fldChar w:fldCharType="begin"/>
        </w:r>
        <w:r>
          <w:rPr>
            <w:noProof/>
            <w:webHidden/>
          </w:rPr>
          <w:instrText xml:space="preserve"> PAGEREF _Toc33181016 \h </w:instrText>
        </w:r>
      </w:ins>
      <w:r>
        <w:rPr>
          <w:noProof/>
          <w:webHidden/>
        </w:rPr>
      </w:r>
      <w:r>
        <w:rPr>
          <w:noProof/>
          <w:webHidden/>
        </w:rPr>
        <w:fldChar w:fldCharType="separate"/>
      </w:r>
      <w:ins w:id="1027" w:author="Laurence Golding" w:date="2020-02-21T12:31:00Z">
        <w:r>
          <w:rPr>
            <w:noProof/>
            <w:webHidden/>
          </w:rPr>
          <w:t>144</w:t>
        </w:r>
        <w:r>
          <w:rPr>
            <w:noProof/>
            <w:webHidden/>
          </w:rPr>
          <w:fldChar w:fldCharType="end"/>
        </w:r>
        <w:r w:rsidRPr="0085132B">
          <w:rPr>
            <w:rStyle w:val="Hyperlink"/>
            <w:noProof/>
          </w:rPr>
          <w:fldChar w:fldCharType="end"/>
        </w:r>
      </w:ins>
    </w:p>
    <w:p w14:paraId="28013FAE" w14:textId="433BCB7E" w:rsidR="00CE77CD" w:rsidRDefault="00CE77CD">
      <w:pPr>
        <w:pStyle w:val="TOC3"/>
        <w:tabs>
          <w:tab w:val="right" w:leader="dot" w:pos="9350"/>
        </w:tabs>
        <w:rPr>
          <w:ins w:id="1028" w:author="Laurence Golding" w:date="2020-02-21T12:31:00Z"/>
          <w:rFonts w:asciiTheme="minorHAnsi" w:eastAsiaTheme="minorEastAsia" w:hAnsiTheme="minorHAnsi" w:cstheme="minorBidi"/>
          <w:noProof/>
          <w:sz w:val="22"/>
          <w:szCs w:val="22"/>
        </w:rPr>
      </w:pPr>
      <w:ins w:id="102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"_Toc33181017"</w:instrText>
        </w:r>
        <w:r w:rsidRPr="0085132B">
          <w:rPr>
            <w:rStyle w:val="Hyperlink"/>
            <w:noProof/>
          </w:rPr>
          <w:instrText xml:space="preserve"> </w:instrText>
        </w:r>
        <w:r w:rsidRPr="0085132B">
          <w:rPr>
            <w:rStyle w:val="Hyperlink"/>
            <w:noProof/>
          </w:rPr>
          <w:fldChar w:fldCharType="separate"/>
        </w:r>
        <w:r w:rsidRPr="0085132B">
          <w:rPr>
            <w:rStyle w:val="Hyperlink"/>
            <w:noProof/>
          </w:rPr>
          <w:t>3.37.4 initialState property</w:t>
        </w:r>
        <w:r>
          <w:rPr>
            <w:noProof/>
            <w:webHidden/>
          </w:rPr>
          <w:tab/>
        </w:r>
        <w:r>
          <w:rPr>
            <w:noProof/>
            <w:webHidden/>
          </w:rPr>
          <w:fldChar w:fldCharType="begin"/>
        </w:r>
        <w:r>
          <w:rPr>
            <w:noProof/>
            <w:webHidden/>
          </w:rPr>
          <w:instrText xml:space="preserve"> PAGEREF _Toc33181017 \h </w:instrText>
        </w:r>
      </w:ins>
      <w:r>
        <w:rPr>
          <w:noProof/>
          <w:webHidden/>
        </w:rPr>
      </w:r>
      <w:r>
        <w:rPr>
          <w:noProof/>
          <w:webHidden/>
        </w:rPr>
        <w:fldChar w:fldCharType="separate"/>
      </w:r>
      <w:ins w:id="1030" w:author="Laurence Golding" w:date="2020-02-21T12:31:00Z">
        <w:r>
          <w:rPr>
            <w:noProof/>
            <w:webHidden/>
          </w:rPr>
          <w:t>144</w:t>
        </w:r>
        <w:r>
          <w:rPr>
            <w:noProof/>
            <w:webHidden/>
          </w:rPr>
          <w:fldChar w:fldCharType="end"/>
        </w:r>
        <w:r w:rsidRPr="0085132B">
          <w:rPr>
            <w:rStyle w:val="Hyperlink"/>
            <w:noProof/>
          </w:rPr>
          <w:fldChar w:fldCharType="end"/>
        </w:r>
      </w:ins>
    </w:p>
    <w:p w14:paraId="52F4B7C6" w14:textId="66619060" w:rsidR="00CE77CD" w:rsidRDefault="00CE77CD">
      <w:pPr>
        <w:pStyle w:val="TOC3"/>
        <w:tabs>
          <w:tab w:val="right" w:leader="dot" w:pos="9350"/>
        </w:tabs>
        <w:rPr>
          <w:ins w:id="1031" w:author="Laurence Golding" w:date="2020-02-21T12:31:00Z"/>
          <w:rFonts w:asciiTheme="minorHAnsi" w:eastAsiaTheme="minorEastAsia" w:hAnsiTheme="minorHAnsi" w:cstheme="minorBidi"/>
          <w:noProof/>
          <w:sz w:val="22"/>
          <w:szCs w:val="22"/>
        </w:rPr>
      </w:pPr>
      <w:ins w:id="103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"_Toc33181018"</w:instrText>
        </w:r>
        <w:r w:rsidRPr="0085132B">
          <w:rPr>
            <w:rStyle w:val="Hyperlink"/>
            <w:noProof/>
          </w:rPr>
          <w:instrText xml:space="preserve"> </w:instrText>
        </w:r>
        <w:r w:rsidRPr="0085132B">
          <w:rPr>
            <w:rStyle w:val="Hyperlink"/>
            <w:noProof/>
          </w:rPr>
          <w:fldChar w:fldCharType="separate"/>
        </w:r>
        <w:r w:rsidRPr="0085132B">
          <w:rPr>
            <w:rStyle w:val="Hyperlink"/>
            <w:noProof/>
          </w:rPr>
          <w:t>3.37.5 immutableState property</w:t>
        </w:r>
        <w:r>
          <w:rPr>
            <w:noProof/>
            <w:webHidden/>
          </w:rPr>
          <w:tab/>
        </w:r>
        <w:r>
          <w:rPr>
            <w:noProof/>
            <w:webHidden/>
          </w:rPr>
          <w:fldChar w:fldCharType="begin"/>
        </w:r>
        <w:r>
          <w:rPr>
            <w:noProof/>
            <w:webHidden/>
          </w:rPr>
          <w:instrText xml:space="preserve"> PAGEREF _Toc33181018 \h </w:instrText>
        </w:r>
      </w:ins>
      <w:r>
        <w:rPr>
          <w:noProof/>
          <w:webHidden/>
        </w:rPr>
      </w:r>
      <w:r>
        <w:rPr>
          <w:noProof/>
          <w:webHidden/>
        </w:rPr>
        <w:fldChar w:fldCharType="separate"/>
      </w:r>
      <w:ins w:id="1033" w:author="Laurence Golding" w:date="2020-02-21T12:31:00Z">
        <w:r>
          <w:rPr>
            <w:noProof/>
            <w:webHidden/>
          </w:rPr>
          <w:t>144</w:t>
        </w:r>
        <w:r>
          <w:rPr>
            <w:noProof/>
            <w:webHidden/>
          </w:rPr>
          <w:fldChar w:fldCharType="end"/>
        </w:r>
        <w:r w:rsidRPr="0085132B">
          <w:rPr>
            <w:rStyle w:val="Hyperlink"/>
            <w:noProof/>
          </w:rPr>
          <w:fldChar w:fldCharType="end"/>
        </w:r>
      </w:ins>
    </w:p>
    <w:p w14:paraId="113AFE4D" w14:textId="2B373C46" w:rsidR="00CE77CD" w:rsidRDefault="00CE77CD">
      <w:pPr>
        <w:pStyle w:val="TOC3"/>
        <w:tabs>
          <w:tab w:val="right" w:leader="dot" w:pos="9350"/>
        </w:tabs>
        <w:rPr>
          <w:ins w:id="1034" w:author="Laurence Golding" w:date="2020-02-21T12:31:00Z"/>
          <w:rFonts w:asciiTheme="minorHAnsi" w:eastAsiaTheme="minorEastAsia" w:hAnsiTheme="minorHAnsi" w:cstheme="minorBidi"/>
          <w:noProof/>
          <w:sz w:val="22"/>
          <w:szCs w:val="22"/>
        </w:rPr>
      </w:pPr>
      <w:ins w:id="103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"_Toc33181019"</w:instrText>
        </w:r>
        <w:r w:rsidRPr="0085132B">
          <w:rPr>
            <w:rStyle w:val="Hyperlink"/>
            <w:noProof/>
          </w:rPr>
          <w:instrText xml:space="preserve"> </w:instrText>
        </w:r>
        <w:r w:rsidRPr="0085132B">
          <w:rPr>
            <w:rStyle w:val="Hyperlink"/>
            <w:noProof/>
          </w:rPr>
          <w:fldChar w:fldCharType="separate"/>
        </w:r>
        <w:r w:rsidRPr="0085132B">
          <w:rPr>
            <w:rStyle w:val="Hyperlink"/>
            <w:noProof/>
          </w:rPr>
          <w:t>3.37.6 locations property</w:t>
        </w:r>
        <w:r>
          <w:rPr>
            <w:noProof/>
            <w:webHidden/>
          </w:rPr>
          <w:tab/>
        </w:r>
        <w:r>
          <w:rPr>
            <w:noProof/>
            <w:webHidden/>
          </w:rPr>
          <w:fldChar w:fldCharType="begin"/>
        </w:r>
        <w:r>
          <w:rPr>
            <w:noProof/>
            <w:webHidden/>
          </w:rPr>
          <w:instrText xml:space="preserve"> PAGEREF _Toc33181019 \h </w:instrText>
        </w:r>
      </w:ins>
      <w:r>
        <w:rPr>
          <w:noProof/>
          <w:webHidden/>
        </w:rPr>
      </w:r>
      <w:r>
        <w:rPr>
          <w:noProof/>
          <w:webHidden/>
        </w:rPr>
        <w:fldChar w:fldCharType="separate"/>
      </w:r>
      <w:ins w:id="1036" w:author="Laurence Golding" w:date="2020-02-21T12:31:00Z">
        <w:r>
          <w:rPr>
            <w:noProof/>
            <w:webHidden/>
          </w:rPr>
          <w:t>144</w:t>
        </w:r>
        <w:r>
          <w:rPr>
            <w:noProof/>
            <w:webHidden/>
          </w:rPr>
          <w:fldChar w:fldCharType="end"/>
        </w:r>
        <w:r w:rsidRPr="0085132B">
          <w:rPr>
            <w:rStyle w:val="Hyperlink"/>
            <w:noProof/>
          </w:rPr>
          <w:fldChar w:fldCharType="end"/>
        </w:r>
      </w:ins>
    </w:p>
    <w:p w14:paraId="1F3A7B82" w14:textId="6F2266B3" w:rsidR="00CE77CD" w:rsidRDefault="00CE77CD">
      <w:pPr>
        <w:pStyle w:val="TOC2"/>
        <w:tabs>
          <w:tab w:val="right" w:leader="dot" w:pos="9350"/>
        </w:tabs>
        <w:rPr>
          <w:ins w:id="1037" w:author="Laurence Golding" w:date="2020-02-21T12:31:00Z"/>
          <w:rFonts w:asciiTheme="minorHAnsi" w:eastAsiaTheme="minorEastAsia" w:hAnsiTheme="minorHAnsi" w:cstheme="minorBidi"/>
          <w:noProof/>
          <w:sz w:val="22"/>
          <w:szCs w:val="22"/>
        </w:rPr>
      </w:pPr>
      <w:ins w:id="103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"_Toc33181020"</w:instrText>
        </w:r>
        <w:r w:rsidRPr="0085132B">
          <w:rPr>
            <w:rStyle w:val="Hyperlink"/>
            <w:noProof/>
          </w:rPr>
          <w:instrText xml:space="preserve"> </w:instrText>
        </w:r>
        <w:r w:rsidRPr="0085132B">
          <w:rPr>
            <w:rStyle w:val="Hyperlink"/>
            <w:noProof/>
          </w:rPr>
          <w:fldChar w:fldCharType="separate"/>
        </w:r>
        <w:r w:rsidRPr="0085132B">
          <w:rPr>
            <w:rStyle w:val="Hyperlink"/>
            <w:noProof/>
          </w:rPr>
          <w:t>3.38 threadFlowLocation object</w:t>
        </w:r>
        <w:r>
          <w:rPr>
            <w:noProof/>
            <w:webHidden/>
          </w:rPr>
          <w:tab/>
        </w:r>
        <w:r>
          <w:rPr>
            <w:noProof/>
            <w:webHidden/>
          </w:rPr>
          <w:fldChar w:fldCharType="begin"/>
        </w:r>
        <w:r>
          <w:rPr>
            <w:noProof/>
            <w:webHidden/>
          </w:rPr>
          <w:instrText xml:space="preserve"> PAGEREF _Toc33181020 \h </w:instrText>
        </w:r>
      </w:ins>
      <w:r>
        <w:rPr>
          <w:noProof/>
          <w:webHidden/>
        </w:rPr>
      </w:r>
      <w:r>
        <w:rPr>
          <w:noProof/>
          <w:webHidden/>
        </w:rPr>
        <w:fldChar w:fldCharType="separate"/>
      </w:r>
      <w:ins w:id="1039" w:author="Laurence Golding" w:date="2020-02-21T12:31:00Z">
        <w:r>
          <w:rPr>
            <w:noProof/>
            <w:webHidden/>
          </w:rPr>
          <w:t>144</w:t>
        </w:r>
        <w:r>
          <w:rPr>
            <w:noProof/>
            <w:webHidden/>
          </w:rPr>
          <w:fldChar w:fldCharType="end"/>
        </w:r>
        <w:r w:rsidRPr="0085132B">
          <w:rPr>
            <w:rStyle w:val="Hyperlink"/>
            <w:noProof/>
          </w:rPr>
          <w:fldChar w:fldCharType="end"/>
        </w:r>
      </w:ins>
    </w:p>
    <w:p w14:paraId="21A0F229" w14:textId="35A94879" w:rsidR="00CE77CD" w:rsidRDefault="00CE77CD">
      <w:pPr>
        <w:pStyle w:val="TOC3"/>
        <w:tabs>
          <w:tab w:val="right" w:leader="dot" w:pos="9350"/>
        </w:tabs>
        <w:rPr>
          <w:ins w:id="1040" w:author="Laurence Golding" w:date="2020-02-21T12:31:00Z"/>
          <w:rFonts w:asciiTheme="minorHAnsi" w:eastAsiaTheme="minorEastAsia" w:hAnsiTheme="minorHAnsi" w:cstheme="minorBidi"/>
          <w:noProof/>
          <w:sz w:val="22"/>
          <w:szCs w:val="22"/>
        </w:rPr>
      </w:pPr>
      <w:ins w:id="104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"_Toc33181021"</w:instrText>
        </w:r>
        <w:r w:rsidRPr="0085132B">
          <w:rPr>
            <w:rStyle w:val="Hyperlink"/>
            <w:noProof/>
          </w:rPr>
          <w:instrText xml:space="preserve"> </w:instrText>
        </w:r>
        <w:r w:rsidRPr="0085132B">
          <w:rPr>
            <w:rStyle w:val="Hyperlink"/>
            <w:noProof/>
          </w:rPr>
          <w:fldChar w:fldCharType="separate"/>
        </w:r>
        <w:r w:rsidRPr="0085132B">
          <w:rPr>
            <w:rStyle w:val="Hyperlink"/>
            <w:noProof/>
          </w:rPr>
          <w:t>3.38.1 General</w:t>
        </w:r>
        <w:r>
          <w:rPr>
            <w:noProof/>
            <w:webHidden/>
          </w:rPr>
          <w:tab/>
        </w:r>
        <w:r>
          <w:rPr>
            <w:noProof/>
            <w:webHidden/>
          </w:rPr>
          <w:fldChar w:fldCharType="begin"/>
        </w:r>
        <w:r>
          <w:rPr>
            <w:noProof/>
            <w:webHidden/>
          </w:rPr>
          <w:instrText xml:space="preserve"> PAGEREF _Toc33181021 \h </w:instrText>
        </w:r>
      </w:ins>
      <w:r>
        <w:rPr>
          <w:noProof/>
          <w:webHidden/>
        </w:rPr>
      </w:r>
      <w:r>
        <w:rPr>
          <w:noProof/>
          <w:webHidden/>
        </w:rPr>
        <w:fldChar w:fldCharType="separate"/>
      </w:r>
      <w:ins w:id="1042" w:author="Laurence Golding" w:date="2020-02-21T12:31:00Z">
        <w:r>
          <w:rPr>
            <w:noProof/>
            <w:webHidden/>
          </w:rPr>
          <w:t>144</w:t>
        </w:r>
        <w:r>
          <w:rPr>
            <w:noProof/>
            <w:webHidden/>
          </w:rPr>
          <w:fldChar w:fldCharType="end"/>
        </w:r>
        <w:r w:rsidRPr="0085132B">
          <w:rPr>
            <w:rStyle w:val="Hyperlink"/>
            <w:noProof/>
          </w:rPr>
          <w:fldChar w:fldCharType="end"/>
        </w:r>
      </w:ins>
    </w:p>
    <w:p w14:paraId="3676D0C2" w14:textId="20E4F57D" w:rsidR="00CE77CD" w:rsidRDefault="00CE77CD">
      <w:pPr>
        <w:pStyle w:val="TOC3"/>
        <w:tabs>
          <w:tab w:val="right" w:leader="dot" w:pos="9350"/>
        </w:tabs>
        <w:rPr>
          <w:ins w:id="1043" w:author="Laurence Golding" w:date="2020-02-21T12:31:00Z"/>
          <w:rFonts w:asciiTheme="minorHAnsi" w:eastAsiaTheme="minorEastAsia" w:hAnsiTheme="minorHAnsi" w:cstheme="minorBidi"/>
          <w:noProof/>
          <w:sz w:val="22"/>
          <w:szCs w:val="22"/>
        </w:rPr>
      </w:pPr>
      <w:ins w:id="104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"_Toc33181022"</w:instrText>
        </w:r>
        <w:r w:rsidRPr="0085132B">
          <w:rPr>
            <w:rStyle w:val="Hyperlink"/>
            <w:noProof/>
          </w:rPr>
          <w:instrText xml:space="preserve"> </w:instrText>
        </w:r>
        <w:r w:rsidRPr="0085132B">
          <w:rPr>
            <w:rStyle w:val="Hyperlink"/>
            <w:noProof/>
          </w:rPr>
          <w:fldChar w:fldCharType="separate"/>
        </w:r>
        <w:r w:rsidRPr="0085132B">
          <w:rPr>
            <w:rStyle w:val="Hyperlink"/>
            <w:noProof/>
          </w:rPr>
          <w:t>3.38.2 index property</w:t>
        </w:r>
        <w:r>
          <w:rPr>
            <w:noProof/>
            <w:webHidden/>
          </w:rPr>
          <w:tab/>
        </w:r>
        <w:r>
          <w:rPr>
            <w:noProof/>
            <w:webHidden/>
          </w:rPr>
          <w:fldChar w:fldCharType="begin"/>
        </w:r>
        <w:r>
          <w:rPr>
            <w:noProof/>
            <w:webHidden/>
          </w:rPr>
          <w:instrText xml:space="preserve"> PAGEREF _Toc33181022 \h </w:instrText>
        </w:r>
      </w:ins>
      <w:r>
        <w:rPr>
          <w:noProof/>
          <w:webHidden/>
        </w:rPr>
      </w:r>
      <w:r>
        <w:rPr>
          <w:noProof/>
          <w:webHidden/>
        </w:rPr>
        <w:fldChar w:fldCharType="separate"/>
      </w:r>
      <w:ins w:id="1045" w:author="Laurence Golding" w:date="2020-02-21T12:31:00Z">
        <w:r>
          <w:rPr>
            <w:noProof/>
            <w:webHidden/>
          </w:rPr>
          <w:t>144</w:t>
        </w:r>
        <w:r>
          <w:rPr>
            <w:noProof/>
            <w:webHidden/>
          </w:rPr>
          <w:fldChar w:fldCharType="end"/>
        </w:r>
        <w:r w:rsidRPr="0085132B">
          <w:rPr>
            <w:rStyle w:val="Hyperlink"/>
            <w:noProof/>
          </w:rPr>
          <w:fldChar w:fldCharType="end"/>
        </w:r>
      </w:ins>
    </w:p>
    <w:p w14:paraId="07336F5B" w14:textId="3FF2FC45" w:rsidR="00CE77CD" w:rsidRDefault="00CE77CD">
      <w:pPr>
        <w:pStyle w:val="TOC3"/>
        <w:tabs>
          <w:tab w:val="right" w:leader="dot" w:pos="9350"/>
        </w:tabs>
        <w:rPr>
          <w:ins w:id="1046" w:author="Laurence Golding" w:date="2020-02-21T12:31:00Z"/>
          <w:rFonts w:asciiTheme="minorHAnsi" w:eastAsiaTheme="minorEastAsia" w:hAnsiTheme="minorHAnsi" w:cstheme="minorBidi"/>
          <w:noProof/>
          <w:sz w:val="22"/>
          <w:szCs w:val="22"/>
        </w:rPr>
      </w:pPr>
      <w:ins w:id="104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"_Toc33181023"</w:instrText>
        </w:r>
        <w:r w:rsidRPr="0085132B">
          <w:rPr>
            <w:rStyle w:val="Hyperlink"/>
            <w:noProof/>
          </w:rPr>
          <w:instrText xml:space="preserve"> </w:instrText>
        </w:r>
        <w:r w:rsidRPr="0085132B">
          <w:rPr>
            <w:rStyle w:val="Hyperlink"/>
            <w:noProof/>
          </w:rPr>
          <w:fldChar w:fldCharType="separate"/>
        </w:r>
        <w:r w:rsidRPr="0085132B">
          <w:rPr>
            <w:rStyle w:val="Hyperlink"/>
            <w:noProof/>
          </w:rPr>
          <w:t>3.38.3 location property</w:t>
        </w:r>
        <w:r>
          <w:rPr>
            <w:noProof/>
            <w:webHidden/>
          </w:rPr>
          <w:tab/>
        </w:r>
        <w:r>
          <w:rPr>
            <w:noProof/>
            <w:webHidden/>
          </w:rPr>
          <w:fldChar w:fldCharType="begin"/>
        </w:r>
        <w:r>
          <w:rPr>
            <w:noProof/>
            <w:webHidden/>
          </w:rPr>
          <w:instrText xml:space="preserve"> PAGEREF _Toc33181023 \h </w:instrText>
        </w:r>
      </w:ins>
      <w:r>
        <w:rPr>
          <w:noProof/>
          <w:webHidden/>
        </w:rPr>
      </w:r>
      <w:r>
        <w:rPr>
          <w:noProof/>
          <w:webHidden/>
        </w:rPr>
        <w:fldChar w:fldCharType="separate"/>
      </w:r>
      <w:ins w:id="1048" w:author="Laurence Golding" w:date="2020-02-21T12:31:00Z">
        <w:r>
          <w:rPr>
            <w:noProof/>
            <w:webHidden/>
          </w:rPr>
          <w:t>146</w:t>
        </w:r>
        <w:r>
          <w:rPr>
            <w:noProof/>
            <w:webHidden/>
          </w:rPr>
          <w:fldChar w:fldCharType="end"/>
        </w:r>
        <w:r w:rsidRPr="0085132B">
          <w:rPr>
            <w:rStyle w:val="Hyperlink"/>
            <w:noProof/>
          </w:rPr>
          <w:fldChar w:fldCharType="end"/>
        </w:r>
      </w:ins>
    </w:p>
    <w:p w14:paraId="5B43B778" w14:textId="2CDE1BF8" w:rsidR="00CE77CD" w:rsidRDefault="00CE77CD">
      <w:pPr>
        <w:pStyle w:val="TOC3"/>
        <w:tabs>
          <w:tab w:val="right" w:leader="dot" w:pos="9350"/>
        </w:tabs>
        <w:rPr>
          <w:ins w:id="1049" w:author="Laurence Golding" w:date="2020-02-21T12:31:00Z"/>
          <w:rFonts w:asciiTheme="minorHAnsi" w:eastAsiaTheme="minorEastAsia" w:hAnsiTheme="minorHAnsi" w:cstheme="minorBidi"/>
          <w:noProof/>
          <w:sz w:val="22"/>
          <w:szCs w:val="22"/>
        </w:rPr>
      </w:pPr>
      <w:ins w:id="105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"_Toc33181024"</w:instrText>
        </w:r>
        <w:r w:rsidRPr="0085132B">
          <w:rPr>
            <w:rStyle w:val="Hyperlink"/>
            <w:noProof/>
          </w:rPr>
          <w:instrText xml:space="preserve"> </w:instrText>
        </w:r>
        <w:r w:rsidRPr="0085132B">
          <w:rPr>
            <w:rStyle w:val="Hyperlink"/>
            <w:noProof/>
          </w:rPr>
          <w:fldChar w:fldCharType="separate"/>
        </w:r>
        <w:r w:rsidRPr="0085132B">
          <w:rPr>
            <w:rStyle w:val="Hyperlink"/>
            <w:noProof/>
          </w:rPr>
          <w:t>3.38.4 module property</w:t>
        </w:r>
        <w:r>
          <w:rPr>
            <w:noProof/>
            <w:webHidden/>
          </w:rPr>
          <w:tab/>
        </w:r>
        <w:r>
          <w:rPr>
            <w:noProof/>
            <w:webHidden/>
          </w:rPr>
          <w:fldChar w:fldCharType="begin"/>
        </w:r>
        <w:r>
          <w:rPr>
            <w:noProof/>
            <w:webHidden/>
          </w:rPr>
          <w:instrText xml:space="preserve"> PAGEREF _Toc33181024 \h </w:instrText>
        </w:r>
      </w:ins>
      <w:r>
        <w:rPr>
          <w:noProof/>
          <w:webHidden/>
        </w:rPr>
      </w:r>
      <w:r>
        <w:rPr>
          <w:noProof/>
          <w:webHidden/>
        </w:rPr>
        <w:fldChar w:fldCharType="separate"/>
      </w:r>
      <w:ins w:id="1051" w:author="Laurence Golding" w:date="2020-02-21T12:31:00Z">
        <w:r>
          <w:rPr>
            <w:noProof/>
            <w:webHidden/>
          </w:rPr>
          <w:t>147</w:t>
        </w:r>
        <w:r>
          <w:rPr>
            <w:noProof/>
            <w:webHidden/>
          </w:rPr>
          <w:fldChar w:fldCharType="end"/>
        </w:r>
        <w:r w:rsidRPr="0085132B">
          <w:rPr>
            <w:rStyle w:val="Hyperlink"/>
            <w:noProof/>
          </w:rPr>
          <w:fldChar w:fldCharType="end"/>
        </w:r>
      </w:ins>
    </w:p>
    <w:p w14:paraId="4FE26663" w14:textId="405E634A" w:rsidR="00CE77CD" w:rsidRDefault="00CE77CD">
      <w:pPr>
        <w:pStyle w:val="TOC3"/>
        <w:tabs>
          <w:tab w:val="right" w:leader="dot" w:pos="9350"/>
        </w:tabs>
        <w:rPr>
          <w:ins w:id="1052" w:author="Laurence Golding" w:date="2020-02-21T12:31:00Z"/>
          <w:rFonts w:asciiTheme="minorHAnsi" w:eastAsiaTheme="minorEastAsia" w:hAnsiTheme="minorHAnsi" w:cstheme="minorBidi"/>
          <w:noProof/>
          <w:sz w:val="22"/>
          <w:szCs w:val="22"/>
        </w:rPr>
      </w:pPr>
      <w:ins w:id="105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"_Toc33181025"</w:instrText>
        </w:r>
        <w:r w:rsidRPr="0085132B">
          <w:rPr>
            <w:rStyle w:val="Hyperlink"/>
            <w:noProof/>
          </w:rPr>
          <w:instrText xml:space="preserve"> </w:instrText>
        </w:r>
        <w:r w:rsidRPr="0085132B">
          <w:rPr>
            <w:rStyle w:val="Hyperlink"/>
            <w:noProof/>
          </w:rPr>
          <w:fldChar w:fldCharType="separate"/>
        </w:r>
        <w:r w:rsidRPr="0085132B">
          <w:rPr>
            <w:rStyle w:val="Hyperlink"/>
            <w:noProof/>
          </w:rPr>
          <w:t>3.38.5 stack property</w:t>
        </w:r>
        <w:r>
          <w:rPr>
            <w:noProof/>
            <w:webHidden/>
          </w:rPr>
          <w:tab/>
        </w:r>
        <w:r>
          <w:rPr>
            <w:noProof/>
            <w:webHidden/>
          </w:rPr>
          <w:fldChar w:fldCharType="begin"/>
        </w:r>
        <w:r>
          <w:rPr>
            <w:noProof/>
            <w:webHidden/>
          </w:rPr>
          <w:instrText xml:space="preserve"> PAGEREF _Toc33181025 \h </w:instrText>
        </w:r>
      </w:ins>
      <w:r>
        <w:rPr>
          <w:noProof/>
          <w:webHidden/>
        </w:rPr>
      </w:r>
      <w:r>
        <w:rPr>
          <w:noProof/>
          <w:webHidden/>
        </w:rPr>
        <w:fldChar w:fldCharType="separate"/>
      </w:r>
      <w:ins w:id="1054" w:author="Laurence Golding" w:date="2020-02-21T12:31:00Z">
        <w:r>
          <w:rPr>
            <w:noProof/>
            <w:webHidden/>
          </w:rPr>
          <w:t>147</w:t>
        </w:r>
        <w:r>
          <w:rPr>
            <w:noProof/>
            <w:webHidden/>
          </w:rPr>
          <w:fldChar w:fldCharType="end"/>
        </w:r>
        <w:r w:rsidRPr="0085132B">
          <w:rPr>
            <w:rStyle w:val="Hyperlink"/>
            <w:noProof/>
          </w:rPr>
          <w:fldChar w:fldCharType="end"/>
        </w:r>
      </w:ins>
    </w:p>
    <w:p w14:paraId="3B7EBE1B" w14:textId="642B08B8" w:rsidR="00CE77CD" w:rsidRDefault="00CE77CD">
      <w:pPr>
        <w:pStyle w:val="TOC3"/>
        <w:tabs>
          <w:tab w:val="right" w:leader="dot" w:pos="9350"/>
        </w:tabs>
        <w:rPr>
          <w:ins w:id="1055" w:author="Laurence Golding" w:date="2020-02-21T12:31:00Z"/>
          <w:rFonts w:asciiTheme="minorHAnsi" w:eastAsiaTheme="minorEastAsia" w:hAnsiTheme="minorHAnsi" w:cstheme="minorBidi"/>
          <w:noProof/>
          <w:sz w:val="22"/>
          <w:szCs w:val="22"/>
        </w:rPr>
      </w:pPr>
      <w:ins w:id="105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"_Toc33181026"</w:instrText>
        </w:r>
        <w:r w:rsidRPr="0085132B">
          <w:rPr>
            <w:rStyle w:val="Hyperlink"/>
            <w:noProof/>
          </w:rPr>
          <w:instrText xml:space="preserve"> </w:instrText>
        </w:r>
        <w:r w:rsidRPr="0085132B">
          <w:rPr>
            <w:rStyle w:val="Hyperlink"/>
            <w:noProof/>
          </w:rPr>
          <w:fldChar w:fldCharType="separate"/>
        </w:r>
        <w:r w:rsidRPr="0085132B">
          <w:rPr>
            <w:rStyle w:val="Hyperlink"/>
            <w:noProof/>
          </w:rPr>
          <w:t>3.38.6 webRequest property</w:t>
        </w:r>
        <w:r>
          <w:rPr>
            <w:noProof/>
            <w:webHidden/>
          </w:rPr>
          <w:tab/>
        </w:r>
        <w:r>
          <w:rPr>
            <w:noProof/>
            <w:webHidden/>
          </w:rPr>
          <w:fldChar w:fldCharType="begin"/>
        </w:r>
        <w:r>
          <w:rPr>
            <w:noProof/>
            <w:webHidden/>
          </w:rPr>
          <w:instrText xml:space="preserve"> PAGEREF _Toc33181026 \h </w:instrText>
        </w:r>
      </w:ins>
      <w:r>
        <w:rPr>
          <w:noProof/>
          <w:webHidden/>
        </w:rPr>
      </w:r>
      <w:r>
        <w:rPr>
          <w:noProof/>
          <w:webHidden/>
        </w:rPr>
        <w:fldChar w:fldCharType="separate"/>
      </w:r>
      <w:ins w:id="1057" w:author="Laurence Golding" w:date="2020-02-21T12:31:00Z">
        <w:r>
          <w:rPr>
            <w:noProof/>
            <w:webHidden/>
          </w:rPr>
          <w:t>148</w:t>
        </w:r>
        <w:r>
          <w:rPr>
            <w:noProof/>
            <w:webHidden/>
          </w:rPr>
          <w:fldChar w:fldCharType="end"/>
        </w:r>
        <w:r w:rsidRPr="0085132B">
          <w:rPr>
            <w:rStyle w:val="Hyperlink"/>
            <w:noProof/>
          </w:rPr>
          <w:fldChar w:fldCharType="end"/>
        </w:r>
      </w:ins>
    </w:p>
    <w:p w14:paraId="084FD8FF" w14:textId="551EDFCA" w:rsidR="00CE77CD" w:rsidRDefault="00CE77CD">
      <w:pPr>
        <w:pStyle w:val="TOC3"/>
        <w:tabs>
          <w:tab w:val="right" w:leader="dot" w:pos="9350"/>
        </w:tabs>
        <w:rPr>
          <w:ins w:id="1058" w:author="Laurence Golding" w:date="2020-02-21T12:31:00Z"/>
          <w:rFonts w:asciiTheme="minorHAnsi" w:eastAsiaTheme="minorEastAsia" w:hAnsiTheme="minorHAnsi" w:cstheme="minorBidi"/>
          <w:noProof/>
          <w:sz w:val="22"/>
          <w:szCs w:val="22"/>
        </w:rPr>
      </w:pPr>
      <w:ins w:id="105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"_Toc33181027"</w:instrText>
        </w:r>
        <w:r w:rsidRPr="0085132B">
          <w:rPr>
            <w:rStyle w:val="Hyperlink"/>
            <w:noProof/>
          </w:rPr>
          <w:instrText xml:space="preserve"> </w:instrText>
        </w:r>
        <w:r w:rsidRPr="0085132B">
          <w:rPr>
            <w:rStyle w:val="Hyperlink"/>
            <w:noProof/>
          </w:rPr>
          <w:fldChar w:fldCharType="separate"/>
        </w:r>
        <w:r w:rsidRPr="0085132B">
          <w:rPr>
            <w:rStyle w:val="Hyperlink"/>
            <w:noProof/>
          </w:rPr>
          <w:t>3.38.7 webResponse property</w:t>
        </w:r>
        <w:r>
          <w:rPr>
            <w:noProof/>
            <w:webHidden/>
          </w:rPr>
          <w:tab/>
        </w:r>
        <w:r>
          <w:rPr>
            <w:noProof/>
            <w:webHidden/>
          </w:rPr>
          <w:fldChar w:fldCharType="begin"/>
        </w:r>
        <w:r>
          <w:rPr>
            <w:noProof/>
            <w:webHidden/>
          </w:rPr>
          <w:instrText xml:space="preserve"> PAGEREF _Toc33181027 \h </w:instrText>
        </w:r>
      </w:ins>
      <w:r>
        <w:rPr>
          <w:noProof/>
          <w:webHidden/>
        </w:rPr>
      </w:r>
      <w:r>
        <w:rPr>
          <w:noProof/>
          <w:webHidden/>
        </w:rPr>
        <w:fldChar w:fldCharType="separate"/>
      </w:r>
      <w:ins w:id="1060" w:author="Laurence Golding" w:date="2020-02-21T12:31:00Z">
        <w:r>
          <w:rPr>
            <w:noProof/>
            <w:webHidden/>
          </w:rPr>
          <w:t>148</w:t>
        </w:r>
        <w:r>
          <w:rPr>
            <w:noProof/>
            <w:webHidden/>
          </w:rPr>
          <w:fldChar w:fldCharType="end"/>
        </w:r>
        <w:r w:rsidRPr="0085132B">
          <w:rPr>
            <w:rStyle w:val="Hyperlink"/>
            <w:noProof/>
          </w:rPr>
          <w:fldChar w:fldCharType="end"/>
        </w:r>
      </w:ins>
    </w:p>
    <w:p w14:paraId="7A44512D" w14:textId="3B8B02D9" w:rsidR="00CE77CD" w:rsidRDefault="00CE77CD">
      <w:pPr>
        <w:pStyle w:val="TOC3"/>
        <w:tabs>
          <w:tab w:val="right" w:leader="dot" w:pos="9350"/>
        </w:tabs>
        <w:rPr>
          <w:ins w:id="1061" w:author="Laurence Golding" w:date="2020-02-21T12:31:00Z"/>
          <w:rFonts w:asciiTheme="minorHAnsi" w:eastAsiaTheme="minorEastAsia" w:hAnsiTheme="minorHAnsi" w:cstheme="minorBidi"/>
          <w:noProof/>
          <w:sz w:val="22"/>
          <w:szCs w:val="22"/>
        </w:rPr>
      </w:pPr>
      <w:ins w:id="106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"_Toc33181028"</w:instrText>
        </w:r>
        <w:r w:rsidRPr="0085132B">
          <w:rPr>
            <w:rStyle w:val="Hyperlink"/>
            <w:noProof/>
          </w:rPr>
          <w:instrText xml:space="preserve"> </w:instrText>
        </w:r>
        <w:r w:rsidRPr="0085132B">
          <w:rPr>
            <w:rStyle w:val="Hyperlink"/>
            <w:noProof/>
          </w:rPr>
          <w:fldChar w:fldCharType="separate"/>
        </w:r>
        <w:r w:rsidRPr="0085132B">
          <w:rPr>
            <w:rStyle w:val="Hyperlink"/>
            <w:noProof/>
          </w:rPr>
          <w:t>3.38.8 kinds property</w:t>
        </w:r>
        <w:r>
          <w:rPr>
            <w:noProof/>
            <w:webHidden/>
          </w:rPr>
          <w:tab/>
        </w:r>
        <w:r>
          <w:rPr>
            <w:noProof/>
            <w:webHidden/>
          </w:rPr>
          <w:fldChar w:fldCharType="begin"/>
        </w:r>
        <w:r>
          <w:rPr>
            <w:noProof/>
            <w:webHidden/>
          </w:rPr>
          <w:instrText xml:space="preserve"> PAGEREF _Toc33181028 \h </w:instrText>
        </w:r>
      </w:ins>
      <w:r>
        <w:rPr>
          <w:noProof/>
          <w:webHidden/>
        </w:rPr>
      </w:r>
      <w:r>
        <w:rPr>
          <w:noProof/>
          <w:webHidden/>
        </w:rPr>
        <w:fldChar w:fldCharType="separate"/>
      </w:r>
      <w:ins w:id="1063" w:author="Laurence Golding" w:date="2020-02-21T12:31:00Z">
        <w:r>
          <w:rPr>
            <w:noProof/>
            <w:webHidden/>
          </w:rPr>
          <w:t>148</w:t>
        </w:r>
        <w:r>
          <w:rPr>
            <w:noProof/>
            <w:webHidden/>
          </w:rPr>
          <w:fldChar w:fldCharType="end"/>
        </w:r>
        <w:r w:rsidRPr="0085132B">
          <w:rPr>
            <w:rStyle w:val="Hyperlink"/>
            <w:noProof/>
          </w:rPr>
          <w:fldChar w:fldCharType="end"/>
        </w:r>
      </w:ins>
    </w:p>
    <w:p w14:paraId="29EB2170" w14:textId="0BE075EC" w:rsidR="00CE77CD" w:rsidRDefault="00CE77CD">
      <w:pPr>
        <w:pStyle w:val="TOC3"/>
        <w:tabs>
          <w:tab w:val="right" w:leader="dot" w:pos="9350"/>
        </w:tabs>
        <w:rPr>
          <w:ins w:id="1064" w:author="Laurence Golding" w:date="2020-02-21T12:31:00Z"/>
          <w:rFonts w:asciiTheme="minorHAnsi" w:eastAsiaTheme="minorEastAsia" w:hAnsiTheme="minorHAnsi" w:cstheme="minorBidi"/>
          <w:noProof/>
          <w:sz w:val="22"/>
          <w:szCs w:val="22"/>
        </w:rPr>
      </w:pPr>
      <w:ins w:id="106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"_Toc33181029"</w:instrText>
        </w:r>
        <w:r w:rsidRPr="0085132B">
          <w:rPr>
            <w:rStyle w:val="Hyperlink"/>
            <w:noProof/>
          </w:rPr>
          <w:instrText xml:space="preserve"> </w:instrText>
        </w:r>
        <w:r w:rsidRPr="0085132B">
          <w:rPr>
            <w:rStyle w:val="Hyperlink"/>
            <w:noProof/>
          </w:rPr>
          <w:fldChar w:fldCharType="separate"/>
        </w:r>
        <w:r w:rsidRPr="0085132B">
          <w:rPr>
            <w:rStyle w:val="Hyperlink"/>
            <w:noProof/>
          </w:rPr>
          <w:t>3.38.9 state property</w:t>
        </w:r>
        <w:r>
          <w:rPr>
            <w:noProof/>
            <w:webHidden/>
          </w:rPr>
          <w:tab/>
        </w:r>
        <w:r>
          <w:rPr>
            <w:noProof/>
            <w:webHidden/>
          </w:rPr>
          <w:fldChar w:fldCharType="begin"/>
        </w:r>
        <w:r>
          <w:rPr>
            <w:noProof/>
            <w:webHidden/>
          </w:rPr>
          <w:instrText xml:space="preserve"> PAGEREF _Toc33181029 \h </w:instrText>
        </w:r>
      </w:ins>
      <w:r>
        <w:rPr>
          <w:noProof/>
          <w:webHidden/>
        </w:rPr>
      </w:r>
      <w:r>
        <w:rPr>
          <w:noProof/>
          <w:webHidden/>
        </w:rPr>
        <w:fldChar w:fldCharType="separate"/>
      </w:r>
      <w:ins w:id="1066" w:author="Laurence Golding" w:date="2020-02-21T12:31:00Z">
        <w:r>
          <w:rPr>
            <w:noProof/>
            <w:webHidden/>
          </w:rPr>
          <w:t>149</w:t>
        </w:r>
        <w:r>
          <w:rPr>
            <w:noProof/>
            <w:webHidden/>
          </w:rPr>
          <w:fldChar w:fldCharType="end"/>
        </w:r>
        <w:r w:rsidRPr="0085132B">
          <w:rPr>
            <w:rStyle w:val="Hyperlink"/>
            <w:noProof/>
          </w:rPr>
          <w:fldChar w:fldCharType="end"/>
        </w:r>
      </w:ins>
    </w:p>
    <w:p w14:paraId="3C6E835B" w14:textId="5ECC373C" w:rsidR="00CE77CD" w:rsidRDefault="00CE77CD">
      <w:pPr>
        <w:pStyle w:val="TOC3"/>
        <w:tabs>
          <w:tab w:val="right" w:leader="dot" w:pos="9350"/>
        </w:tabs>
        <w:rPr>
          <w:ins w:id="1067" w:author="Laurence Golding" w:date="2020-02-21T12:31:00Z"/>
          <w:rFonts w:asciiTheme="minorHAnsi" w:eastAsiaTheme="minorEastAsia" w:hAnsiTheme="minorHAnsi" w:cstheme="minorBidi"/>
          <w:noProof/>
          <w:sz w:val="22"/>
          <w:szCs w:val="22"/>
        </w:rPr>
      </w:pPr>
      <w:ins w:id="106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"_Toc33181030"</w:instrText>
        </w:r>
        <w:r w:rsidRPr="0085132B">
          <w:rPr>
            <w:rStyle w:val="Hyperlink"/>
            <w:noProof/>
          </w:rPr>
          <w:instrText xml:space="preserve"> </w:instrText>
        </w:r>
        <w:r w:rsidRPr="0085132B">
          <w:rPr>
            <w:rStyle w:val="Hyperlink"/>
            <w:noProof/>
          </w:rPr>
          <w:fldChar w:fldCharType="separate"/>
        </w:r>
        <w:r w:rsidRPr="0085132B">
          <w:rPr>
            <w:rStyle w:val="Hyperlink"/>
            <w:noProof/>
          </w:rPr>
          <w:t>3.38.10 nestingLevel property</w:t>
        </w:r>
        <w:r>
          <w:rPr>
            <w:noProof/>
            <w:webHidden/>
          </w:rPr>
          <w:tab/>
        </w:r>
        <w:r>
          <w:rPr>
            <w:noProof/>
            <w:webHidden/>
          </w:rPr>
          <w:fldChar w:fldCharType="begin"/>
        </w:r>
        <w:r>
          <w:rPr>
            <w:noProof/>
            <w:webHidden/>
          </w:rPr>
          <w:instrText xml:space="preserve"> PAGEREF _Toc33181030 \h </w:instrText>
        </w:r>
      </w:ins>
      <w:r>
        <w:rPr>
          <w:noProof/>
          <w:webHidden/>
        </w:rPr>
      </w:r>
      <w:r>
        <w:rPr>
          <w:noProof/>
          <w:webHidden/>
        </w:rPr>
        <w:fldChar w:fldCharType="separate"/>
      </w:r>
      <w:ins w:id="1069" w:author="Laurence Golding" w:date="2020-02-21T12:31:00Z">
        <w:r>
          <w:rPr>
            <w:noProof/>
            <w:webHidden/>
          </w:rPr>
          <w:t>150</w:t>
        </w:r>
        <w:r>
          <w:rPr>
            <w:noProof/>
            <w:webHidden/>
          </w:rPr>
          <w:fldChar w:fldCharType="end"/>
        </w:r>
        <w:r w:rsidRPr="0085132B">
          <w:rPr>
            <w:rStyle w:val="Hyperlink"/>
            <w:noProof/>
          </w:rPr>
          <w:fldChar w:fldCharType="end"/>
        </w:r>
      </w:ins>
    </w:p>
    <w:p w14:paraId="76B20057" w14:textId="1BFF7A4C" w:rsidR="00CE77CD" w:rsidRDefault="00CE77CD">
      <w:pPr>
        <w:pStyle w:val="TOC3"/>
        <w:tabs>
          <w:tab w:val="right" w:leader="dot" w:pos="9350"/>
        </w:tabs>
        <w:rPr>
          <w:ins w:id="1070" w:author="Laurence Golding" w:date="2020-02-21T12:31:00Z"/>
          <w:rFonts w:asciiTheme="minorHAnsi" w:eastAsiaTheme="minorEastAsia" w:hAnsiTheme="minorHAnsi" w:cstheme="minorBidi"/>
          <w:noProof/>
          <w:sz w:val="22"/>
          <w:szCs w:val="22"/>
        </w:rPr>
      </w:pPr>
      <w:ins w:id="107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"_Toc33181031"</w:instrText>
        </w:r>
        <w:r w:rsidRPr="0085132B">
          <w:rPr>
            <w:rStyle w:val="Hyperlink"/>
            <w:noProof/>
          </w:rPr>
          <w:instrText xml:space="preserve"> </w:instrText>
        </w:r>
        <w:r w:rsidRPr="0085132B">
          <w:rPr>
            <w:rStyle w:val="Hyperlink"/>
            <w:noProof/>
          </w:rPr>
          <w:fldChar w:fldCharType="separate"/>
        </w:r>
        <w:r w:rsidRPr="0085132B">
          <w:rPr>
            <w:rStyle w:val="Hyperlink"/>
            <w:noProof/>
          </w:rPr>
          <w:t>3.38.11 executionOrder property</w:t>
        </w:r>
        <w:r>
          <w:rPr>
            <w:noProof/>
            <w:webHidden/>
          </w:rPr>
          <w:tab/>
        </w:r>
        <w:r>
          <w:rPr>
            <w:noProof/>
            <w:webHidden/>
          </w:rPr>
          <w:fldChar w:fldCharType="begin"/>
        </w:r>
        <w:r>
          <w:rPr>
            <w:noProof/>
            <w:webHidden/>
          </w:rPr>
          <w:instrText xml:space="preserve"> PAGEREF _Toc33181031 \h </w:instrText>
        </w:r>
      </w:ins>
      <w:r>
        <w:rPr>
          <w:noProof/>
          <w:webHidden/>
        </w:rPr>
      </w:r>
      <w:r>
        <w:rPr>
          <w:noProof/>
          <w:webHidden/>
        </w:rPr>
        <w:fldChar w:fldCharType="separate"/>
      </w:r>
      <w:ins w:id="1072" w:author="Laurence Golding" w:date="2020-02-21T12:31:00Z">
        <w:r>
          <w:rPr>
            <w:noProof/>
            <w:webHidden/>
          </w:rPr>
          <w:t>150</w:t>
        </w:r>
        <w:r>
          <w:rPr>
            <w:noProof/>
            <w:webHidden/>
          </w:rPr>
          <w:fldChar w:fldCharType="end"/>
        </w:r>
        <w:r w:rsidRPr="0085132B">
          <w:rPr>
            <w:rStyle w:val="Hyperlink"/>
            <w:noProof/>
          </w:rPr>
          <w:fldChar w:fldCharType="end"/>
        </w:r>
      </w:ins>
    </w:p>
    <w:p w14:paraId="25C3F1FC" w14:textId="71483933" w:rsidR="00CE77CD" w:rsidRDefault="00CE77CD">
      <w:pPr>
        <w:pStyle w:val="TOC3"/>
        <w:tabs>
          <w:tab w:val="right" w:leader="dot" w:pos="9350"/>
        </w:tabs>
        <w:rPr>
          <w:ins w:id="1073" w:author="Laurence Golding" w:date="2020-02-21T12:31:00Z"/>
          <w:rFonts w:asciiTheme="minorHAnsi" w:eastAsiaTheme="minorEastAsia" w:hAnsiTheme="minorHAnsi" w:cstheme="minorBidi"/>
          <w:noProof/>
          <w:sz w:val="22"/>
          <w:szCs w:val="22"/>
        </w:rPr>
      </w:pPr>
      <w:ins w:id="107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"_Toc33181032"</w:instrText>
        </w:r>
        <w:r w:rsidRPr="0085132B">
          <w:rPr>
            <w:rStyle w:val="Hyperlink"/>
            <w:noProof/>
          </w:rPr>
          <w:instrText xml:space="preserve"> </w:instrText>
        </w:r>
        <w:r w:rsidRPr="0085132B">
          <w:rPr>
            <w:rStyle w:val="Hyperlink"/>
            <w:noProof/>
          </w:rPr>
          <w:fldChar w:fldCharType="separate"/>
        </w:r>
        <w:r w:rsidRPr="0085132B">
          <w:rPr>
            <w:rStyle w:val="Hyperlink"/>
            <w:noProof/>
          </w:rPr>
          <w:t>3.38.12 executionTimeUtc property</w:t>
        </w:r>
        <w:r>
          <w:rPr>
            <w:noProof/>
            <w:webHidden/>
          </w:rPr>
          <w:tab/>
        </w:r>
        <w:r>
          <w:rPr>
            <w:noProof/>
            <w:webHidden/>
          </w:rPr>
          <w:fldChar w:fldCharType="begin"/>
        </w:r>
        <w:r>
          <w:rPr>
            <w:noProof/>
            <w:webHidden/>
          </w:rPr>
          <w:instrText xml:space="preserve"> PAGEREF _Toc33181032 \h </w:instrText>
        </w:r>
      </w:ins>
      <w:r>
        <w:rPr>
          <w:noProof/>
          <w:webHidden/>
        </w:rPr>
      </w:r>
      <w:r>
        <w:rPr>
          <w:noProof/>
          <w:webHidden/>
        </w:rPr>
        <w:fldChar w:fldCharType="separate"/>
      </w:r>
      <w:ins w:id="1075" w:author="Laurence Golding" w:date="2020-02-21T12:31:00Z">
        <w:r>
          <w:rPr>
            <w:noProof/>
            <w:webHidden/>
          </w:rPr>
          <w:t>151</w:t>
        </w:r>
        <w:r>
          <w:rPr>
            <w:noProof/>
            <w:webHidden/>
          </w:rPr>
          <w:fldChar w:fldCharType="end"/>
        </w:r>
        <w:r w:rsidRPr="0085132B">
          <w:rPr>
            <w:rStyle w:val="Hyperlink"/>
            <w:noProof/>
          </w:rPr>
          <w:fldChar w:fldCharType="end"/>
        </w:r>
      </w:ins>
    </w:p>
    <w:p w14:paraId="69270512" w14:textId="4D365E68" w:rsidR="00CE77CD" w:rsidRDefault="00CE77CD">
      <w:pPr>
        <w:pStyle w:val="TOC3"/>
        <w:tabs>
          <w:tab w:val="right" w:leader="dot" w:pos="9350"/>
        </w:tabs>
        <w:rPr>
          <w:ins w:id="1076" w:author="Laurence Golding" w:date="2020-02-21T12:31:00Z"/>
          <w:rFonts w:asciiTheme="minorHAnsi" w:eastAsiaTheme="minorEastAsia" w:hAnsiTheme="minorHAnsi" w:cstheme="minorBidi"/>
          <w:noProof/>
          <w:sz w:val="22"/>
          <w:szCs w:val="22"/>
        </w:rPr>
      </w:pPr>
      <w:ins w:id="107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"_Toc33181033"</w:instrText>
        </w:r>
        <w:r w:rsidRPr="0085132B">
          <w:rPr>
            <w:rStyle w:val="Hyperlink"/>
            <w:noProof/>
          </w:rPr>
          <w:instrText xml:space="preserve"> </w:instrText>
        </w:r>
        <w:r w:rsidRPr="0085132B">
          <w:rPr>
            <w:rStyle w:val="Hyperlink"/>
            <w:noProof/>
          </w:rPr>
          <w:fldChar w:fldCharType="separate"/>
        </w:r>
        <w:r w:rsidRPr="0085132B">
          <w:rPr>
            <w:rStyle w:val="Hyperlink"/>
            <w:noProof/>
          </w:rPr>
          <w:t>3.38.13 importance property</w:t>
        </w:r>
        <w:r>
          <w:rPr>
            <w:noProof/>
            <w:webHidden/>
          </w:rPr>
          <w:tab/>
        </w:r>
        <w:r>
          <w:rPr>
            <w:noProof/>
            <w:webHidden/>
          </w:rPr>
          <w:fldChar w:fldCharType="begin"/>
        </w:r>
        <w:r>
          <w:rPr>
            <w:noProof/>
            <w:webHidden/>
          </w:rPr>
          <w:instrText xml:space="preserve"> PAGEREF _Toc33181033 \h </w:instrText>
        </w:r>
      </w:ins>
      <w:r>
        <w:rPr>
          <w:noProof/>
          <w:webHidden/>
        </w:rPr>
      </w:r>
      <w:r>
        <w:rPr>
          <w:noProof/>
          <w:webHidden/>
        </w:rPr>
        <w:fldChar w:fldCharType="separate"/>
      </w:r>
      <w:ins w:id="1078" w:author="Laurence Golding" w:date="2020-02-21T12:31:00Z">
        <w:r>
          <w:rPr>
            <w:noProof/>
            <w:webHidden/>
          </w:rPr>
          <w:t>151</w:t>
        </w:r>
        <w:r>
          <w:rPr>
            <w:noProof/>
            <w:webHidden/>
          </w:rPr>
          <w:fldChar w:fldCharType="end"/>
        </w:r>
        <w:r w:rsidRPr="0085132B">
          <w:rPr>
            <w:rStyle w:val="Hyperlink"/>
            <w:noProof/>
          </w:rPr>
          <w:fldChar w:fldCharType="end"/>
        </w:r>
      </w:ins>
    </w:p>
    <w:p w14:paraId="18FA6A0B" w14:textId="7DAD21B9" w:rsidR="00CE77CD" w:rsidRDefault="00CE77CD">
      <w:pPr>
        <w:pStyle w:val="TOC3"/>
        <w:tabs>
          <w:tab w:val="right" w:leader="dot" w:pos="9350"/>
        </w:tabs>
        <w:rPr>
          <w:ins w:id="1079" w:author="Laurence Golding" w:date="2020-02-21T12:31:00Z"/>
          <w:rFonts w:asciiTheme="minorHAnsi" w:eastAsiaTheme="minorEastAsia" w:hAnsiTheme="minorHAnsi" w:cstheme="minorBidi"/>
          <w:noProof/>
          <w:sz w:val="22"/>
          <w:szCs w:val="22"/>
        </w:rPr>
      </w:pPr>
      <w:ins w:id="108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"_Toc33181034"</w:instrText>
        </w:r>
        <w:r w:rsidRPr="0085132B">
          <w:rPr>
            <w:rStyle w:val="Hyperlink"/>
            <w:noProof/>
          </w:rPr>
          <w:instrText xml:space="preserve"> </w:instrText>
        </w:r>
        <w:r w:rsidRPr="0085132B">
          <w:rPr>
            <w:rStyle w:val="Hyperlink"/>
            <w:noProof/>
          </w:rPr>
          <w:fldChar w:fldCharType="separate"/>
        </w:r>
        <w:r w:rsidRPr="0085132B">
          <w:rPr>
            <w:rStyle w:val="Hyperlink"/>
            <w:noProof/>
          </w:rPr>
          <w:t>3.38.14 taxa property</w:t>
        </w:r>
        <w:r>
          <w:rPr>
            <w:noProof/>
            <w:webHidden/>
          </w:rPr>
          <w:tab/>
        </w:r>
        <w:r>
          <w:rPr>
            <w:noProof/>
            <w:webHidden/>
          </w:rPr>
          <w:fldChar w:fldCharType="begin"/>
        </w:r>
        <w:r>
          <w:rPr>
            <w:noProof/>
            <w:webHidden/>
          </w:rPr>
          <w:instrText xml:space="preserve"> PAGEREF _Toc33181034 \h </w:instrText>
        </w:r>
      </w:ins>
      <w:r>
        <w:rPr>
          <w:noProof/>
          <w:webHidden/>
        </w:rPr>
      </w:r>
      <w:r>
        <w:rPr>
          <w:noProof/>
          <w:webHidden/>
        </w:rPr>
        <w:fldChar w:fldCharType="separate"/>
      </w:r>
      <w:ins w:id="1081" w:author="Laurence Golding" w:date="2020-02-21T12:31:00Z">
        <w:r>
          <w:rPr>
            <w:noProof/>
            <w:webHidden/>
          </w:rPr>
          <w:t>151</w:t>
        </w:r>
        <w:r>
          <w:rPr>
            <w:noProof/>
            <w:webHidden/>
          </w:rPr>
          <w:fldChar w:fldCharType="end"/>
        </w:r>
        <w:r w:rsidRPr="0085132B">
          <w:rPr>
            <w:rStyle w:val="Hyperlink"/>
            <w:noProof/>
          </w:rPr>
          <w:fldChar w:fldCharType="end"/>
        </w:r>
      </w:ins>
    </w:p>
    <w:p w14:paraId="59C2EE0E" w14:textId="040B953B" w:rsidR="00CE77CD" w:rsidRDefault="00CE77CD">
      <w:pPr>
        <w:pStyle w:val="TOC2"/>
        <w:tabs>
          <w:tab w:val="right" w:leader="dot" w:pos="9350"/>
        </w:tabs>
        <w:rPr>
          <w:ins w:id="1082" w:author="Laurence Golding" w:date="2020-02-21T12:31:00Z"/>
          <w:rFonts w:asciiTheme="minorHAnsi" w:eastAsiaTheme="minorEastAsia" w:hAnsiTheme="minorHAnsi" w:cstheme="minorBidi"/>
          <w:noProof/>
          <w:sz w:val="22"/>
          <w:szCs w:val="22"/>
        </w:rPr>
      </w:pPr>
      <w:ins w:id="1083" w:author="Laurence Golding" w:date="2020-02-21T12:31:00Z">
        <w:r w:rsidRPr="0085132B">
          <w:rPr>
            <w:rStyle w:val="Hyperlink"/>
            <w:noProof/>
          </w:rPr>
          <w:lastRenderedPageBreak/>
          <w:fldChar w:fldCharType="begin"/>
        </w:r>
        <w:r w:rsidRPr="0085132B">
          <w:rPr>
            <w:rStyle w:val="Hyperlink"/>
            <w:noProof/>
          </w:rPr>
          <w:instrText xml:space="preserve"> </w:instrText>
        </w:r>
        <w:r>
          <w:rPr>
            <w:noProof/>
          </w:rPr>
          <w:instrText>HYPERLINK \l "_Toc33181035"</w:instrText>
        </w:r>
        <w:r w:rsidRPr="0085132B">
          <w:rPr>
            <w:rStyle w:val="Hyperlink"/>
            <w:noProof/>
          </w:rPr>
          <w:instrText xml:space="preserve"> </w:instrText>
        </w:r>
        <w:r w:rsidRPr="0085132B">
          <w:rPr>
            <w:rStyle w:val="Hyperlink"/>
            <w:noProof/>
          </w:rPr>
          <w:fldChar w:fldCharType="separate"/>
        </w:r>
        <w:r w:rsidRPr="0085132B">
          <w:rPr>
            <w:rStyle w:val="Hyperlink"/>
            <w:noProof/>
          </w:rPr>
          <w:t>3.39 graph object</w:t>
        </w:r>
        <w:r>
          <w:rPr>
            <w:noProof/>
            <w:webHidden/>
          </w:rPr>
          <w:tab/>
        </w:r>
        <w:r>
          <w:rPr>
            <w:noProof/>
            <w:webHidden/>
          </w:rPr>
          <w:fldChar w:fldCharType="begin"/>
        </w:r>
        <w:r>
          <w:rPr>
            <w:noProof/>
            <w:webHidden/>
          </w:rPr>
          <w:instrText xml:space="preserve"> PAGEREF _Toc33181035 \h </w:instrText>
        </w:r>
      </w:ins>
      <w:r>
        <w:rPr>
          <w:noProof/>
          <w:webHidden/>
        </w:rPr>
      </w:r>
      <w:r>
        <w:rPr>
          <w:noProof/>
          <w:webHidden/>
        </w:rPr>
        <w:fldChar w:fldCharType="separate"/>
      </w:r>
      <w:ins w:id="1084" w:author="Laurence Golding" w:date="2020-02-21T12:31:00Z">
        <w:r>
          <w:rPr>
            <w:noProof/>
            <w:webHidden/>
          </w:rPr>
          <w:t>153</w:t>
        </w:r>
        <w:r>
          <w:rPr>
            <w:noProof/>
            <w:webHidden/>
          </w:rPr>
          <w:fldChar w:fldCharType="end"/>
        </w:r>
        <w:r w:rsidRPr="0085132B">
          <w:rPr>
            <w:rStyle w:val="Hyperlink"/>
            <w:noProof/>
          </w:rPr>
          <w:fldChar w:fldCharType="end"/>
        </w:r>
      </w:ins>
    </w:p>
    <w:p w14:paraId="2633628F" w14:textId="1D52A77D" w:rsidR="00CE77CD" w:rsidRDefault="00CE77CD">
      <w:pPr>
        <w:pStyle w:val="TOC3"/>
        <w:tabs>
          <w:tab w:val="right" w:leader="dot" w:pos="9350"/>
        </w:tabs>
        <w:rPr>
          <w:ins w:id="1085" w:author="Laurence Golding" w:date="2020-02-21T12:31:00Z"/>
          <w:rFonts w:asciiTheme="minorHAnsi" w:eastAsiaTheme="minorEastAsia" w:hAnsiTheme="minorHAnsi" w:cstheme="minorBidi"/>
          <w:noProof/>
          <w:sz w:val="22"/>
          <w:szCs w:val="22"/>
        </w:rPr>
      </w:pPr>
      <w:ins w:id="108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"_Toc33181036"</w:instrText>
        </w:r>
        <w:r w:rsidRPr="0085132B">
          <w:rPr>
            <w:rStyle w:val="Hyperlink"/>
            <w:noProof/>
          </w:rPr>
          <w:instrText xml:space="preserve"> </w:instrText>
        </w:r>
        <w:r w:rsidRPr="0085132B">
          <w:rPr>
            <w:rStyle w:val="Hyperlink"/>
            <w:noProof/>
          </w:rPr>
          <w:fldChar w:fldCharType="separate"/>
        </w:r>
        <w:r w:rsidRPr="0085132B">
          <w:rPr>
            <w:rStyle w:val="Hyperlink"/>
            <w:noProof/>
          </w:rPr>
          <w:t>3.39.1 General</w:t>
        </w:r>
        <w:r>
          <w:rPr>
            <w:noProof/>
            <w:webHidden/>
          </w:rPr>
          <w:tab/>
        </w:r>
        <w:r>
          <w:rPr>
            <w:noProof/>
            <w:webHidden/>
          </w:rPr>
          <w:fldChar w:fldCharType="begin"/>
        </w:r>
        <w:r>
          <w:rPr>
            <w:noProof/>
            <w:webHidden/>
          </w:rPr>
          <w:instrText xml:space="preserve"> PAGEREF _Toc33181036 \h </w:instrText>
        </w:r>
      </w:ins>
      <w:r>
        <w:rPr>
          <w:noProof/>
          <w:webHidden/>
        </w:rPr>
      </w:r>
      <w:r>
        <w:rPr>
          <w:noProof/>
          <w:webHidden/>
        </w:rPr>
        <w:fldChar w:fldCharType="separate"/>
      </w:r>
      <w:ins w:id="1087" w:author="Laurence Golding" w:date="2020-02-21T12:31:00Z">
        <w:r>
          <w:rPr>
            <w:noProof/>
            <w:webHidden/>
          </w:rPr>
          <w:t>153</w:t>
        </w:r>
        <w:r>
          <w:rPr>
            <w:noProof/>
            <w:webHidden/>
          </w:rPr>
          <w:fldChar w:fldCharType="end"/>
        </w:r>
        <w:r w:rsidRPr="0085132B">
          <w:rPr>
            <w:rStyle w:val="Hyperlink"/>
            <w:noProof/>
          </w:rPr>
          <w:fldChar w:fldCharType="end"/>
        </w:r>
      </w:ins>
    </w:p>
    <w:p w14:paraId="1C58C8C4" w14:textId="3D52C2C6" w:rsidR="00CE77CD" w:rsidRDefault="00CE77CD">
      <w:pPr>
        <w:pStyle w:val="TOC3"/>
        <w:tabs>
          <w:tab w:val="right" w:leader="dot" w:pos="9350"/>
        </w:tabs>
        <w:rPr>
          <w:ins w:id="1088" w:author="Laurence Golding" w:date="2020-02-21T12:31:00Z"/>
          <w:rFonts w:asciiTheme="minorHAnsi" w:eastAsiaTheme="minorEastAsia" w:hAnsiTheme="minorHAnsi" w:cstheme="minorBidi"/>
          <w:noProof/>
          <w:sz w:val="22"/>
          <w:szCs w:val="22"/>
        </w:rPr>
      </w:pPr>
      <w:ins w:id="108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"_Toc33181037"</w:instrText>
        </w:r>
        <w:r w:rsidRPr="0085132B">
          <w:rPr>
            <w:rStyle w:val="Hyperlink"/>
            <w:noProof/>
          </w:rPr>
          <w:instrText xml:space="preserve"> </w:instrText>
        </w:r>
        <w:r w:rsidRPr="0085132B">
          <w:rPr>
            <w:rStyle w:val="Hyperlink"/>
            <w:noProof/>
          </w:rPr>
          <w:fldChar w:fldCharType="separate"/>
        </w:r>
        <w:r w:rsidRPr="0085132B">
          <w:rPr>
            <w:rStyle w:val="Hyperlink"/>
            <w:noProof/>
          </w:rPr>
          <w:t>3.39.2 description property</w:t>
        </w:r>
        <w:r>
          <w:rPr>
            <w:noProof/>
            <w:webHidden/>
          </w:rPr>
          <w:tab/>
        </w:r>
        <w:r>
          <w:rPr>
            <w:noProof/>
            <w:webHidden/>
          </w:rPr>
          <w:fldChar w:fldCharType="begin"/>
        </w:r>
        <w:r>
          <w:rPr>
            <w:noProof/>
            <w:webHidden/>
          </w:rPr>
          <w:instrText xml:space="preserve"> PAGEREF _Toc33181037 \h </w:instrText>
        </w:r>
      </w:ins>
      <w:r>
        <w:rPr>
          <w:noProof/>
          <w:webHidden/>
        </w:rPr>
      </w:r>
      <w:r>
        <w:rPr>
          <w:noProof/>
          <w:webHidden/>
        </w:rPr>
        <w:fldChar w:fldCharType="separate"/>
      </w:r>
      <w:ins w:id="1090" w:author="Laurence Golding" w:date="2020-02-21T12:31:00Z">
        <w:r>
          <w:rPr>
            <w:noProof/>
            <w:webHidden/>
          </w:rPr>
          <w:t>153</w:t>
        </w:r>
        <w:r>
          <w:rPr>
            <w:noProof/>
            <w:webHidden/>
          </w:rPr>
          <w:fldChar w:fldCharType="end"/>
        </w:r>
        <w:r w:rsidRPr="0085132B">
          <w:rPr>
            <w:rStyle w:val="Hyperlink"/>
            <w:noProof/>
          </w:rPr>
          <w:fldChar w:fldCharType="end"/>
        </w:r>
      </w:ins>
    </w:p>
    <w:p w14:paraId="151ABF41" w14:textId="5550E366" w:rsidR="00CE77CD" w:rsidRDefault="00CE77CD">
      <w:pPr>
        <w:pStyle w:val="TOC3"/>
        <w:tabs>
          <w:tab w:val="right" w:leader="dot" w:pos="9350"/>
        </w:tabs>
        <w:rPr>
          <w:ins w:id="1091" w:author="Laurence Golding" w:date="2020-02-21T12:31:00Z"/>
          <w:rFonts w:asciiTheme="minorHAnsi" w:eastAsiaTheme="minorEastAsia" w:hAnsiTheme="minorHAnsi" w:cstheme="minorBidi"/>
          <w:noProof/>
          <w:sz w:val="22"/>
          <w:szCs w:val="22"/>
        </w:rPr>
      </w:pPr>
      <w:ins w:id="109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"_Toc33181038"</w:instrText>
        </w:r>
        <w:r w:rsidRPr="0085132B">
          <w:rPr>
            <w:rStyle w:val="Hyperlink"/>
            <w:noProof/>
          </w:rPr>
          <w:instrText xml:space="preserve"> </w:instrText>
        </w:r>
        <w:r w:rsidRPr="0085132B">
          <w:rPr>
            <w:rStyle w:val="Hyperlink"/>
            <w:noProof/>
          </w:rPr>
          <w:fldChar w:fldCharType="separate"/>
        </w:r>
        <w:r w:rsidRPr="0085132B">
          <w:rPr>
            <w:rStyle w:val="Hyperlink"/>
            <w:noProof/>
          </w:rPr>
          <w:t>3.39.3 nodes property</w:t>
        </w:r>
        <w:r>
          <w:rPr>
            <w:noProof/>
            <w:webHidden/>
          </w:rPr>
          <w:tab/>
        </w:r>
        <w:r>
          <w:rPr>
            <w:noProof/>
            <w:webHidden/>
          </w:rPr>
          <w:fldChar w:fldCharType="begin"/>
        </w:r>
        <w:r>
          <w:rPr>
            <w:noProof/>
            <w:webHidden/>
          </w:rPr>
          <w:instrText xml:space="preserve"> PAGEREF _Toc33181038 \h </w:instrText>
        </w:r>
      </w:ins>
      <w:r>
        <w:rPr>
          <w:noProof/>
          <w:webHidden/>
        </w:rPr>
      </w:r>
      <w:r>
        <w:rPr>
          <w:noProof/>
          <w:webHidden/>
        </w:rPr>
        <w:fldChar w:fldCharType="separate"/>
      </w:r>
      <w:ins w:id="1093" w:author="Laurence Golding" w:date="2020-02-21T12:31:00Z">
        <w:r>
          <w:rPr>
            <w:noProof/>
            <w:webHidden/>
          </w:rPr>
          <w:t>153</w:t>
        </w:r>
        <w:r>
          <w:rPr>
            <w:noProof/>
            <w:webHidden/>
          </w:rPr>
          <w:fldChar w:fldCharType="end"/>
        </w:r>
        <w:r w:rsidRPr="0085132B">
          <w:rPr>
            <w:rStyle w:val="Hyperlink"/>
            <w:noProof/>
          </w:rPr>
          <w:fldChar w:fldCharType="end"/>
        </w:r>
      </w:ins>
    </w:p>
    <w:p w14:paraId="3E27CEFF" w14:textId="48697086" w:rsidR="00CE77CD" w:rsidRDefault="00CE77CD">
      <w:pPr>
        <w:pStyle w:val="TOC3"/>
        <w:tabs>
          <w:tab w:val="right" w:leader="dot" w:pos="9350"/>
        </w:tabs>
        <w:rPr>
          <w:ins w:id="1094" w:author="Laurence Golding" w:date="2020-02-21T12:31:00Z"/>
          <w:rFonts w:asciiTheme="minorHAnsi" w:eastAsiaTheme="minorEastAsia" w:hAnsiTheme="minorHAnsi" w:cstheme="minorBidi"/>
          <w:noProof/>
          <w:sz w:val="22"/>
          <w:szCs w:val="22"/>
        </w:rPr>
      </w:pPr>
      <w:ins w:id="109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"_Toc33181039"</w:instrText>
        </w:r>
        <w:r w:rsidRPr="0085132B">
          <w:rPr>
            <w:rStyle w:val="Hyperlink"/>
            <w:noProof/>
          </w:rPr>
          <w:instrText xml:space="preserve"> </w:instrText>
        </w:r>
        <w:r w:rsidRPr="0085132B">
          <w:rPr>
            <w:rStyle w:val="Hyperlink"/>
            <w:noProof/>
          </w:rPr>
          <w:fldChar w:fldCharType="separate"/>
        </w:r>
        <w:r w:rsidRPr="0085132B">
          <w:rPr>
            <w:rStyle w:val="Hyperlink"/>
            <w:noProof/>
          </w:rPr>
          <w:t>3.39.4 edges property</w:t>
        </w:r>
        <w:r>
          <w:rPr>
            <w:noProof/>
            <w:webHidden/>
          </w:rPr>
          <w:tab/>
        </w:r>
        <w:r>
          <w:rPr>
            <w:noProof/>
            <w:webHidden/>
          </w:rPr>
          <w:fldChar w:fldCharType="begin"/>
        </w:r>
        <w:r>
          <w:rPr>
            <w:noProof/>
            <w:webHidden/>
          </w:rPr>
          <w:instrText xml:space="preserve"> PAGEREF _Toc33181039 \h </w:instrText>
        </w:r>
      </w:ins>
      <w:r>
        <w:rPr>
          <w:noProof/>
          <w:webHidden/>
        </w:rPr>
      </w:r>
      <w:r>
        <w:rPr>
          <w:noProof/>
          <w:webHidden/>
        </w:rPr>
        <w:fldChar w:fldCharType="separate"/>
      </w:r>
      <w:ins w:id="1096" w:author="Laurence Golding" w:date="2020-02-21T12:31:00Z">
        <w:r>
          <w:rPr>
            <w:noProof/>
            <w:webHidden/>
          </w:rPr>
          <w:t>153</w:t>
        </w:r>
        <w:r>
          <w:rPr>
            <w:noProof/>
            <w:webHidden/>
          </w:rPr>
          <w:fldChar w:fldCharType="end"/>
        </w:r>
        <w:r w:rsidRPr="0085132B">
          <w:rPr>
            <w:rStyle w:val="Hyperlink"/>
            <w:noProof/>
          </w:rPr>
          <w:fldChar w:fldCharType="end"/>
        </w:r>
      </w:ins>
    </w:p>
    <w:p w14:paraId="183CD0D3" w14:textId="3ED0EFFF" w:rsidR="00CE77CD" w:rsidRDefault="00CE77CD">
      <w:pPr>
        <w:pStyle w:val="TOC2"/>
        <w:tabs>
          <w:tab w:val="right" w:leader="dot" w:pos="9350"/>
        </w:tabs>
        <w:rPr>
          <w:ins w:id="1097" w:author="Laurence Golding" w:date="2020-02-21T12:31:00Z"/>
          <w:rFonts w:asciiTheme="minorHAnsi" w:eastAsiaTheme="minorEastAsia" w:hAnsiTheme="minorHAnsi" w:cstheme="minorBidi"/>
          <w:noProof/>
          <w:sz w:val="22"/>
          <w:szCs w:val="22"/>
        </w:rPr>
      </w:pPr>
      <w:ins w:id="109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"_Toc33181040"</w:instrText>
        </w:r>
        <w:r w:rsidRPr="0085132B">
          <w:rPr>
            <w:rStyle w:val="Hyperlink"/>
            <w:noProof/>
          </w:rPr>
          <w:instrText xml:space="preserve"> </w:instrText>
        </w:r>
        <w:r w:rsidRPr="0085132B">
          <w:rPr>
            <w:rStyle w:val="Hyperlink"/>
            <w:noProof/>
          </w:rPr>
          <w:fldChar w:fldCharType="separate"/>
        </w:r>
        <w:r w:rsidRPr="0085132B">
          <w:rPr>
            <w:rStyle w:val="Hyperlink"/>
            <w:noProof/>
          </w:rPr>
          <w:t>3.40 node object</w:t>
        </w:r>
        <w:r>
          <w:rPr>
            <w:noProof/>
            <w:webHidden/>
          </w:rPr>
          <w:tab/>
        </w:r>
        <w:r>
          <w:rPr>
            <w:noProof/>
            <w:webHidden/>
          </w:rPr>
          <w:fldChar w:fldCharType="begin"/>
        </w:r>
        <w:r>
          <w:rPr>
            <w:noProof/>
            <w:webHidden/>
          </w:rPr>
          <w:instrText xml:space="preserve"> PAGEREF _Toc33181040 \h </w:instrText>
        </w:r>
      </w:ins>
      <w:r>
        <w:rPr>
          <w:noProof/>
          <w:webHidden/>
        </w:rPr>
      </w:r>
      <w:r>
        <w:rPr>
          <w:noProof/>
          <w:webHidden/>
        </w:rPr>
        <w:fldChar w:fldCharType="separate"/>
      </w:r>
      <w:ins w:id="1099" w:author="Laurence Golding" w:date="2020-02-21T12:31:00Z">
        <w:r>
          <w:rPr>
            <w:noProof/>
            <w:webHidden/>
          </w:rPr>
          <w:t>153</w:t>
        </w:r>
        <w:r>
          <w:rPr>
            <w:noProof/>
            <w:webHidden/>
          </w:rPr>
          <w:fldChar w:fldCharType="end"/>
        </w:r>
        <w:r w:rsidRPr="0085132B">
          <w:rPr>
            <w:rStyle w:val="Hyperlink"/>
            <w:noProof/>
          </w:rPr>
          <w:fldChar w:fldCharType="end"/>
        </w:r>
      </w:ins>
    </w:p>
    <w:p w14:paraId="7023ED5D" w14:textId="586DC9BB" w:rsidR="00CE77CD" w:rsidRDefault="00CE77CD">
      <w:pPr>
        <w:pStyle w:val="TOC3"/>
        <w:tabs>
          <w:tab w:val="right" w:leader="dot" w:pos="9350"/>
        </w:tabs>
        <w:rPr>
          <w:ins w:id="1100" w:author="Laurence Golding" w:date="2020-02-21T12:31:00Z"/>
          <w:rFonts w:asciiTheme="minorHAnsi" w:eastAsiaTheme="minorEastAsia" w:hAnsiTheme="minorHAnsi" w:cstheme="minorBidi"/>
          <w:noProof/>
          <w:sz w:val="22"/>
          <w:szCs w:val="22"/>
        </w:rPr>
      </w:pPr>
      <w:ins w:id="110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"_Toc33181041"</w:instrText>
        </w:r>
        <w:r w:rsidRPr="0085132B">
          <w:rPr>
            <w:rStyle w:val="Hyperlink"/>
            <w:noProof/>
          </w:rPr>
          <w:instrText xml:space="preserve"> </w:instrText>
        </w:r>
        <w:r w:rsidRPr="0085132B">
          <w:rPr>
            <w:rStyle w:val="Hyperlink"/>
            <w:noProof/>
          </w:rPr>
          <w:fldChar w:fldCharType="separate"/>
        </w:r>
        <w:r w:rsidRPr="0085132B">
          <w:rPr>
            <w:rStyle w:val="Hyperlink"/>
            <w:noProof/>
          </w:rPr>
          <w:t>3.40.1 General</w:t>
        </w:r>
        <w:r>
          <w:rPr>
            <w:noProof/>
            <w:webHidden/>
          </w:rPr>
          <w:tab/>
        </w:r>
        <w:r>
          <w:rPr>
            <w:noProof/>
            <w:webHidden/>
          </w:rPr>
          <w:fldChar w:fldCharType="begin"/>
        </w:r>
        <w:r>
          <w:rPr>
            <w:noProof/>
            <w:webHidden/>
          </w:rPr>
          <w:instrText xml:space="preserve"> PAGEREF _Toc33181041 \h </w:instrText>
        </w:r>
      </w:ins>
      <w:r>
        <w:rPr>
          <w:noProof/>
          <w:webHidden/>
        </w:rPr>
      </w:r>
      <w:r>
        <w:rPr>
          <w:noProof/>
          <w:webHidden/>
        </w:rPr>
        <w:fldChar w:fldCharType="separate"/>
      </w:r>
      <w:ins w:id="1102" w:author="Laurence Golding" w:date="2020-02-21T12:31:00Z">
        <w:r>
          <w:rPr>
            <w:noProof/>
            <w:webHidden/>
          </w:rPr>
          <w:t>153</w:t>
        </w:r>
        <w:r>
          <w:rPr>
            <w:noProof/>
            <w:webHidden/>
          </w:rPr>
          <w:fldChar w:fldCharType="end"/>
        </w:r>
        <w:r w:rsidRPr="0085132B">
          <w:rPr>
            <w:rStyle w:val="Hyperlink"/>
            <w:noProof/>
          </w:rPr>
          <w:fldChar w:fldCharType="end"/>
        </w:r>
      </w:ins>
    </w:p>
    <w:p w14:paraId="2D560A43" w14:textId="18F6F339" w:rsidR="00CE77CD" w:rsidRDefault="00CE77CD">
      <w:pPr>
        <w:pStyle w:val="TOC3"/>
        <w:tabs>
          <w:tab w:val="right" w:leader="dot" w:pos="9350"/>
        </w:tabs>
        <w:rPr>
          <w:ins w:id="1103" w:author="Laurence Golding" w:date="2020-02-21T12:31:00Z"/>
          <w:rFonts w:asciiTheme="minorHAnsi" w:eastAsiaTheme="minorEastAsia" w:hAnsiTheme="minorHAnsi" w:cstheme="minorBidi"/>
          <w:noProof/>
          <w:sz w:val="22"/>
          <w:szCs w:val="22"/>
        </w:rPr>
      </w:pPr>
      <w:ins w:id="110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"_Toc33181042"</w:instrText>
        </w:r>
        <w:r w:rsidRPr="0085132B">
          <w:rPr>
            <w:rStyle w:val="Hyperlink"/>
            <w:noProof/>
          </w:rPr>
          <w:instrText xml:space="preserve"> </w:instrText>
        </w:r>
        <w:r w:rsidRPr="0085132B">
          <w:rPr>
            <w:rStyle w:val="Hyperlink"/>
            <w:noProof/>
          </w:rPr>
          <w:fldChar w:fldCharType="separate"/>
        </w:r>
        <w:r w:rsidRPr="0085132B">
          <w:rPr>
            <w:rStyle w:val="Hyperlink"/>
            <w:noProof/>
          </w:rPr>
          <w:t>3.40.2 id property</w:t>
        </w:r>
        <w:r>
          <w:rPr>
            <w:noProof/>
            <w:webHidden/>
          </w:rPr>
          <w:tab/>
        </w:r>
        <w:r>
          <w:rPr>
            <w:noProof/>
            <w:webHidden/>
          </w:rPr>
          <w:fldChar w:fldCharType="begin"/>
        </w:r>
        <w:r>
          <w:rPr>
            <w:noProof/>
            <w:webHidden/>
          </w:rPr>
          <w:instrText xml:space="preserve"> PAGEREF _Toc33181042 \h </w:instrText>
        </w:r>
      </w:ins>
      <w:r>
        <w:rPr>
          <w:noProof/>
          <w:webHidden/>
        </w:rPr>
      </w:r>
      <w:r>
        <w:rPr>
          <w:noProof/>
          <w:webHidden/>
        </w:rPr>
        <w:fldChar w:fldCharType="separate"/>
      </w:r>
      <w:ins w:id="1105" w:author="Laurence Golding" w:date="2020-02-21T12:31:00Z">
        <w:r>
          <w:rPr>
            <w:noProof/>
            <w:webHidden/>
          </w:rPr>
          <w:t>153</w:t>
        </w:r>
        <w:r>
          <w:rPr>
            <w:noProof/>
            <w:webHidden/>
          </w:rPr>
          <w:fldChar w:fldCharType="end"/>
        </w:r>
        <w:r w:rsidRPr="0085132B">
          <w:rPr>
            <w:rStyle w:val="Hyperlink"/>
            <w:noProof/>
          </w:rPr>
          <w:fldChar w:fldCharType="end"/>
        </w:r>
      </w:ins>
    </w:p>
    <w:p w14:paraId="58D48162" w14:textId="47BB4193" w:rsidR="00CE77CD" w:rsidRDefault="00CE77CD">
      <w:pPr>
        <w:pStyle w:val="TOC3"/>
        <w:tabs>
          <w:tab w:val="right" w:leader="dot" w:pos="9350"/>
        </w:tabs>
        <w:rPr>
          <w:ins w:id="1106" w:author="Laurence Golding" w:date="2020-02-21T12:31:00Z"/>
          <w:rFonts w:asciiTheme="minorHAnsi" w:eastAsiaTheme="minorEastAsia" w:hAnsiTheme="minorHAnsi" w:cstheme="minorBidi"/>
          <w:noProof/>
          <w:sz w:val="22"/>
          <w:szCs w:val="22"/>
        </w:rPr>
      </w:pPr>
      <w:ins w:id="110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"_Toc33181043"</w:instrText>
        </w:r>
        <w:r w:rsidRPr="0085132B">
          <w:rPr>
            <w:rStyle w:val="Hyperlink"/>
            <w:noProof/>
          </w:rPr>
          <w:instrText xml:space="preserve"> </w:instrText>
        </w:r>
        <w:r w:rsidRPr="0085132B">
          <w:rPr>
            <w:rStyle w:val="Hyperlink"/>
            <w:noProof/>
          </w:rPr>
          <w:fldChar w:fldCharType="separate"/>
        </w:r>
        <w:r w:rsidRPr="0085132B">
          <w:rPr>
            <w:rStyle w:val="Hyperlink"/>
            <w:noProof/>
          </w:rPr>
          <w:t>3.40.3 label property</w:t>
        </w:r>
        <w:r>
          <w:rPr>
            <w:noProof/>
            <w:webHidden/>
          </w:rPr>
          <w:tab/>
        </w:r>
        <w:r>
          <w:rPr>
            <w:noProof/>
            <w:webHidden/>
          </w:rPr>
          <w:fldChar w:fldCharType="begin"/>
        </w:r>
        <w:r>
          <w:rPr>
            <w:noProof/>
            <w:webHidden/>
          </w:rPr>
          <w:instrText xml:space="preserve"> PAGEREF _Toc33181043 \h </w:instrText>
        </w:r>
      </w:ins>
      <w:r>
        <w:rPr>
          <w:noProof/>
          <w:webHidden/>
        </w:rPr>
      </w:r>
      <w:r>
        <w:rPr>
          <w:noProof/>
          <w:webHidden/>
        </w:rPr>
        <w:fldChar w:fldCharType="separate"/>
      </w:r>
      <w:ins w:id="1108" w:author="Laurence Golding" w:date="2020-02-21T12:31:00Z">
        <w:r>
          <w:rPr>
            <w:noProof/>
            <w:webHidden/>
          </w:rPr>
          <w:t>154</w:t>
        </w:r>
        <w:r>
          <w:rPr>
            <w:noProof/>
            <w:webHidden/>
          </w:rPr>
          <w:fldChar w:fldCharType="end"/>
        </w:r>
        <w:r w:rsidRPr="0085132B">
          <w:rPr>
            <w:rStyle w:val="Hyperlink"/>
            <w:noProof/>
          </w:rPr>
          <w:fldChar w:fldCharType="end"/>
        </w:r>
      </w:ins>
    </w:p>
    <w:p w14:paraId="6B746CA8" w14:textId="27F4DC5B" w:rsidR="00CE77CD" w:rsidRDefault="00CE77CD">
      <w:pPr>
        <w:pStyle w:val="TOC3"/>
        <w:tabs>
          <w:tab w:val="right" w:leader="dot" w:pos="9350"/>
        </w:tabs>
        <w:rPr>
          <w:ins w:id="1109" w:author="Laurence Golding" w:date="2020-02-21T12:31:00Z"/>
          <w:rFonts w:asciiTheme="minorHAnsi" w:eastAsiaTheme="minorEastAsia" w:hAnsiTheme="minorHAnsi" w:cstheme="minorBidi"/>
          <w:noProof/>
          <w:sz w:val="22"/>
          <w:szCs w:val="22"/>
        </w:rPr>
      </w:pPr>
      <w:ins w:id="111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"_Toc33181044"</w:instrText>
        </w:r>
        <w:r w:rsidRPr="0085132B">
          <w:rPr>
            <w:rStyle w:val="Hyperlink"/>
            <w:noProof/>
          </w:rPr>
          <w:instrText xml:space="preserve"> </w:instrText>
        </w:r>
        <w:r w:rsidRPr="0085132B">
          <w:rPr>
            <w:rStyle w:val="Hyperlink"/>
            <w:noProof/>
          </w:rPr>
          <w:fldChar w:fldCharType="separate"/>
        </w:r>
        <w:r w:rsidRPr="0085132B">
          <w:rPr>
            <w:rStyle w:val="Hyperlink"/>
            <w:noProof/>
          </w:rPr>
          <w:t>3.40.4 location property</w:t>
        </w:r>
        <w:r>
          <w:rPr>
            <w:noProof/>
            <w:webHidden/>
          </w:rPr>
          <w:tab/>
        </w:r>
        <w:r>
          <w:rPr>
            <w:noProof/>
            <w:webHidden/>
          </w:rPr>
          <w:fldChar w:fldCharType="begin"/>
        </w:r>
        <w:r>
          <w:rPr>
            <w:noProof/>
            <w:webHidden/>
          </w:rPr>
          <w:instrText xml:space="preserve"> PAGEREF _Toc33181044 \h </w:instrText>
        </w:r>
      </w:ins>
      <w:r>
        <w:rPr>
          <w:noProof/>
          <w:webHidden/>
        </w:rPr>
      </w:r>
      <w:r>
        <w:rPr>
          <w:noProof/>
          <w:webHidden/>
        </w:rPr>
        <w:fldChar w:fldCharType="separate"/>
      </w:r>
      <w:ins w:id="1111" w:author="Laurence Golding" w:date="2020-02-21T12:31:00Z">
        <w:r>
          <w:rPr>
            <w:noProof/>
            <w:webHidden/>
          </w:rPr>
          <w:t>154</w:t>
        </w:r>
        <w:r>
          <w:rPr>
            <w:noProof/>
            <w:webHidden/>
          </w:rPr>
          <w:fldChar w:fldCharType="end"/>
        </w:r>
        <w:r w:rsidRPr="0085132B">
          <w:rPr>
            <w:rStyle w:val="Hyperlink"/>
            <w:noProof/>
          </w:rPr>
          <w:fldChar w:fldCharType="end"/>
        </w:r>
      </w:ins>
    </w:p>
    <w:p w14:paraId="6C7963FC" w14:textId="5ED71141" w:rsidR="00CE77CD" w:rsidRDefault="00CE77CD">
      <w:pPr>
        <w:pStyle w:val="TOC3"/>
        <w:tabs>
          <w:tab w:val="right" w:leader="dot" w:pos="9350"/>
        </w:tabs>
        <w:rPr>
          <w:ins w:id="1112" w:author="Laurence Golding" w:date="2020-02-21T12:31:00Z"/>
          <w:rFonts w:asciiTheme="minorHAnsi" w:eastAsiaTheme="minorEastAsia" w:hAnsiTheme="minorHAnsi" w:cstheme="minorBidi"/>
          <w:noProof/>
          <w:sz w:val="22"/>
          <w:szCs w:val="22"/>
        </w:rPr>
      </w:pPr>
      <w:ins w:id="111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"_Toc33181045"</w:instrText>
        </w:r>
        <w:r w:rsidRPr="0085132B">
          <w:rPr>
            <w:rStyle w:val="Hyperlink"/>
            <w:noProof/>
          </w:rPr>
          <w:instrText xml:space="preserve"> </w:instrText>
        </w:r>
        <w:r w:rsidRPr="0085132B">
          <w:rPr>
            <w:rStyle w:val="Hyperlink"/>
            <w:noProof/>
          </w:rPr>
          <w:fldChar w:fldCharType="separate"/>
        </w:r>
        <w:r w:rsidRPr="0085132B">
          <w:rPr>
            <w:rStyle w:val="Hyperlink"/>
            <w:noProof/>
          </w:rPr>
          <w:t>3.40.5 children property</w:t>
        </w:r>
        <w:r>
          <w:rPr>
            <w:noProof/>
            <w:webHidden/>
          </w:rPr>
          <w:tab/>
        </w:r>
        <w:r>
          <w:rPr>
            <w:noProof/>
            <w:webHidden/>
          </w:rPr>
          <w:fldChar w:fldCharType="begin"/>
        </w:r>
        <w:r>
          <w:rPr>
            <w:noProof/>
            <w:webHidden/>
          </w:rPr>
          <w:instrText xml:space="preserve"> PAGEREF _Toc33181045 \h </w:instrText>
        </w:r>
      </w:ins>
      <w:r>
        <w:rPr>
          <w:noProof/>
          <w:webHidden/>
        </w:rPr>
      </w:r>
      <w:r>
        <w:rPr>
          <w:noProof/>
          <w:webHidden/>
        </w:rPr>
        <w:fldChar w:fldCharType="separate"/>
      </w:r>
      <w:ins w:id="1114" w:author="Laurence Golding" w:date="2020-02-21T12:31:00Z">
        <w:r>
          <w:rPr>
            <w:noProof/>
            <w:webHidden/>
          </w:rPr>
          <w:t>154</w:t>
        </w:r>
        <w:r>
          <w:rPr>
            <w:noProof/>
            <w:webHidden/>
          </w:rPr>
          <w:fldChar w:fldCharType="end"/>
        </w:r>
        <w:r w:rsidRPr="0085132B">
          <w:rPr>
            <w:rStyle w:val="Hyperlink"/>
            <w:noProof/>
          </w:rPr>
          <w:fldChar w:fldCharType="end"/>
        </w:r>
      </w:ins>
    </w:p>
    <w:p w14:paraId="07FDBD9A" w14:textId="70483DE3" w:rsidR="00CE77CD" w:rsidRDefault="00CE77CD">
      <w:pPr>
        <w:pStyle w:val="TOC2"/>
        <w:tabs>
          <w:tab w:val="right" w:leader="dot" w:pos="9350"/>
        </w:tabs>
        <w:rPr>
          <w:ins w:id="1115" w:author="Laurence Golding" w:date="2020-02-21T12:31:00Z"/>
          <w:rFonts w:asciiTheme="minorHAnsi" w:eastAsiaTheme="minorEastAsia" w:hAnsiTheme="minorHAnsi" w:cstheme="minorBidi"/>
          <w:noProof/>
          <w:sz w:val="22"/>
          <w:szCs w:val="22"/>
        </w:rPr>
      </w:pPr>
      <w:ins w:id="111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"_Toc33181046"</w:instrText>
        </w:r>
        <w:r w:rsidRPr="0085132B">
          <w:rPr>
            <w:rStyle w:val="Hyperlink"/>
            <w:noProof/>
          </w:rPr>
          <w:instrText xml:space="preserve"> </w:instrText>
        </w:r>
        <w:r w:rsidRPr="0085132B">
          <w:rPr>
            <w:rStyle w:val="Hyperlink"/>
            <w:noProof/>
          </w:rPr>
          <w:fldChar w:fldCharType="separate"/>
        </w:r>
        <w:r w:rsidRPr="0085132B">
          <w:rPr>
            <w:rStyle w:val="Hyperlink"/>
            <w:noProof/>
          </w:rPr>
          <w:t>3.41 edge object</w:t>
        </w:r>
        <w:r>
          <w:rPr>
            <w:noProof/>
            <w:webHidden/>
          </w:rPr>
          <w:tab/>
        </w:r>
        <w:r>
          <w:rPr>
            <w:noProof/>
            <w:webHidden/>
          </w:rPr>
          <w:fldChar w:fldCharType="begin"/>
        </w:r>
        <w:r>
          <w:rPr>
            <w:noProof/>
            <w:webHidden/>
          </w:rPr>
          <w:instrText xml:space="preserve"> PAGEREF _Toc33181046 \h </w:instrText>
        </w:r>
      </w:ins>
      <w:r>
        <w:rPr>
          <w:noProof/>
          <w:webHidden/>
        </w:rPr>
      </w:r>
      <w:r>
        <w:rPr>
          <w:noProof/>
          <w:webHidden/>
        </w:rPr>
        <w:fldChar w:fldCharType="separate"/>
      </w:r>
      <w:ins w:id="1117" w:author="Laurence Golding" w:date="2020-02-21T12:31:00Z">
        <w:r>
          <w:rPr>
            <w:noProof/>
            <w:webHidden/>
          </w:rPr>
          <w:t>154</w:t>
        </w:r>
        <w:r>
          <w:rPr>
            <w:noProof/>
            <w:webHidden/>
          </w:rPr>
          <w:fldChar w:fldCharType="end"/>
        </w:r>
        <w:r w:rsidRPr="0085132B">
          <w:rPr>
            <w:rStyle w:val="Hyperlink"/>
            <w:noProof/>
          </w:rPr>
          <w:fldChar w:fldCharType="end"/>
        </w:r>
      </w:ins>
    </w:p>
    <w:p w14:paraId="2C5F6495" w14:textId="75E2A9A8" w:rsidR="00CE77CD" w:rsidRDefault="00CE77CD">
      <w:pPr>
        <w:pStyle w:val="TOC3"/>
        <w:tabs>
          <w:tab w:val="right" w:leader="dot" w:pos="9350"/>
        </w:tabs>
        <w:rPr>
          <w:ins w:id="1118" w:author="Laurence Golding" w:date="2020-02-21T12:31:00Z"/>
          <w:rFonts w:asciiTheme="minorHAnsi" w:eastAsiaTheme="minorEastAsia" w:hAnsiTheme="minorHAnsi" w:cstheme="minorBidi"/>
          <w:noProof/>
          <w:sz w:val="22"/>
          <w:szCs w:val="22"/>
        </w:rPr>
      </w:pPr>
      <w:ins w:id="111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"_Toc33181047"</w:instrText>
        </w:r>
        <w:r w:rsidRPr="0085132B">
          <w:rPr>
            <w:rStyle w:val="Hyperlink"/>
            <w:noProof/>
          </w:rPr>
          <w:instrText xml:space="preserve"> </w:instrText>
        </w:r>
        <w:r w:rsidRPr="0085132B">
          <w:rPr>
            <w:rStyle w:val="Hyperlink"/>
            <w:noProof/>
          </w:rPr>
          <w:fldChar w:fldCharType="separate"/>
        </w:r>
        <w:r w:rsidRPr="0085132B">
          <w:rPr>
            <w:rStyle w:val="Hyperlink"/>
            <w:noProof/>
          </w:rPr>
          <w:t>3.41.1 General</w:t>
        </w:r>
        <w:r>
          <w:rPr>
            <w:noProof/>
            <w:webHidden/>
          </w:rPr>
          <w:tab/>
        </w:r>
        <w:r>
          <w:rPr>
            <w:noProof/>
            <w:webHidden/>
          </w:rPr>
          <w:fldChar w:fldCharType="begin"/>
        </w:r>
        <w:r>
          <w:rPr>
            <w:noProof/>
            <w:webHidden/>
          </w:rPr>
          <w:instrText xml:space="preserve"> PAGEREF _Toc33181047 \h </w:instrText>
        </w:r>
      </w:ins>
      <w:r>
        <w:rPr>
          <w:noProof/>
          <w:webHidden/>
        </w:rPr>
      </w:r>
      <w:r>
        <w:rPr>
          <w:noProof/>
          <w:webHidden/>
        </w:rPr>
        <w:fldChar w:fldCharType="separate"/>
      </w:r>
      <w:ins w:id="1120" w:author="Laurence Golding" w:date="2020-02-21T12:31:00Z">
        <w:r>
          <w:rPr>
            <w:noProof/>
            <w:webHidden/>
          </w:rPr>
          <w:t>154</w:t>
        </w:r>
        <w:r>
          <w:rPr>
            <w:noProof/>
            <w:webHidden/>
          </w:rPr>
          <w:fldChar w:fldCharType="end"/>
        </w:r>
        <w:r w:rsidRPr="0085132B">
          <w:rPr>
            <w:rStyle w:val="Hyperlink"/>
            <w:noProof/>
          </w:rPr>
          <w:fldChar w:fldCharType="end"/>
        </w:r>
      </w:ins>
    </w:p>
    <w:p w14:paraId="62A28557" w14:textId="3BD4BB35" w:rsidR="00CE77CD" w:rsidRDefault="00CE77CD">
      <w:pPr>
        <w:pStyle w:val="TOC3"/>
        <w:tabs>
          <w:tab w:val="right" w:leader="dot" w:pos="9350"/>
        </w:tabs>
        <w:rPr>
          <w:ins w:id="1121" w:author="Laurence Golding" w:date="2020-02-21T12:31:00Z"/>
          <w:rFonts w:asciiTheme="minorHAnsi" w:eastAsiaTheme="minorEastAsia" w:hAnsiTheme="minorHAnsi" w:cstheme="minorBidi"/>
          <w:noProof/>
          <w:sz w:val="22"/>
          <w:szCs w:val="22"/>
        </w:rPr>
      </w:pPr>
      <w:ins w:id="112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"_Toc33181048"</w:instrText>
        </w:r>
        <w:r w:rsidRPr="0085132B">
          <w:rPr>
            <w:rStyle w:val="Hyperlink"/>
            <w:noProof/>
          </w:rPr>
          <w:instrText xml:space="preserve"> </w:instrText>
        </w:r>
        <w:r w:rsidRPr="0085132B">
          <w:rPr>
            <w:rStyle w:val="Hyperlink"/>
            <w:noProof/>
          </w:rPr>
          <w:fldChar w:fldCharType="separate"/>
        </w:r>
        <w:r w:rsidRPr="0085132B">
          <w:rPr>
            <w:rStyle w:val="Hyperlink"/>
            <w:noProof/>
          </w:rPr>
          <w:t>3.41.2 id property</w:t>
        </w:r>
        <w:r>
          <w:rPr>
            <w:noProof/>
            <w:webHidden/>
          </w:rPr>
          <w:tab/>
        </w:r>
        <w:r>
          <w:rPr>
            <w:noProof/>
            <w:webHidden/>
          </w:rPr>
          <w:fldChar w:fldCharType="begin"/>
        </w:r>
        <w:r>
          <w:rPr>
            <w:noProof/>
            <w:webHidden/>
          </w:rPr>
          <w:instrText xml:space="preserve"> PAGEREF _Toc33181048 \h </w:instrText>
        </w:r>
      </w:ins>
      <w:r>
        <w:rPr>
          <w:noProof/>
          <w:webHidden/>
        </w:rPr>
      </w:r>
      <w:r>
        <w:rPr>
          <w:noProof/>
          <w:webHidden/>
        </w:rPr>
        <w:fldChar w:fldCharType="separate"/>
      </w:r>
      <w:ins w:id="1123" w:author="Laurence Golding" w:date="2020-02-21T12:31:00Z">
        <w:r>
          <w:rPr>
            <w:noProof/>
            <w:webHidden/>
          </w:rPr>
          <w:t>154</w:t>
        </w:r>
        <w:r>
          <w:rPr>
            <w:noProof/>
            <w:webHidden/>
          </w:rPr>
          <w:fldChar w:fldCharType="end"/>
        </w:r>
        <w:r w:rsidRPr="0085132B">
          <w:rPr>
            <w:rStyle w:val="Hyperlink"/>
            <w:noProof/>
          </w:rPr>
          <w:fldChar w:fldCharType="end"/>
        </w:r>
      </w:ins>
    </w:p>
    <w:p w14:paraId="0FE232F3" w14:textId="12FDFD37" w:rsidR="00CE77CD" w:rsidRDefault="00CE77CD">
      <w:pPr>
        <w:pStyle w:val="TOC3"/>
        <w:tabs>
          <w:tab w:val="right" w:leader="dot" w:pos="9350"/>
        </w:tabs>
        <w:rPr>
          <w:ins w:id="1124" w:author="Laurence Golding" w:date="2020-02-21T12:31:00Z"/>
          <w:rFonts w:asciiTheme="minorHAnsi" w:eastAsiaTheme="minorEastAsia" w:hAnsiTheme="minorHAnsi" w:cstheme="minorBidi"/>
          <w:noProof/>
          <w:sz w:val="22"/>
          <w:szCs w:val="22"/>
        </w:rPr>
      </w:pPr>
      <w:ins w:id="112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"_Toc33181049"</w:instrText>
        </w:r>
        <w:r w:rsidRPr="0085132B">
          <w:rPr>
            <w:rStyle w:val="Hyperlink"/>
            <w:noProof/>
          </w:rPr>
          <w:instrText xml:space="preserve"> </w:instrText>
        </w:r>
        <w:r w:rsidRPr="0085132B">
          <w:rPr>
            <w:rStyle w:val="Hyperlink"/>
            <w:noProof/>
          </w:rPr>
          <w:fldChar w:fldCharType="separate"/>
        </w:r>
        <w:r w:rsidRPr="0085132B">
          <w:rPr>
            <w:rStyle w:val="Hyperlink"/>
            <w:noProof/>
          </w:rPr>
          <w:t>3.41.3 label property</w:t>
        </w:r>
        <w:r>
          <w:rPr>
            <w:noProof/>
            <w:webHidden/>
          </w:rPr>
          <w:tab/>
        </w:r>
        <w:r>
          <w:rPr>
            <w:noProof/>
            <w:webHidden/>
          </w:rPr>
          <w:fldChar w:fldCharType="begin"/>
        </w:r>
        <w:r>
          <w:rPr>
            <w:noProof/>
            <w:webHidden/>
          </w:rPr>
          <w:instrText xml:space="preserve"> PAGEREF _Toc33181049 \h </w:instrText>
        </w:r>
      </w:ins>
      <w:r>
        <w:rPr>
          <w:noProof/>
          <w:webHidden/>
        </w:rPr>
      </w:r>
      <w:r>
        <w:rPr>
          <w:noProof/>
          <w:webHidden/>
        </w:rPr>
        <w:fldChar w:fldCharType="separate"/>
      </w:r>
      <w:ins w:id="1126" w:author="Laurence Golding" w:date="2020-02-21T12:31:00Z">
        <w:r>
          <w:rPr>
            <w:noProof/>
            <w:webHidden/>
          </w:rPr>
          <w:t>154</w:t>
        </w:r>
        <w:r>
          <w:rPr>
            <w:noProof/>
            <w:webHidden/>
          </w:rPr>
          <w:fldChar w:fldCharType="end"/>
        </w:r>
        <w:r w:rsidRPr="0085132B">
          <w:rPr>
            <w:rStyle w:val="Hyperlink"/>
            <w:noProof/>
          </w:rPr>
          <w:fldChar w:fldCharType="end"/>
        </w:r>
      </w:ins>
    </w:p>
    <w:p w14:paraId="73C94DAB" w14:textId="7821AC13" w:rsidR="00CE77CD" w:rsidRDefault="00CE77CD">
      <w:pPr>
        <w:pStyle w:val="TOC3"/>
        <w:tabs>
          <w:tab w:val="right" w:leader="dot" w:pos="9350"/>
        </w:tabs>
        <w:rPr>
          <w:ins w:id="1127" w:author="Laurence Golding" w:date="2020-02-21T12:31:00Z"/>
          <w:rFonts w:asciiTheme="minorHAnsi" w:eastAsiaTheme="minorEastAsia" w:hAnsiTheme="minorHAnsi" w:cstheme="minorBidi"/>
          <w:noProof/>
          <w:sz w:val="22"/>
          <w:szCs w:val="22"/>
        </w:rPr>
      </w:pPr>
      <w:ins w:id="112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"_Toc33181050"</w:instrText>
        </w:r>
        <w:r w:rsidRPr="0085132B">
          <w:rPr>
            <w:rStyle w:val="Hyperlink"/>
            <w:noProof/>
          </w:rPr>
          <w:instrText xml:space="preserve"> </w:instrText>
        </w:r>
        <w:r w:rsidRPr="0085132B">
          <w:rPr>
            <w:rStyle w:val="Hyperlink"/>
            <w:noProof/>
          </w:rPr>
          <w:fldChar w:fldCharType="separate"/>
        </w:r>
        <w:r w:rsidRPr="0085132B">
          <w:rPr>
            <w:rStyle w:val="Hyperlink"/>
            <w:noProof/>
          </w:rPr>
          <w:t>3.41.4 sourceNodeId property</w:t>
        </w:r>
        <w:r>
          <w:rPr>
            <w:noProof/>
            <w:webHidden/>
          </w:rPr>
          <w:tab/>
        </w:r>
        <w:r>
          <w:rPr>
            <w:noProof/>
            <w:webHidden/>
          </w:rPr>
          <w:fldChar w:fldCharType="begin"/>
        </w:r>
        <w:r>
          <w:rPr>
            <w:noProof/>
            <w:webHidden/>
          </w:rPr>
          <w:instrText xml:space="preserve"> PAGEREF _Toc33181050 \h </w:instrText>
        </w:r>
      </w:ins>
      <w:r>
        <w:rPr>
          <w:noProof/>
          <w:webHidden/>
        </w:rPr>
      </w:r>
      <w:r>
        <w:rPr>
          <w:noProof/>
          <w:webHidden/>
        </w:rPr>
        <w:fldChar w:fldCharType="separate"/>
      </w:r>
      <w:ins w:id="1129" w:author="Laurence Golding" w:date="2020-02-21T12:31:00Z">
        <w:r>
          <w:rPr>
            <w:noProof/>
            <w:webHidden/>
          </w:rPr>
          <w:t>154</w:t>
        </w:r>
        <w:r>
          <w:rPr>
            <w:noProof/>
            <w:webHidden/>
          </w:rPr>
          <w:fldChar w:fldCharType="end"/>
        </w:r>
        <w:r w:rsidRPr="0085132B">
          <w:rPr>
            <w:rStyle w:val="Hyperlink"/>
            <w:noProof/>
          </w:rPr>
          <w:fldChar w:fldCharType="end"/>
        </w:r>
      </w:ins>
    </w:p>
    <w:p w14:paraId="0CB59E92" w14:textId="65AA8C44" w:rsidR="00CE77CD" w:rsidRDefault="00CE77CD">
      <w:pPr>
        <w:pStyle w:val="TOC3"/>
        <w:tabs>
          <w:tab w:val="right" w:leader="dot" w:pos="9350"/>
        </w:tabs>
        <w:rPr>
          <w:ins w:id="1130" w:author="Laurence Golding" w:date="2020-02-21T12:31:00Z"/>
          <w:rFonts w:asciiTheme="minorHAnsi" w:eastAsiaTheme="minorEastAsia" w:hAnsiTheme="minorHAnsi" w:cstheme="minorBidi"/>
          <w:noProof/>
          <w:sz w:val="22"/>
          <w:szCs w:val="22"/>
        </w:rPr>
      </w:pPr>
      <w:ins w:id="113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"_Toc33181051"</w:instrText>
        </w:r>
        <w:r w:rsidRPr="0085132B">
          <w:rPr>
            <w:rStyle w:val="Hyperlink"/>
            <w:noProof/>
          </w:rPr>
          <w:instrText xml:space="preserve"> </w:instrText>
        </w:r>
        <w:r w:rsidRPr="0085132B">
          <w:rPr>
            <w:rStyle w:val="Hyperlink"/>
            <w:noProof/>
          </w:rPr>
          <w:fldChar w:fldCharType="separate"/>
        </w:r>
        <w:r w:rsidRPr="0085132B">
          <w:rPr>
            <w:rStyle w:val="Hyperlink"/>
            <w:noProof/>
          </w:rPr>
          <w:t>3.41.5 targetNodeId property</w:t>
        </w:r>
        <w:r>
          <w:rPr>
            <w:noProof/>
            <w:webHidden/>
          </w:rPr>
          <w:tab/>
        </w:r>
        <w:r>
          <w:rPr>
            <w:noProof/>
            <w:webHidden/>
          </w:rPr>
          <w:fldChar w:fldCharType="begin"/>
        </w:r>
        <w:r>
          <w:rPr>
            <w:noProof/>
            <w:webHidden/>
          </w:rPr>
          <w:instrText xml:space="preserve"> PAGEREF _Toc33181051 \h </w:instrText>
        </w:r>
      </w:ins>
      <w:r>
        <w:rPr>
          <w:noProof/>
          <w:webHidden/>
        </w:rPr>
      </w:r>
      <w:r>
        <w:rPr>
          <w:noProof/>
          <w:webHidden/>
        </w:rPr>
        <w:fldChar w:fldCharType="separate"/>
      </w:r>
      <w:ins w:id="1132" w:author="Laurence Golding" w:date="2020-02-21T12:31:00Z">
        <w:r>
          <w:rPr>
            <w:noProof/>
            <w:webHidden/>
          </w:rPr>
          <w:t>155</w:t>
        </w:r>
        <w:r>
          <w:rPr>
            <w:noProof/>
            <w:webHidden/>
          </w:rPr>
          <w:fldChar w:fldCharType="end"/>
        </w:r>
        <w:r w:rsidRPr="0085132B">
          <w:rPr>
            <w:rStyle w:val="Hyperlink"/>
            <w:noProof/>
          </w:rPr>
          <w:fldChar w:fldCharType="end"/>
        </w:r>
      </w:ins>
    </w:p>
    <w:p w14:paraId="2E910DD9" w14:textId="3AA98C1A" w:rsidR="00CE77CD" w:rsidRDefault="00CE77CD">
      <w:pPr>
        <w:pStyle w:val="TOC2"/>
        <w:tabs>
          <w:tab w:val="right" w:leader="dot" w:pos="9350"/>
        </w:tabs>
        <w:rPr>
          <w:ins w:id="1133" w:author="Laurence Golding" w:date="2020-02-21T12:31:00Z"/>
          <w:rFonts w:asciiTheme="minorHAnsi" w:eastAsiaTheme="minorEastAsia" w:hAnsiTheme="minorHAnsi" w:cstheme="minorBidi"/>
          <w:noProof/>
          <w:sz w:val="22"/>
          <w:szCs w:val="22"/>
        </w:rPr>
      </w:pPr>
      <w:ins w:id="113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"_Toc33181052"</w:instrText>
        </w:r>
        <w:r w:rsidRPr="0085132B">
          <w:rPr>
            <w:rStyle w:val="Hyperlink"/>
            <w:noProof/>
          </w:rPr>
          <w:instrText xml:space="preserve"> </w:instrText>
        </w:r>
        <w:r w:rsidRPr="0085132B">
          <w:rPr>
            <w:rStyle w:val="Hyperlink"/>
            <w:noProof/>
          </w:rPr>
          <w:fldChar w:fldCharType="separate"/>
        </w:r>
        <w:r w:rsidRPr="0085132B">
          <w:rPr>
            <w:rStyle w:val="Hyperlink"/>
            <w:noProof/>
          </w:rPr>
          <w:t>3.42 graphTraversal object</w:t>
        </w:r>
        <w:r>
          <w:rPr>
            <w:noProof/>
            <w:webHidden/>
          </w:rPr>
          <w:tab/>
        </w:r>
        <w:r>
          <w:rPr>
            <w:noProof/>
            <w:webHidden/>
          </w:rPr>
          <w:fldChar w:fldCharType="begin"/>
        </w:r>
        <w:r>
          <w:rPr>
            <w:noProof/>
            <w:webHidden/>
          </w:rPr>
          <w:instrText xml:space="preserve"> PAGEREF _Toc33181052 \h </w:instrText>
        </w:r>
      </w:ins>
      <w:r>
        <w:rPr>
          <w:noProof/>
          <w:webHidden/>
        </w:rPr>
      </w:r>
      <w:r>
        <w:rPr>
          <w:noProof/>
          <w:webHidden/>
        </w:rPr>
        <w:fldChar w:fldCharType="separate"/>
      </w:r>
      <w:ins w:id="1135" w:author="Laurence Golding" w:date="2020-02-21T12:31:00Z">
        <w:r>
          <w:rPr>
            <w:noProof/>
            <w:webHidden/>
          </w:rPr>
          <w:t>155</w:t>
        </w:r>
        <w:r>
          <w:rPr>
            <w:noProof/>
            <w:webHidden/>
          </w:rPr>
          <w:fldChar w:fldCharType="end"/>
        </w:r>
        <w:r w:rsidRPr="0085132B">
          <w:rPr>
            <w:rStyle w:val="Hyperlink"/>
            <w:noProof/>
          </w:rPr>
          <w:fldChar w:fldCharType="end"/>
        </w:r>
      </w:ins>
    </w:p>
    <w:p w14:paraId="0DCD0A43" w14:textId="76CE7F85" w:rsidR="00CE77CD" w:rsidRDefault="00CE77CD">
      <w:pPr>
        <w:pStyle w:val="TOC3"/>
        <w:tabs>
          <w:tab w:val="right" w:leader="dot" w:pos="9350"/>
        </w:tabs>
        <w:rPr>
          <w:ins w:id="1136" w:author="Laurence Golding" w:date="2020-02-21T12:31:00Z"/>
          <w:rFonts w:asciiTheme="minorHAnsi" w:eastAsiaTheme="minorEastAsia" w:hAnsiTheme="minorHAnsi" w:cstheme="minorBidi"/>
          <w:noProof/>
          <w:sz w:val="22"/>
          <w:szCs w:val="22"/>
        </w:rPr>
      </w:pPr>
      <w:ins w:id="113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"_Toc33181053"</w:instrText>
        </w:r>
        <w:r w:rsidRPr="0085132B">
          <w:rPr>
            <w:rStyle w:val="Hyperlink"/>
            <w:noProof/>
          </w:rPr>
          <w:instrText xml:space="preserve"> </w:instrText>
        </w:r>
        <w:r w:rsidRPr="0085132B">
          <w:rPr>
            <w:rStyle w:val="Hyperlink"/>
            <w:noProof/>
          </w:rPr>
          <w:fldChar w:fldCharType="separate"/>
        </w:r>
        <w:r w:rsidRPr="0085132B">
          <w:rPr>
            <w:rStyle w:val="Hyperlink"/>
            <w:noProof/>
          </w:rPr>
          <w:t>3.42.1 General</w:t>
        </w:r>
        <w:r>
          <w:rPr>
            <w:noProof/>
            <w:webHidden/>
          </w:rPr>
          <w:tab/>
        </w:r>
        <w:r>
          <w:rPr>
            <w:noProof/>
            <w:webHidden/>
          </w:rPr>
          <w:fldChar w:fldCharType="begin"/>
        </w:r>
        <w:r>
          <w:rPr>
            <w:noProof/>
            <w:webHidden/>
          </w:rPr>
          <w:instrText xml:space="preserve"> PAGEREF _Toc33181053 \h </w:instrText>
        </w:r>
      </w:ins>
      <w:r>
        <w:rPr>
          <w:noProof/>
          <w:webHidden/>
        </w:rPr>
      </w:r>
      <w:r>
        <w:rPr>
          <w:noProof/>
          <w:webHidden/>
        </w:rPr>
        <w:fldChar w:fldCharType="separate"/>
      </w:r>
      <w:ins w:id="1138" w:author="Laurence Golding" w:date="2020-02-21T12:31:00Z">
        <w:r>
          <w:rPr>
            <w:noProof/>
            <w:webHidden/>
          </w:rPr>
          <w:t>155</w:t>
        </w:r>
        <w:r>
          <w:rPr>
            <w:noProof/>
            <w:webHidden/>
          </w:rPr>
          <w:fldChar w:fldCharType="end"/>
        </w:r>
        <w:r w:rsidRPr="0085132B">
          <w:rPr>
            <w:rStyle w:val="Hyperlink"/>
            <w:noProof/>
          </w:rPr>
          <w:fldChar w:fldCharType="end"/>
        </w:r>
      </w:ins>
    </w:p>
    <w:p w14:paraId="0E0F6A4F" w14:textId="692D93D4" w:rsidR="00CE77CD" w:rsidRDefault="00CE77CD">
      <w:pPr>
        <w:pStyle w:val="TOC3"/>
        <w:tabs>
          <w:tab w:val="right" w:leader="dot" w:pos="9350"/>
        </w:tabs>
        <w:rPr>
          <w:ins w:id="1139" w:author="Laurence Golding" w:date="2020-02-21T12:31:00Z"/>
          <w:rFonts w:asciiTheme="minorHAnsi" w:eastAsiaTheme="minorEastAsia" w:hAnsiTheme="minorHAnsi" w:cstheme="minorBidi"/>
          <w:noProof/>
          <w:sz w:val="22"/>
          <w:szCs w:val="22"/>
        </w:rPr>
      </w:pPr>
      <w:ins w:id="114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"_Toc33181054"</w:instrText>
        </w:r>
        <w:r w:rsidRPr="0085132B">
          <w:rPr>
            <w:rStyle w:val="Hyperlink"/>
            <w:noProof/>
          </w:rPr>
          <w:instrText xml:space="preserve"> </w:instrText>
        </w:r>
        <w:r w:rsidRPr="0085132B">
          <w:rPr>
            <w:rStyle w:val="Hyperlink"/>
            <w:noProof/>
          </w:rPr>
          <w:fldChar w:fldCharType="separate"/>
        </w:r>
        <w:r w:rsidRPr="0085132B">
          <w:rPr>
            <w:rStyle w:val="Hyperlink"/>
            <w:noProof/>
          </w:rPr>
          <w:t>3.42.2 Constraints</w:t>
        </w:r>
        <w:r>
          <w:rPr>
            <w:noProof/>
            <w:webHidden/>
          </w:rPr>
          <w:tab/>
        </w:r>
        <w:r>
          <w:rPr>
            <w:noProof/>
            <w:webHidden/>
          </w:rPr>
          <w:fldChar w:fldCharType="begin"/>
        </w:r>
        <w:r>
          <w:rPr>
            <w:noProof/>
            <w:webHidden/>
          </w:rPr>
          <w:instrText xml:space="preserve"> PAGEREF _Toc33181054 \h </w:instrText>
        </w:r>
      </w:ins>
      <w:r>
        <w:rPr>
          <w:noProof/>
          <w:webHidden/>
        </w:rPr>
      </w:r>
      <w:r>
        <w:rPr>
          <w:noProof/>
          <w:webHidden/>
        </w:rPr>
        <w:fldChar w:fldCharType="separate"/>
      </w:r>
      <w:ins w:id="1141" w:author="Laurence Golding" w:date="2020-02-21T12:31:00Z">
        <w:r>
          <w:rPr>
            <w:noProof/>
            <w:webHidden/>
          </w:rPr>
          <w:t>155</w:t>
        </w:r>
        <w:r>
          <w:rPr>
            <w:noProof/>
            <w:webHidden/>
          </w:rPr>
          <w:fldChar w:fldCharType="end"/>
        </w:r>
        <w:r w:rsidRPr="0085132B">
          <w:rPr>
            <w:rStyle w:val="Hyperlink"/>
            <w:noProof/>
          </w:rPr>
          <w:fldChar w:fldCharType="end"/>
        </w:r>
      </w:ins>
    </w:p>
    <w:p w14:paraId="006E147F" w14:textId="3CA42D3E" w:rsidR="00CE77CD" w:rsidRDefault="00CE77CD">
      <w:pPr>
        <w:pStyle w:val="TOC3"/>
        <w:tabs>
          <w:tab w:val="right" w:leader="dot" w:pos="9350"/>
        </w:tabs>
        <w:rPr>
          <w:ins w:id="1142" w:author="Laurence Golding" w:date="2020-02-21T12:31:00Z"/>
          <w:rFonts w:asciiTheme="minorHAnsi" w:eastAsiaTheme="minorEastAsia" w:hAnsiTheme="minorHAnsi" w:cstheme="minorBidi"/>
          <w:noProof/>
          <w:sz w:val="22"/>
          <w:szCs w:val="22"/>
        </w:rPr>
      </w:pPr>
      <w:ins w:id="114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"_Toc33181055"</w:instrText>
        </w:r>
        <w:r w:rsidRPr="0085132B">
          <w:rPr>
            <w:rStyle w:val="Hyperlink"/>
            <w:noProof/>
          </w:rPr>
          <w:instrText xml:space="preserve"> </w:instrText>
        </w:r>
        <w:r w:rsidRPr="0085132B">
          <w:rPr>
            <w:rStyle w:val="Hyperlink"/>
            <w:noProof/>
          </w:rPr>
          <w:fldChar w:fldCharType="separate"/>
        </w:r>
        <w:r w:rsidRPr="0085132B">
          <w:rPr>
            <w:rStyle w:val="Hyperlink"/>
            <w:noProof/>
          </w:rPr>
          <w:t>3.42.3 resultGraphIndex property</w:t>
        </w:r>
        <w:r>
          <w:rPr>
            <w:noProof/>
            <w:webHidden/>
          </w:rPr>
          <w:tab/>
        </w:r>
        <w:r>
          <w:rPr>
            <w:noProof/>
            <w:webHidden/>
          </w:rPr>
          <w:fldChar w:fldCharType="begin"/>
        </w:r>
        <w:r>
          <w:rPr>
            <w:noProof/>
            <w:webHidden/>
          </w:rPr>
          <w:instrText xml:space="preserve"> PAGEREF _Toc33181055 \h </w:instrText>
        </w:r>
      </w:ins>
      <w:r>
        <w:rPr>
          <w:noProof/>
          <w:webHidden/>
        </w:rPr>
      </w:r>
      <w:r>
        <w:rPr>
          <w:noProof/>
          <w:webHidden/>
        </w:rPr>
        <w:fldChar w:fldCharType="separate"/>
      </w:r>
      <w:ins w:id="1144" w:author="Laurence Golding" w:date="2020-02-21T12:31:00Z">
        <w:r>
          <w:rPr>
            <w:noProof/>
            <w:webHidden/>
          </w:rPr>
          <w:t>155</w:t>
        </w:r>
        <w:r>
          <w:rPr>
            <w:noProof/>
            <w:webHidden/>
          </w:rPr>
          <w:fldChar w:fldCharType="end"/>
        </w:r>
        <w:r w:rsidRPr="0085132B">
          <w:rPr>
            <w:rStyle w:val="Hyperlink"/>
            <w:noProof/>
          </w:rPr>
          <w:fldChar w:fldCharType="end"/>
        </w:r>
      </w:ins>
    </w:p>
    <w:p w14:paraId="1A14FDAB" w14:textId="741A0C7A" w:rsidR="00CE77CD" w:rsidRDefault="00CE77CD">
      <w:pPr>
        <w:pStyle w:val="TOC3"/>
        <w:tabs>
          <w:tab w:val="right" w:leader="dot" w:pos="9350"/>
        </w:tabs>
        <w:rPr>
          <w:ins w:id="1145" w:author="Laurence Golding" w:date="2020-02-21T12:31:00Z"/>
          <w:rFonts w:asciiTheme="minorHAnsi" w:eastAsiaTheme="minorEastAsia" w:hAnsiTheme="minorHAnsi" w:cstheme="minorBidi"/>
          <w:noProof/>
          <w:sz w:val="22"/>
          <w:szCs w:val="22"/>
        </w:rPr>
      </w:pPr>
      <w:ins w:id="114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"_Toc33181056"</w:instrText>
        </w:r>
        <w:r w:rsidRPr="0085132B">
          <w:rPr>
            <w:rStyle w:val="Hyperlink"/>
            <w:noProof/>
          </w:rPr>
          <w:instrText xml:space="preserve"> </w:instrText>
        </w:r>
        <w:r w:rsidRPr="0085132B">
          <w:rPr>
            <w:rStyle w:val="Hyperlink"/>
            <w:noProof/>
          </w:rPr>
          <w:fldChar w:fldCharType="separate"/>
        </w:r>
        <w:r w:rsidRPr="0085132B">
          <w:rPr>
            <w:rStyle w:val="Hyperlink"/>
            <w:noProof/>
          </w:rPr>
          <w:t>3.42.4 runGraphIndex property</w:t>
        </w:r>
        <w:r>
          <w:rPr>
            <w:noProof/>
            <w:webHidden/>
          </w:rPr>
          <w:tab/>
        </w:r>
        <w:r>
          <w:rPr>
            <w:noProof/>
            <w:webHidden/>
          </w:rPr>
          <w:fldChar w:fldCharType="begin"/>
        </w:r>
        <w:r>
          <w:rPr>
            <w:noProof/>
            <w:webHidden/>
          </w:rPr>
          <w:instrText xml:space="preserve"> PAGEREF _Toc33181056 \h </w:instrText>
        </w:r>
      </w:ins>
      <w:r>
        <w:rPr>
          <w:noProof/>
          <w:webHidden/>
        </w:rPr>
      </w:r>
      <w:r>
        <w:rPr>
          <w:noProof/>
          <w:webHidden/>
        </w:rPr>
        <w:fldChar w:fldCharType="separate"/>
      </w:r>
      <w:ins w:id="1147" w:author="Laurence Golding" w:date="2020-02-21T12:31:00Z">
        <w:r>
          <w:rPr>
            <w:noProof/>
            <w:webHidden/>
          </w:rPr>
          <w:t>155</w:t>
        </w:r>
        <w:r>
          <w:rPr>
            <w:noProof/>
            <w:webHidden/>
          </w:rPr>
          <w:fldChar w:fldCharType="end"/>
        </w:r>
        <w:r w:rsidRPr="0085132B">
          <w:rPr>
            <w:rStyle w:val="Hyperlink"/>
            <w:noProof/>
          </w:rPr>
          <w:fldChar w:fldCharType="end"/>
        </w:r>
      </w:ins>
    </w:p>
    <w:p w14:paraId="32543F12" w14:textId="261FCAE6" w:rsidR="00CE77CD" w:rsidRDefault="00CE77CD">
      <w:pPr>
        <w:pStyle w:val="TOC3"/>
        <w:tabs>
          <w:tab w:val="right" w:leader="dot" w:pos="9350"/>
        </w:tabs>
        <w:rPr>
          <w:ins w:id="1148" w:author="Laurence Golding" w:date="2020-02-21T12:31:00Z"/>
          <w:rFonts w:asciiTheme="minorHAnsi" w:eastAsiaTheme="minorEastAsia" w:hAnsiTheme="minorHAnsi" w:cstheme="minorBidi"/>
          <w:noProof/>
          <w:sz w:val="22"/>
          <w:szCs w:val="22"/>
        </w:rPr>
      </w:pPr>
      <w:ins w:id="114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"_Toc33181057"</w:instrText>
        </w:r>
        <w:r w:rsidRPr="0085132B">
          <w:rPr>
            <w:rStyle w:val="Hyperlink"/>
            <w:noProof/>
          </w:rPr>
          <w:instrText xml:space="preserve"> </w:instrText>
        </w:r>
        <w:r w:rsidRPr="0085132B">
          <w:rPr>
            <w:rStyle w:val="Hyperlink"/>
            <w:noProof/>
          </w:rPr>
          <w:fldChar w:fldCharType="separate"/>
        </w:r>
        <w:r w:rsidRPr="0085132B">
          <w:rPr>
            <w:rStyle w:val="Hyperlink"/>
            <w:noProof/>
          </w:rPr>
          <w:t>3.42.5 description property</w:t>
        </w:r>
        <w:r>
          <w:rPr>
            <w:noProof/>
            <w:webHidden/>
          </w:rPr>
          <w:tab/>
        </w:r>
        <w:r>
          <w:rPr>
            <w:noProof/>
            <w:webHidden/>
          </w:rPr>
          <w:fldChar w:fldCharType="begin"/>
        </w:r>
        <w:r>
          <w:rPr>
            <w:noProof/>
            <w:webHidden/>
          </w:rPr>
          <w:instrText xml:space="preserve"> PAGEREF _Toc33181057 \h </w:instrText>
        </w:r>
      </w:ins>
      <w:r>
        <w:rPr>
          <w:noProof/>
          <w:webHidden/>
        </w:rPr>
      </w:r>
      <w:r>
        <w:rPr>
          <w:noProof/>
          <w:webHidden/>
        </w:rPr>
        <w:fldChar w:fldCharType="separate"/>
      </w:r>
      <w:ins w:id="1150" w:author="Laurence Golding" w:date="2020-02-21T12:31:00Z">
        <w:r>
          <w:rPr>
            <w:noProof/>
            <w:webHidden/>
          </w:rPr>
          <w:t>155</w:t>
        </w:r>
        <w:r>
          <w:rPr>
            <w:noProof/>
            <w:webHidden/>
          </w:rPr>
          <w:fldChar w:fldCharType="end"/>
        </w:r>
        <w:r w:rsidRPr="0085132B">
          <w:rPr>
            <w:rStyle w:val="Hyperlink"/>
            <w:noProof/>
          </w:rPr>
          <w:fldChar w:fldCharType="end"/>
        </w:r>
      </w:ins>
    </w:p>
    <w:p w14:paraId="6504727C" w14:textId="3AEACB9F" w:rsidR="00CE77CD" w:rsidRDefault="00CE77CD">
      <w:pPr>
        <w:pStyle w:val="TOC3"/>
        <w:tabs>
          <w:tab w:val="right" w:leader="dot" w:pos="9350"/>
        </w:tabs>
        <w:rPr>
          <w:ins w:id="1151" w:author="Laurence Golding" w:date="2020-02-21T12:31:00Z"/>
          <w:rFonts w:asciiTheme="minorHAnsi" w:eastAsiaTheme="minorEastAsia" w:hAnsiTheme="minorHAnsi" w:cstheme="minorBidi"/>
          <w:noProof/>
          <w:sz w:val="22"/>
          <w:szCs w:val="22"/>
        </w:rPr>
      </w:pPr>
      <w:ins w:id="115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"_Toc33181058"</w:instrText>
        </w:r>
        <w:r w:rsidRPr="0085132B">
          <w:rPr>
            <w:rStyle w:val="Hyperlink"/>
            <w:noProof/>
          </w:rPr>
          <w:instrText xml:space="preserve"> </w:instrText>
        </w:r>
        <w:r w:rsidRPr="0085132B">
          <w:rPr>
            <w:rStyle w:val="Hyperlink"/>
            <w:noProof/>
          </w:rPr>
          <w:fldChar w:fldCharType="separate"/>
        </w:r>
        <w:r w:rsidRPr="0085132B">
          <w:rPr>
            <w:rStyle w:val="Hyperlink"/>
            <w:noProof/>
          </w:rPr>
          <w:t>3.42.6 initialState property</w:t>
        </w:r>
        <w:r>
          <w:rPr>
            <w:noProof/>
            <w:webHidden/>
          </w:rPr>
          <w:tab/>
        </w:r>
        <w:r>
          <w:rPr>
            <w:noProof/>
            <w:webHidden/>
          </w:rPr>
          <w:fldChar w:fldCharType="begin"/>
        </w:r>
        <w:r>
          <w:rPr>
            <w:noProof/>
            <w:webHidden/>
          </w:rPr>
          <w:instrText xml:space="preserve"> PAGEREF _Toc33181058 \h </w:instrText>
        </w:r>
      </w:ins>
      <w:r>
        <w:rPr>
          <w:noProof/>
          <w:webHidden/>
        </w:rPr>
      </w:r>
      <w:r>
        <w:rPr>
          <w:noProof/>
          <w:webHidden/>
        </w:rPr>
        <w:fldChar w:fldCharType="separate"/>
      </w:r>
      <w:ins w:id="1153" w:author="Laurence Golding" w:date="2020-02-21T12:31:00Z">
        <w:r>
          <w:rPr>
            <w:noProof/>
            <w:webHidden/>
          </w:rPr>
          <w:t>155</w:t>
        </w:r>
        <w:r>
          <w:rPr>
            <w:noProof/>
            <w:webHidden/>
          </w:rPr>
          <w:fldChar w:fldCharType="end"/>
        </w:r>
        <w:r w:rsidRPr="0085132B">
          <w:rPr>
            <w:rStyle w:val="Hyperlink"/>
            <w:noProof/>
          </w:rPr>
          <w:fldChar w:fldCharType="end"/>
        </w:r>
      </w:ins>
    </w:p>
    <w:p w14:paraId="76A8F88A" w14:textId="44E334C4" w:rsidR="00CE77CD" w:rsidRDefault="00CE77CD">
      <w:pPr>
        <w:pStyle w:val="TOC3"/>
        <w:tabs>
          <w:tab w:val="right" w:leader="dot" w:pos="9350"/>
        </w:tabs>
        <w:rPr>
          <w:ins w:id="1154" w:author="Laurence Golding" w:date="2020-02-21T12:31:00Z"/>
          <w:rFonts w:asciiTheme="minorHAnsi" w:eastAsiaTheme="minorEastAsia" w:hAnsiTheme="minorHAnsi" w:cstheme="minorBidi"/>
          <w:noProof/>
          <w:sz w:val="22"/>
          <w:szCs w:val="22"/>
        </w:rPr>
      </w:pPr>
      <w:ins w:id="115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"_Toc33181059"</w:instrText>
        </w:r>
        <w:r w:rsidRPr="0085132B">
          <w:rPr>
            <w:rStyle w:val="Hyperlink"/>
            <w:noProof/>
          </w:rPr>
          <w:instrText xml:space="preserve"> </w:instrText>
        </w:r>
        <w:r w:rsidRPr="0085132B">
          <w:rPr>
            <w:rStyle w:val="Hyperlink"/>
            <w:noProof/>
          </w:rPr>
          <w:fldChar w:fldCharType="separate"/>
        </w:r>
        <w:r w:rsidRPr="0085132B">
          <w:rPr>
            <w:rStyle w:val="Hyperlink"/>
            <w:noProof/>
          </w:rPr>
          <w:t>3.42.7 immutableState property</w:t>
        </w:r>
        <w:r>
          <w:rPr>
            <w:noProof/>
            <w:webHidden/>
          </w:rPr>
          <w:tab/>
        </w:r>
        <w:r>
          <w:rPr>
            <w:noProof/>
            <w:webHidden/>
          </w:rPr>
          <w:fldChar w:fldCharType="begin"/>
        </w:r>
        <w:r>
          <w:rPr>
            <w:noProof/>
            <w:webHidden/>
          </w:rPr>
          <w:instrText xml:space="preserve"> PAGEREF _Toc33181059 \h </w:instrText>
        </w:r>
      </w:ins>
      <w:r>
        <w:rPr>
          <w:noProof/>
          <w:webHidden/>
        </w:rPr>
      </w:r>
      <w:r>
        <w:rPr>
          <w:noProof/>
          <w:webHidden/>
        </w:rPr>
        <w:fldChar w:fldCharType="separate"/>
      </w:r>
      <w:ins w:id="1156" w:author="Laurence Golding" w:date="2020-02-21T12:31:00Z">
        <w:r>
          <w:rPr>
            <w:noProof/>
            <w:webHidden/>
          </w:rPr>
          <w:t>156</w:t>
        </w:r>
        <w:r>
          <w:rPr>
            <w:noProof/>
            <w:webHidden/>
          </w:rPr>
          <w:fldChar w:fldCharType="end"/>
        </w:r>
        <w:r w:rsidRPr="0085132B">
          <w:rPr>
            <w:rStyle w:val="Hyperlink"/>
            <w:noProof/>
          </w:rPr>
          <w:fldChar w:fldCharType="end"/>
        </w:r>
      </w:ins>
    </w:p>
    <w:p w14:paraId="4B53C775" w14:textId="4F64043F" w:rsidR="00CE77CD" w:rsidRDefault="00CE77CD">
      <w:pPr>
        <w:pStyle w:val="TOC3"/>
        <w:tabs>
          <w:tab w:val="right" w:leader="dot" w:pos="9350"/>
        </w:tabs>
        <w:rPr>
          <w:ins w:id="1157" w:author="Laurence Golding" w:date="2020-02-21T12:31:00Z"/>
          <w:rFonts w:asciiTheme="minorHAnsi" w:eastAsiaTheme="minorEastAsia" w:hAnsiTheme="minorHAnsi" w:cstheme="minorBidi"/>
          <w:noProof/>
          <w:sz w:val="22"/>
          <w:szCs w:val="22"/>
        </w:rPr>
      </w:pPr>
      <w:ins w:id="115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"_Toc33181060"</w:instrText>
        </w:r>
        <w:r w:rsidRPr="0085132B">
          <w:rPr>
            <w:rStyle w:val="Hyperlink"/>
            <w:noProof/>
          </w:rPr>
          <w:instrText xml:space="preserve"> </w:instrText>
        </w:r>
        <w:r w:rsidRPr="0085132B">
          <w:rPr>
            <w:rStyle w:val="Hyperlink"/>
            <w:noProof/>
          </w:rPr>
          <w:fldChar w:fldCharType="separate"/>
        </w:r>
        <w:r w:rsidRPr="0085132B">
          <w:rPr>
            <w:rStyle w:val="Hyperlink"/>
            <w:noProof/>
          </w:rPr>
          <w:t>3.42.8 edgeTraversals property</w:t>
        </w:r>
        <w:r>
          <w:rPr>
            <w:noProof/>
            <w:webHidden/>
          </w:rPr>
          <w:tab/>
        </w:r>
        <w:r>
          <w:rPr>
            <w:noProof/>
            <w:webHidden/>
          </w:rPr>
          <w:fldChar w:fldCharType="begin"/>
        </w:r>
        <w:r>
          <w:rPr>
            <w:noProof/>
            <w:webHidden/>
          </w:rPr>
          <w:instrText xml:space="preserve"> PAGEREF _Toc33181060 \h </w:instrText>
        </w:r>
      </w:ins>
      <w:r>
        <w:rPr>
          <w:noProof/>
          <w:webHidden/>
        </w:rPr>
      </w:r>
      <w:r>
        <w:rPr>
          <w:noProof/>
          <w:webHidden/>
        </w:rPr>
        <w:fldChar w:fldCharType="separate"/>
      </w:r>
      <w:ins w:id="1159" w:author="Laurence Golding" w:date="2020-02-21T12:31:00Z">
        <w:r>
          <w:rPr>
            <w:noProof/>
            <w:webHidden/>
          </w:rPr>
          <w:t>156</w:t>
        </w:r>
        <w:r>
          <w:rPr>
            <w:noProof/>
            <w:webHidden/>
          </w:rPr>
          <w:fldChar w:fldCharType="end"/>
        </w:r>
        <w:r w:rsidRPr="0085132B">
          <w:rPr>
            <w:rStyle w:val="Hyperlink"/>
            <w:noProof/>
          </w:rPr>
          <w:fldChar w:fldCharType="end"/>
        </w:r>
      </w:ins>
    </w:p>
    <w:p w14:paraId="6817C11F" w14:textId="1A5264A6" w:rsidR="00CE77CD" w:rsidRDefault="00CE77CD">
      <w:pPr>
        <w:pStyle w:val="TOC2"/>
        <w:tabs>
          <w:tab w:val="right" w:leader="dot" w:pos="9350"/>
        </w:tabs>
        <w:rPr>
          <w:ins w:id="1160" w:author="Laurence Golding" w:date="2020-02-21T12:31:00Z"/>
          <w:rFonts w:asciiTheme="minorHAnsi" w:eastAsiaTheme="minorEastAsia" w:hAnsiTheme="minorHAnsi" w:cstheme="minorBidi"/>
          <w:noProof/>
          <w:sz w:val="22"/>
          <w:szCs w:val="22"/>
        </w:rPr>
      </w:pPr>
      <w:ins w:id="116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"_Toc33181061"</w:instrText>
        </w:r>
        <w:r w:rsidRPr="0085132B">
          <w:rPr>
            <w:rStyle w:val="Hyperlink"/>
            <w:noProof/>
          </w:rPr>
          <w:instrText xml:space="preserve"> </w:instrText>
        </w:r>
        <w:r w:rsidRPr="0085132B">
          <w:rPr>
            <w:rStyle w:val="Hyperlink"/>
            <w:noProof/>
          </w:rPr>
          <w:fldChar w:fldCharType="separate"/>
        </w:r>
        <w:r w:rsidRPr="0085132B">
          <w:rPr>
            <w:rStyle w:val="Hyperlink"/>
            <w:noProof/>
          </w:rPr>
          <w:t>3.43 edgeTraversal object</w:t>
        </w:r>
        <w:r>
          <w:rPr>
            <w:noProof/>
            <w:webHidden/>
          </w:rPr>
          <w:tab/>
        </w:r>
        <w:r>
          <w:rPr>
            <w:noProof/>
            <w:webHidden/>
          </w:rPr>
          <w:fldChar w:fldCharType="begin"/>
        </w:r>
        <w:r>
          <w:rPr>
            <w:noProof/>
            <w:webHidden/>
          </w:rPr>
          <w:instrText xml:space="preserve"> PAGEREF _Toc33181061 \h </w:instrText>
        </w:r>
      </w:ins>
      <w:r>
        <w:rPr>
          <w:noProof/>
          <w:webHidden/>
        </w:rPr>
      </w:r>
      <w:r>
        <w:rPr>
          <w:noProof/>
          <w:webHidden/>
        </w:rPr>
        <w:fldChar w:fldCharType="separate"/>
      </w:r>
      <w:ins w:id="1162" w:author="Laurence Golding" w:date="2020-02-21T12:31:00Z">
        <w:r>
          <w:rPr>
            <w:noProof/>
            <w:webHidden/>
          </w:rPr>
          <w:t>158</w:t>
        </w:r>
        <w:r>
          <w:rPr>
            <w:noProof/>
            <w:webHidden/>
          </w:rPr>
          <w:fldChar w:fldCharType="end"/>
        </w:r>
        <w:r w:rsidRPr="0085132B">
          <w:rPr>
            <w:rStyle w:val="Hyperlink"/>
            <w:noProof/>
          </w:rPr>
          <w:fldChar w:fldCharType="end"/>
        </w:r>
      </w:ins>
    </w:p>
    <w:p w14:paraId="7258B87F" w14:textId="7892F541" w:rsidR="00CE77CD" w:rsidRDefault="00CE77CD">
      <w:pPr>
        <w:pStyle w:val="TOC3"/>
        <w:tabs>
          <w:tab w:val="right" w:leader="dot" w:pos="9350"/>
        </w:tabs>
        <w:rPr>
          <w:ins w:id="1163" w:author="Laurence Golding" w:date="2020-02-21T12:31:00Z"/>
          <w:rFonts w:asciiTheme="minorHAnsi" w:eastAsiaTheme="minorEastAsia" w:hAnsiTheme="minorHAnsi" w:cstheme="minorBidi"/>
          <w:noProof/>
          <w:sz w:val="22"/>
          <w:szCs w:val="22"/>
        </w:rPr>
      </w:pPr>
      <w:ins w:id="116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"_Toc33181062"</w:instrText>
        </w:r>
        <w:r w:rsidRPr="0085132B">
          <w:rPr>
            <w:rStyle w:val="Hyperlink"/>
            <w:noProof/>
          </w:rPr>
          <w:instrText xml:space="preserve"> </w:instrText>
        </w:r>
        <w:r w:rsidRPr="0085132B">
          <w:rPr>
            <w:rStyle w:val="Hyperlink"/>
            <w:noProof/>
          </w:rPr>
          <w:fldChar w:fldCharType="separate"/>
        </w:r>
        <w:r w:rsidRPr="0085132B">
          <w:rPr>
            <w:rStyle w:val="Hyperlink"/>
            <w:noProof/>
          </w:rPr>
          <w:t>3.43.1 General</w:t>
        </w:r>
        <w:r>
          <w:rPr>
            <w:noProof/>
            <w:webHidden/>
          </w:rPr>
          <w:tab/>
        </w:r>
        <w:r>
          <w:rPr>
            <w:noProof/>
            <w:webHidden/>
          </w:rPr>
          <w:fldChar w:fldCharType="begin"/>
        </w:r>
        <w:r>
          <w:rPr>
            <w:noProof/>
            <w:webHidden/>
          </w:rPr>
          <w:instrText xml:space="preserve"> PAGEREF _Toc33181062 \h </w:instrText>
        </w:r>
      </w:ins>
      <w:r>
        <w:rPr>
          <w:noProof/>
          <w:webHidden/>
        </w:rPr>
      </w:r>
      <w:r>
        <w:rPr>
          <w:noProof/>
          <w:webHidden/>
        </w:rPr>
        <w:fldChar w:fldCharType="separate"/>
      </w:r>
      <w:ins w:id="1165" w:author="Laurence Golding" w:date="2020-02-21T12:31:00Z">
        <w:r>
          <w:rPr>
            <w:noProof/>
            <w:webHidden/>
          </w:rPr>
          <w:t>158</w:t>
        </w:r>
        <w:r>
          <w:rPr>
            <w:noProof/>
            <w:webHidden/>
          </w:rPr>
          <w:fldChar w:fldCharType="end"/>
        </w:r>
        <w:r w:rsidRPr="0085132B">
          <w:rPr>
            <w:rStyle w:val="Hyperlink"/>
            <w:noProof/>
          </w:rPr>
          <w:fldChar w:fldCharType="end"/>
        </w:r>
      </w:ins>
    </w:p>
    <w:p w14:paraId="50AAD21A" w14:textId="2D25BACA" w:rsidR="00CE77CD" w:rsidRDefault="00CE77CD">
      <w:pPr>
        <w:pStyle w:val="TOC3"/>
        <w:tabs>
          <w:tab w:val="right" w:leader="dot" w:pos="9350"/>
        </w:tabs>
        <w:rPr>
          <w:ins w:id="1166" w:author="Laurence Golding" w:date="2020-02-21T12:31:00Z"/>
          <w:rFonts w:asciiTheme="minorHAnsi" w:eastAsiaTheme="minorEastAsia" w:hAnsiTheme="minorHAnsi" w:cstheme="minorBidi"/>
          <w:noProof/>
          <w:sz w:val="22"/>
          <w:szCs w:val="22"/>
        </w:rPr>
      </w:pPr>
      <w:ins w:id="116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"_Toc33181063"</w:instrText>
        </w:r>
        <w:r w:rsidRPr="0085132B">
          <w:rPr>
            <w:rStyle w:val="Hyperlink"/>
            <w:noProof/>
          </w:rPr>
          <w:instrText xml:space="preserve"> </w:instrText>
        </w:r>
        <w:r w:rsidRPr="0085132B">
          <w:rPr>
            <w:rStyle w:val="Hyperlink"/>
            <w:noProof/>
          </w:rPr>
          <w:fldChar w:fldCharType="separate"/>
        </w:r>
        <w:r w:rsidRPr="0085132B">
          <w:rPr>
            <w:rStyle w:val="Hyperlink"/>
            <w:noProof/>
          </w:rPr>
          <w:t>3.43.2 edgeId property</w:t>
        </w:r>
        <w:r>
          <w:rPr>
            <w:noProof/>
            <w:webHidden/>
          </w:rPr>
          <w:tab/>
        </w:r>
        <w:r>
          <w:rPr>
            <w:noProof/>
            <w:webHidden/>
          </w:rPr>
          <w:fldChar w:fldCharType="begin"/>
        </w:r>
        <w:r>
          <w:rPr>
            <w:noProof/>
            <w:webHidden/>
          </w:rPr>
          <w:instrText xml:space="preserve"> PAGEREF _Toc33181063 \h </w:instrText>
        </w:r>
      </w:ins>
      <w:r>
        <w:rPr>
          <w:noProof/>
          <w:webHidden/>
        </w:rPr>
      </w:r>
      <w:r>
        <w:rPr>
          <w:noProof/>
          <w:webHidden/>
        </w:rPr>
        <w:fldChar w:fldCharType="separate"/>
      </w:r>
      <w:ins w:id="1168" w:author="Laurence Golding" w:date="2020-02-21T12:31:00Z">
        <w:r>
          <w:rPr>
            <w:noProof/>
            <w:webHidden/>
          </w:rPr>
          <w:t>158</w:t>
        </w:r>
        <w:r>
          <w:rPr>
            <w:noProof/>
            <w:webHidden/>
          </w:rPr>
          <w:fldChar w:fldCharType="end"/>
        </w:r>
        <w:r w:rsidRPr="0085132B">
          <w:rPr>
            <w:rStyle w:val="Hyperlink"/>
            <w:noProof/>
          </w:rPr>
          <w:fldChar w:fldCharType="end"/>
        </w:r>
      </w:ins>
    </w:p>
    <w:p w14:paraId="444B13ED" w14:textId="60CB255B" w:rsidR="00CE77CD" w:rsidRDefault="00CE77CD">
      <w:pPr>
        <w:pStyle w:val="TOC3"/>
        <w:tabs>
          <w:tab w:val="right" w:leader="dot" w:pos="9350"/>
        </w:tabs>
        <w:rPr>
          <w:ins w:id="1169" w:author="Laurence Golding" w:date="2020-02-21T12:31:00Z"/>
          <w:rFonts w:asciiTheme="minorHAnsi" w:eastAsiaTheme="minorEastAsia" w:hAnsiTheme="minorHAnsi" w:cstheme="minorBidi"/>
          <w:noProof/>
          <w:sz w:val="22"/>
          <w:szCs w:val="22"/>
        </w:rPr>
      </w:pPr>
      <w:ins w:id="117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"_Toc33181064"</w:instrText>
        </w:r>
        <w:r w:rsidRPr="0085132B">
          <w:rPr>
            <w:rStyle w:val="Hyperlink"/>
            <w:noProof/>
          </w:rPr>
          <w:instrText xml:space="preserve"> </w:instrText>
        </w:r>
        <w:r w:rsidRPr="0085132B">
          <w:rPr>
            <w:rStyle w:val="Hyperlink"/>
            <w:noProof/>
          </w:rPr>
          <w:fldChar w:fldCharType="separate"/>
        </w:r>
        <w:r w:rsidRPr="0085132B">
          <w:rPr>
            <w:rStyle w:val="Hyperlink"/>
            <w:noProof/>
          </w:rPr>
          <w:t>3.43.3 message property</w:t>
        </w:r>
        <w:r>
          <w:rPr>
            <w:noProof/>
            <w:webHidden/>
          </w:rPr>
          <w:tab/>
        </w:r>
        <w:r>
          <w:rPr>
            <w:noProof/>
            <w:webHidden/>
          </w:rPr>
          <w:fldChar w:fldCharType="begin"/>
        </w:r>
        <w:r>
          <w:rPr>
            <w:noProof/>
            <w:webHidden/>
          </w:rPr>
          <w:instrText xml:space="preserve"> PAGEREF _Toc33181064 \h </w:instrText>
        </w:r>
      </w:ins>
      <w:r>
        <w:rPr>
          <w:noProof/>
          <w:webHidden/>
        </w:rPr>
      </w:r>
      <w:r>
        <w:rPr>
          <w:noProof/>
          <w:webHidden/>
        </w:rPr>
        <w:fldChar w:fldCharType="separate"/>
      </w:r>
      <w:ins w:id="1171" w:author="Laurence Golding" w:date="2020-02-21T12:31:00Z">
        <w:r>
          <w:rPr>
            <w:noProof/>
            <w:webHidden/>
          </w:rPr>
          <w:t>158</w:t>
        </w:r>
        <w:r>
          <w:rPr>
            <w:noProof/>
            <w:webHidden/>
          </w:rPr>
          <w:fldChar w:fldCharType="end"/>
        </w:r>
        <w:r w:rsidRPr="0085132B">
          <w:rPr>
            <w:rStyle w:val="Hyperlink"/>
            <w:noProof/>
          </w:rPr>
          <w:fldChar w:fldCharType="end"/>
        </w:r>
      </w:ins>
    </w:p>
    <w:p w14:paraId="0F4834D5" w14:textId="34DFEE92" w:rsidR="00CE77CD" w:rsidRDefault="00CE77CD">
      <w:pPr>
        <w:pStyle w:val="TOC3"/>
        <w:tabs>
          <w:tab w:val="right" w:leader="dot" w:pos="9350"/>
        </w:tabs>
        <w:rPr>
          <w:ins w:id="1172" w:author="Laurence Golding" w:date="2020-02-21T12:31:00Z"/>
          <w:rFonts w:asciiTheme="minorHAnsi" w:eastAsiaTheme="minorEastAsia" w:hAnsiTheme="minorHAnsi" w:cstheme="minorBidi"/>
          <w:noProof/>
          <w:sz w:val="22"/>
          <w:szCs w:val="22"/>
        </w:rPr>
      </w:pPr>
      <w:ins w:id="117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"_Toc33181065"</w:instrText>
        </w:r>
        <w:r w:rsidRPr="0085132B">
          <w:rPr>
            <w:rStyle w:val="Hyperlink"/>
            <w:noProof/>
          </w:rPr>
          <w:instrText xml:space="preserve"> </w:instrText>
        </w:r>
        <w:r w:rsidRPr="0085132B">
          <w:rPr>
            <w:rStyle w:val="Hyperlink"/>
            <w:noProof/>
          </w:rPr>
          <w:fldChar w:fldCharType="separate"/>
        </w:r>
        <w:r w:rsidRPr="0085132B">
          <w:rPr>
            <w:rStyle w:val="Hyperlink"/>
            <w:noProof/>
          </w:rPr>
          <w:t>3.43.4 finalState property</w:t>
        </w:r>
        <w:r>
          <w:rPr>
            <w:noProof/>
            <w:webHidden/>
          </w:rPr>
          <w:tab/>
        </w:r>
        <w:r>
          <w:rPr>
            <w:noProof/>
            <w:webHidden/>
          </w:rPr>
          <w:fldChar w:fldCharType="begin"/>
        </w:r>
        <w:r>
          <w:rPr>
            <w:noProof/>
            <w:webHidden/>
          </w:rPr>
          <w:instrText xml:space="preserve"> PAGEREF _Toc33181065 \h </w:instrText>
        </w:r>
      </w:ins>
      <w:r>
        <w:rPr>
          <w:noProof/>
          <w:webHidden/>
        </w:rPr>
      </w:r>
      <w:r>
        <w:rPr>
          <w:noProof/>
          <w:webHidden/>
        </w:rPr>
        <w:fldChar w:fldCharType="separate"/>
      </w:r>
      <w:ins w:id="1174" w:author="Laurence Golding" w:date="2020-02-21T12:31:00Z">
        <w:r>
          <w:rPr>
            <w:noProof/>
            <w:webHidden/>
          </w:rPr>
          <w:t>158</w:t>
        </w:r>
        <w:r>
          <w:rPr>
            <w:noProof/>
            <w:webHidden/>
          </w:rPr>
          <w:fldChar w:fldCharType="end"/>
        </w:r>
        <w:r w:rsidRPr="0085132B">
          <w:rPr>
            <w:rStyle w:val="Hyperlink"/>
            <w:noProof/>
          </w:rPr>
          <w:fldChar w:fldCharType="end"/>
        </w:r>
      </w:ins>
    </w:p>
    <w:p w14:paraId="601F78AA" w14:textId="130D9445" w:rsidR="00CE77CD" w:rsidRDefault="00CE77CD">
      <w:pPr>
        <w:pStyle w:val="TOC3"/>
        <w:tabs>
          <w:tab w:val="right" w:leader="dot" w:pos="9350"/>
        </w:tabs>
        <w:rPr>
          <w:ins w:id="1175" w:author="Laurence Golding" w:date="2020-02-21T12:31:00Z"/>
          <w:rFonts w:asciiTheme="minorHAnsi" w:eastAsiaTheme="minorEastAsia" w:hAnsiTheme="minorHAnsi" w:cstheme="minorBidi"/>
          <w:noProof/>
          <w:sz w:val="22"/>
          <w:szCs w:val="22"/>
        </w:rPr>
      </w:pPr>
      <w:ins w:id="117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"_Toc33181066"</w:instrText>
        </w:r>
        <w:r w:rsidRPr="0085132B">
          <w:rPr>
            <w:rStyle w:val="Hyperlink"/>
            <w:noProof/>
          </w:rPr>
          <w:instrText xml:space="preserve"> </w:instrText>
        </w:r>
        <w:r w:rsidRPr="0085132B">
          <w:rPr>
            <w:rStyle w:val="Hyperlink"/>
            <w:noProof/>
          </w:rPr>
          <w:fldChar w:fldCharType="separate"/>
        </w:r>
        <w:r w:rsidRPr="0085132B">
          <w:rPr>
            <w:rStyle w:val="Hyperlink"/>
            <w:noProof/>
          </w:rPr>
          <w:t>3.43.5 stepOverEdgeCount property</w:t>
        </w:r>
        <w:r>
          <w:rPr>
            <w:noProof/>
            <w:webHidden/>
          </w:rPr>
          <w:tab/>
        </w:r>
        <w:r>
          <w:rPr>
            <w:noProof/>
            <w:webHidden/>
          </w:rPr>
          <w:fldChar w:fldCharType="begin"/>
        </w:r>
        <w:r>
          <w:rPr>
            <w:noProof/>
            <w:webHidden/>
          </w:rPr>
          <w:instrText xml:space="preserve"> PAGEREF _Toc33181066 \h </w:instrText>
        </w:r>
      </w:ins>
      <w:r>
        <w:rPr>
          <w:noProof/>
          <w:webHidden/>
        </w:rPr>
      </w:r>
      <w:r>
        <w:rPr>
          <w:noProof/>
          <w:webHidden/>
        </w:rPr>
        <w:fldChar w:fldCharType="separate"/>
      </w:r>
      <w:ins w:id="1177" w:author="Laurence Golding" w:date="2020-02-21T12:31:00Z">
        <w:r>
          <w:rPr>
            <w:noProof/>
            <w:webHidden/>
          </w:rPr>
          <w:t>158</w:t>
        </w:r>
        <w:r>
          <w:rPr>
            <w:noProof/>
            <w:webHidden/>
          </w:rPr>
          <w:fldChar w:fldCharType="end"/>
        </w:r>
        <w:r w:rsidRPr="0085132B">
          <w:rPr>
            <w:rStyle w:val="Hyperlink"/>
            <w:noProof/>
          </w:rPr>
          <w:fldChar w:fldCharType="end"/>
        </w:r>
      </w:ins>
    </w:p>
    <w:p w14:paraId="3264EED2" w14:textId="7025A1D9" w:rsidR="00CE77CD" w:rsidRDefault="00CE77CD">
      <w:pPr>
        <w:pStyle w:val="TOC2"/>
        <w:tabs>
          <w:tab w:val="right" w:leader="dot" w:pos="9350"/>
        </w:tabs>
        <w:rPr>
          <w:ins w:id="1178" w:author="Laurence Golding" w:date="2020-02-21T12:31:00Z"/>
          <w:rFonts w:asciiTheme="minorHAnsi" w:eastAsiaTheme="minorEastAsia" w:hAnsiTheme="minorHAnsi" w:cstheme="minorBidi"/>
          <w:noProof/>
          <w:sz w:val="22"/>
          <w:szCs w:val="22"/>
        </w:rPr>
      </w:pPr>
      <w:ins w:id="117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"_Toc33181067"</w:instrText>
        </w:r>
        <w:r w:rsidRPr="0085132B">
          <w:rPr>
            <w:rStyle w:val="Hyperlink"/>
            <w:noProof/>
          </w:rPr>
          <w:instrText xml:space="preserve"> </w:instrText>
        </w:r>
        <w:r w:rsidRPr="0085132B">
          <w:rPr>
            <w:rStyle w:val="Hyperlink"/>
            <w:noProof/>
          </w:rPr>
          <w:fldChar w:fldCharType="separate"/>
        </w:r>
        <w:r w:rsidRPr="0085132B">
          <w:rPr>
            <w:rStyle w:val="Hyperlink"/>
            <w:noProof/>
          </w:rPr>
          <w:t>3.44 stack object</w:t>
        </w:r>
        <w:r>
          <w:rPr>
            <w:noProof/>
            <w:webHidden/>
          </w:rPr>
          <w:tab/>
        </w:r>
        <w:r>
          <w:rPr>
            <w:noProof/>
            <w:webHidden/>
          </w:rPr>
          <w:fldChar w:fldCharType="begin"/>
        </w:r>
        <w:r>
          <w:rPr>
            <w:noProof/>
            <w:webHidden/>
          </w:rPr>
          <w:instrText xml:space="preserve"> PAGEREF _Toc33181067 \h </w:instrText>
        </w:r>
      </w:ins>
      <w:r>
        <w:rPr>
          <w:noProof/>
          <w:webHidden/>
        </w:rPr>
      </w:r>
      <w:r>
        <w:rPr>
          <w:noProof/>
          <w:webHidden/>
        </w:rPr>
        <w:fldChar w:fldCharType="separate"/>
      </w:r>
      <w:ins w:id="1180" w:author="Laurence Golding" w:date="2020-02-21T12:31:00Z">
        <w:r>
          <w:rPr>
            <w:noProof/>
            <w:webHidden/>
          </w:rPr>
          <w:t>160</w:t>
        </w:r>
        <w:r>
          <w:rPr>
            <w:noProof/>
            <w:webHidden/>
          </w:rPr>
          <w:fldChar w:fldCharType="end"/>
        </w:r>
        <w:r w:rsidRPr="0085132B">
          <w:rPr>
            <w:rStyle w:val="Hyperlink"/>
            <w:noProof/>
          </w:rPr>
          <w:fldChar w:fldCharType="end"/>
        </w:r>
      </w:ins>
    </w:p>
    <w:p w14:paraId="652AB8B1" w14:textId="3E9D4B99" w:rsidR="00CE77CD" w:rsidRDefault="00CE77CD">
      <w:pPr>
        <w:pStyle w:val="TOC3"/>
        <w:tabs>
          <w:tab w:val="right" w:leader="dot" w:pos="9350"/>
        </w:tabs>
        <w:rPr>
          <w:ins w:id="1181" w:author="Laurence Golding" w:date="2020-02-21T12:31:00Z"/>
          <w:rFonts w:asciiTheme="minorHAnsi" w:eastAsiaTheme="minorEastAsia" w:hAnsiTheme="minorHAnsi" w:cstheme="minorBidi"/>
          <w:noProof/>
          <w:sz w:val="22"/>
          <w:szCs w:val="22"/>
        </w:rPr>
      </w:pPr>
      <w:ins w:id="118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"_Toc33181068"</w:instrText>
        </w:r>
        <w:r w:rsidRPr="0085132B">
          <w:rPr>
            <w:rStyle w:val="Hyperlink"/>
            <w:noProof/>
          </w:rPr>
          <w:instrText xml:space="preserve"> </w:instrText>
        </w:r>
        <w:r w:rsidRPr="0085132B">
          <w:rPr>
            <w:rStyle w:val="Hyperlink"/>
            <w:noProof/>
          </w:rPr>
          <w:fldChar w:fldCharType="separate"/>
        </w:r>
        <w:r w:rsidRPr="0085132B">
          <w:rPr>
            <w:rStyle w:val="Hyperlink"/>
            <w:noProof/>
          </w:rPr>
          <w:t>3.44.1 General</w:t>
        </w:r>
        <w:r>
          <w:rPr>
            <w:noProof/>
            <w:webHidden/>
          </w:rPr>
          <w:tab/>
        </w:r>
        <w:r>
          <w:rPr>
            <w:noProof/>
            <w:webHidden/>
          </w:rPr>
          <w:fldChar w:fldCharType="begin"/>
        </w:r>
        <w:r>
          <w:rPr>
            <w:noProof/>
            <w:webHidden/>
          </w:rPr>
          <w:instrText xml:space="preserve"> PAGEREF _Toc33181068 \h </w:instrText>
        </w:r>
      </w:ins>
      <w:r>
        <w:rPr>
          <w:noProof/>
          <w:webHidden/>
        </w:rPr>
      </w:r>
      <w:r>
        <w:rPr>
          <w:noProof/>
          <w:webHidden/>
        </w:rPr>
        <w:fldChar w:fldCharType="separate"/>
      </w:r>
      <w:ins w:id="1183" w:author="Laurence Golding" w:date="2020-02-21T12:31:00Z">
        <w:r>
          <w:rPr>
            <w:noProof/>
            <w:webHidden/>
          </w:rPr>
          <w:t>160</w:t>
        </w:r>
        <w:r>
          <w:rPr>
            <w:noProof/>
            <w:webHidden/>
          </w:rPr>
          <w:fldChar w:fldCharType="end"/>
        </w:r>
        <w:r w:rsidRPr="0085132B">
          <w:rPr>
            <w:rStyle w:val="Hyperlink"/>
            <w:noProof/>
          </w:rPr>
          <w:fldChar w:fldCharType="end"/>
        </w:r>
      </w:ins>
    </w:p>
    <w:p w14:paraId="32FC464D" w14:textId="0F5D45AD" w:rsidR="00CE77CD" w:rsidRDefault="00CE77CD">
      <w:pPr>
        <w:pStyle w:val="TOC3"/>
        <w:tabs>
          <w:tab w:val="right" w:leader="dot" w:pos="9350"/>
        </w:tabs>
        <w:rPr>
          <w:ins w:id="1184" w:author="Laurence Golding" w:date="2020-02-21T12:31:00Z"/>
          <w:rFonts w:asciiTheme="minorHAnsi" w:eastAsiaTheme="minorEastAsia" w:hAnsiTheme="minorHAnsi" w:cstheme="minorBidi"/>
          <w:noProof/>
          <w:sz w:val="22"/>
          <w:szCs w:val="22"/>
        </w:rPr>
      </w:pPr>
      <w:ins w:id="118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"_Toc33181069"</w:instrText>
        </w:r>
        <w:r w:rsidRPr="0085132B">
          <w:rPr>
            <w:rStyle w:val="Hyperlink"/>
            <w:noProof/>
          </w:rPr>
          <w:instrText xml:space="preserve"> </w:instrText>
        </w:r>
        <w:r w:rsidRPr="0085132B">
          <w:rPr>
            <w:rStyle w:val="Hyperlink"/>
            <w:noProof/>
          </w:rPr>
          <w:fldChar w:fldCharType="separate"/>
        </w:r>
        <w:r w:rsidRPr="0085132B">
          <w:rPr>
            <w:rStyle w:val="Hyperlink"/>
            <w:noProof/>
          </w:rPr>
          <w:t>3.44.2 message property</w:t>
        </w:r>
        <w:r>
          <w:rPr>
            <w:noProof/>
            <w:webHidden/>
          </w:rPr>
          <w:tab/>
        </w:r>
        <w:r>
          <w:rPr>
            <w:noProof/>
            <w:webHidden/>
          </w:rPr>
          <w:fldChar w:fldCharType="begin"/>
        </w:r>
        <w:r>
          <w:rPr>
            <w:noProof/>
            <w:webHidden/>
          </w:rPr>
          <w:instrText xml:space="preserve"> PAGEREF _Toc33181069 \h </w:instrText>
        </w:r>
      </w:ins>
      <w:r>
        <w:rPr>
          <w:noProof/>
          <w:webHidden/>
        </w:rPr>
      </w:r>
      <w:r>
        <w:rPr>
          <w:noProof/>
          <w:webHidden/>
        </w:rPr>
        <w:fldChar w:fldCharType="separate"/>
      </w:r>
      <w:ins w:id="1186" w:author="Laurence Golding" w:date="2020-02-21T12:31:00Z">
        <w:r>
          <w:rPr>
            <w:noProof/>
            <w:webHidden/>
          </w:rPr>
          <w:t>160</w:t>
        </w:r>
        <w:r>
          <w:rPr>
            <w:noProof/>
            <w:webHidden/>
          </w:rPr>
          <w:fldChar w:fldCharType="end"/>
        </w:r>
        <w:r w:rsidRPr="0085132B">
          <w:rPr>
            <w:rStyle w:val="Hyperlink"/>
            <w:noProof/>
          </w:rPr>
          <w:fldChar w:fldCharType="end"/>
        </w:r>
      </w:ins>
    </w:p>
    <w:p w14:paraId="1321D64F" w14:textId="6E61E1A7" w:rsidR="00CE77CD" w:rsidRDefault="00CE77CD">
      <w:pPr>
        <w:pStyle w:val="TOC3"/>
        <w:tabs>
          <w:tab w:val="right" w:leader="dot" w:pos="9350"/>
        </w:tabs>
        <w:rPr>
          <w:ins w:id="1187" w:author="Laurence Golding" w:date="2020-02-21T12:31:00Z"/>
          <w:rFonts w:asciiTheme="minorHAnsi" w:eastAsiaTheme="minorEastAsia" w:hAnsiTheme="minorHAnsi" w:cstheme="minorBidi"/>
          <w:noProof/>
          <w:sz w:val="22"/>
          <w:szCs w:val="22"/>
        </w:rPr>
      </w:pPr>
      <w:ins w:id="118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"_Toc33181070"</w:instrText>
        </w:r>
        <w:r w:rsidRPr="0085132B">
          <w:rPr>
            <w:rStyle w:val="Hyperlink"/>
            <w:noProof/>
          </w:rPr>
          <w:instrText xml:space="preserve"> </w:instrText>
        </w:r>
        <w:r w:rsidRPr="0085132B">
          <w:rPr>
            <w:rStyle w:val="Hyperlink"/>
            <w:noProof/>
          </w:rPr>
          <w:fldChar w:fldCharType="separate"/>
        </w:r>
        <w:r w:rsidRPr="0085132B">
          <w:rPr>
            <w:rStyle w:val="Hyperlink"/>
            <w:noProof/>
          </w:rPr>
          <w:t>3.44.3 frames property</w:t>
        </w:r>
        <w:r>
          <w:rPr>
            <w:noProof/>
            <w:webHidden/>
          </w:rPr>
          <w:tab/>
        </w:r>
        <w:r>
          <w:rPr>
            <w:noProof/>
            <w:webHidden/>
          </w:rPr>
          <w:fldChar w:fldCharType="begin"/>
        </w:r>
        <w:r>
          <w:rPr>
            <w:noProof/>
            <w:webHidden/>
          </w:rPr>
          <w:instrText xml:space="preserve"> PAGEREF _Toc33181070 \h </w:instrText>
        </w:r>
      </w:ins>
      <w:r>
        <w:rPr>
          <w:noProof/>
          <w:webHidden/>
        </w:rPr>
      </w:r>
      <w:r>
        <w:rPr>
          <w:noProof/>
          <w:webHidden/>
        </w:rPr>
        <w:fldChar w:fldCharType="separate"/>
      </w:r>
      <w:ins w:id="1189" w:author="Laurence Golding" w:date="2020-02-21T12:31:00Z">
        <w:r>
          <w:rPr>
            <w:noProof/>
            <w:webHidden/>
          </w:rPr>
          <w:t>160</w:t>
        </w:r>
        <w:r>
          <w:rPr>
            <w:noProof/>
            <w:webHidden/>
          </w:rPr>
          <w:fldChar w:fldCharType="end"/>
        </w:r>
        <w:r w:rsidRPr="0085132B">
          <w:rPr>
            <w:rStyle w:val="Hyperlink"/>
            <w:noProof/>
          </w:rPr>
          <w:fldChar w:fldCharType="end"/>
        </w:r>
      </w:ins>
    </w:p>
    <w:p w14:paraId="1427627A" w14:textId="10BD2B77" w:rsidR="00CE77CD" w:rsidRDefault="00CE77CD">
      <w:pPr>
        <w:pStyle w:val="TOC2"/>
        <w:tabs>
          <w:tab w:val="right" w:leader="dot" w:pos="9350"/>
        </w:tabs>
        <w:rPr>
          <w:ins w:id="1190" w:author="Laurence Golding" w:date="2020-02-21T12:31:00Z"/>
          <w:rFonts w:asciiTheme="minorHAnsi" w:eastAsiaTheme="minorEastAsia" w:hAnsiTheme="minorHAnsi" w:cstheme="minorBidi"/>
          <w:noProof/>
          <w:sz w:val="22"/>
          <w:szCs w:val="22"/>
        </w:rPr>
      </w:pPr>
      <w:ins w:id="119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"_Toc33181071"</w:instrText>
        </w:r>
        <w:r w:rsidRPr="0085132B">
          <w:rPr>
            <w:rStyle w:val="Hyperlink"/>
            <w:noProof/>
          </w:rPr>
          <w:instrText xml:space="preserve"> </w:instrText>
        </w:r>
        <w:r w:rsidRPr="0085132B">
          <w:rPr>
            <w:rStyle w:val="Hyperlink"/>
            <w:noProof/>
          </w:rPr>
          <w:fldChar w:fldCharType="separate"/>
        </w:r>
        <w:r w:rsidRPr="0085132B">
          <w:rPr>
            <w:rStyle w:val="Hyperlink"/>
            <w:noProof/>
          </w:rPr>
          <w:t>3.45 stackFrame object</w:t>
        </w:r>
        <w:r>
          <w:rPr>
            <w:noProof/>
            <w:webHidden/>
          </w:rPr>
          <w:tab/>
        </w:r>
        <w:r>
          <w:rPr>
            <w:noProof/>
            <w:webHidden/>
          </w:rPr>
          <w:fldChar w:fldCharType="begin"/>
        </w:r>
        <w:r>
          <w:rPr>
            <w:noProof/>
            <w:webHidden/>
          </w:rPr>
          <w:instrText xml:space="preserve"> PAGEREF _Toc33181071 \h </w:instrText>
        </w:r>
      </w:ins>
      <w:r>
        <w:rPr>
          <w:noProof/>
          <w:webHidden/>
        </w:rPr>
      </w:r>
      <w:r>
        <w:rPr>
          <w:noProof/>
          <w:webHidden/>
        </w:rPr>
        <w:fldChar w:fldCharType="separate"/>
      </w:r>
      <w:ins w:id="1192" w:author="Laurence Golding" w:date="2020-02-21T12:31:00Z">
        <w:r>
          <w:rPr>
            <w:noProof/>
            <w:webHidden/>
          </w:rPr>
          <w:t>160</w:t>
        </w:r>
        <w:r>
          <w:rPr>
            <w:noProof/>
            <w:webHidden/>
          </w:rPr>
          <w:fldChar w:fldCharType="end"/>
        </w:r>
        <w:r w:rsidRPr="0085132B">
          <w:rPr>
            <w:rStyle w:val="Hyperlink"/>
            <w:noProof/>
          </w:rPr>
          <w:fldChar w:fldCharType="end"/>
        </w:r>
      </w:ins>
    </w:p>
    <w:p w14:paraId="45F9AAA0" w14:textId="05250260" w:rsidR="00CE77CD" w:rsidRDefault="00CE77CD">
      <w:pPr>
        <w:pStyle w:val="TOC3"/>
        <w:tabs>
          <w:tab w:val="right" w:leader="dot" w:pos="9350"/>
        </w:tabs>
        <w:rPr>
          <w:ins w:id="1193" w:author="Laurence Golding" w:date="2020-02-21T12:31:00Z"/>
          <w:rFonts w:asciiTheme="minorHAnsi" w:eastAsiaTheme="minorEastAsia" w:hAnsiTheme="minorHAnsi" w:cstheme="minorBidi"/>
          <w:noProof/>
          <w:sz w:val="22"/>
          <w:szCs w:val="22"/>
        </w:rPr>
      </w:pPr>
      <w:ins w:id="119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"_Toc33181072"</w:instrText>
        </w:r>
        <w:r w:rsidRPr="0085132B">
          <w:rPr>
            <w:rStyle w:val="Hyperlink"/>
            <w:noProof/>
          </w:rPr>
          <w:instrText xml:space="preserve"> </w:instrText>
        </w:r>
        <w:r w:rsidRPr="0085132B">
          <w:rPr>
            <w:rStyle w:val="Hyperlink"/>
            <w:noProof/>
          </w:rPr>
          <w:fldChar w:fldCharType="separate"/>
        </w:r>
        <w:r w:rsidRPr="0085132B">
          <w:rPr>
            <w:rStyle w:val="Hyperlink"/>
            <w:noProof/>
          </w:rPr>
          <w:t>3.45.1 General</w:t>
        </w:r>
        <w:r>
          <w:rPr>
            <w:noProof/>
            <w:webHidden/>
          </w:rPr>
          <w:tab/>
        </w:r>
        <w:r>
          <w:rPr>
            <w:noProof/>
            <w:webHidden/>
          </w:rPr>
          <w:fldChar w:fldCharType="begin"/>
        </w:r>
        <w:r>
          <w:rPr>
            <w:noProof/>
            <w:webHidden/>
          </w:rPr>
          <w:instrText xml:space="preserve"> PAGEREF _Toc33181072 \h </w:instrText>
        </w:r>
      </w:ins>
      <w:r>
        <w:rPr>
          <w:noProof/>
          <w:webHidden/>
        </w:rPr>
      </w:r>
      <w:r>
        <w:rPr>
          <w:noProof/>
          <w:webHidden/>
        </w:rPr>
        <w:fldChar w:fldCharType="separate"/>
      </w:r>
      <w:ins w:id="1195" w:author="Laurence Golding" w:date="2020-02-21T12:31:00Z">
        <w:r>
          <w:rPr>
            <w:noProof/>
            <w:webHidden/>
          </w:rPr>
          <w:t>160</w:t>
        </w:r>
        <w:r>
          <w:rPr>
            <w:noProof/>
            <w:webHidden/>
          </w:rPr>
          <w:fldChar w:fldCharType="end"/>
        </w:r>
        <w:r w:rsidRPr="0085132B">
          <w:rPr>
            <w:rStyle w:val="Hyperlink"/>
            <w:noProof/>
          </w:rPr>
          <w:fldChar w:fldCharType="end"/>
        </w:r>
      </w:ins>
    </w:p>
    <w:p w14:paraId="1613A0D5" w14:textId="6324618D" w:rsidR="00CE77CD" w:rsidRDefault="00CE77CD">
      <w:pPr>
        <w:pStyle w:val="TOC3"/>
        <w:tabs>
          <w:tab w:val="right" w:leader="dot" w:pos="9350"/>
        </w:tabs>
        <w:rPr>
          <w:ins w:id="1196" w:author="Laurence Golding" w:date="2020-02-21T12:31:00Z"/>
          <w:rFonts w:asciiTheme="minorHAnsi" w:eastAsiaTheme="minorEastAsia" w:hAnsiTheme="minorHAnsi" w:cstheme="minorBidi"/>
          <w:noProof/>
          <w:sz w:val="22"/>
          <w:szCs w:val="22"/>
        </w:rPr>
      </w:pPr>
      <w:ins w:id="119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"_Toc33181073"</w:instrText>
        </w:r>
        <w:r w:rsidRPr="0085132B">
          <w:rPr>
            <w:rStyle w:val="Hyperlink"/>
            <w:noProof/>
          </w:rPr>
          <w:instrText xml:space="preserve"> </w:instrText>
        </w:r>
        <w:r w:rsidRPr="0085132B">
          <w:rPr>
            <w:rStyle w:val="Hyperlink"/>
            <w:noProof/>
          </w:rPr>
          <w:fldChar w:fldCharType="separate"/>
        </w:r>
        <w:r w:rsidRPr="0085132B">
          <w:rPr>
            <w:rStyle w:val="Hyperlink"/>
            <w:noProof/>
          </w:rPr>
          <w:t>3.45.2 location property</w:t>
        </w:r>
        <w:r>
          <w:rPr>
            <w:noProof/>
            <w:webHidden/>
          </w:rPr>
          <w:tab/>
        </w:r>
        <w:r>
          <w:rPr>
            <w:noProof/>
            <w:webHidden/>
          </w:rPr>
          <w:fldChar w:fldCharType="begin"/>
        </w:r>
        <w:r>
          <w:rPr>
            <w:noProof/>
            <w:webHidden/>
          </w:rPr>
          <w:instrText xml:space="preserve"> PAGEREF _Toc33181073 \h </w:instrText>
        </w:r>
      </w:ins>
      <w:r>
        <w:rPr>
          <w:noProof/>
          <w:webHidden/>
        </w:rPr>
      </w:r>
      <w:r>
        <w:rPr>
          <w:noProof/>
          <w:webHidden/>
        </w:rPr>
        <w:fldChar w:fldCharType="separate"/>
      </w:r>
      <w:ins w:id="1198" w:author="Laurence Golding" w:date="2020-02-21T12:31:00Z">
        <w:r>
          <w:rPr>
            <w:noProof/>
            <w:webHidden/>
          </w:rPr>
          <w:t>160</w:t>
        </w:r>
        <w:r>
          <w:rPr>
            <w:noProof/>
            <w:webHidden/>
          </w:rPr>
          <w:fldChar w:fldCharType="end"/>
        </w:r>
        <w:r w:rsidRPr="0085132B">
          <w:rPr>
            <w:rStyle w:val="Hyperlink"/>
            <w:noProof/>
          </w:rPr>
          <w:fldChar w:fldCharType="end"/>
        </w:r>
      </w:ins>
    </w:p>
    <w:p w14:paraId="0A0DC3A7" w14:textId="33DE8C7B" w:rsidR="00CE77CD" w:rsidRDefault="00CE77CD">
      <w:pPr>
        <w:pStyle w:val="TOC3"/>
        <w:tabs>
          <w:tab w:val="right" w:leader="dot" w:pos="9350"/>
        </w:tabs>
        <w:rPr>
          <w:ins w:id="1199" w:author="Laurence Golding" w:date="2020-02-21T12:31:00Z"/>
          <w:rFonts w:asciiTheme="minorHAnsi" w:eastAsiaTheme="minorEastAsia" w:hAnsiTheme="minorHAnsi" w:cstheme="minorBidi"/>
          <w:noProof/>
          <w:sz w:val="22"/>
          <w:szCs w:val="22"/>
        </w:rPr>
      </w:pPr>
      <w:ins w:id="120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"_Toc33181074"</w:instrText>
        </w:r>
        <w:r w:rsidRPr="0085132B">
          <w:rPr>
            <w:rStyle w:val="Hyperlink"/>
            <w:noProof/>
          </w:rPr>
          <w:instrText xml:space="preserve"> </w:instrText>
        </w:r>
        <w:r w:rsidRPr="0085132B">
          <w:rPr>
            <w:rStyle w:val="Hyperlink"/>
            <w:noProof/>
          </w:rPr>
          <w:fldChar w:fldCharType="separate"/>
        </w:r>
        <w:r w:rsidRPr="0085132B">
          <w:rPr>
            <w:rStyle w:val="Hyperlink"/>
            <w:noProof/>
          </w:rPr>
          <w:t>3.45.3 module property</w:t>
        </w:r>
        <w:r>
          <w:rPr>
            <w:noProof/>
            <w:webHidden/>
          </w:rPr>
          <w:tab/>
        </w:r>
        <w:r>
          <w:rPr>
            <w:noProof/>
            <w:webHidden/>
          </w:rPr>
          <w:fldChar w:fldCharType="begin"/>
        </w:r>
        <w:r>
          <w:rPr>
            <w:noProof/>
            <w:webHidden/>
          </w:rPr>
          <w:instrText xml:space="preserve"> PAGEREF _Toc33181074 \h </w:instrText>
        </w:r>
      </w:ins>
      <w:r>
        <w:rPr>
          <w:noProof/>
          <w:webHidden/>
        </w:rPr>
      </w:r>
      <w:r>
        <w:rPr>
          <w:noProof/>
          <w:webHidden/>
        </w:rPr>
        <w:fldChar w:fldCharType="separate"/>
      </w:r>
      <w:ins w:id="1201" w:author="Laurence Golding" w:date="2020-02-21T12:31:00Z">
        <w:r>
          <w:rPr>
            <w:noProof/>
            <w:webHidden/>
          </w:rPr>
          <w:t>160</w:t>
        </w:r>
        <w:r>
          <w:rPr>
            <w:noProof/>
            <w:webHidden/>
          </w:rPr>
          <w:fldChar w:fldCharType="end"/>
        </w:r>
        <w:r w:rsidRPr="0085132B">
          <w:rPr>
            <w:rStyle w:val="Hyperlink"/>
            <w:noProof/>
          </w:rPr>
          <w:fldChar w:fldCharType="end"/>
        </w:r>
      </w:ins>
    </w:p>
    <w:p w14:paraId="4D17A0F4" w14:textId="311BD047" w:rsidR="00CE77CD" w:rsidRDefault="00CE77CD">
      <w:pPr>
        <w:pStyle w:val="TOC3"/>
        <w:tabs>
          <w:tab w:val="right" w:leader="dot" w:pos="9350"/>
        </w:tabs>
        <w:rPr>
          <w:ins w:id="1202" w:author="Laurence Golding" w:date="2020-02-21T12:31:00Z"/>
          <w:rFonts w:asciiTheme="minorHAnsi" w:eastAsiaTheme="minorEastAsia" w:hAnsiTheme="minorHAnsi" w:cstheme="minorBidi"/>
          <w:noProof/>
          <w:sz w:val="22"/>
          <w:szCs w:val="22"/>
        </w:rPr>
      </w:pPr>
      <w:ins w:id="120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"_Toc33181075"</w:instrText>
        </w:r>
        <w:r w:rsidRPr="0085132B">
          <w:rPr>
            <w:rStyle w:val="Hyperlink"/>
            <w:noProof/>
          </w:rPr>
          <w:instrText xml:space="preserve"> </w:instrText>
        </w:r>
        <w:r w:rsidRPr="0085132B">
          <w:rPr>
            <w:rStyle w:val="Hyperlink"/>
            <w:noProof/>
          </w:rPr>
          <w:fldChar w:fldCharType="separate"/>
        </w:r>
        <w:r w:rsidRPr="0085132B">
          <w:rPr>
            <w:rStyle w:val="Hyperlink"/>
            <w:noProof/>
          </w:rPr>
          <w:t>3.45.4 threadId property</w:t>
        </w:r>
        <w:r>
          <w:rPr>
            <w:noProof/>
            <w:webHidden/>
          </w:rPr>
          <w:tab/>
        </w:r>
        <w:r>
          <w:rPr>
            <w:noProof/>
            <w:webHidden/>
          </w:rPr>
          <w:fldChar w:fldCharType="begin"/>
        </w:r>
        <w:r>
          <w:rPr>
            <w:noProof/>
            <w:webHidden/>
          </w:rPr>
          <w:instrText xml:space="preserve"> PAGEREF _Toc33181075 \h </w:instrText>
        </w:r>
      </w:ins>
      <w:r>
        <w:rPr>
          <w:noProof/>
          <w:webHidden/>
        </w:rPr>
      </w:r>
      <w:r>
        <w:rPr>
          <w:noProof/>
          <w:webHidden/>
        </w:rPr>
        <w:fldChar w:fldCharType="separate"/>
      </w:r>
      <w:ins w:id="1204" w:author="Laurence Golding" w:date="2020-02-21T12:31:00Z">
        <w:r>
          <w:rPr>
            <w:noProof/>
            <w:webHidden/>
          </w:rPr>
          <w:t>160</w:t>
        </w:r>
        <w:r>
          <w:rPr>
            <w:noProof/>
            <w:webHidden/>
          </w:rPr>
          <w:fldChar w:fldCharType="end"/>
        </w:r>
        <w:r w:rsidRPr="0085132B">
          <w:rPr>
            <w:rStyle w:val="Hyperlink"/>
            <w:noProof/>
          </w:rPr>
          <w:fldChar w:fldCharType="end"/>
        </w:r>
      </w:ins>
    </w:p>
    <w:p w14:paraId="1E868ED4" w14:textId="2689A0F6" w:rsidR="00CE77CD" w:rsidRDefault="00CE77CD">
      <w:pPr>
        <w:pStyle w:val="TOC3"/>
        <w:tabs>
          <w:tab w:val="right" w:leader="dot" w:pos="9350"/>
        </w:tabs>
        <w:rPr>
          <w:ins w:id="1205" w:author="Laurence Golding" w:date="2020-02-21T12:31:00Z"/>
          <w:rFonts w:asciiTheme="minorHAnsi" w:eastAsiaTheme="minorEastAsia" w:hAnsiTheme="minorHAnsi" w:cstheme="minorBidi"/>
          <w:noProof/>
          <w:sz w:val="22"/>
          <w:szCs w:val="22"/>
        </w:rPr>
      </w:pPr>
      <w:ins w:id="120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"_Toc33181076"</w:instrText>
        </w:r>
        <w:r w:rsidRPr="0085132B">
          <w:rPr>
            <w:rStyle w:val="Hyperlink"/>
            <w:noProof/>
          </w:rPr>
          <w:instrText xml:space="preserve"> </w:instrText>
        </w:r>
        <w:r w:rsidRPr="0085132B">
          <w:rPr>
            <w:rStyle w:val="Hyperlink"/>
            <w:noProof/>
          </w:rPr>
          <w:fldChar w:fldCharType="separate"/>
        </w:r>
        <w:r w:rsidRPr="0085132B">
          <w:rPr>
            <w:rStyle w:val="Hyperlink"/>
            <w:noProof/>
          </w:rPr>
          <w:t>3.45.5 parameters property</w:t>
        </w:r>
        <w:r>
          <w:rPr>
            <w:noProof/>
            <w:webHidden/>
          </w:rPr>
          <w:tab/>
        </w:r>
        <w:r>
          <w:rPr>
            <w:noProof/>
            <w:webHidden/>
          </w:rPr>
          <w:fldChar w:fldCharType="begin"/>
        </w:r>
        <w:r>
          <w:rPr>
            <w:noProof/>
            <w:webHidden/>
          </w:rPr>
          <w:instrText xml:space="preserve"> PAGEREF _Toc33181076 \h </w:instrText>
        </w:r>
      </w:ins>
      <w:r>
        <w:rPr>
          <w:noProof/>
          <w:webHidden/>
        </w:rPr>
      </w:r>
      <w:r>
        <w:rPr>
          <w:noProof/>
          <w:webHidden/>
        </w:rPr>
        <w:fldChar w:fldCharType="separate"/>
      </w:r>
      <w:ins w:id="1207" w:author="Laurence Golding" w:date="2020-02-21T12:31:00Z">
        <w:r>
          <w:rPr>
            <w:noProof/>
            <w:webHidden/>
          </w:rPr>
          <w:t>161</w:t>
        </w:r>
        <w:r>
          <w:rPr>
            <w:noProof/>
            <w:webHidden/>
          </w:rPr>
          <w:fldChar w:fldCharType="end"/>
        </w:r>
        <w:r w:rsidRPr="0085132B">
          <w:rPr>
            <w:rStyle w:val="Hyperlink"/>
            <w:noProof/>
          </w:rPr>
          <w:fldChar w:fldCharType="end"/>
        </w:r>
      </w:ins>
    </w:p>
    <w:p w14:paraId="2B221ADB" w14:textId="21CFB7F1" w:rsidR="00CE77CD" w:rsidRDefault="00CE77CD">
      <w:pPr>
        <w:pStyle w:val="TOC2"/>
        <w:tabs>
          <w:tab w:val="right" w:leader="dot" w:pos="9350"/>
        </w:tabs>
        <w:rPr>
          <w:ins w:id="1208" w:author="Laurence Golding" w:date="2020-02-21T12:31:00Z"/>
          <w:rFonts w:asciiTheme="minorHAnsi" w:eastAsiaTheme="minorEastAsia" w:hAnsiTheme="minorHAnsi" w:cstheme="minorBidi"/>
          <w:noProof/>
          <w:sz w:val="22"/>
          <w:szCs w:val="22"/>
        </w:rPr>
      </w:pPr>
      <w:ins w:id="120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"_Toc33181077"</w:instrText>
        </w:r>
        <w:r w:rsidRPr="0085132B">
          <w:rPr>
            <w:rStyle w:val="Hyperlink"/>
            <w:noProof/>
          </w:rPr>
          <w:instrText xml:space="preserve"> </w:instrText>
        </w:r>
        <w:r w:rsidRPr="0085132B">
          <w:rPr>
            <w:rStyle w:val="Hyperlink"/>
            <w:noProof/>
          </w:rPr>
          <w:fldChar w:fldCharType="separate"/>
        </w:r>
        <w:r w:rsidRPr="0085132B">
          <w:rPr>
            <w:rStyle w:val="Hyperlink"/>
            <w:noProof/>
          </w:rPr>
          <w:t>3.46 webRequest object</w:t>
        </w:r>
        <w:r>
          <w:rPr>
            <w:noProof/>
            <w:webHidden/>
          </w:rPr>
          <w:tab/>
        </w:r>
        <w:r>
          <w:rPr>
            <w:noProof/>
            <w:webHidden/>
          </w:rPr>
          <w:fldChar w:fldCharType="begin"/>
        </w:r>
        <w:r>
          <w:rPr>
            <w:noProof/>
            <w:webHidden/>
          </w:rPr>
          <w:instrText xml:space="preserve"> PAGEREF _Toc33181077 \h </w:instrText>
        </w:r>
      </w:ins>
      <w:r>
        <w:rPr>
          <w:noProof/>
          <w:webHidden/>
        </w:rPr>
      </w:r>
      <w:r>
        <w:rPr>
          <w:noProof/>
          <w:webHidden/>
        </w:rPr>
        <w:fldChar w:fldCharType="separate"/>
      </w:r>
      <w:ins w:id="1210" w:author="Laurence Golding" w:date="2020-02-21T12:31:00Z">
        <w:r>
          <w:rPr>
            <w:noProof/>
            <w:webHidden/>
          </w:rPr>
          <w:t>161</w:t>
        </w:r>
        <w:r>
          <w:rPr>
            <w:noProof/>
            <w:webHidden/>
          </w:rPr>
          <w:fldChar w:fldCharType="end"/>
        </w:r>
        <w:r w:rsidRPr="0085132B">
          <w:rPr>
            <w:rStyle w:val="Hyperlink"/>
            <w:noProof/>
          </w:rPr>
          <w:fldChar w:fldCharType="end"/>
        </w:r>
      </w:ins>
    </w:p>
    <w:p w14:paraId="566D141B" w14:textId="49C8CDAF" w:rsidR="00CE77CD" w:rsidRDefault="00CE77CD">
      <w:pPr>
        <w:pStyle w:val="TOC3"/>
        <w:tabs>
          <w:tab w:val="right" w:leader="dot" w:pos="9350"/>
        </w:tabs>
        <w:rPr>
          <w:ins w:id="1211" w:author="Laurence Golding" w:date="2020-02-21T12:31:00Z"/>
          <w:rFonts w:asciiTheme="minorHAnsi" w:eastAsiaTheme="minorEastAsia" w:hAnsiTheme="minorHAnsi" w:cstheme="minorBidi"/>
          <w:noProof/>
          <w:sz w:val="22"/>
          <w:szCs w:val="22"/>
        </w:rPr>
      </w:pPr>
      <w:ins w:id="121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"_Toc33181078"</w:instrText>
        </w:r>
        <w:r w:rsidRPr="0085132B">
          <w:rPr>
            <w:rStyle w:val="Hyperlink"/>
            <w:noProof/>
          </w:rPr>
          <w:instrText xml:space="preserve"> </w:instrText>
        </w:r>
        <w:r w:rsidRPr="0085132B">
          <w:rPr>
            <w:rStyle w:val="Hyperlink"/>
            <w:noProof/>
          </w:rPr>
          <w:fldChar w:fldCharType="separate"/>
        </w:r>
        <w:r w:rsidRPr="0085132B">
          <w:rPr>
            <w:rStyle w:val="Hyperlink"/>
            <w:noProof/>
          </w:rPr>
          <w:t>3.46.1 General</w:t>
        </w:r>
        <w:r>
          <w:rPr>
            <w:noProof/>
            <w:webHidden/>
          </w:rPr>
          <w:tab/>
        </w:r>
        <w:r>
          <w:rPr>
            <w:noProof/>
            <w:webHidden/>
          </w:rPr>
          <w:fldChar w:fldCharType="begin"/>
        </w:r>
        <w:r>
          <w:rPr>
            <w:noProof/>
            <w:webHidden/>
          </w:rPr>
          <w:instrText xml:space="preserve"> PAGEREF _Toc33181078 \h </w:instrText>
        </w:r>
      </w:ins>
      <w:r>
        <w:rPr>
          <w:noProof/>
          <w:webHidden/>
        </w:rPr>
      </w:r>
      <w:r>
        <w:rPr>
          <w:noProof/>
          <w:webHidden/>
        </w:rPr>
        <w:fldChar w:fldCharType="separate"/>
      </w:r>
      <w:ins w:id="1213" w:author="Laurence Golding" w:date="2020-02-21T12:31:00Z">
        <w:r>
          <w:rPr>
            <w:noProof/>
            <w:webHidden/>
          </w:rPr>
          <w:t>161</w:t>
        </w:r>
        <w:r>
          <w:rPr>
            <w:noProof/>
            <w:webHidden/>
          </w:rPr>
          <w:fldChar w:fldCharType="end"/>
        </w:r>
        <w:r w:rsidRPr="0085132B">
          <w:rPr>
            <w:rStyle w:val="Hyperlink"/>
            <w:noProof/>
          </w:rPr>
          <w:fldChar w:fldCharType="end"/>
        </w:r>
      </w:ins>
    </w:p>
    <w:p w14:paraId="31A933C4" w14:textId="7A5901E9" w:rsidR="00CE77CD" w:rsidRDefault="00CE77CD">
      <w:pPr>
        <w:pStyle w:val="TOC3"/>
        <w:tabs>
          <w:tab w:val="right" w:leader="dot" w:pos="9350"/>
        </w:tabs>
        <w:rPr>
          <w:ins w:id="1214" w:author="Laurence Golding" w:date="2020-02-21T12:31:00Z"/>
          <w:rFonts w:asciiTheme="minorHAnsi" w:eastAsiaTheme="minorEastAsia" w:hAnsiTheme="minorHAnsi" w:cstheme="minorBidi"/>
          <w:noProof/>
          <w:sz w:val="22"/>
          <w:szCs w:val="22"/>
        </w:rPr>
      </w:pPr>
      <w:ins w:id="121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"_Toc33181079"</w:instrText>
        </w:r>
        <w:r w:rsidRPr="0085132B">
          <w:rPr>
            <w:rStyle w:val="Hyperlink"/>
            <w:noProof/>
          </w:rPr>
          <w:instrText xml:space="preserve"> </w:instrText>
        </w:r>
        <w:r w:rsidRPr="0085132B">
          <w:rPr>
            <w:rStyle w:val="Hyperlink"/>
            <w:noProof/>
          </w:rPr>
          <w:fldChar w:fldCharType="separate"/>
        </w:r>
        <w:r w:rsidRPr="0085132B">
          <w:rPr>
            <w:rStyle w:val="Hyperlink"/>
            <w:noProof/>
          </w:rPr>
          <w:t>3.46.2 index property</w:t>
        </w:r>
        <w:r>
          <w:rPr>
            <w:noProof/>
            <w:webHidden/>
          </w:rPr>
          <w:tab/>
        </w:r>
        <w:r>
          <w:rPr>
            <w:noProof/>
            <w:webHidden/>
          </w:rPr>
          <w:fldChar w:fldCharType="begin"/>
        </w:r>
        <w:r>
          <w:rPr>
            <w:noProof/>
            <w:webHidden/>
          </w:rPr>
          <w:instrText xml:space="preserve"> PAGEREF _Toc33181079 \h </w:instrText>
        </w:r>
      </w:ins>
      <w:r>
        <w:rPr>
          <w:noProof/>
          <w:webHidden/>
        </w:rPr>
      </w:r>
      <w:r>
        <w:rPr>
          <w:noProof/>
          <w:webHidden/>
        </w:rPr>
        <w:fldChar w:fldCharType="separate"/>
      </w:r>
      <w:ins w:id="1216" w:author="Laurence Golding" w:date="2020-02-21T12:31:00Z">
        <w:r>
          <w:rPr>
            <w:noProof/>
            <w:webHidden/>
          </w:rPr>
          <w:t>161</w:t>
        </w:r>
        <w:r>
          <w:rPr>
            <w:noProof/>
            <w:webHidden/>
          </w:rPr>
          <w:fldChar w:fldCharType="end"/>
        </w:r>
        <w:r w:rsidRPr="0085132B">
          <w:rPr>
            <w:rStyle w:val="Hyperlink"/>
            <w:noProof/>
          </w:rPr>
          <w:fldChar w:fldCharType="end"/>
        </w:r>
      </w:ins>
    </w:p>
    <w:p w14:paraId="4333A585" w14:textId="6BAE18FD" w:rsidR="00CE77CD" w:rsidRDefault="00CE77CD">
      <w:pPr>
        <w:pStyle w:val="TOC3"/>
        <w:tabs>
          <w:tab w:val="right" w:leader="dot" w:pos="9350"/>
        </w:tabs>
        <w:rPr>
          <w:ins w:id="1217" w:author="Laurence Golding" w:date="2020-02-21T12:31:00Z"/>
          <w:rFonts w:asciiTheme="minorHAnsi" w:eastAsiaTheme="minorEastAsia" w:hAnsiTheme="minorHAnsi" w:cstheme="minorBidi"/>
          <w:noProof/>
          <w:sz w:val="22"/>
          <w:szCs w:val="22"/>
        </w:rPr>
      </w:pPr>
      <w:ins w:id="1218" w:author="Laurence Golding" w:date="2020-02-21T12:31:00Z">
        <w:r w:rsidRPr="0085132B">
          <w:rPr>
            <w:rStyle w:val="Hyperlink"/>
            <w:noProof/>
          </w:rPr>
          <w:lastRenderedPageBreak/>
          <w:fldChar w:fldCharType="begin"/>
        </w:r>
        <w:r w:rsidRPr="0085132B">
          <w:rPr>
            <w:rStyle w:val="Hyperlink"/>
            <w:noProof/>
          </w:rPr>
          <w:instrText xml:space="preserve"> </w:instrText>
        </w:r>
        <w:r>
          <w:rPr>
            <w:noProof/>
          </w:rPr>
          <w:instrText>HYPERLINK \l "_Toc33181080"</w:instrText>
        </w:r>
        <w:r w:rsidRPr="0085132B">
          <w:rPr>
            <w:rStyle w:val="Hyperlink"/>
            <w:noProof/>
          </w:rPr>
          <w:instrText xml:space="preserve"> </w:instrText>
        </w:r>
        <w:r w:rsidRPr="0085132B">
          <w:rPr>
            <w:rStyle w:val="Hyperlink"/>
            <w:noProof/>
          </w:rPr>
          <w:fldChar w:fldCharType="separate"/>
        </w:r>
        <w:r w:rsidRPr="0085132B">
          <w:rPr>
            <w:rStyle w:val="Hyperlink"/>
            <w:noProof/>
          </w:rPr>
          <w:t>3.46.3 protocol property</w:t>
        </w:r>
        <w:r>
          <w:rPr>
            <w:noProof/>
            <w:webHidden/>
          </w:rPr>
          <w:tab/>
        </w:r>
        <w:r>
          <w:rPr>
            <w:noProof/>
            <w:webHidden/>
          </w:rPr>
          <w:fldChar w:fldCharType="begin"/>
        </w:r>
        <w:r>
          <w:rPr>
            <w:noProof/>
            <w:webHidden/>
          </w:rPr>
          <w:instrText xml:space="preserve"> PAGEREF _Toc33181080 \h </w:instrText>
        </w:r>
      </w:ins>
      <w:r>
        <w:rPr>
          <w:noProof/>
          <w:webHidden/>
        </w:rPr>
      </w:r>
      <w:r>
        <w:rPr>
          <w:noProof/>
          <w:webHidden/>
        </w:rPr>
        <w:fldChar w:fldCharType="separate"/>
      </w:r>
      <w:ins w:id="1219" w:author="Laurence Golding" w:date="2020-02-21T12:31:00Z">
        <w:r>
          <w:rPr>
            <w:noProof/>
            <w:webHidden/>
          </w:rPr>
          <w:t>161</w:t>
        </w:r>
        <w:r>
          <w:rPr>
            <w:noProof/>
            <w:webHidden/>
          </w:rPr>
          <w:fldChar w:fldCharType="end"/>
        </w:r>
        <w:r w:rsidRPr="0085132B">
          <w:rPr>
            <w:rStyle w:val="Hyperlink"/>
            <w:noProof/>
          </w:rPr>
          <w:fldChar w:fldCharType="end"/>
        </w:r>
      </w:ins>
    </w:p>
    <w:p w14:paraId="2F61A573" w14:textId="32DD3965" w:rsidR="00CE77CD" w:rsidRDefault="00CE77CD">
      <w:pPr>
        <w:pStyle w:val="TOC3"/>
        <w:tabs>
          <w:tab w:val="right" w:leader="dot" w:pos="9350"/>
        </w:tabs>
        <w:rPr>
          <w:ins w:id="1220" w:author="Laurence Golding" w:date="2020-02-21T12:31:00Z"/>
          <w:rFonts w:asciiTheme="minorHAnsi" w:eastAsiaTheme="minorEastAsia" w:hAnsiTheme="minorHAnsi" w:cstheme="minorBidi"/>
          <w:noProof/>
          <w:sz w:val="22"/>
          <w:szCs w:val="22"/>
        </w:rPr>
      </w:pPr>
      <w:ins w:id="122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"_Toc33181081"</w:instrText>
        </w:r>
        <w:r w:rsidRPr="0085132B">
          <w:rPr>
            <w:rStyle w:val="Hyperlink"/>
            <w:noProof/>
          </w:rPr>
          <w:instrText xml:space="preserve"> </w:instrText>
        </w:r>
        <w:r w:rsidRPr="0085132B">
          <w:rPr>
            <w:rStyle w:val="Hyperlink"/>
            <w:noProof/>
          </w:rPr>
          <w:fldChar w:fldCharType="separate"/>
        </w:r>
        <w:r w:rsidRPr="0085132B">
          <w:rPr>
            <w:rStyle w:val="Hyperlink"/>
            <w:noProof/>
          </w:rPr>
          <w:t>3.46.4 version property</w:t>
        </w:r>
        <w:r>
          <w:rPr>
            <w:noProof/>
            <w:webHidden/>
          </w:rPr>
          <w:tab/>
        </w:r>
        <w:r>
          <w:rPr>
            <w:noProof/>
            <w:webHidden/>
          </w:rPr>
          <w:fldChar w:fldCharType="begin"/>
        </w:r>
        <w:r>
          <w:rPr>
            <w:noProof/>
            <w:webHidden/>
          </w:rPr>
          <w:instrText xml:space="preserve"> PAGEREF _Toc33181081 \h </w:instrText>
        </w:r>
      </w:ins>
      <w:r>
        <w:rPr>
          <w:noProof/>
          <w:webHidden/>
        </w:rPr>
      </w:r>
      <w:r>
        <w:rPr>
          <w:noProof/>
          <w:webHidden/>
        </w:rPr>
        <w:fldChar w:fldCharType="separate"/>
      </w:r>
      <w:ins w:id="1222" w:author="Laurence Golding" w:date="2020-02-21T12:31:00Z">
        <w:r>
          <w:rPr>
            <w:noProof/>
            <w:webHidden/>
          </w:rPr>
          <w:t>161</w:t>
        </w:r>
        <w:r>
          <w:rPr>
            <w:noProof/>
            <w:webHidden/>
          </w:rPr>
          <w:fldChar w:fldCharType="end"/>
        </w:r>
        <w:r w:rsidRPr="0085132B">
          <w:rPr>
            <w:rStyle w:val="Hyperlink"/>
            <w:noProof/>
          </w:rPr>
          <w:fldChar w:fldCharType="end"/>
        </w:r>
      </w:ins>
    </w:p>
    <w:p w14:paraId="50150737" w14:textId="5E4FCDC2" w:rsidR="00CE77CD" w:rsidRDefault="00CE77CD">
      <w:pPr>
        <w:pStyle w:val="TOC3"/>
        <w:tabs>
          <w:tab w:val="right" w:leader="dot" w:pos="9350"/>
        </w:tabs>
        <w:rPr>
          <w:ins w:id="1223" w:author="Laurence Golding" w:date="2020-02-21T12:31:00Z"/>
          <w:rFonts w:asciiTheme="minorHAnsi" w:eastAsiaTheme="minorEastAsia" w:hAnsiTheme="minorHAnsi" w:cstheme="minorBidi"/>
          <w:noProof/>
          <w:sz w:val="22"/>
          <w:szCs w:val="22"/>
        </w:rPr>
      </w:pPr>
      <w:ins w:id="122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"_Toc33181082"</w:instrText>
        </w:r>
        <w:r w:rsidRPr="0085132B">
          <w:rPr>
            <w:rStyle w:val="Hyperlink"/>
            <w:noProof/>
          </w:rPr>
          <w:instrText xml:space="preserve"> </w:instrText>
        </w:r>
        <w:r w:rsidRPr="0085132B">
          <w:rPr>
            <w:rStyle w:val="Hyperlink"/>
            <w:noProof/>
          </w:rPr>
          <w:fldChar w:fldCharType="separate"/>
        </w:r>
        <w:r w:rsidRPr="0085132B">
          <w:rPr>
            <w:rStyle w:val="Hyperlink"/>
            <w:noProof/>
          </w:rPr>
          <w:t>3.46.5 target property</w:t>
        </w:r>
        <w:r>
          <w:rPr>
            <w:noProof/>
            <w:webHidden/>
          </w:rPr>
          <w:tab/>
        </w:r>
        <w:r>
          <w:rPr>
            <w:noProof/>
            <w:webHidden/>
          </w:rPr>
          <w:fldChar w:fldCharType="begin"/>
        </w:r>
        <w:r>
          <w:rPr>
            <w:noProof/>
            <w:webHidden/>
          </w:rPr>
          <w:instrText xml:space="preserve"> PAGEREF _Toc33181082 \h </w:instrText>
        </w:r>
      </w:ins>
      <w:r>
        <w:rPr>
          <w:noProof/>
          <w:webHidden/>
        </w:rPr>
      </w:r>
      <w:r>
        <w:rPr>
          <w:noProof/>
          <w:webHidden/>
        </w:rPr>
        <w:fldChar w:fldCharType="separate"/>
      </w:r>
      <w:ins w:id="1225" w:author="Laurence Golding" w:date="2020-02-21T12:31:00Z">
        <w:r>
          <w:rPr>
            <w:noProof/>
            <w:webHidden/>
          </w:rPr>
          <w:t>162</w:t>
        </w:r>
        <w:r>
          <w:rPr>
            <w:noProof/>
            <w:webHidden/>
          </w:rPr>
          <w:fldChar w:fldCharType="end"/>
        </w:r>
        <w:r w:rsidRPr="0085132B">
          <w:rPr>
            <w:rStyle w:val="Hyperlink"/>
            <w:noProof/>
          </w:rPr>
          <w:fldChar w:fldCharType="end"/>
        </w:r>
      </w:ins>
    </w:p>
    <w:p w14:paraId="51C2AC09" w14:textId="35F1FB0B" w:rsidR="00CE77CD" w:rsidRDefault="00CE77CD">
      <w:pPr>
        <w:pStyle w:val="TOC3"/>
        <w:tabs>
          <w:tab w:val="right" w:leader="dot" w:pos="9350"/>
        </w:tabs>
        <w:rPr>
          <w:ins w:id="1226" w:author="Laurence Golding" w:date="2020-02-21T12:31:00Z"/>
          <w:rFonts w:asciiTheme="minorHAnsi" w:eastAsiaTheme="minorEastAsia" w:hAnsiTheme="minorHAnsi" w:cstheme="minorBidi"/>
          <w:noProof/>
          <w:sz w:val="22"/>
          <w:szCs w:val="22"/>
        </w:rPr>
      </w:pPr>
      <w:ins w:id="122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"_Toc33181083"</w:instrText>
        </w:r>
        <w:r w:rsidRPr="0085132B">
          <w:rPr>
            <w:rStyle w:val="Hyperlink"/>
            <w:noProof/>
          </w:rPr>
          <w:instrText xml:space="preserve"> </w:instrText>
        </w:r>
        <w:r w:rsidRPr="0085132B">
          <w:rPr>
            <w:rStyle w:val="Hyperlink"/>
            <w:noProof/>
          </w:rPr>
          <w:fldChar w:fldCharType="separate"/>
        </w:r>
        <w:r w:rsidRPr="0085132B">
          <w:rPr>
            <w:rStyle w:val="Hyperlink"/>
            <w:noProof/>
          </w:rPr>
          <w:t>3.46.6 method property</w:t>
        </w:r>
        <w:r>
          <w:rPr>
            <w:noProof/>
            <w:webHidden/>
          </w:rPr>
          <w:tab/>
        </w:r>
        <w:r>
          <w:rPr>
            <w:noProof/>
            <w:webHidden/>
          </w:rPr>
          <w:fldChar w:fldCharType="begin"/>
        </w:r>
        <w:r>
          <w:rPr>
            <w:noProof/>
            <w:webHidden/>
          </w:rPr>
          <w:instrText xml:space="preserve"> PAGEREF _Toc33181083 \h </w:instrText>
        </w:r>
      </w:ins>
      <w:r>
        <w:rPr>
          <w:noProof/>
          <w:webHidden/>
        </w:rPr>
      </w:r>
      <w:r>
        <w:rPr>
          <w:noProof/>
          <w:webHidden/>
        </w:rPr>
        <w:fldChar w:fldCharType="separate"/>
      </w:r>
      <w:ins w:id="1228" w:author="Laurence Golding" w:date="2020-02-21T12:31:00Z">
        <w:r>
          <w:rPr>
            <w:noProof/>
            <w:webHidden/>
          </w:rPr>
          <w:t>162</w:t>
        </w:r>
        <w:r>
          <w:rPr>
            <w:noProof/>
            <w:webHidden/>
          </w:rPr>
          <w:fldChar w:fldCharType="end"/>
        </w:r>
        <w:r w:rsidRPr="0085132B">
          <w:rPr>
            <w:rStyle w:val="Hyperlink"/>
            <w:noProof/>
          </w:rPr>
          <w:fldChar w:fldCharType="end"/>
        </w:r>
      </w:ins>
    </w:p>
    <w:p w14:paraId="344EB40E" w14:textId="72290CFA" w:rsidR="00CE77CD" w:rsidRDefault="00CE77CD">
      <w:pPr>
        <w:pStyle w:val="TOC3"/>
        <w:tabs>
          <w:tab w:val="right" w:leader="dot" w:pos="9350"/>
        </w:tabs>
        <w:rPr>
          <w:ins w:id="1229" w:author="Laurence Golding" w:date="2020-02-21T12:31:00Z"/>
          <w:rFonts w:asciiTheme="minorHAnsi" w:eastAsiaTheme="minorEastAsia" w:hAnsiTheme="minorHAnsi" w:cstheme="minorBidi"/>
          <w:noProof/>
          <w:sz w:val="22"/>
          <w:szCs w:val="22"/>
        </w:rPr>
      </w:pPr>
      <w:ins w:id="123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"_Toc33181084"</w:instrText>
        </w:r>
        <w:r w:rsidRPr="0085132B">
          <w:rPr>
            <w:rStyle w:val="Hyperlink"/>
            <w:noProof/>
          </w:rPr>
          <w:instrText xml:space="preserve"> </w:instrText>
        </w:r>
        <w:r w:rsidRPr="0085132B">
          <w:rPr>
            <w:rStyle w:val="Hyperlink"/>
            <w:noProof/>
          </w:rPr>
          <w:fldChar w:fldCharType="separate"/>
        </w:r>
        <w:r w:rsidRPr="0085132B">
          <w:rPr>
            <w:rStyle w:val="Hyperlink"/>
            <w:noProof/>
          </w:rPr>
          <w:t>3.46.7 headers property</w:t>
        </w:r>
        <w:r>
          <w:rPr>
            <w:noProof/>
            <w:webHidden/>
          </w:rPr>
          <w:tab/>
        </w:r>
        <w:r>
          <w:rPr>
            <w:noProof/>
            <w:webHidden/>
          </w:rPr>
          <w:fldChar w:fldCharType="begin"/>
        </w:r>
        <w:r>
          <w:rPr>
            <w:noProof/>
            <w:webHidden/>
          </w:rPr>
          <w:instrText xml:space="preserve"> PAGEREF _Toc33181084 \h </w:instrText>
        </w:r>
      </w:ins>
      <w:r>
        <w:rPr>
          <w:noProof/>
          <w:webHidden/>
        </w:rPr>
      </w:r>
      <w:r>
        <w:rPr>
          <w:noProof/>
          <w:webHidden/>
        </w:rPr>
        <w:fldChar w:fldCharType="separate"/>
      </w:r>
      <w:ins w:id="1231" w:author="Laurence Golding" w:date="2020-02-21T12:31:00Z">
        <w:r>
          <w:rPr>
            <w:noProof/>
            <w:webHidden/>
          </w:rPr>
          <w:t>162</w:t>
        </w:r>
        <w:r>
          <w:rPr>
            <w:noProof/>
            <w:webHidden/>
          </w:rPr>
          <w:fldChar w:fldCharType="end"/>
        </w:r>
        <w:r w:rsidRPr="0085132B">
          <w:rPr>
            <w:rStyle w:val="Hyperlink"/>
            <w:noProof/>
          </w:rPr>
          <w:fldChar w:fldCharType="end"/>
        </w:r>
      </w:ins>
    </w:p>
    <w:p w14:paraId="4A5E4E4F" w14:textId="3697CDDF" w:rsidR="00CE77CD" w:rsidRDefault="00CE77CD">
      <w:pPr>
        <w:pStyle w:val="TOC3"/>
        <w:tabs>
          <w:tab w:val="right" w:leader="dot" w:pos="9350"/>
        </w:tabs>
        <w:rPr>
          <w:ins w:id="1232" w:author="Laurence Golding" w:date="2020-02-21T12:31:00Z"/>
          <w:rFonts w:asciiTheme="minorHAnsi" w:eastAsiaTheme="minorEastAsia" w:hAnsiTheme="minorHAnsi" w:cstheme="minorBidi"/>
          <w:noProof/>
          <w:sz w:val="22"/>
          <w:szCs w:val="22"/>
        </w:rPr>
      </w:pPr>
      <w:ins w:id="123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"_Toc33181085"</w:instrText>
        </w:r>
        <w:r w:rsidRPr="0085132B">
          <w:rPr>
            <w:rStyle w:val="Hyperlink"/>
            <w:noProof/>
          </w:rPr>
          <w:instrText xml:space="preserve"> </w:instrText>
        </w:r>
        <w:r w:rsidRPr="0085132B">
          <w:rPr>
            <w:rStyle w:val="Hyperlink"/>
            <w:noProof/>
          </w:rPr>
          <w:fldChar w:fldCharType="separate"/>
        </w:r>
        <w:r w:rsidRPr="0085132B">
          <w:rPr>
            <w:rStyle w:val="Hyperlink"/>
            <w:noProof/>
          </w:rPr>
          <w:t>3.46.8 parameters property</w:t>
        </w:r>
        <w:r>
          <w:rPr>
            <w:noProof/>
            <w:webHidden/>
          </w:rPr>
          <w:tab/>
        </w:r>
        <w:r>
          <w:rPr>
            <w:noProof/>
            <w:webHidden/>
          </w:rPr>
          <w:fldChar w:fldCharType="begin"/>
        </w:r>
        <w:r>
          <w:rPr>
            <w:noProof/>
            <w:webHidden/>
          </w:rPr>
          <w:instrText xml:space="preserve"> PAGEREF _Toc33181085 \h </w:instrText>
        </w:r>
      </w:ins>
      <w:r>
        <w:rPr>
          <w:noProof/>
          <w:webHidden/>
        </w:rPr>
      </w:r>
      <w:r>
        <w:rPr>
          <w:noProof/>
          <w:webHidden/>
        </w:rPr>
        <w:fldChar w:fldCharType="separate"/>
      </w:r>
      <w:ins w:id="1234" w:author="Laurence Golding" w:date="2020-02-21T12:31:00Z">
        <w:r>
          <w:rPr>
            <w:noProof/>
            <w:webHidden/>
          </w:rPr>
          <w:t>162</w:t>
        </w:r>
        <w:r>
          <w:rPr>
            <w:noProof/>
            <w:webHidden/>
          </w:rPr>
          <w:fldChar w:fldCharType="end"/>
        </w:r>
        <w:r w:rsidRPr="0085132B">
          <w:rPr>
            <w:rStyle w:val="Hyperlink"/>
            <w:noProof/>
          </w:rPr>
          <w:fldChar w:fldCharType="end"/>
        </w:r>
      </w:ins>
    </w:p>
    <w:p w14:paraId="1EEF02A5" w14:textId="209BE66D" w:rsidR="00CE77CD" w:rsidRDefault="00CE77CD">
      <w:pPr>
        <w:pStyle w:val="TOC3"/>
        <w:tabs>
          <w:tab w:val="right" w:leader="dot" w:pos="9350"/>
        </w:tabs>
        <w:rPr>
          <w:ins w:id="1235" w:author="Laurence Golding" w:date="2020-02-21T12:31:00Z"/>
          <w:rFonts w:asciiTheme="minorHAnsi" w:eastAsiaTheme="minorEastAsia" w:hAnsiTheme="minorHAnsi" w:cstheme="minorBidi"/>
          <w:noProof/>
          <w:sz w:val="22"/>
          <w:szCs w:val="22"/>
        </w:rPr>
      </w:pPr>
      <w:ins w:id="123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"_Toc33181086"</w:instrText>
        </w:r>
        <w:r w:rsidRPr="0085132B">
          <w:rPr>
            <w:rStyle w:val="Hyperlink"/>
            <w:noProof/>
          </w:rPr>
          <w:instrText xml:space="preserve"> </w:instrText>
        </w:r>
        <w:r w:rsidRPr="0085132B">
          <w:rPr>
            <w:rStyle w:val="Hyperlink"/>
            <w:noProof/>
          </w:rPr>
          <w:fldChar w:fldCharType="separate"/>
        </w:r>
        <w:r w:rsidRPr="0085132B">
          <w:rPr>
            <w:rStyle w:val="Hyperlink"/>
            <w:noProof/>
          </w:rPr>
          <w:t>3.46.9 body property</w:t>
        </w:r>
        <w:r>
          <w:rPr>
            <w:noProof/>
            <w:webHidden/>
          </w:rPr>
          <w:tab/>
        </w:r>
        <w:r>
          <w:rPr>
            <w:noProof/>
            <w:webHidden/>
          </w:rPr>
          <w:fldChar w:fldCharType="begin"/>
        </w:r>
        <w:r>
          <w:rPr>
            <w:noProof/>
            <w:webHidden/>
          </w:rPr>
          <w:instrText xml:space="preserve"> PAGEREF _Toc33181086 \h </w:instrText>
        </w:r>
      </w:ins>
      <w:r>
        <w:rPr>
          <w:noProof/>
          <w:webHidden/>
        </w:rPr>
      </w:r>
      <w:r>
        <w:rPr>
          <w:noProof/>
          <w:webHidden/>
        </w:rPr>
        <w:fldChar w:fldCharType="separate"/>
      </w:r>
      <w:ins w:id="1237" w:author="Laurence Golding" w:date="2020-02-21T12:31:00Z">
        <w:r>
          <w:rPr>
            <w:noProof/>
            <w:webHidden/>
          </w:rPr>
          <w:t>162</w:t>
        </w:r>
        <w:r>
          <w:rPr>
            <w:noProof/>
            <w:webHidden/>
          </w:rPr>
          <w:fldChar w:fldCharType="end"/>
        </w:r>
        <w:r w:rsidRPr="0085132B">
          <w:rPr>
            <w:rStyle w:val="Hyperlink"/>
            <w:noProof/>
          </w:rPr>
          <w:fldChar w:fldCharType="end"/>
        </w:r>
      </w:ins>
    </w:p>
    <w:p w14:paraId="52453487" w14:textId="67D0D608" w:rsidR="00CE77CD" w:rsidRDefault="00CE77CD">
      <w:pPr>
        <w:pStyle w:val="TOC2"/>
        <w:tabs>
          <w:tab w:val="right" w:leader="dot" w:pos="9350"/>
        </w:tabs>
        <w:rPr>
          <w:ins w:id="1238" w:author="Laurence Golding" w:date="2020-02-21T12:31:00Z"/>
          <w:rFonts w:asciiTheme="minorHAnsi" w:eastAsiaTheme="minorEastAsia" w:hAnsiTheme="minorHAnsi" w:cstheme="minorBidi"/>
          <w:noProof/>
          <w:sz w:val="22"/>
          <w:szCs w:val="22"/>
        </w:rPr>
      </w:pPr>
      <w:ins w:id="123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"_Toc33181087"</w:instrText>
        </w:r>
        <w:r w:rsidRPr="0085132B">
          <w:rPr>
            <w:rStyle w:val="Hyperlink"/>
            <w:noProof/>
          </w:rPr>
          <w:instrText xml:space="preserve"> </w:instrText>
        </w:r>
        <w:r w:rsidRPr="0085132B">
          <w:rPr>
            <w:rStyle w:val="Hyperlink"/>
            <w:noProof/>
          </w:rPr>
          <w:fldChar w:fldCharType="separate"/>
        </w:r>
        <w:r w:rsidRPr="0085132B">
          <w:rPr>
            <w:rStyle w:val="Hyperlink"/>
            <w:noProof/>
          </w:rPr>
          <w:t>3.47 webResponse object</w:t>
        </w:r>
        <w:r>
          <w:rPr>
            <w:noProof/>
            <w:webHidden/>
          </w:rPr>
          <w:tab/>
        </w:r>
        <w:r>
          <w:rPr>
            <w:noProof/>
            <w:webHidden/>
          </w:rPr>
          <w:fldChar w:fldCharType="begin"/>
        </w:r>
        <w:r>
          <w:rPr>
            <w:noProof/>
            <w:webHidden/>
          </w:rPr>
          <w:instrText xml:space="preserve"> PAGEREF _Toc33181087 \h </w:instrText>
        </w:r>
      </w:ins>
      <w:r>
        <w:rPr>
          <w:noProof/>
          <w:webHidden/>
        </w:rPr>
      </w:r>
      <w:r>
        <w:rPr>
          <w:noProof/>
          <w:webHidden/>
        </w:rPr>
        <w:fldChar w:fldCharType="separate"/>
      </w:r>
      <w:ins w:id="1240" w:author="Laurence Golding" w:date="2020-02-21T12:31:00Z">
        <w:r>
          <w:rPr>
            <w:noProof/>
            <w:webHidden/>
          </w:rPr>
          <w:t>162</w:t>
        </w:r>
        <w:r>
          <w:rPr>
            <w:noProof/>
            <w:webHidden/>
          </w:rPr>
          <w:fldChar w:fldCharType="end"/>
        </w:r>
        <w:r w:rsidRPr="0085132B">
          <w:rPr>
            <w:rStyle w:val="Hyperlink"/>
            <w:noProof/>
          </w:rPr>
          <w:fldChar w:fldCharType="end"/>
        </w:r>
      </w:ins>
    </w:p>
    <w:p w14:paraId="43FD0EE9" w14:textId="08E9D702" w:rsidR="00CE77CD" w:rsidRDefault="00CE77CD">
      <w:pPr>
        <w:pStyle w:val="TOC3"/>
        <w:tabs>
          <w:tab w:val="right" w:leader="dot" w:pos="9350"/>
        </w:tabs>
        <w:rPr>
          <w:ins w:id="1241" w:author="Laurence Golding" w:date="2020-02-21T12:31:00Z"/>
          <w:rFonts w:asciiTheme="minorHAnsi" w:eastAsiaTheme="minorEastAsia" w:hAnsiTheme="minorHAnsi" w:cstheme="minorBidi"/>
          <w:noProof/>
          <w:sz w:val="22"/>
          <w:szCs w:val="22"/>
        </w:rPr>
      </w:pPr>
      <w:ins w:id="124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"_Toc33181088"</w:instrText>
        </w:r>
        <w:r w:rsidRPr="0085132B">
          <w:rPr>
            <w:rStyle w:val="Hyperlink"/>
            <w:noProof/>
          </w:rPr>
          <w:instrText xml:space="preserve"> </w:instrText>
        </w:r>
        <w:r w:rsidRPr="0085132B">
          <w:rPr>
            <w:rStyle w:val="Hyperlink"/>
            <w:noProof/>
          </w:rPr>
          <w:fldChar w:fldCharType="separate"/>
        </w:r>
        <w:r w:rsidRPr="0085132B">
          <w:rPr>
            <w:rStyle w:val="Hyperlink"/>
            <w:noProof/>
          </w:rPr>
          <w:t>3.47.1 General</w:t>
        </w:r>
        <w:r>
          <w:rPr>
            <w:noProof/>
            <w:webHidden/>
          </w:rPr>
          <w:tab/>
        </w:r>
        <w:r>
          <w:rPr>
            <w:noProof/>
            <w:webHidden/>
          </w:rPr>
          <w:fldChar w:fldCharType="begin"/>
        </w:r>
        <w:r>
          <w:rPr>
            <w:noProof/>
            <w:webHidden/>
          </w:rPr>
          <w:instrText xml:space="preserve"> PAGEREF _Toc33181088 \h </w:instrText>
        </w:r>
      </w:ins>
      <w:r>
        <w:rPr>
          <w:noProof/>
          <w:webHidden/>
        </w:rPr>
      </w:r>
      <w:r>
        <w:rPr>
          <w:noProof/>
          <w:webHidden/>
        </w:rPr>
        <w:fldChar w:fldCharType="separate"/>
      </w:r>
      <w:ins w:id="1243" w:author="Laurence Golding" w:date="2020-02-21T12:31:00Z">
        <w:r>
          <w:rPr>
            <w:noProof/>
            <w:webHidden/>
          </w:rPr>
          <w:t>162</w:t>
        </w:r>
        <w:r>
          <w:rPr>
            <w:noProof/>
            <w:webHidden/>
          </w:rPr>
          <w:fldChar w:fldCharType="end"/>
        </w:r>
        <w:r w:rsidRPr="0085132B">
          <w:rPr>
            <w:rStyle w:val="Hyperlink"/>
            <w:noProof/>
          </w:rPr>
          <w:fldChar w:fldCharType="end"/>
        </w:r>
      </w:ins>
    </w:p>
    <w:p w14:paraId="5E31E1C0" w14:textId="1334E551" w:rsidR="00CE77CD" w:rsidRDefault="00CE77CD">
      <w:pPr>
        <w:pStyle w:val="TOC3"/>
        <w:tabs>
          <w:tab w:val="right" w:leader="dot" w:pos="9350"/>
        </w:tabs>
        <w:rPr>
          <w:ins w:id="1244" w:author="Laurence Golding" w:date="2020-02-21T12:31:00Z"/>
          <w:rFonts w:asciiTheme="minorHAnsi" w:eastAsiaTheme="minorEastAsia" w:hAnsiTheme="minorHAnsi" w:cstheme="minorBidi"/>
          <w:noProof/>
          <w:sz w:val="22"/>
          <w:szCs w:val="22"/>
        </w:rPr>
      </w:pPr>
      <w:ins w:id="124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"_Toc33181089"</w:instrText>
        </w:r>
        <w:r w:rsidRPr="0085132B">
          <w:rPr>
            <w:rStyle w:val="Hyperlink"/>
            <w:noProof/>
          </w:rPr>
          <w:instrText xml:space="preserve"> </w:instrText>
        </w:r>
        <w:r w:rsidRPr="0085132B">
          <w:rPr>
            <w:rStyle w:val="Hyperlink"/>
            <w:noProof/>
          </w:rPr>
          <w:fldChar w:fldCharType="separate"/>
        </w:r>
        <w:r w:rsidRPr="0085132B">
          <w:rPr>
            <w:rStyle w:val="Hyperlink"/>
            <w:noProof/>
          </w:rPr>
          <w:t>3.47.2 index property</w:t>
        </w:r>
        <w:r>
          <w:rPr>
            <w:noProof/>
            <w:webHidden/>
          </w:rPr>
          <w:tab/>
        </w:r>
        <w:r>
          <w:rPr>
            <w:noProof/>
            <w:webHidden/>
          </w:rPr>
          <w:fldChar w:fldCharType="begin"/>
        </w:r>
        <w:r>
          <w:rPr>
            <w:noProof/>
            <w:webHidden/>
          </w:rPr>
          <w:instrText xml:space="preserve"> PAGEREF _Toc33181089 \h </w:instrText>
        </w:r>
      </w:ins>
      <w:r>
        <w:rPr>
          <w:noProof/>
          <w:webHidden/>
        </w:rPr>
      </w:r>
      <w:r>
        <w:rPr>
          <w:noProof/>
          <w:webHidden/>
        </w:rPr>
        <w:fldChar w:fldCharType="separate"/>
      </w:r>
      <w:ins w:id="1246" w:author="Laurence Golding" w:date="2020-02-21T12:31:00Z">
        <w:r>
          <w:rPr>
            <w:noProof/>
            <w:webHidden/>
          </w:rPr>
          <w:t>163</w:t>
        </w:r>
        <w:r>
          <w:rPr>
            <w:noProof/>
            <w:webHidden/>
          </w:rPr>
          <w:fldChar w:fldCharType="end"/>
        </w:r>
        <w:r w:rsidRPr="0085132B">
          <w:rPr>
            <w:rStyle w:val="Hyperlink"/>
            <w:noProof/>
          </w:rPr>
          <w:fldChar w:fldCharType="end"/>
        </w:r>
      </w:ins>
    </w:p>
    <w:p w14:paraId="3AAE6C2D" w14:textId="64474EF8" w:rsidR="00CE77CD" w:rsidRDefault="00CE77CD">
      <w:pPr>
        <w:pStyle w:val="TOC3"/>
        <w:tabs>
          <w:tab w:val="right" w:leader="dot" w:pos="9350"/>
        </w:tabs>
        <w:rPr>
          <w:ins w:id="1247" w:author="Laurence Golding" w:date="2020-02-21T12:31:00Z"/>
          <w:rFonts w:asciiTheme="minorHAnsi" w:eastAsiaTheme="minorEastAsia" w:hAnsiTheme="minorHAnsi" w:cstheme="minorBidi"/>
          <w:noProof/>
          <w:sz w:val="22"/>
          <w:szCs w:val="22"/>
        </w:rPr>
      </w:pPr>
      <w:ins w:id="124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"_Toc33181090"</w:instrText>
        </w:r>
        <w:r w:rsidRPr="0085132B">
          <w:rPr>
            <w:rStyle w:val="Hyperlink"/>
            <w:noProof/>
          </w:rPr>
          <w:instrText xml:space="preserve"> </w:instrText>
        </w:r>
        <w:r w:rsidRPr="0085132B">
          <w:rPr>
            <w:rStyle w:val="Hyperlink"/>
            <w:noProof/>
          </w:rPr>
          <w:fldChar w:fldCharType="separate"/>
        </w:r>
        <w:r w:rsidRPr="0085132B">
          <w:rPr>
            <w:rStyle w:val="Hyperlink"/>
            <w:noProof/>
          </w:rPr>
          <w:t>3.47.3 protocol property</w:t>
        </w:r>
        <w:r>
          <w:rPr>
            <w:noProof/>
            <w:webHidden/>
          </w:rPr>
          <w:tab/>
        </w:r>
        <w:r>
          <w:rPr>
            <w:noProof/>
            <w:webHidden/>
          </w:rPr>
          <w:fldChar w:fldCharType="begin"/>
        </w:r>
        <w:r>
          <w:rPr>
            <w:noProof/>
            <w:webHidden/>
          </w:rPr>
          <w:instrText xml:space="preserve"> PAGEREF _Toc33181090 \h </w:instrText>
        </w:r>
      </w:ins>
      <w:r>
        <w:rPr>
          <w:noProof/>
          <w:webHidden/>
        </w:rPr>
      </w:r>
      <w:r>
        <w:rPr>
          <w:noProof/>
          <w:webHidden/>
        </w:rPr>
        <w:fldChar w:fldCharType="separate"/>
      </w:r>
      <w:ins w:id="1249" w:author="Laurence Golding" w:date="2020-02-21T12:31:00Z">
        <w:r>
          <w:rPr>
            <w:noProof/>
            <w:webHidden/>
          </w:rPr>
          <w:t>163</w:t>
        </w:r>
        <w:r>
          <w:rPr>
            <w:noProof/>
            <w:webHidden/>
          </w:rPr>
          <w:fldChar w:fldCharType="end"/>
        </w:r>
        <w:r w:rsidRPr="0085132B">
          <w:rPr>
            <w:rStyle w:val="Hyperlink"/>
            <w:noProof/>
          </w:rPr>
          <w:fldChar w:fldCharType="end"/>
        </w:r>
      </w:ins>
    </w:p>
    <w:p w14:paraId="5078C3A0" w14:textId="3615057D" w:rsidR="00CE77CD" w:rsidRDefault="00CE77CD">
      <w:pPr>
        <w:pStyle w:val="TOC3"/>
        <w:tabs>
          <w:tab w:val="right" w:leader="dot" w:pos="9350"/>
        </w:tabs>
        <w:rPr>
          <w:ins w:id="1250" w:author="Laurence Golding" w:date="2020-02-21T12:31:00Z"/>
          <w:rFonts w:asciiTheme="minorHAnsi" w:eastAsiaTheme="minorEastAsia" w:hAnsiTheme="minorHAnsi" w:cstheme="minorBidi"/>
          <w:noProof/>
          <w:sz w:val="22"/>
          <w:szCs w:val="22"/>
        </w:rPr>
      </w:pPr>
      <w:ins w:id="125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"_Toc33181091"</w:instrText>
        </w:r>
        <w:r w:rsidRPr="0085132B">
          <w:rPr>
            <w:rStyle w:val="Hyperlink"/>
            <w:noProof/>
          </w:rPr>
          <w:instrText xml:space="preserve"> </w:instrText>
        </w:r>
        <w:r w:rsidRPr="0085132B">
          <w:rPr>
            <w:rStyle w:val="Hyperlink"/>
            <w:noProof/>
          </w:rPr>
          <w:fldChar w:fldCharType="separate"/>
        </w:r>
        <w:r w:rsidRPr="0085132B">
          <w:rPr>
            <w:rStyle w:val="Hyperlink"/>
            <w:noProof/>
          </w:rPr>
          <w:t>3.47.4 version property</w:t>
        </w:r>
        <w:r>
          <w:rPr>
            <w:noProof/>
            <w:webHidden/>
          </w:rPr>
          <w:tab/>
        </w:r>
        <w:r>
          <w:rPr>
            <w:noProof/>
            <w:webHidden/>
          </w:rPr>
          <w:fldChar w:fldCharType="begin"/>
        </w:r>
        <w:r>
          <w:rPr>
            <w:noProof/>
            <w:webHidden/>
          </w:rPr>
          <w:instrText xml:space="preserve"> PAGEREF _Toc33181091 \h </w:instrText>
        </w:r>
      </w:ins>
      <w:r>
        <w:rPr>
          <w:noProof/>
          <w:webHidden/>
        </w:rPr>
      </w:r>
      <w:r>
        <w:rPr>
          <w:noProof/>
          <w:webHidden/>
        </w:rPr>
        <w:fldChar w:fldCharType="separate"/>
      </w:r>
      <w:ins w:id="1252" w:author="Laurence Golding" w:date="2020-02-21T12:31:00Z">
        <w:r>
          <w:rPr>
            <w:noProof/>
            <w:webHidden/>
          </w:rPr>
          <w:t>163</w:t>
        </w:r>
        <w:r>
          <w:rPr>
            <w:noProof/>
            <w:webHidden/>
          </w:rPr>
          <w:fldChar w:fldCharType="end"/>
        </w:r>
        <w:r w:rsidRPr="0085132B">
          <w:rPr>
            <w:rStyle w:val="Hyperlink"/>
            <w:noProof/>
          </w:rPr>
          <w:fldChar w:fldCharType="end"/>
        </w:r>
      </w:ins>
    </w:p>
    <w:p w14:paraId="43F5C3B1" w14:textId="1C7AA59D" w:rsidR="00CE77CD" w:rsidRDefault="00CE77CD">
      <w:pPr>
        <w:pStyle w:val="TOC3"/>
        <w:tabs>
          <w:tab w:val="right" w:leader="dot" w:pos="9350"/>
        </w:tabs>
        <w:rPr>
          <w:ins w:id="1253" w:author="Laurence Golding" w:date="2020-02-21T12:31:00Z"/>
          <w:rFonts w:asciiTheme="minorHAnsi" w:eastAsiaTheme="minorEastAsia" w:hAnsiTheme="minorHAnsi" w:cstheme="minorBidi"/>
          <w:noProof/>
          <w:sz w:val="22"/>
          <w:szCs w:val="22"/>
        </w:rPr>
      </w:pPr>
      <w:ins w:id="125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"_Toc33181092"</w:instrText>
        </w:r>
        <w:r w:rsidRPr="0085132B">
          <w:rPr>
            <w:rStyle w:val="Hyperlink"/>
            <w:noProof/>
          </w:rPr>
          <w:instrText xml:space="preserve"> </w:instrText>
        </w:r>
        <w:r w:rsidRPr="0085132B">
          <w:rPr>
            <w:rStyle w:val="Hyperlink"/>
            <w:noProof/>
          </w:rPr>
          <w:fldChar w:fldCharType="separate"/>
        </w:r>
        <w:r w:rsidRPr="0085132B">
          <w:rPr>
            <w:rStyle w:val="Hyperlink"/>
            <w:noProof/>
          </w:rPr>
          <w:t>3.47.5 statusCode property</w:t>
        </w:r>
        <w:r>
          <w:rPr>
            <w:noProof/>
            <w:webHidden/>
          </w:rPr>
          <w:tab/>
        </w:r>
        <w:r>
          <w:rPr>
            <w:noProof/>
            <w:webHidden/>
          </w:rPr>
          <w:fldChar w:fldCharType="begin"/>
        </w:r>
        <w:r>
          <w:rPr>
            <w:noProof/>
            <w:webHidden/>
          </w:rPr>
          <w:instrText xml:space="preserve"> PAGEREF _Toc33181092 \h </w:instrText>
        </w:r>
      </w:ins>
      <w:r>
        <w:rPr>
          <w:noProof/>
          <w:webHidden/>
        </w:rPr>
      </w:r>
      <w:r>
        <w:rPr>
          <w:noProof/>
          <w:webHidden/>
        </w:rPr>
        <w:fldChar w:fldCharType="separate"/>
      </w:r>
      <w:ins w:id="1255" w:author="Laurence Golding" w:date="2020-02-21T12:31:00Z">
        <w:r>
          <w:rPr>
            <w:noProof/>
            <w:webHidden/>
          </w:rPr>
          <w:t>163</w:t>
        </w:r>
        <w:r>
          <w:rPr>
            <w:noProof/>
            <w:webHidden/>
          </w:rPr>
          <w:fldChar w:fldCharType="end"/>
        </w:r>
        <w:r w:rsidRPr="0085132B">
          <w:rPr>
            <w:rStyle w:val="Hyperlink"/>
            <w:noProof/>
          </w:rPr>
          <w:fldChar w:fldCharType="end"/>
        </w:r>
      </w:ins>
    </w:p>
    <w:p w14:paraId="46612CBA" w14:textId="2DDF2ACD" w:rsidR="00CE77CD" w:rsidRDefault="00CE77CD">
      <w:pPr>
        <w:pStyle w:val="TOC3"/>
        <w:tabs>
          <w:tab w:val="right" w:leader="dot" w:pos="9350"/>
        </w:tabs>
        <w:rPr>
          <w:ins w:id="1256" w:author="Laurence Golding" w:date="2020-02-21T12:31:00Z"/>
          <w:rFonts w:asciiTheme="minorHAnsi" w:eastAsiaTheme="minorEastAsia" w:hAnsiTheme="minorHAnsi" w:cstheme="minorBidi"/>
          <w:noProof/>
          <w:sz w:val="22"/>
          <w:szCs w:val="22"/>
        </w:rPr>
      </w:pPr>
      <w:ins w:id="125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"_Toc33181093"</w:instrText>
        </w:r>
        <w:r w:rsidRPr="0085132B">
          <w:rPr>
            <w:rStyle w:val="Hyperlink"/>
            <w:noProof/>
          </w:rPr>
          <w:instrText xml:space="preserve"> </w:instrText>
        </w:r>
        <w:r w:rsidRPr="0085132B">
          <w:rPr>
            <w:rStyle w:val="Hyperlink"/>
            <w:noProof/>
          </w:rPr>
          <w:fldChar w:fldCharType="separate"/>
        </w:r>
        <w:r w:rsidRPr="0085132B">
          <w:rPr>
            <w:rStyle w:val="Hyperlink"/>
            <w:noProof/>
          </w:rPr>
          <w:t>3.47.6 reasonPhrase property</w:t>
        </w:r>
        <w:r>
          <w:rPr>
            <w:noProof/>
            <w:webHidden/>
          </w:rPr>
          <w:tab/>
        </w:r>
        <w:r>
          <w:rPr>
            <w:noProof/>
            <w:webHidden/>
          </w:rPr>
          <w:fldChar w:fldCharType="begin"/>
        </w:r>
        <w:r>
          <w:rPr>
            <w:noProof/>
            <w:webHidden/>
          </w:rPr>
          <w:instrText xml:space="preserve"> PAGEREF _Toc33181093 \h </w:instrText>
        </w:r>
      </w:ins>
      <w:r>
        <w:rPr>
          <w:noProof/>
          <w:webHidden/>
        </w:rPr>
      </w:r>
      <w:r>
        <w:rPr>
          <w:noProof/>
          <w:webHidden/>
        </w:rPr>
        <w:fldChar w:fldCharType="separate"/>
      </w:r>
      <w:ins w:id="1258" w:author="Laurence Golding" w:date="2020-02-21T12:31:00Z">
        <w:r>
          <w:rPr>
            <w:noProof/>
            <w:webHidden/>
          </w:rPr>
          <w:t>163</w:t>
        </w:r>
        <w:r>
          <w:rPr>
            <w:noProof/>
            <w:webHidden/>
          </w:rPr>
          <w:fldChar w:fldCharType="end"/>
        </w:r>
        <w:r w:rsidRPr="0085132B">
          <w:rPr>
            <w:rStyle w:val="Hyperlink"/>
            <w:noProof/>
          </w:rPr>
          <w:fldChar w:fldCharType="end"/>
        </w:r>
      </w:ins>
    </w:p>
    <w:p w14:paraId="18FDA3BB" w14:textId="7E2C2C04" w:rsidR="00CE77CD" w:rsidRDefault="00CE77CD">
      <w:pPr>
        <w:pStyle w:val="TOC3"/>
        <w:tabs>
          <w:tab w:val="right" w:leader="dot" w:pos="9350"/>
        </w:tabs>
        <w:rPr>
          <w:ins w:id="1259" w:author="Laurence Golding" w:date="2020-02-21T12:31:00Z"/>
          <w:rFonts w:asciiTheme="minorHAnsi" w:eastAsiaTheme="minorEastAsia" w:hAnsiTheme="minorHAnsi" w:cstheme="minorBidi"/>
          <w:noProof/>
          <w:sz w:val="22"/>
          <w:szCs w:val="22"/>
        </w:rPr>
      </w:pPr>
      <w:ins w:id="126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"_Toc33181094"</w:instrText>
        </w:r>
        <w:r w:rsidRPr="0085132B">
          <w:rPr>
            <w:rStyle w:val="Hyperlink"/>
            <w:noProof/>
          </w:rPr>
          <w:instrText xml:space="preserve"> </w:instrText>
        </w:r>
        <w:r w:rsidRPr="0085132B">
          <w:rPr>
            <w:rStyle w:val="Hyperlink"/>
            <w:noProof/>
          </w:rPr>
          <w:fldChar w:fldCharType="separate"/>
        </w:r>
        <w:r w:rsidRPr="0085132B">
          <w:rPr>
            <w:rStyle w:val="Hyperlink"/>
            <w:noProof/>
          </w:rPr>
          <w:t>3.47.7 headers property</w:t>
        </w:r>
        <w:r>
          <w:rPr>
            <w:noProof/>
            <w:webHidden/>
          </w:rPr>
          <w:tab/>
        </w:r>
        <w:r>
          <w:rPr>
            <w:noProof/>
            <w:webHidden/>
          </w:rPr>
          <w:fldChar w:fldCharType="begin"/>
        </w:r>
        <w:r>
          <w:rPr>
            <w:noProof/>
            <w:webHidden/>
          </w:rPr>
          <w:instrText xml:space="preserve"> PAGEREF _Toc33181094 \h </w:instrText>
        </w:r>
      </w:ins>
      <w:r>
        <w:rPr>
          <w:noProof/>
          <w:webHidden/>
        </w:rPr>
      </w:r>
      <w:r>
        <w:rPr>
          <w:noProof/>
          <w:webHidden/>
        </w:rPr>
        <w:fldChar w:fldCharType="separate"/>
      </w:r>
      <w:ins w:id="1261" w:author="Laurence Golding" w:date="2020-02-21T12:31:00Z">
        <w:r>
          <w:rPr>
            <w:noProof/>
            <w:webHidden/>
          </w:rPr>
          <w:t>164</w:t>
        </w:r>
        <w:r>
          <w:rPr>
            <w:noProof/>
            <w:webHidden/>
          </w:rPr>
          <w:fldChar w:fldCharType="end"/>
        </w:r>
        <w:r w:rsidRPr="0085132B">
          <w:rPr>
            <w:rStyle w:val="Hyperlink"/>
            <w:noProof/>
          </w:rPr>
          <w:fldChar w:fldCharType="end"/>
        </w:r>
      </w:ins>
    </w:p>
    <w:p w14:paraId="557EED56" w14:textId="6C8513C7" w:rsidR="00CE77CD" w:rsidRDefault="00CE77CD">
      <w:pPr>
        <w:pStyle w:val="TOC3"/>
        <w:tabs>
          <w:tab w:val="right" w:leader="dot" w:pos="9350"/>
        </w:tabs>
        <w:rPr>
          <w:ins w:id="1262" w:author="Laurence Golding" w:date="2020-02-21T12:31:00Z"/>
          <w:rFonts w:asciiTheme="minorHAnsi" w:eastAsiaTheme="minorEastAsia" w:hAnsiTheme="minorHAnsi" w:cstheme="minorBidi"/>
          <w:noProof/>
          <w:sz w:val="22"/>
          <w:szCs w:val="22"/>
        </w:rPr>
      </w:pPr>
      <w:ins w:id="126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"_Toc33181095"</w:instrText>
        </w:r>
        <w:r w:rsidRPr="0085132B">
          <w:rPr>
            <w:rStyle w:val="Hyperlink"/>
            <w:noProof/>
          </w:rPr>
          <w:instrText xml:space="preserve"> </w:instrText>
        </w:r>
        <w:r w:rsidRPr="0085132B">
          <w:rPr>
            <w:rStyle w:val="Hyperlink"/>
            <w:noProof/>
          </w:rPr>
          <w:fldChar w:fldCharType="separate"/>
        </w:r>
        <w:r w:rsidRPr="0085132B">
          <w:rPr>
            <w:rStyle w:val="Hyperlink"/>
            <w:noProof/>
          </w:rPr>
          <w:t>3.47.8 body property</w:t>
        </w:r>
        <w:r>
          <w:rPr>
            <w:noProof/>
            <w:webHidden/>
          </w:rPr>
          <w:tab/>
        </w:r>
        <w:r>
          <w:rPr>
            <w:noProof/>
            <w:webHidden/>
          </w:rPr>
          <w:fldChar w:fldCharType="begin"/>
        </w:r>
        <w:r>
          <w:rPr>
            <w:noProof/>
            <w:webHidden/>
          </w:rPr>
          <w:instrText xml:space="preserve"> PAGEREF _Toc33181095 \h </w:instrText>
        </w:r>
      </w:ins>
      <w:r>
        <w:rPr>
          <w:noProof/>
          <w:webHidden/>
        </w:rPr>
      </w:r>
      <w:r>
        <w:rPr>
          <w:noProof/>
          <w:webHidden/>
        </w:rPr>
        <w:fldChar w:fldCharType="separate"/>
      </w:r>
      <w:ins w:id="1264" w:author="Laurence Golding" w:date="2020-02-21T12:31:00Z">
        <w:r>
          <w:rPr>
            <w:noProof/>
            <w:webHidden/>
          </w:rPr>
          <w:t>164</w:t>
        </w:r>
        <w:r>
          <w:rPr>
            <w:noProof/>
            <w:webHidden/>
          </w:rPr>
          <w:fldChar w:fldCharType="end"/>
        </w:r>
        <w:r w:rsidRPr="0085132B">
          <w:rPr>
            <w:rStyle w:val="Hyperlink"/>
            <w:noProof/>
          </w:rPr>
          <w:fldChar w:fldCharType="end"/>
        </w:r>
      </w:ins>
    </w:p>
    <w:p w14:paraId="0163E31F" w14:textId="7D85FEB7" w:rsidR="00CE77CD" w:rsidRDefault="00CE77CD">
      <w:pPr>
        <w:pStyle w:val="TOC3"/>
        <w:tabs>
          <w:tab w:val="right" w:leader="dot" w:pos="9350"/>
        </w:tabs>
        <w:rPr>
          <w:ins w:id="1265" w:author="Laurence Golding" w:date="2020-02-21T12:31:00Z"/>
          <w:rFonts w:asciiTheme="minorHAnsi" w:eastAsiaTheme="minorEastAsia" w:hAnsiTheme="minorHAnsi" w:cstheme="minorBidi"/>
          <w:noProof/>
          <w:sz w:val="22"/>
          <w:szCs w:val="22"/>
        </w:rPr>
      </w:pPr>
      <w:ins w:id="126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"_Toc33181096"</w:instrText>
        </w:r>
        <w:r w:rsidRPr="0085132B">
          <w:rPr>
            <w:rStyle w:val="Hyperlink"/>
            <w:noProof/>
          </w:rPr>
          <w:instrText xml:space="preserve"> </w:instrText>
        </w:r>
        <w:r w:rsidRPr="0085132B">
          <w:rPr>
            <w:rStyle w:val="Hyperlink"/>
            <w:noProof/>
          </w:rPr>
          <w:fldChar w:fldCharType="separate"/>
        </w:r>
        <w:r w:rsidRPr="0085132B">
          <w:rPr>
            <w:rStyle w:val="Hyperlink"/>
            <w:noProof/>
          </w:rPr>
          <w:t>3.47.9 noResponseReceived property</w:t>
        </w:r>
        <w:r>
          <w:rPr>
            <w:noProof/>
            <w:webHidden/>
          </w:rPr>
          <w:tab/>
        </w:r>
        <w:r>
          <w:rPr>
            <w:noProof/>
            <w:webHidden/>
          </w:rPr>
          <w:fldChar w:fldCharType="begin"/>
        </w:r>
        <w:r>
          <w:rPr>
            <w:noProof/>
            <w:webHidden/>
          </w:rPr>
          <w:instrText xml:space="preserve"> PAGEREF _Toc33181096 \h </w:instrText>
        </w:r>
      </w:ins>
      <w:r>
        <w:rPr>
          <w:noProof/>
          <w:webHidden/>
        </w:rPr>
      </w:r>
      <w:r>
        <w:rPr>
          <w:noProof/>
          <w:webHidden/>
        </w:rPr>
        <w:fldChar w:fldCharType="separate"/>
      </w:r>
      <w:ins w:id="1267" w:author="Laurence Golding" w:date="2020-02-21T12:31:00Z">
        <w:r>
          <w:rPr>
            <w:noProof/>
            <w:webHidden/>
          </w:rPr>
          <w:t>164</w:t>
        </w:r>
        <w:r>
          <w:rPr>
            <w:noProof/>
            <w:webHidden/>
          </w:rPr>
          <w:fldChar w:fldCharType="end"/>
        </w:r>
        <w:r w:rsidRPr="0085132B">
          <w:rPr>
            <w:rStyle w:val="Hyperlink"/>
            <w:noProof/>
          </w:rPr>
          <w:fldChar w:fldCharType="end"/>
        </w:r>
      </w:ins>
    </w:p>
    <w:p w14:paraId="700CDECC" w14:textId="4C65B87C" w:rsidR="00CE77CD" w:rsidRDefault="00CE77CD">
      <w:pPr>
        <w:pStyle w:val="TOC2"/>
        <w:tabs>
          <w:tab w:val="right" w:leader="dot" w:pos="9350"/>
        </w:tabs>
        <w:rPr>
          <w:ins w:id="1268" w:author="Laurence Golding" w:date="2020-02-21T12:31:00Z"/>
          <w:rFonts w:asciiTheme="minorHAnsi" w:eastAsiaTheme="minorEastAsia" w:hAnsiTheme="minorHAnsi" w:cstheme="minorBidi"/>
          <w:noProof/>
          <w:sz w:val="22"/>
          <w:szCs w:val="22"/>
        </w:rPr>
      </w:pPr>
      <w:ins w:id="126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"_Toc33181097"</w:instrText>
        </w:r>
        <w:r w:rsidRPr="0085132B">
          <w:rPr>
            <w:rStyle w:val="Hyperlink"/>
            <w:noProof/>
          </w:rPr>
          <w:instrText xml:space="preserve"> </w:instrText>
        </w:r>
        <w:r w:rsidRPr="0085132B">
          <w:rPr>
            <w:rStyle w:val="Hyperlink"/>
            <w:noProof/>
          </w:rPr>
          <w:fldChar w:fldCharType="separate"/>
        </w:r>
        <w:r w:rsidRPr="0085132B">
          <w:rPr>
            <w:rStyle w:val="Hyperlink"/>
            <w:noProof/>
          </w:rPr>
          <w:t>3.48 resultProvenance object</w:t>
        </w:r>
        <w:r>
          <w:rPr>
            <w:noProof/>
            <w:webHidden/>
          </w:rPr>
          <w:tab/>
        </w:r>
        <w:r>
          <w:rPr>
            <w:noProof/>
            <w:webHidden/>
          </w:rPr>
          <w:fldChar w:fldCharType="begin"/>
        </w:r>
        <w:r>
          <w:rPr>
            <w:noProof/>
            <w:webHidden/>
          </w:rPr>
          <w:instrText xml:space="preserve"> PAGEREF _Toc33181097 \h </w:instrText>
        </w:r>
      </w:ins>
      <w:r>
        <w:rPr>
          <w:noProof/>
          <w:webHidden/>
        </w:rPr>
      </w:r>
      <w:r>
        <w:rPr>
          <w:noProof/>
          <w:webHidden/>
        </w:rPr>
        <w:fldChar w:fldCharType="separate"/>
      </w:r>
      <w:ins w:id="1270" w:author="Laurence Golding" w:date="2020-02-21T12:31:00Z">
        <w:r>
          <w:rPr>
            <w:noProof/>
            <w:webHidden/>
          </w:rPr>
          <w:t>164</w:t>
        </w:r>
        <w:r>
          <w:rPr>
            <w:noProof/>
            <w:webHidden/>
          </w:rPr>
          <w:fldChar w:fldCharType="end"/>
        </w:r>
        <w:r w:rsidRPr="0085132B">
          <w:rPr>
            <w:rStyle w:val="Hyperlink"/>
            <w:noProof/>
          </w:rPr>
          <w:fldChar w:fldCharType="end"/>
        </w:r>
      </w:ins>
    </w:p>
    <w:p w14:paraId="38CC1D57" w14:textId="2BD76716" w:rsidR="00CE77CD" w:rsidRDefault="00CE77CD">
      <w:pPr>
        <w:pStyle w:val="TOC3"/>
        <w:tabs>
          <w:tab w:val="right" w:leader="dot" w:pos="9350"/>
        </w:tabs>
        <w:rPr>
          <w:ins w:id="1271" w:author="Laurence Golding" w:date="2020-02-21T12:31:00Z"/>
          <w:rFonts w:asciiTheme="minorHAnsi" w:eastAsiaTheme="minorEastAsia" w:hAnsiTheme="minorHAnsi" w:cstheme="minorBidi"/>
          <w:noProof/>
          <w:sz w:val="22"/>
          <w:szCs w:val="22"/>
        </w:rPr>
      </w:pPr>
      <w:ins w:id="127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"_Toc33181098"</w:instrText>
        </w:r>
        <w:r w:rsidRPr="0085132B">
          <w:rPr>
            <w:rStyle w:val="Hyperlink"/>
            <w:noProof/>
          </w:rPr>
          <w:instrText xml:space="preserve"> </w:instrText>
        </w:r>
        <w:r w:rsidRPr="0085132B">
          <w:rPr>
            <w:rStyle w:val="Hyperlink"/>
            <w:noProof/>
          </w:rPr>
          <w:fldChar w:fldCharType="separate"/>
        </w:r>
        <w:r w:rsidRPr="0085132B">
          <w:rPr>
            <w:rStyle w:val="Hyperlink"/>
            <w:noProof/>
          </w:rPr>
          <w:t>3.48.1 General</w:t>
        </w:r>
        <w:r>
          <w:rPr>
            <w:noProof/>
            <w:webHidden/>
          </w:rPr>
          <w:tab/>
        </w:r>
        <w:r>
          <w:rPr>
            <w:noProof/>
            <w:webHidden/>
          </w:rPr>
          <w:fldChar w:fldCharType="begin"/>
        </w:r>
        <w:r>
          <w:rPr>
            <w:noProof/>
            <w:webHidden/>
          </w:rPr>
          <w:instrText xml:space="preserve"> PAGEREF _Toc33181098 \h </w:instrText>
        </w:r>
      </w:ins>
      <w:r>
        <w:rPr>
          <w:noProof/>
          <w:webHidden/>
        </w:rPr>
      </w:r>
      <w:r>
        <w:rPr>
          <w:noProof/>
          <w:webHidden/>
        </w:rPr>
        <w:fldChar w:fldCharType="separate"/>
      </w:r>
      <w:ins w:id="1273" w:author="Laurence Golding" w:date="2020-02-21T12:31:00Z">
        <w:r>
          <w:rPr>
            <w:noProof/>
            <w:webHidden/>
          </w:rPr>
          <w:t>164</w:t>
        </w:r>
        <w:r>
          <w:rPr>
            <w:noProof/>
            <w:webHidden/>
          </w:rPr>
          <w:fldChar w:fldCharType="end"/>
        </w:r>
        <w:r w:rsidRPr="0085132B">
          <w:rPr>
            <w:rStyle w:val="Hyperlink"/>
            <w:noProof/>
          </w:rPr>
          <w:fldChar w:fldCharType="end"/>
        </w:r>
      </w:ins>
    </w:p>
    <w:p w14:paraId="098E60E9" w14:textId="6AA738EA" w:rsidR="00CE77CD" w:rsidRDefault="00CE77CD">
      <w:pPr>
        <w:pStyle w:val="TOC3"/>
        <w:tabs>
          <w:tab w:val="right" w:leader="dot" w:pos="9350"/>
        </w:tabs>
        <w:rPr>
          <w:ins w:id="1274" w:author="Laurence Golding" w:date="2020-02-21T12:31:00Z"/>
          <w:rFonts w:asciiTheme="minorHAnsi" w:eastAsiaTheme="minorEastAsia" w:hAnsiTheme="minorHAnsi" w:cstheme="minorBidi"/>
          <w:noProof/>
          <w:sz w:val="22"/>
          <w:szCs w:val="22"/>
        </w:rPr>
      </w:pPr>
      <w:ins w:id="127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"_Toc33181099"</w:instrText>
        </w:r>
        <w:r w:rsidRPr="0085132B">
          <w:rPr>
            <w:rStyle w:val="Hyperlink"/>
            <w:noProof/>
          </w:rPr>
          <w:instrText xml:space="preserve"> </w:instrText>
        </w:r>
        <w:r w:rsidRPr="0085132B">
          <w:rPr>
            <w:rStyle w:val="Hyperlink"/>
            <w:noProof/>
          </w:rPr>
          <w:fldChar w:fldCharType="separate"/>
        </w:r>
        <w:r w:rsidRPr="0085132B">
          <w:rPr>
            <w:rStyle w:val="Hyperlink"/>
            <w:noProof/>
          </w:rPr>
          <w:t>3.48.2 firstDetectionTimeUtc property</w:t>
        </w:r>
        <w:r>
          <w:rPr>
            <w:noProof/>
            <w:webHidden/>
          </w:rPr>
          <w:tab/>
        </w:r>
        <w:r>
          <w:rPr>
            <w:noProof/>
            <w:webHidden/>
          </w:rPr>
          <w:fldChar w:fldCharType="begin"/>
        </w:r>
        <w:r>
          <w:rPr>
            <w:noProof/>
            <w:webHidden/>
          </w:rPr>
          <w:instrText xml:space="preserve"> PAGEREF _Toc33181099 \h </w:instrText>
        </w:r>
      </w:ins>
      <w:r>
        <w:rPr>
          <w:noProof/>
          <w:webHidden/>
        </w:rPr>
      </w:r>
      <w:r>
        <w:rPr>
          <w:noProof/>
          <w:webHidden/>
        </w:rPr>
        <w:fldChar w:fldCharType="separate"/>
      </w:r>
      <w:ins w:id="1276" w:author="Laurence Golding" w:date="2020-02-21T12:31:00Z">
        <w:r>
          <w:rPr>
            <w:noProof/>
            <w:webHidden/>
          </w:rPr>
          <w:t>165</w:t>
        </w:r>
        <w:r>
          <w:rPr>
            <w:noProof/>
            <w:webHidden/>
          </w:rPr>
          <w:fldChar w:fldCharType="end"/>
        </w:r>
        <w:r w:rsidRPr="0085132B">
          <w:rPr>
            <w:rStyle w:val="Hyperlink"/>
            <w:noProof/>
          </w:rPr>
          <w:fldChar w:fldCharType="end"/>
        </w:r>
      </w:ins>
    </w:p>
    <w:p w14:paraId="36287701" w14:textId="5B25940C" w:rsidR="00CE77CD" w:rsidRDefault="00CE77CD">
      <w:pPr>
        <w:pStyle w:val="TOC3"/>
        <w:tabs>
          <w:tab w:val="right" w:leader="dot" w:pos="9350"/>
        </w:tabs>
        <w:rPr>
          <w:ins w:id="1277" w:author="Laurence Golding" w:date="2020-02-21T12:31:00Z"/>
          <w:rFonts w:asciiTheme="minorHAnsi" w:eastAsiaTheme="minorEastAsia" w:hAnsiTheme="minorHAnsi" w:cstheme="minorBidi"/>
          <w:noProof/>
          <w:sz w:val="22"/>
          <w:szCs w:val="22"/>
        </w:rPr>
      </w:pPr>
      <w:ins w:id="127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"_Toc33181100"</w:instrText>
        </w:r>
        <w:r w:rsidRPr="0085132B">
          <w:rPr>
            <w:rStyle w:val="Hyperlink"/>
            <w:noProof/>
          </w:rPr>
          <w:instrText xml:space="preserve"> </w:instrText>
        </w:r>
        <w:r w:rsidRPr="0085132B">
          <w:rPr>
            <w:rStyle w:val="Hyperlink"/>
            <w:noProof/>
          </w:rPr>
          <w:fldChar w:fldCharType="separate"/>
        </w:r>
        <w:r w:rsidRPr="0085132B">
          <w:rPr>
            <w:rStyle w:val="Hyperlink"/>
            <w:noProof/>
          </w:rPr>
          <w:t>3.48.3 lastDetectionTimeUtc property</w:t>
        </w:r>
        <w:r>
          <w:rPr>
            <w:noProof/>
            <w:webHidden/>
          </w:rPr>
          <w:tab/>
        </w:r>
        <w:r>
          <w:rPr>
            <w:noProof/>
            <w:webHidden/>
          </w:rPr>
          <w:fldChar w:fldCharType="begin"/>
        </w:r>
        <w:r>
          <w:rPr>
            <w:noProof/>
            <w:webHidden/>
          </w:rPr>
          <w:instrText xml:space="preserve"> PAGEREF _Toc33181100 \h </w:instrText>
        </w:r>
      </w:ins>
      <w:r>
        <w:rPr>
          <w:noProof/>
          <w:webHidden/>
        </w:rPr>
      </w:r>
      <w:r>
        <w:rPr>
          <w:noProof/>
          <w:webHidden/>
        </w:rPr>
        <w:fldChar w:fldCharType="separate"/>
      </w:r>
      <w:ins w:id="1279" w:author="Laurence Golding" w:date="2020-02-21T12:31:00Z">
        <w:r>
          <w:rPr>
            <w:noProof/>
            <w:webHidden/>
          </w:rPr>
          <w:t>165</w:t>
        </w:r>
        <w:r>
          <w:rPr>
            <w:noProof/>
            <w:webHidden/>
          </w:rPr>
          <w:fldChar w:fldCharType="end"/>
        </w:r>
        <w:r w:rsidRPr="0085132B">
          <w:rPr>
            <w:rStyle w:val="Hyperlink"/>
            <w:noProof/>
          </w:rPr>
          <w:fldChar w:fldCharType="end"/>
        </w:r>
      </w:ins>
    </w:p>
    <w:p w14:paraId="496A2938" w14:textId="57881328" w:rsidR="00CE77CD" w:rsidRDefault="00CE77CD">
      <w:pPr>
        <w:pStyle w:val="TOC3"/>
        <w:tabs>
          <w:tab w:val="right" w:leader="dot" w:pos="9350"/>
        </w:tabs>
        <w:rPr>
          <w:ins w:id="1280" w:author="Laurence Golding" w:date="2020-02-21T12:31:00Z"/>
          <w:rFonts w:asciiTheme="minorHAnsi" w:eastAsiaTheme="minorEastAsia" w:hAnsiTheme="minorHAnsi" w:cstheme="minorBidi"/>
          <w:noProof/>
          <w:sz w:val="22"/>
          <w:szCs w:val="22"/>
        </w:rPr>
      </w:pPr>
      <w:ins w:id="128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"_Toc33181101"</w:instrText>
        </w:r>
        <w:r w:rsidRPr="0085132B">
          <w:rPr>
            <w:rStyle w:val="Hyperlink"/>
            <w:noProof/>
          </w:rPr>
          <w:instrText xml:space="preserve"> </w:instrText>
        </w:r>
        <w:r w:rsidRPr="0085132B">
          <w:rPr>
            <w:rStyle w:val="Hyperlink"/>
            <w:noProof/>
          </w:rPr>
          <w:fldChar w:fldCharType="separate"/>
        </w:r>
        <w:r w:rsidRPr="0085132B">
          <w:rPr>
            <w:rStyle w:val="Hyperlink"/>
            <w:noProof/>
          </w:rPr>
          <w:t>3.48.4 firstDetectionRunGuid property</w:t>
        </w:r>
        <w:r>
          <w:rPr>
            <w:noProof/>
            <w:webHidden/>
          </w:rPr>
          <w:tab/>
        </w:r>
        <w:r>
          <w:rPr>
            <w:noProof/>
            <w:webHidden/>
          </w:rPr>
          <w:fldChar w:fldCharType="begin"/>
        </w:r>
        <w:r>
          <w:rPr>
            <w:noProof/>
            <w:webHidden/>
          </w:rPr>
          <w:instrText xml:space="preserve"> PAGEREF _Toc33181101 \h </w:instrText>
        </w:r>
      </w:ins>
      <w:r>
        <w:rPr>
          <w:noProof/>
          <w:webHidden/>
        </w:rPr>
      </w:r>
      <w:r>
        <w:rPr>
          <w:noProof/>
          <w:webHidden/>
        </w:rPr>
        <w:fldChar w:fldCharType="separate"/>
      </w:r>
      <w:ins w:id="1282" w:author="Laurence Golding" w:date="2020-02-21T12:31:00Z">
        <w:r>
          <w:rPr>
            <w:noProof/>
            <w:webHidden/>
          </w:rPr>
          <w:t>165</w:t>
        </w:r>
        <w:r>
          <w:rPr>
            <w:noProof/>
            <w:webHidden/>
          </w:rPr>
          <w:fldChar w:fldCharType="end"/>
        </w:r>
        <w:r w:rsidRPr="0085132B">
          <w:rPr>
            <w:rStyle w:val="Hyperlink"/>
            <w:noProof/>
          </w:rPr>
          <w:fldChar w:fldCharType="end"/>
        </w:r>
      </w:ins>
    </w:p>
    <w:p w14:paraId="08BC2A9B" w14:textId="3230EDA1" w:rsidR="00CE77CD" w:rsidRDefault="00CE77CD">
      <w:pPr>
        <w:pStyle w:val="TOC3"/>
        <w:tabs>
          <w:tab w:val="right" w:leader="dot" w:pos="9350"/>
        </w:tabs>
        <w:rPr>
          <w:ins w:id="1283" w:author="Laurence Golding" w:date="2020-02-21T12:31:00Z"/>
          <w:rFonts w:asciiTheme="minorHAnsi" w:eastAsiaTheme="minorEastAsia" w:hAnsiTheme="minorHAnsi" w:cstheme="minorBidi"/>
          <w:noProof/>
          <w:sz w:val="22"/>
          <w:szCs w:val="22"/>
        </w:rPr>
      </w:pPr>
      <w:ins w:id="128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"_Toc33181102"</w:instrText>
        </w:r>
        <w:r w:rsidRPr="0085132B">
          <w:rPr>
            <w:rStyle w:val="Hyperlink"/>
            <w:noProof/>
          </w:rPr>
          <w:instrText xml:space="preserve"> </w:instrText>
        </w:r>
        <w:r w:rsidRPr="0085132B">
          <w:rPr>
            <w:rStyle w:val="Hyperlink"/>
            <w:noProof/>
          </w:rPr>
          <w:fldChar w:fldCharType="separate"/>
        </w:r>
        <w:r w:rsidRPr="0085132B">
          <w:rPr>
            <w:rStyle w:val="Hyperlink"/>
            <w:noProof/>
          </w:rPr>
          <w:t>3.48.5 lastDetectionRunGuid property</w:t>
        </w:r>
        <w:r>
          <w:rPr>
            <w:noProof/>
            <w:webHidden/>
          </w:rPr>
          <w:tab/>
        </w:r>
        <w:r>
          <w:rPr>
            <w:noProof/>
            <w:webHidden/>
          </w:rPr>
          <w:fldChar w:fldCharType="begin"/>
        </w:r>
        <w:r>
          <w:rPr>
            <w:noProof/>
            <w:webHidden/>
          </w:rPr>
          <w:instrText xml:space="preserve"> PAGEREF _Toc33181102 \h </w:instrText>
        </w:r>
      </w:ins>
      <w:r>
        <w:rPr>
          <w:noProof/>
          <w:webHidden/>
        </w:rPr>
      </w:r>
      <w:r>
        <w:rPr>
          <w:noProof/>
          <w:webHidden/>
        </w:rPr>
        <w:fldChar w:fldCharType="separate"/>
      </w:r>
      <w:ins w:id="1285" w:author="Laurence Golding" w:date="2020-02-21T12:31:00Z">
        <w:r>
          <w:rPr>
            <w:noProof/>
            <w:webHidden/>
          </w:rPr>
          <w:t>165</w:t>
        </w:r>
        <w:r>
          <w:rPr>
            <w:noProof/>
            <w:webHidden/>
          </w:rPr>
          <w:fldChar w:fldCharType="end"/>
        </w:r>
        <w:r w:rsidRPr="0085132B">
          <w:rPr>
            <w:rStyle w:val="Hyperlink"/>
            <w:noProof/>
          </w:rPr>
          <w:fldChar w:fldCharType="end"/>
        </w:r>
      </w:ins>
    </w:p>
    <w:p w14:paraId="35BB26F2" w14:textId="7F625770" w:rsidR="00CE77CD" w:rsidRDefault="00CE77CD">
      <w:pPr>
        <w:pStyle w:val="TOC3"/>
        <w:tabs>
          <w:tab w:val="right" w:leader="dot" w:pos="9350"/>
        </w:tabs>
        <w:rPr>
          <w:ins w:id="1286" w:author="Laurence Golding" w:date="2020-02-21T12:31:00Z"/>
          <w:rFonts w:asciiTheme="minorHAnsi" w:eastAsiaTheme="minorEastAsia" w:hAnsiTheme="minorHAnsi" w:cstheme="minorBidi"/>
          <w:noProof/>
          <w:sz w:val="22"/>
          <w:szCs w:val="22"/>
        </w:rPr>
      </w:pPr>
      <w:ins w:id="128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"_Toc33181103"</w:instrText>
        </w:r>
        <w:r w:rsidRPr="0085132B">
          <w:rPr>
            <w:rStyle w:val="Hyperlink"/>
            <w:noProof/>
          </w:rPr>
          <w:instrText xml:space="preserve"> </w:instrText>
        </w:r>
        <w:r w:rsidRPr="0085132B">
          <w:rPr>
            <w:rStyle w:val="Hyperlink"/>
            <w:noProof/>
          </w:rPr>
          <w:fldChar w:fldCharType="separate"/>
        </w:r>
        <w:r w:rsidRPr="0085132B">
          <w:rPr>
            <w:rStyle w:val="Hyperlink"/>
            <w:noProof/>
          </w:rPr>
          <w:t>3.48.6 invocationIndex property</w:t>
        </w:r>
        <w:r>
          <w:rPr>
            <w:noProof/>
            <w:webHidden/>
          </w:rPr>
          <w:tab/>
        </w:r>
        <w:r>
          <w:rPr>
            <w:noProof/>
            <w:webHidden/>
          </w:rPr>
          <w:fldChar w:fldCharType="begin"/>
        </w:r>
        <w:r>
          <w:rPr>
            <w:noProof/>
            <w:webHidden/>
          </w:rPr>
          <w:instrText xml:space="preserve"> PAGEREF _Toc33181103 \h </w:instrText>
        </w:r>
      </w:ins>
      <w:r>
        <w:rPr>
          <w:noProof/>
          <w:webHidden/>
        </w:rPr>
      </w:r>
      <w:r>
        <w:rPr>
          <w:noProof/>
          <w:webHidden/>
        </w:rPr>
        <w:fldChar w:fldCharType="separate"/>
      </w:r>
      <w:ins w:id="1288" w:author="Laurence Golding" w:date="2020-02-21T12:31:00Z">
        <w:r>
          <w:rPr>
            <w:noProof/>
            <w:webHidden/>
          </w:rPr>
          <w:t>165</w:t>
        </w:r>
        <w:r>
          <w:rPr>
            <w:noProof/>
            <w:webHidden/>
          </w:rPr>
          <w:fldChar w:fldCharType="end"/>
        </w:r>
        <w:r w:rsidRPr="0085132B">
          <w:rPr>
            <w:rStyle w:val="Hyperlink"/>
            <w:noProof/>
          </w:rPr>
          <w:fldChar w:fldCharType="end"/>
        </w:r>
      </w:ins>
    </w:p>
    <w:p w14:paraId="67D1D2F3" w14:textId="0D7C308B" w:rsidR="00CE77CD" w:rsidRDefault="00CE77CD">
      <w:pPr>
        <w:pStyle w:val="TOC3"/>
        <w:tabs>
          <w:tab w:val="right" w:leader="dot" w:pos="9350"/>
        </w:tabs>
        <w:rPr>
          <w:ins w:id="1289" w:author="Laurence Golding" w:date="2020-02-21T12:31:00Z"/>
          <w:rFonts w:asciiTheme="minorHAnsi" w:eastAsiaTheme="minorEastAsia" w:hAnsiTheme="minorHAnsi" w:cstheme="minorBidi"/>
          <w:noProof/>
          <w:sz w:val="22"/>
          <w:szCs w:val="22"/>
        </w:rPr>
      </w:pPr>
      <w:ins w:id="129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"_Toc33181104"</w:instrText>
        </w:r>
        <w:r w:rsidRPr="0085132B">
          <w:rPr>
            <w:rStyle w:val="Hyperlink"/>
            <w:noProof/>
          </w:rPr>
          <w:instrText xml:space="preserve"> </w:instrText>
        </w:r>
        <w:r w:rsidRPr="0085132B">
          <w:rPr>
            <w:rStyle w:val="Hyperlink"/>
            <w:noProof/>
          </w:rPr>
          <w:fldChar w:fldCharType="separate"/>
        </w:r>
        <w:r w:rsidRPr="0085132B">
          <w:rPr>
            <w:rStyle w:val="Hyperlink"/>
            <w:noProof/>
          </w:rPr>
          <w:t>3.48.7 conversionSources property</w:t>
        </w:r>
        <w:r>
          <w:rPr>
            <w:noProof/>
            <w:webHidden/>
          </w:rPr>
          <w:tab/>
        </w:r>
        <w:r>
          <w:rPr>
            <w:noProof/>
            <w:webHidden/>
          </w:rPr>
          <w:fldChar w:fldCharType="begin"/>
        </w:r>
        <w:r>
          <w:rPr>
            <w:noProof/>
            <w:webHidden/>
          </w:rPr>
          <w:instrText xml:space="preserve"> PAGEREF _Toc33181104 \h </w:instrText>
        </w:r>
      </w:ins>
      <w:r>
        <w:rPr>
          <w:noProof/>
          <w:webHidden/>
        </w:rPr>
      </w:r>
      <w:r>
        <w:rPr>
          <w:noProof/>
          <w:webHidden/>
        </w:rPr>
        <w:fldChar w:fldCharType="separate"/>
      </w:r>
      <w:ins w:id="1291" w:author="Laurence Golding" w:date="2020-02-21T12:31:00Z">
        <w:r>
          <w:rPr>
            <w:noProof/>
            <w:webHidden/>
          </w:rPr>
          <w:t>166</w:t>
        </w:r>
        <w:r>
          <w:rPr>
            <w:noProof/>
            <w:webHidden/>
          </w:rPr>
          <w:fldChar w:fldCharType="end"/>
        </w:r>
        <w:r w:rsidRPr="0085132B">
          <w:rPr>
            <w:rStyle w:val="Hyperlink"/>
            <w:noProof/>
          </w:rPr>
          <w:fldChar w:fldCharType="end"/>
        </w:r>
      </w:ins>
    </w:p>
    <w:p w14:paraId="7796A797" w14:textId="154FF42D" w:rsidR="00CE77CD" w:rsidRDefault="00CE77CD">
      <w:pPr>
        <w:pStyle w:val="TOC2"/>
        <w:tabs>
          <w:tab w:val="right" w:leader="dot" w:pos="9350"/>
        </w:tabs>
        <w:rPr>
          <w:ins w:id="1292" w:author="Laurence Golding" w:date="2020-02-21T12:31:00Z"/>
          <w:rFonts w:asciiTheme="minorHAnsi" w:eastAsiaTheme="minorEastAsia" w:hAnsiTheme="minorHAnsi" w:cstheme="minorBidi"/>
          <w:noProof/>
          <w:sz w:val="22"/>
          <w:szCs w:val="22"/>
        </w:rPr>
      </w:pPr>
      <w:ins w:id="129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"_Toc33181105"</w:instrText>
        </w:r>
        <w:r w:rsidRPr="0085132B">
          <w:rPr>
            <w:rStyle w:val="Hyperlink"/>
            <w:noProof/>
          </w:rPr>
          <w:instrText xml:space="preserve"> </w:instrText>
        </w:r>
        <w:r w:rsidRPr="0085132B">
          <w:rPr>
            <w:rStyle w:val="Hyperlink"/>
            <w:noProof/>
          </w:rPr>
          <w:fldChar w:fldCharType="separate"/>
        </w:r>
        <w:r w:rsidRPr="0085132B">
          <w:rPr>
            <w:rStyle w:val="Hyperlink"/>
            <w:noProof/>
          </w:rPr>
          <w:t>3.49</w:t>
        </w:r>
        <w:r w:rsidRPr="0085132B">
          <w:rPr>
            <w:rStyle w:val="Hyperlink"/>
            <w:bCs/>
            <w:noProof/>
          </w:rPr>
          <w:t xml:space="preserve"> reportingDescriptor</w:t>
        </w:r>
        <w:r w:rsidRPr="0085132B">
          <w:rPr>
            <w:rStyle w:val="Hyperlink"/>
            <w:noProof/>
          </w:rPr>
          <w:t xml:space="preserve"> object</w:t>
        </w:r>
        <w:r>
          <w:rPr>
            <w:noProof/>
            <w:webHidden/>
          </w:rPr>
          <w:tab/>
        </w:r>
        <w:r>
          <w:rPr>
            <w:noProof/>
            <w:webHidden/>
          </w:rPr>
          <w:fldChar w:fldCharType="begin"/>
        </w:r>
        <w:r>
          <w:rPr>
            <w:noProof/>
            <w:webHidden/>
          </w:rPr>
          <w:instrText xml:space="preserve"> PAGEREF _Toc33181105 \h </w:instrText>
        </w:r>
      </w:ins>
      <w:r>
        <w:rPr>
          <w:noProof/>
          <w:webHidden/>
        </w:rPr>
      </w:r>
      <w:r>
        <w:rPr>
          <w:noProof/>
          <w:webHidden/>
        </w:rPr>
        <w:fldChar w:fldCharType="separate"/>
      </w:r>
      <w:ins w:id="1294" w:author="Laurence Golding" w:date="2020-02-21T12:31:00Z">
        <w:r>
          <w:rPr>
            <w:noProof/>
            <w:webHidden/>
          </w:rPr>
          <w:t>167</w:t>
        </w:r>
        <w:r>
          <w:rPr>
            <w:noProof/>
            <w:webHidden/>
          </w:rPr>
          <w:fldChar w:fldCharType="end"/>
        </w:r>
        <w:r w:rsidRPr="0085132B">
          <w:rPr>
            <w:rStyle w:val="Hyperlink"/>
            <w:noProof/>
          </w:rPr>
          <w:fldChar w:fldCharType="end"/>
        </w:r>
      </w:ins>
    </w:p>
    <w:p w14:paraId="69A83A99" w14:textId="3E55C465" w:rsidR="00CE77CD" w:rsidRDefault="00CE77CD">
      <w:pPr>
        <w:pStyle w:val="TOC3"/>
        <w:tabs>
          <w:tab w:val="right" w:leader="dot" w:pos="9350"/>
        </w:tabs>
        <w:rPr>
          <w:ins w:id="1295" w:author="Laurence Golding" w:date="2020-02-21T12:31:00Z"/>
          <w:rFonts w:asciiTheme="minorHAnsi" w:eastAsiaTheme="minorEastAsia" w:hAnsiTheme="minorHAnsi" w:cstheme="minorBidi"/>
          <w:noProof/>
          <w:sz w:val="22"/>
          <w:szCs w:val="22"/>
        </w:rPr>
      </w:pPr>
      <w:ins w:id="129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"_Toc33181106"</w:instrText>
        </w:r>
        <w:r w:rsidRPr="0085132B">
          <w:rPr>
            <w:rStyle w:val="Hyperlink"/>
            <w:noProof/>
          </w:rPr>
          <w:instrText xml:space="preserve"> </w:instrText>
        </w:r>
        <w:r w:rsidRPr="0085132B">
          <w:rPr>
            <w:rStyle w:val="Hyperlink"/>
            <w:noProof/>
          </w:rPr>
          <w:fldChar w:fldCharType="separate"/>
        </w:r>
        <w:r w:rsidRPr="0085132B">
          <w:rPr>
            <w:rStyle w:val="Hyperlink"/>
            <w:noProof/>
          </w:rPr>
          <w:t>3.49.1 General</w:t>
        </w:r>
        <w:r>
          <w:rPr>
            <w:noProof/>
            <w:webHidden/>
          </w:rPr>
          <w:tab/>
        </w:r>
        <w:r>
          <w:rPr>
            <w:noProof/>
            <w:webHidden/>
          </w:rPr>
          <w:fldChar w:fldCharType="begin"/>
        </w:r>
        <w:r>
          <w:rPr>
            <w:noProof/>
            <w:webHidden/>
          </w:rPr>
          <w:instrText xml:space="preserve"> PAGEREF _Toc33181106 \h </w:instrText>
        </w:r>
      </w:ins>
      <w:r>
        <w:rPr>
          <w:noProof/>
          <w:webHidden/>
        </w:rPr>
      </w:r>
      <w:r>
        <w:rPr>
          <w:noProof/>
          <w:webHidden/>
        </w:rPr>
        <w:fldChar w:fldCharType="separate"/>
      </w:r>
      <w:ins w:id="1297" w:author="Laurence Golding" w:date="2020-02-21T12:31:00Z">
        <w:r>
          <w:rPr>
            <w:noProof/>
            <w:webHidden/>
          </w:rPr>
          <w:t>167</w:t>
        </w:r>
        <w:r>
          <w:rPr>
            <w:noProof/>
            <w:webHidden/>
          </w:rPr>
          <w:fldChar w:fldCharType="end"/>
        </w:r>
        <w:r w:rsidRPr="0085132B">
          <w:rPr>
            <w:rStyle w:val="Hyperlink"/>
            <w:noProof/>
          </w:rPr>
          <w:fldChar w:fldCharType="end"/>
        </w:r>
      </w:ins>
    </w:p>
    <w:p w14:paraId="75DCEB67" w14:textId="4DA71F60" w:rsidR="00CE77CD" w:rsidRDefault="00CE77CD">
      <w:pPr>
        <w:pStyle w:val="TOC3"/>
        <w:tabs>
          <w:tab w:val="right" w:leader="dot" w:pos="9350"/>
        </w:tabs>
        <w:rPr>
          <w:ins w:id="1298" w:author="Laurence Golding" w:date="2020-02-21T12:31:00Z"/>
          <w:rFonts w:asciiTheme="minorHAnsi" w:eastAsiaTheme="minorEastAsia" w:hAnsiTheme="minorHAnsi" w:cstheme="minorBidi"/>
          <w:noProof/>
          <w:sz w:val="22"/>
          <w:szCs w:val="22"/>
        </w:rPr>
      </w:pPr>
      <w:ins w:id="129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"_Toc33181107"</w:instrText>
        </w:r>
        <w:r w:rsidRPr="0085132B">
          <w:rPr>
            <w:rStyle w:val="Hyperlink"/>
            <w:noProof/>
          </w:rPr>
          <w:instrText xml:space="preserve"> </w:instrText>
        </w:r>
        <w:r w:rsidRPr="0085132B">
          <w:rPr>
            <w:rStyle w:val="Hyperlink"/>
            <w:noProof/>
          </w:rPr>
          <w:fldChar w:fldCharType="separate"/>
        </w:r>
        <w:r w:rsidRPr="0085132B">
          <w:rPr>
            <w:rStyle w:val="Hyperlink"/>
            <w:noProof/>
          </w:rPr>
          <w:t>3.49.2 Constraints</w:t>
        </w:r>
        <w:r>
          <w:rPr>
            <w:noProof/>
            <w:webHidden/>
          </w:rPr>
          <w:tab/>
        </w:r>
        <w:r>
          <w:rPr>
            <w:noProof/>
            <w:webHidden/>
          </w:rPr>
          <w:fldChar w:fldCharType="begin"/>
        </w:r>
        <w:r>
          <w:rPr>
            <w:noProof/>
            <w:webHidden/>
          </w:rPr>
          <w:instrText xml:space="preserve"> PAGEREF _Toc33181107 \h </w:instrText>
        </w:r>
      </w:ins>
      <w:r>
        <w:rPr>
          <w:noProof/>
          <w:webHidden/>
        </w:rPr>
      </w:r>
      <w:r>
        <w:rPr>
          <w:noProof/>
          <w:webHidden/>
        </w:rPr>
        <w:fldChar w:fldCharType="separate"/>
      </w:r>
      <w:ins w:id="1300" w:author="Laurence Golding" w:date="2020-02-21T12:31:00Z">
        <w:r>
          <w:rPr>
            <w:noProof/>
            <w:webHidden/>
          </w:rPr>
          <w:t>167</w:t>
        </w:r>
        <w:r>
          <w:rPr>
            <w:noProof/>
            <w:webHidden/>
          </w:rPr>
          <w:fldChar w:fldCharType="end"/>
        </w:r>
        <w:r w:rsidRPr="0085132B">
          <w:rPr>
            <w:rStyle w:val="Hyperlink"/>
            <w:noProof/>
          </w:rPr>
          <w:fldChar w:fldCharType="end"/>
        </w:r>
      </w:ins>
    </w:p>
    <w:p w14:paraId="373FB6DE" w14:textId="2C25CF73" w:rsidR="00CE77CD" w:rsidRDefault="00CE77CD">
      <w:pPr>
        <w:pStyle w:val="TOC3"/>
        <w:tabs>
          <w:tab w:val="right" w:leader="dot" w:pos="9350"/>
        </w:tabs>
        <w:rPr>
          <w:ins w:id="1301" w:author="Laurence Golding" w:date="2020-02-21T12:31:00Z"/>
          <w:rFonts w:asciiTheme="minorHAnsi" w:eastAsiaTheme="minorEastAsia" w:hAnsiTheme="minorHAnsi" w:cstheme="minorBidi"/>
          <w:noProof/>
          <w:sz w:val="22"/>
          <w:szCs w:val="22"/>
        </w:rPr>
      </w:pPr>
      <w:ins w:id="130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"_Toc33181108"</w:instrText>
        </w:r>
        <w:r w:rsidRPr="0085132B">
          <w:rPr>
            <w:rStyle w:val="Hyperlink"/>
            <w:noProof/>
          </w:rPr>
          <w:instrText xml:space="preserve"> </w:instrText>
        </w:r>
        <w:r w:rsidRPr="0085132B">
          <w:rPr>
            <w:rStyle w:val="Hyperlink"/>
            <w:noProof/>
          </w:rPr>
          <w:fldChar w:fldCharType="separate"/>
        </w:r>
        <w:r w:rsidRPr="0085132B">
          <w:rPr>
            <w:rStyle w:val="Hyperlink"/>
            <w:noProof/>
          </w:rPr>
          <w:t>3.49.3 id property</w:t>
        </w:r>
        <w:r>
          <w:rPr>
            <w:noProof/>
            <w:webHidden/>
          </w:rPr>
          <w:tab/>
        </w:r>
        <w:r>
          <w:rPr>
            <w:noProof/>
            <w:webHidden/>
          </w:rPr>
          <w:fldChar w:fldCharType="begin"/>
        </w:r>
        <w:r>
          <w:rPr>
            <w:noProof/>
            <w:webHidden/>
          </w:rPr>
          <w:instrText xml:space="preserve"> PAGEREF _Toc33181108 \h </w:instrText>
        </w:r>
      </w:ins>
      <w:r>
        <w:rPr>
          <w:noProof/>
          <w:webHidden/>
        </w:rPr>
      </w:r>
      <w:r>
        <w:rPr>
          <w:noProof/>
          <w:webHidden/>
        </w:rPr>
        <w:fldChar w:fldCharType="separate"/>
      </w:r>
      <w:ins w:id="1303" w:author="Laurence Golding" w:date="2020-02-21T12:31:00Z">
        <w:r>
          <w:rPr>
            <w:noProof/>
            <w:webHidden/>
          </w:rPr>
          <w:t>167</w:t>
        </w:r>
        <w:r>
          <w:rPr>
            <w:noProof/>
            <w:webHidden/>
          </w:rPr>
          <w:fldChar w:fldCharType="end"/>
        </w:r>
        <w:r w:rsidRPr="0085132B">
          <w:rPr>
            <w:rStyle w:val="Hyperlink"/>
            <w:noProof/>
          </w:rPr>
          <w:fldChar w:fldCharType="end"/>
        </w:r>
      </w:ins>
    </w:p>
    <w:p w14:paraId="22574495" w14:textId="225CAA9B" w:rsidR="00CE77CD" w:rsidRDefault="00CE77CD">
      <w:pPr>
        <w:pStyle w:val="TOC3"/>
        <w:tabs>
          <w:tab w:val="right" w:leader="dot" w:pos="9350"/>
        </w:tabs>
        <w:rPr>
          <w:ins w:id="1304" w:author="Laurence Golding" w:date="2020-02-21T12:31:00Z"/>
          <w:rFonts w:asciiTheme="minorHAnsi" w:eastAsiaTheme="minorEastAsia" w:hAnsiTheme="minorHAnsi" w:cstheme="minorBidi"/>
          <w:noProof/>
          <w:sz w:val="22"/>
          <w:szCs w:val="22"/>
        </w:rPr>
      </w:pPr>
      <w:ins w:id="130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"_Toc33181109"</w:instrText>
        </w:r>
        <w:r w:rsidRPr="0085132B">
          <w:rPr>
            <w:rStyle w:val="Hyperlink"/>
            <w:noProof/>
          </w:rPr>
          <w:instrText xml:space="preserve"> </w:instrText>
        </w:r>
        <w:r w:rsidRPr="0085132B">
          <w:rPr>
            <w:rStyle w:val="Hyperlink"/>
            <w:noProof/>
          </w:rPr>
          <w:fldChar w:fldCharType="separate"/>
        </w:r>
        <w:r w:rsidRPr="0085132B">
          <w:rPr>
            <w:rStyle w:val="Hyperlink"/>
            <w:noProof/>
          </w:rPr>
          <w:t>3.49.4 deprecatedIds property</w:t>
        </w:r>
        <w:r>
          <w:rPr>
            <w:noProof/>
            <w:webHidden/>
          </w:rPr>
          <w:tab/>
        </w:r>
        <w:r>
          <w:rPr>
            <w:noProof/>
            <w:webHidden/>
          </w:rPr>
          <w:fldChar w:fldCharType="begin"/>
        </w:r>
        <w:r>
          <w:rPr>
            <w:noProof/>
            <w:webHidden/>
          </w:rPr>
          <w:instrText xml:space="preserve"> PAGEREF _Toc33181109 \h </w:instrText>
        </w:r>
      </w:ins>
      <w:r>
        <w:rPr>
          <w:noProof/>
          <w:webHidden/>
        </w:rPr>
      </w:r>
      <w:r>
        <w:rPr>
          <w:noProof/>
          <w:webHidden/>
        </w:rPr>
        <w:fldChar w:fldCharType="separate"/>
      </w:r>
      <w:ins w:id="1306" w:author="Laurence Golding" w:date="2020-02-21T12:31:00Z">
        <w:r>
          <w:rPr>
            <w:noProof/>
            <w:webHidden/>
          </w:rPr>
          <w:t>168</w:t>
        </w:r>
        <w:r>
          <w:rPr>
            <w:noProof/>
            <w:webHidden/>
          </w:rPr>
          <w:fldChar w:fldCharType="end"/>
        </w:r>
        <w:r w:rsidRPr="0085132B">
          <w:rPr>
            <w:rStyle w:val="Hyperlink"/>
            <w:noProof/>
          </w:rPr>
          <w:fldChar w:fldCharType="end"/>
        </w:r>
      </w:ins>
    </w:p>
    <w:p w14:paraId="08EECB1E" w14:textId="7B073C5E" w:rsidR="00CE77CD" w:rsidRDefault="00CE77CD">
      <w:pPr>
        <w:pStyle w:val="TOC3"/>
        <w:tabs>
          <w:tab w:val="right" w:leader="dot" w:pos="9350"/>
        </w:tabs>
        <w:rPr>
          <w:ins w:id="1307" w:author="Laurence Golding" w:date="2020-02-21T12:31:00Z"/>
          <w:rFonts w:asciiTheme="minorHAnsi" w:eastAsiaTheme="minorEastAsia" w:hAnsiTheme="minorHAnsi" w:cstheme="minorBidi"/>
          <w:noProof/>
          <w:sz w:val="22"/>
          <w:szCs w:val="22"/>
        </w:rPr>
      </w:pPr>
      <w:ins w:id="130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"_Toc33181110"</w:instrText>
        </w:r>
        <w:r w:rsidRPr="0085132B">
          <w:rPr>
            <w:rStyle w:val="Hyperlink"/>
            <w:noProof/>
          </w:rPr>
          <w:instrText xml:space="preserve"> </w:instrText>
        </w:r>
        <w:r w:rsidRPr="0085132B">
          <w:rPr>
            <w:rStyle w:val="Hyperlink"/>
            <w:noProof/>
          </w:rPr>
          <w:fldChar w:fldCharType="separate"/>
        </w:r>
        <w:r w:rsidRPr="0085132B">
          <w:rPr>
            <w:rStyle w:val="Hyperlink"/>
            <w:noProof/>
          </w:rPr>
          <w:t>3.49.5 guid property</w:t>
        </w:r>
        <w:r>
          <w:rPr>
            <w:noProof/>
            <w:webHidden/>
          </w:rPr>
          <w:tab/>
        </w:r>
        <w:r>
          <w:rPr>
            <w:noProof/>
            <w:webHidden/>
          </w:rPr>
          <w:fldChar w:fldCharType="begin"/>
        </w:r>
        <w:r>
          <w:rPr>
            <w:noProof/>
            <w:webHidden/>
          </w:rPr>
          <w:instrText xml:space="preserve"> PAGEREF _Toc33181110 \h </w:instrText>
        </w:r>
      </w:ins>
      <w:r>
        <w:rPr>
          <w:noProof/>
          <w:webHidden/>
        </w:rPr>
      </w:r>
      <w:r>
        <w:rPr>
          <w:noProof/>
          <w:webHidden/>
        </w:rPr>
        <w:fldChar w:fldCharType="separate"/>
      </w:r>
      <w:ins w:id="1309" w:author="Laurence Golding" w:date="2020-02-21T12:31:00Z">
        <w:r>
          <w:rPr>
            <w:noProof/>
            <w:webHidden/>
          </w:rPr>
          <w:t>170</w:t>
        </w:r>
        <w:r>
          <w:rPr>
            <w:noProof/>
            <w:webHidden/>
          </w:rPr>
          <w:fldChar w:fldCharType="end"/>
        </w:r>
        <w:r w:rsidRPr="0085132B">
          <w:rPr>
            <w:rStyle w:val="Hyperlink"/>
            <w:noProof/>
          </w:rPr>
          <w:fldChar w:fldCharType="end"/>
        </w:r>
      </w:ins>
    </w:p>
    <w:p w14:paraId="4BF30036" w14:textId="456AA5EB" w:rsidR="00CE77CD" w:rsidRDefault="00CE77CD">
      <w:pPr>
        <w:pStyle w:val="TOC3"/>
        <w:tabs>
          <w:tab w:val="right" w:leader="dot" w:pos="9350"/>
        </w:tabs>
        <w:rPr>
          <w:ins w:id="1310" w:author="Laurence Golding" w:date="2020-02-21T12:31:00Z"/>
          <w:rFonts w:asciiTheme="minorHAnsi" w:eastAsiaTheme="minorEastAsia" w:hAnsiTheme="minorHAnsi" w:cstheme="minorBidi"/>
          <w:noProof/>
          <w:sz w:val="22"/>
          <w:szCs w:val="22"/>
        </w:rPr>
      </w:pPr>
      <w:ins w:id="131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"_Toc33181111"</w:instrText>
        </w:r>
        <w:r w:rsidRPr="0085132B">
          <w:rPr>
            <w:rStyle w:val="Hyperlink"/>
            <w:noProof/>
          </w:rPr>
          <w:instrText xml:space="preserve"> </w:instrText>
        </w:r>
        <w:r w:rsidRPr="0085132B">
          <w:rPr>
            <w:rStyle w:val="Hyperlink"/>
            <w:noProof/>
          </w:rPr>
          <w:fldChar w:fldCharType="separate"/>
        </w:r>
        <w:r w:rsidRPr="0085132B">
          <w:rPr>
            <w:rStyle w:val="Hyperlink"/>
            <w:noProof/>
          </w:rPr>
          <w:t>3.49.6 deprecatedGuids property</w:t>
        </w:r>
        <w:r>
          <w:rPr>
            <w:noProof/>
            <w:webHidden/>
          </w:rPr>
          <w:tab/>
        </w:r>
        <w:r>
          <w:rPr>
            <w:noProof/>
            <w:webHidden/>
          </w:rPr>
          <w:fldChar w:fldCharType="begin"/>
        </w:r>
        <w:r>
          <w:rPr>
            <w:noProof/>
            <w:webHidden/>
          </w:rPr>
          <w:instrText xml:space="preserve"> PAGEREF _Toc33181111 \h </w:instrText>
        </w:r>
      </w:ins>
      <w:r>
        <w:rPr>
          <w:noProof/>
          <w:webHidden/>
        </w:rPr>
      </w:r>
      <w:r>
        <w:rPr>
          <w:noProof/>
          <w:webHidden/>
        </w:rPr>
        <w:fldChar w:fldCharType="separate"/>
      </w:r>
      <w:ins w:id="1312" w:author="Laurence Golding" w:date="2020-02-21T12:31:00Z">
        <w:r>
          <w:rPr>
            <w:noProof/>
            <w:webHidden/>
          </w:rPr>
          <w:t>170</w:t>
        </w:r>
        <w:r>
          <w:rPr>
            <w:noProof/>
            <w:webHidden/>
          </w:rPr>
          <w:fldChar w:fldCharType="end"/>
        </w:r>
        <w:r w:rsidRPr="0085132B">
          <w:rPr>
            <w:rStyle w:val="Hyperlink"/>
            <w:noProof/>
          </w:rPr>
          <w:fldChar w:fldCharType="end"/>
        </w:r>
      </w:ins>
    </w:p>
    <w:p w14:paraId="445BE7F1" w14:textId="6C110868" w:rsidR="00CE77CD" w:rsidRDefault="00CE77CD">
      <w:pPr>
        <w:pStyle w:val="TOC3"/>
        <w:tabs>
          <w:tab w:val="right" w:leader="dot" w:pos="9350"/>
        </w:tabs>
        <w:rPr>
          <w:ins w:id="1313" w:author="Laurence Golding" w:date="2020-02-21T12:31:00Z"/>
          <w:rFonts w:asciiTheme="minorHAnsi" w:eastAsiaTheme="minorEastAsia" w:hAnsiTheme="minorHAnsi" w:cstheme="minorBidi"/>
          <w:noProof/>
          <w:sz w:val="22"/>
          <w:szCs w:val="22"/>
        </w:rPr>
      </w:pPr>
      <w:ins w:id="131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"_Toc33181112"</w:instrText>
        </w:r>
        <w:r w:rsidRPr="0085132B">
          <w:rPr>
            <w:rStyle w:val="Hyperlink"/>
            <w:noProof/>
          </w:rPr>
          <w:instrText xml:space="preserve"> </w:instrText>
        </w:r>
        <w:r w:rsidRPr="0085132B">
          <w:rPr>
            <w:rStyle w:val="Hyperlink"/>
            <w:noProof/>
          </w:rPr>
          <w:fldChar w:fldCharType="separate"/>
        </w:r>
        <w:r w:rsidRPr="0085132B">
          <w:rPr>
            <w:rStyle w:val="Hyperlink"/>
            <w:noProof/>
          </w:rPr>
          <w:t>3.49.7 name property</w:t>
        </w:r>
        <w:r>
          <w:rPr>
            <w:noProof/>
            <w:webHidden/>
          </w:rPr>
          <w:tab/>
        </w:r>
        <w:r>
          <w:rPr>
            <w:noProof/>
            <w:webHidden/>
          </w:rPr>
          <w:fldChar w:fldCharType="begin"/>
        </w:r>
        <w:r>
          <w:rPr>
            <w:noProof/>
            <w:webHidden/>
          </w:rPr>
          <w:instrText xml:space="preserve"> PAGEREF _Toc33181112 \h </w:instrText>
        </w:r>
      </w:ins>
      <w:r>
        <w:rPr>
          <w:noProof/>
          <w:webHidden/>
        </w:rPr>
      </w:r>
      <w:r>
        <w:rPr>
          <w:noProof/>
          <w:webHidden/>
        </w:rPr>
        <w:fldChar w:fldCharType="separate"/>
      </w:r>
      <w:ins w:id="1315" w:author="Laurence Golding" w:date="2020-02-21T12:31:00Z">
        <w:r>
          <w:rPr>
            <w:noProof/>
            <w:webHidden/>
          </w:rPr>
          <w:t>170</w:t>
        </w:r>
        <w:r>
          <w:rPr>
            <w:noProof/>
            <w:webHidden/>
          </w:rPr>
          <w:fldChar w:fldCharType="end"/>
        </w:r>
        <w:r w:rsidRPr="0085132B">
          <w:rPr>
            <w:rStyle w:val="Hyperlink"/>
            <w:noProof/>
          </w:rPr>
          <w:fldChar w:fldCharType="end"/>
        </w:r>
      </w:ins>
    </w:p>
    <w:p w14:paraId="14DDD79A" w14:textId="32D5945A" w:rsidR="00CE77CD" w:rsidRDefault="00CE77CD">
      <w:pPr>
        <w:pStyle w:val="TOC3"/>
        <w:tabs>
          <w:tab w:val="right" w:leader="dot" w:pos="9350"/>
        </w:tabs>
        <w:rPr>
          <w:ins w:id="1316" w:author="Laurence Golding" w:date="2020-02-21T12:31:00Z"/>
          <w:rFonts w:asciiTheme="minorHAnsi" w:eastAsiaTheme="minorEastAsia" w:hAnsiTheme="minorHAnsi" w:cstheme="minorBidi"/>
          <w:noProof/>
          <w:sz w:val="22"/>
          <w:szCs w:val="22"/>
        </w:rPr>
      </w:pPr>
      <w:ins w:id="131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"_Toc33181113"</w:instrText>
        </w:r>
        <w:r w:rsidRPr="0085132B">
          <w:rPr>
            <w:rStyle w:val="Hyperlink"/>
            <w:noProof/>
          </w:rPr>
          <w:instrText xml:space="preserve"> </w:instrText>
        </w:r>
        <w:r w:rsidRPr="0085132B">
          <w:rPr>
            <w:rStyle w:val="Hyperlink"/>
            <w:noProof/>
          </w:rPr>
          <w:fldChar w:fldCharType="separate"/>
        </w:r>
        <w:r w:rsidRPr="0085132B">
          <w:rPr>
            <w:rStyle w:val="Hyperlink"/>
            <w:noProof/>
          </w:rPr>
          <w:t>3.49.8 deprecatedNames property</w:t>
        </w:r>
        <w:r>
          <w:rPr>
            <w:noProof/>
            <w:webHidden/>
          </w:rPr>
          <w:tab/>
        </w:r>
        <w:r>
          <w:rPr>
            <w:noProof/>
            <w:webHidden/>
          </w:rPr>
          <w:fldChar w:fldCharType="begin"/>
        </w:r>
        <w:r>
          <w:rPr>
            <w:noProof/>
            <w:webHidden/>
          </w:rPr>
          <w:instrText xml:space="preserve"> PAGEREF _Toc33181113 \h </w:instrText>
        </w:r>
      </w:ins>
      <w:r>
        <w:rPr>
          <w:noProof/>
          <w:webHidden/>
        </w:rPr>
      </w:r>
      <w:r>
        <w:rPr>
          <w:noProof/>
          <w:webHidden/>
        </w:rPr>
        <w:fldChar w:fldCharType="separate"/>
      </w:r>
      <w:ins w:id="1318" w:author="Laurence Golding" w:date="2020-02-21T12:31:00Z">
        <w:r>
          <w:rPr>
            <w:noProof/>
            <w:webHidden/>
          </w:rPr>
          <w:t>170</w:t>
        </w:r>
        <w:r>
          <w:rPr>
            <w:noProof/>
            <w:webHidden/>
          </w:rPr>
          <w:fldChar w:fldCharType="end"/>
        </w:r>
        <w:r w:rsidRPr="0085132B">
          <w:rPr>
            <w:rStyle w:val="Hyperlink"/>
            <w:noProof/>
          </w:rPr>
          <w:fldChar w:fldCharType="end"/>
        </w:r>
      </w:ins>
    </w:p>
    <w:p w14:paraId="1DA4FAA0" w14:textId="39FD9D68" w:rsidR="00CE77CD" w:rsidRDefault="00CE77CD">
      <w:pPr>
        <w:pStyle w:val="TOC3"/>
        <w:tabs>
          <w:tab w:val="right" w:leader="dot" w:pos="9350"/>
        </w:tabs>
        <w:rPr>
          <w:ins w:id="1319" w:author="Laurence Golding" w:date="2020-02-21T12:31:00Z"/>
          <w:rFonts w:asciiTheme="minorHAnsi" w:eastAsiaTheme="minorEastAsia" w:hAnsiTheme="minorHAnsi" w:cstheme="minorBidi"/>
          <w:noProof/>
          <w:sz w:val="22"/>
          <w:szCs w:val="22"/>
        </w:rPr>
      </w:pPr>
      <w:ins w:id="132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"_Toc33181114"</w:instrText>
        </w:r>
        <w:r w:rsidRPr="0085132B">
          <w:rPr>
            <w:rStyle w:val="Hyperlink"/>
            <w:noProof/>
          </w:rPr>
          <w:instrText xml:space="preserve"> </w:instrText>
        </w:r>
        <w:r w:rsidRPr="0085132B">
          <w:rPr>
            <w:rStyle w:val="Hyperlink"/>
            <w:noProof/>
          </w:rPr>
          <w:fldChar w:fldCharType="separate"/>
        </w:r>
        <w:r w:rsidRPr="0085132B">
          <w:rPr>
            <w:rStyle w:val="Hyperlink"/>
            <w:noProof/>
          </w:rPr>
          <w:t>3.49.9 shortDescription property</w:t>
        </w:r>
        <w:r>
          <w:rPr>
            <w:noProof/>
            <w:webHidden/>
          </w:rPr>
          <w:tab/>
        </w:r>
        <w:r>
          <w:rPr>
            <w:noProof/>
            <w:webHidden/>
          </w:rPr>
          <w:fldChar w:fldCharType="begin"/>
        </w:r>
        <w:r>
          <w:rPr>
            <w:noProof/>
            <w:webHidden/>
          </w:rPr>
          <w:instrText xml:space="preserve"> PAGEREF _Toc33181114 \h </w:instrText>
        </w:r>
      </w:ins>
      <w:r>
        <w:rPr>
          <w:noProof/>
          <w:webHidden/>
        </w:rPr>
      </w:r>
      <w:r>
        <w:rPr>
          <w:noProof/>
          <w:webHidden/>
        </w:rPr>
        <w:fldChar w:fldCharType="separate"/>
      </w:r>
      <w:ins w:id="1321" w:author="Laurence Golding" w:date="2020-02-21T12:31:00Z">
        <w:r>
          <w:rPr>
            <w:noProof/>
            <w:webHidden/>
          </w:rPr>
          <w:t>170</w:t>
        </w:r>
        <w:r>
          <w:rPr>
            <w:noProof/>
            <w:webHidden/>
          </w:rPr>
          <w:fldChar w:fldCharType="end"/>
        </w:r>
        <w:r w:rsidRPr="0085132B">
          <w:rPr>
            <w:rStyle w:val="Hyperlink"/>
            <w:noProof/>
          </w:rPr>
          <w:fldChar w:fldCharType="end"/>
        </w:r>
      </w:ins>
    </w:p>
    <w:p w14:paraId="5D2F9122" w14:textId="3A90B51F" w:rsidR="00CE77CD" w:rsidRDefault="00CE77CD">
      <w:pPr>
        <w:pStyle w:val="TOC3"/>
        <w:tabs>
          <w:tab w:val="right" w:leader="dot" w:pos="9350"/>
        </w:tabs>
        <w:rPr>
          <w:ins w:id="1322" w:author="Laurence Golding" w:date="2020-02-21T12:31:00Z"/>
          <w:rFonts w:asciiTheme="minorHAnsi" w:eastAsiaTheme="minorEastAsia" w:hAnsiTheme="minorHAnsi" w:cstheme="minorBidi"/>
          <w:noProof/>
          <w:sz w:val="22"/>
          <w:szCs w:val="22"/>
        </w:rPr>
      </w:pPr>
      <w:ins w:id="132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"_Toc33181115"</w:instrText>
        </w:r>
        <w:r w:rsidRPr="0085132B">
          <w:rPr>
            <w:rStyle w:val="Hyperlink"/>
            <w:noProof/>
          </w:rPr>
          <w:instrText xml:space="preserve"> </w:instrText>
        </w:r>
        <w:r w:rsidRPr="0085132B">
          <w:rPr>
            <w:rStyle w:val="Hyperlink"/>
            <w:noProof/>
          </w:rPr>
          <w:fldChar w:fldCharType="separate"/>
        </w:r>
        <w:r w:rsidRPr="0085132B">
          <w:rPr>
            <w:rStyle w:val="Hyperlink"/>
            <w:noProof/>
          </w:rPr>
          <w:t>3.49.10 fullDescription property</w:t>
        </w:r>
        <w:r>
          <w:rPr>
            <w:noProof/>
            <w:webHidden/>
          </w:rPr>
          <w:tab/>
        </w:r>
        <w:r>
          <w:rPr>
            <w:noProof/>
            <w:webHidden/>
          </w:rPr>
          <w:fldChar w:fldCharType="begin"/>
        </w:r>
        <w:r>
          <w:rPr>
            <w:noProof/>
            <w:webHidden/>
          </w:rPr>
          <w:instrText xml:space="preserve"> PAGEREF _Toc33181115 \h </w:instrText>
        </w:r>
      </w:ins>
      <w:r>
        <w:rPr>
          <w:noProof/>
          <w:webHidden/>
        </w:rPr>
      </w:r>
      <w:r>
        <w:rPr>
          <w:noProof/>
          <w:webHidden/>
        </w:rPr>
        <w:fldChar w:fldCharType="separate"/>
      </w:r>
      <w:ins w:id="1324" w:author="Laurence Golding" w:date="2020-02-21T12:31:00Z">
        <w:r>
          <w:rPr>
            <w:noProof/>
            <w:webHidden/>
          </w:rPr>
          <w:t>170</w:t>
        </w:r>
        <w:r>
          <w:rPr>
            <w:noProof/>
            <w:webHidden/>
          </w:rPr>
          <w:fldChar w:fldCharType="end"/>
        </w:r>
        <w:r w:rsidRPr="0085132B">
          <w:rPr>
            <w:rStyle w:val="Hyperlink"/>
            <w:noProof/>
          </w:rPr>
          <w:fldChar w:fldCharType="end"/>
        </w:r>
      </w:ins>
    </w:p>
    <w:p w14:paraId="04DFAA5C" w14:textId="1290C87E" w:rsidR="00CE77CD" w:rsidRDefault="00CE77CD">
      <w:pPr>
        <w:pStyle w:val="TOC3"/>
        <w:tabs>
          <w:tab w:val="right" w:leader="dot" w:pos="9350"/>
        </w:tabs>
        <w:rPr>
          <w:ins w:id="1325" w:author="Laurence Golding" w:date="2020-02-21T12:31:00Z"/>
          <w:rFonts w:asciiTheme="minorHAnsi" w:eastAsiaTheme="minorEastAsia" w:hAnsiTheme="minorHAnsi" w:cstheme="minorBidi"/>
          <w:noProof/>
          <w:sz w:val="22"/>
          <w:szCs w:val="22"/>
        </w:rPr>
      </w:pPr>
      <w:ins w:id="132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"_Toc33181116"</w:instrText>
        </w:r>
        <w:r w:rsidRPr="0085132B">
          <w:rPr>
            <w:rStyle w:val="Hyperlink"/>
            <w:noProof/>
          </w:rPr>
          <w:instrText xml:space="preserve"> </w:instrText>
        </w:r>
        <w:r w:rsidRPr="0085132B">
          <w:rPr>
            <w:rStyle w:val="Hyperlink"/>
            <w:noProof/>
          </w:rPr>
          <w:fldChar w:fldCharType="separate"/>
        </w:r>
        <w:r w:rsidRPr="0085132B">
          <w:rPr>
            <w:rStyle w:val="Hyperlink"/>
            <w:noProof/>
          </w:rPr>
          <w:t>3.49.11 messageStrings property</w:t>
        </w:r>
        <w:r>
          <w:rPr>
            <w:noProof/>
            <w:webHidden/>
          </w:rPr>
          <w:tab/>
        </w:r>
        <w:r>
          <w:rPr>
            <w:noProof/>
            <w:webHidden/>
          </w:rPr>
          <w:fldChar w:fldCharType="begin"/>
        </w:r>
        <w:r>
          <w:rPr>
            <w:noProof/>
            <w:webHidden/>
          </w:rPr>
          <w:instrText xml:space="preserve"> PAGEREF _Toc33181116 \h </w:instrText>
        </w:r>
      </w:ins>
      <w:r>
        <w:rPr>
          <w:noProof/>
          <w:webHidden/>
        </w:rPr>
      </w:r>
      <w:r>
        <w:rPr>
          <w:noProof/>
          <w:webHidden/>
        </w:rPr>
        <w:fldChar w:fldCharType="separate"/>
      </w:r>
      <w:ins w:id="1327" w:author="Laurence Golding" w:date="2020-02-21T12:31:00Z">
        <w:r>
          <w:rPr>
            <w:noProof/>
            <w:webHidden/>
          </w:rPr>
          <w:t>171</w:t>
        </w:r>
        <w:r>
          <w:rPr>
            <w:noProof/>
            <w:webHidden/>
          </w:rPr>
          <w:fldChar w:fldCharType="end"/>
        </w:r>
        <w:r w:rsidRPr="0085132B">
          <w:rPr>
            <w:rStyle w:val="Hyperlink"/>
            <w:noProof/>
          </w:rPr>
          <w:fldChar w:fldCharType="end"/>
        </w:r>
      </w:ins>
    </w:p>
    <w:p w14:paraId="13973935" w14:textId="72EE9B46" w:rsidR="00CE77CD" w:rsidRDefault="00CE77CD">
      <w:pPr>
        <w:pStyle w:val="TOC3"/>
        <w:tabs>
          <w:tab w:val="right" w:leader="dot" w:pos="9350"/>
        </w:tabs>
        <w:rPr>
          <w:ins w:id="1328" w:author="Laurence Golding" w:date="2020-02-21T12:31:00Z"/>
          <w:rFonts w:asciiTheme="minorHAnsi" w:eastAsiaTheme="minorEastAsia" w:hAnsiTheme="minorHAnsi" w:cstheme="minorBidi"/>
          <w:noProof/>
          <w:sz w:val="22"/>
          <w:szCs w:val="22"/>
        </w:rPr>
      </w:pPr>
      <w:ins w:id="132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"_Toc33181117"</w:instrText>
        </w:r>
        <w:r w:rsidRPr="0085132B">
          <w:rPr>
            <w:rStyle w:val="Hyperlink"/>
            <w:noProof/>
          </w:rPr>
          <w:instrText xml:space="preserve"> </w:instrText>
        </w:r>
        <w:r w:rsidRPr="0085132B">
          <w:rPr>
            <w:rStyle w:val="Hyperlink"/>
            <w:noProof/>
          </w:rPr>
          <w:fldChar w:fldCharType="separate"/>
        </w:r>
        <w:r w:rsidRPr="0085132B">
          <w:rPr>
            <w:rStyle w:val="Hyperlink"/>
            <w:noProof/>
          </w:rPr>
          <w:t>3.49.12 helpUri property</w:t>
        </w:r>
        <w:r>
          <w:rPr>
            <w:noProof/>
            <w:webHidden/>
          </w:rPr>
          <w:tab/>
        </w:r>
        <w:r>
          <w:rPr>
            <w:noProof/>
            <w:webHidden/>
          </w:rPr>
          <w:fldChar w:fldCharType="begin"/>
        </w:r>
        <w:r>
          <w:rPr>
            <w:noProof/>
            <w:webHidden/>
          </w:rPr>
          <w:instrText xml:space="preserve"> PAGEREF _Toc33181117 \h </w:instrText>
        </w:r>
      </w:ins>
      <w:r>
        <w:rPr>
          <w:noProof/>
          <w:webHidden/>
        </w:rPr>
      </w:r>
      <w:r>
        <w:rPr>
          <w:noProof/>
          <w:webHidden/>
        </w:rPr>
        <w:fldChar w:fldCharType="separate"/>
      </w:r>
      <w:ins w:id="1330" w:author="Laurence Golding" w:date="2020-02-21T12:31:00Z">
        <w:r>
          <w:rPr>
            <w:noProof/>
            <w:webHidden/>
          </w:rPr>
          <w:t>171</w:t>
        </w:r>
        <w:r>
          <w:rPr>
            <w:noProof/>
            <w:webHidden/>
          </w:rPr>
          <w:fldChar w:fldCharType="end"/>
        </w:r>
        <w:r w:rsidRPr="0085132B">
          <w:rPr>
            <w:rStyle w:val="Hyperlink"/>
            <w:noProof/>
          </w:rPr>
          <w:fldChar w:fldCharType="end"/>
        </w:r>
      </w:ins>
    </w:p>
    <w:p w14:paraId="2B7A590F" w14:textId="77265F46" w:rsidR="00CE77CD" w:rsidRDefault="00CE77CD">
      <w:pPr>
        <w:pStyle w:val="TOC3"/>
        <w:tabs>
          <w:tab w:val="right" w:leader="dot" w:pos="9350"/>
        </w:tabs>
        <w:rPr>
          <w:ins w:id="1331" w:author="Laurence Golding" w:date="2020-02-21T12:31:00Z"/>
          <w:rFonts w:asciiTheme="minorHAnsi" w:eastAsiaTheme="minorEastAsia" w:hAnsiTheme="minorHAnsi" w:cstheme="minorBidi"/>
          <w:noProof/>
          <w:sz w:val="22"/>
          <w:szCs w:val="22"/>
        </w:rPr>
      </w:pPr>
      <w:ins w:id="133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"_Toc33181118"</w:instrText>
        </w:r>
        <w:r w:rsidRPr="0085132B">
          <w:rPr>
            <w:rStyle w:val="Hyperlink"/>
            <w:noProof/>
          </w:rPr>
          <w:instrText xml:space="preserve"> </w:instrText>
        </w:r>
        <w:r w:rsidRPr="0085132B">
          <w:rPr>
            <w:rStyle w:val="Hyperlink"/>
            <w:noProof/>
          </w:rPr>
          <w:fldChar w:fldCharType="separate"/>
        </w:r>
        <w:r w:rsidRPr="0085132B">
          <w:rPr>
            <w:rStyle w:val="Hyperlink"/>
            <w:noProof/>
          </w:rPr>
          <w:t>3.49.13 help property</w:t>
        </w:r>
        <w:r>
          <w:rPr>
            <w:noProof/>
            <w:webHidden/>
          </w:rPr>
          <w:tab/>
        </w:r>
        <w:r>
          <w:rPr>
            <w:noProof/>
            <w:webHidden/>
          </w:rPr>
          <w:fldChar w:fldCharType="begin"/>
        </w:r>
        <w:r>
          <w:rPr>
            <w:noProof/>
            <w:webHidden/>
          </w:rPr>
          <w:instrText xml:space="preserve"> PAGEREF _Toc33181118 \h </w:instrText>
        </w:r>
      </w:ins>
      <w:r>
        <w:rPr>
          <w:noProof/>
          <w:webHidden/>
        </w:rPr>
      </w:r>
      <w:r>
        <w:rPr>
          <w:noProof/>
          <w:webHidden/>
        </w:rPr>
        <w:fldChar w:fldCharType="separate"/>
      </w:r>
      <w:ins w:id="1333" w:author="Laurence Golding" w:date="2020-02-21T12:31:00Z">
        <w:r>
          <w:rPr>
            <w:noProof/>
            <w:webHidden/>
          </w:rPr>
          <w:t>172</w:t>
        </w:r>
        <w:r>
          <w:rPr>
            <w:noProof/>
            <w:webHidden/>
          </w:rPr>
          <w:fldChar w:fldCharType="end"/>
        </w:r>
        <w:r w:rsidRPr="0085132B">
          <w:rPr>
            <w:rStyle w:val="Hyperlink"/>
            <w:noProof/>
          </w:rPr>
          <w:fldChar w:fldCharType="end"/>
        </w:r>
      </w:ins>
    </w:p>
    <w:p w14:paraId="0FB74DC6" w14:textId="6630383D" w:rsidR="00CE77CD" w:rsidRDefault="00CE77CD">
      <w:pPr>
        <w:pStyle w:val="TOC3"/>
        <w:tabs>
          <w:tab w:val="right" w:leader="dot" w:pos="9350"/>
        </w:tabs>
        <w:rPr>
          <w:ins w:id="1334" w:author="Laurence Golding" w:date="2020-02-21T12:31:00Z"/>
          <w:rFonts w:asciiTheme="minorHAnsi" w:eastAsiaTheme="minorEastAsia" w:hAnsiTheme="minorHAnsi" w:cstheme="minorBidi"/>
          <w:noProof/>
          <w:sz w:val="22"/>
          <w:szCs w:val="22"/>
        </w:rPr>
      </w:pPr>
      <w:ins w:id="133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"_Toc33181119"</w:instrText>
        </w:r>
        <w:r w:rsidRPr="0085132B">
          <w:rPr>
            <w:rStyle w:val="Hyperlink"/>
            <w:noProof/>
          </w:rPr>
          <w:instrText xml:space="preserve"> </w:instrText>
        </w:r>
        <w:r w:rsidRPr="0085132B">
          <w:rPr>
            <w:rStyle w:val="Hyperlink"/>
            <w:noProof/>
          </w:rPr>
          <w:fldChar w:fldCharType="separate"/>
        </w:r>
        <w:r w:rsidRPr="0085132B">
          <w:rPr>
            <w:rStyle w:val="Hyperlink"/>
            <w:noProof/>
          </w:rPr>
          <w:t>3.49.14 defaultConfiguration property</w:t>
        </w:r>
        <w:r>
          <w:rPr>
            <w:noProof/>
            <w:webHidden/>
          </w:rPr>
          <w:tab/>
        </w:r>
        <w:r>
          <w:rPr>
            <w:noProof/>
            <w:webHidden/>
          </w:rPr>
          <w:fldChar w:fldCharType="begin"/>
        </w:r>
        <w:r>
          <w:rPr>
            <w:noProof/>
            <w:webHidden/>
          </w:rPr>
          <w:instrText xml:space="preserve"> PAGEREF _Toc33181119 \h </w:instrText>
        </w:r>
      </w:ins>
      <w:r>
        <w:rPr>
          <w:noProof/>
          <w:webHidden/>
        </w:rPr>
      </w:r>
      <w:r>
        <w:rPr>
          <w:noProof/>
          <w:webHidden/>
        </w:rPr>
        <w:fldChar w:fldCharType="separate"/>
      </w:r>
      <w:ins w:id="1336" w:author="Laurence Golding" w:date="2020-02-21T12:31:00Z">
        <w:r>
          <w:rPr>
            <w:noProof/>
            <w:webHidden/>
          </w:rPr>
          <w:t>172</w:t>
        </w:r>
        <w:r>
          <w:rPr>
            <w:noProof/>
            <w:webHidden/>
          </w:rPr>
          <w:fldChar w:fldCharType="end"/>
        </w:r>
        <w:r w:rsidRPr="0085132B">
          <w:rPr>
            <w:rStyle w:val="Hyperlink"/>
            <w:noProof/>
          </w:rPr>
          <w:fldChar w:fldCharType="end"/>
        </w:r>
      </w:ins>
    </w:p>
    <w:p w14:paraId="062F56B0" w14:textId="7651C63F" w:rsidR="00CE77CD" w:rsidRDefault="00CE77CD">
      <w:pPr>
        <w:pStyle w:val="TOC3"/>
        <w:tabs>
          <w:tab w:val="right" w:leader="dot" w:pos="9350"/>
        </w:tabs>
        <w:rPr>
          <w:ins w:id="1337" w:author="Laurence Golding" w:date="2020-02-21T12:31:00Z"/>
          <w:rFonts w:asciiTheme="minorHAnsi" w:eastAsiaTheme="minorEastAsia" w:hAnsiTheme="minorHAnsi" w:cstheme="minorBidi"/>
          <w:noProof/>
          <w:sz w:val="22"/>
          <w:szCs w:val="22"/>
        </w:rPr>
      </w:pPr>
      <w:ins w:id="133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"_Toc33181120"</w:instrText>
        </w:r>
        <w:r w:rsidRPr="0085132B">
          <w:rPr>
            <w:rStyle w:val="Hyperlink"/>
            <w:noProof/>
          </w:rPr>
          <w:instrText xml:space="preserve"> </w:instrText>
        </w:r>
        <w:r w:rsidRPr="0085132B">
          <w:rPr>
            <w:rStyle w:val="Hyperlink"/>
            <w:noProof/>
          </w:rPr>
          <w:fldChar w:fldCharType="separate"/>
        </w:r>
        <w:r w:rsidRPr="0085132B">
          <w:rPr>
            <w:rStyle w:val="Hyperlink"/>
            <w:noProof/>
          </w:rPr>
          <w:t>3.49.15 relationships property</w:t>
        </w:r>
        <w:r>
          <w:rPr>
            <w:noProof/>
            <w:webHidden/>
          </w:rPr>
          <w:tab/>
        </w:r>
        <w:r>
          <w:rPr>
            <w:noProof/>
            <w:webHidden/>
          </w:rPr>
          <w:fldChar w:fldCharType="begin"/>
        </w:r>
        <w:r>
          <w:rPr>
            <w:noProof/>
            <w:webHidden/>
          </w:rPr>
          <w:instrText xml:space="preserve"> PAGEREF _Toc33181120 \h </w:instrText>
        </w:r>
      </w:ins>
      <w:r>
        <w:rPr>
          <w:noProof/>
          <w:webHidden/>
        </w:rPr>
      </w:r>
      <w:r>
        <w:rPr>
          <w:noProof/>
          <w:webHidden/>
        </w:rPr>
        <w:fldChar w:fldCharType="separate"/>
      </w:r>
      <w:ins w:id="1339" w:author="Laurence Golding" w:date="2020-02-21T12:31:00Z">
        <w:r>
          <w:rPr>
            <w:noProof/>
            <w:webHidden/>
          </w:rPr>
          <w:t>172</w:t>
        </w:r>
        <w:r>
          <w:rPr>
            <w:noProof/>
            <w:webHidden/>
          </w:rPr>
          <w:fldChar w:fldCharType="end"/>
        </w:r>
        <w:r w:rsidRPr="0085132B">
          <w:rPr>
            <w:rStyle w:val="Hyperlink"/>
            <w:noProof/>
          </w:rPr>
          <w:fldChar w:fldCharType="end"/>
        </w:r>
      </w:ins>
    </w:p>
    <w:p w14:paraId="611D426D" w14:textId="03871017" w:rsidR="00CE77CD" w:rsidRDefault="00CE77CD">
      <w:pPr>
        <w:pStyle w:val="TOC2"/>
        <w:tabs>
          <w:tab w:val="right" w:leader="dot" w:pos="9350"/>
        </w:tabs>
        <w:rPr>
          <w:ins w:id="1340" w:author="Laurence Golding" w:date="2020-02-21T12:31:00Z"/>
          <w:rFonts w:asciiTheme="minorHAnsi" w:eastAsiaTheme="minorEastAsia" w:hAnsiTheme="minorHAnsi" w:cstheme="minorBidi"/>
          <w:noProof/>
          <w:sz w:val="22"/>
          <w:szCs w:val="22"/>
        </w:rPr>
      </w:pPr>
      <w:ins w:id="134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"_Toc33181121"</w:instrText>
        </w:r>
        <w:r w:rsidRPr="0085132B">
          <w:rPr>
            <w:rStyle w:val="Hyperlink"/>
            <w:noProof/>
          </w:rPr>
          <w:instrText xml:space="preserve"> </w:instrText>
        </w:r>
        <w:r w:rsidRPr="0085132B">
          <w:rPr>
            <w:rStyle w:val="Hyperlink"/>
            <w:noProof/>
          </w:rPr>
          <w:fldChar w:fldCharType="separate"/>
        </w:r>
        <w:r w:rsidRPr="0085132B">
          <w:rPr>
            <w:rStyle w:val="Hyperlink"/>
            <w:noProof/>
          </w:rPr>
          <w:t>3.50 reportingConfiguration object</w:t>
        </w:r>
        <w:r>
          <w:rPr>
            <w:noProof/>
            <w:webHidden/>
          </w:rPr>
          <w:tab/>
        </w:r>
        <w:r>
          <w:rPr>
            <w:noProof/>
            <w:webHidden/>
          </w:rPr>
          <w:fldChar w:fldCharType="begin"/>
        </w:r>
        <w:r>
          <w:rPr>
            <w:noProof/>
            <w:webHidden/>
          </w:rPr>
          <w:instrText xml:space="preserve"> PAGEREF _Toc33181121 \h </w:instrText>
        </w:r>
      </w:ins>
      <w:r>
        <w:rPr>
          <w:noProof/>
          <w:webHidden/>
        </w:rPr>
      </w:r>
      <w:r>
        <w:rPr>
          <w:noProof/>
          <w:webHidden/>
        </w:rPr>
        <w:fldChar w:fldCharType="separate"/>
      </w:r>
      <w:ins w:id="1342" w:author="Laurence Golding" w:date="2020-02-21T12:31:00Z">
        <w:r>
          <w:rPr>
            <w:noProof/>
            <w:webHidden/>
          </w:rPr>
          <w:t>172</w:t>
        </w:r>
        <w:r>
          <w:rPr>
            <w:noProof/>
            <w:webHidden/>
          </w:rPr>
          <w:fldChar w:fldCharType="end"/>
        </w:r>
        <w:r w:rsidRPr="0085132B">
          <w:rPr>
            <w:rStyle w:val="Hyperlink"/>
            <w:noProof/>
          </w:rPr>
          <w:fldChar w:fldCharType="end"/>
        </w:r>
      </w:ins>
    </w:p>
    <w:p w14:paraId="3A8A3B0C" w14:textId="79065ACF" w:rsidR="00CE77CD" w:rsidRDefault="00CE77CD">
      <w:pPr>
        <w:pStyle w:val="TOC3"/>
        <w:tabs>
          <w:tab w:val="right" w:leader="dot" w:pos="9350"/>
        </w:tabs>
        <w:rPr>
          <w:ins w:id="1343" w:author="Laurence Golding" w:date="2020-02-21T12:31:00Z"/>
          <w:rFonts w:asciiTheme="minorHAnsi" w:eastAsiaTheme="minorEastAsia" w:hAnsiTheme="minorHAnsi" w:cstheme="minorBidi"/>
          <w:noProof/>
          <w:sz w:val="22"/>
          <w:szCs w:val="22"/>
        </w:rPr>
      </w:pPr>
      <w:ins w:id="134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"_Toc33181122"</w:instrText>
        </w:r>
        <w:r w:rsidRPr="0085132B">
          <w:rPr>
            <w:rStyle w:val="Hyperlink"/>
            <w:noProof/>
          </w:rPr>
          <w:instrText xml:space="preserve"> </w:instrText>
        </w:r>
        <w:r w:rsidRPr="0085132B">
          <w:rPr>
            <w:rStyle w:val="Hyperlink"/>
            <w:noProof/>
          </w:rPr>
          <w:fldChar w:fldCharType="separate"/>
        </w:r>
        <w:r w:rsidRPr="0085132B">
          <w:rPr>
            <w:rStyle w:val="Hyperlink"/>
            <w:noProof/>
          </w:rPr>
          <w:t>3.50.1 General</w:t>
        </w:r>
        <w:r>
          <w:rPr>
            <w:noProof/>
            <w:webHidden/>
          </w:rPr>
          <w:tab/>
        </w:r>
        <w:r>
          <w:rPr>
            <w:noProof/>
            <w:webHidden/>
          </w:rPr>
          <w:fldChar w:fldCharType="begin"/>
        </w:r>
        <w:r>
          <w:rPr>
            <w:noProof/>
            <w:webHidden/>
          </w:rPr>
          <w:instrText xml:space="preserve"> PAGEREF _Toc33181122 \h </w:instrText>
        </w:r>
      </w:ins>
      <w:r>
        <w:rPr>
          <w:noProof/>
          <w:webHidden/>
        </w:rPr>
      </w:r>
      <w:r>
        <w:rPr>
          <w:noProof/>
          <w:webHidden/>
        </w:rPr>
        <w:fldChar w:fldCharType="separate"/>
      </w:r>
      <w:ins w:id="1345" w:author="Laurence Golding" w:date="2020-02-21T12:31:00Z">
        <w:r>
          <w:rPr>
            <w:noProof/>
            <w:webHidden/>
          </w:rPr>
          <w:t>172</w:t>
        </w:r>
        <w:r>
          <w:rPr>
            <w:noProof/>
            <w:webHidden/>
          </w:rPr>
          <w:fldChar w:fldCharType="end"/>
        </w:r>
        <w:r w:rsidRPr="0085132B">
          <w:rPr>
            <w:rStyle w:val="Hyperlink"/>
            <w:noProof/>
          </w:rPr>
          <w:fldChar w:fldCharType="end"/>
        </w:r>
      </w:ins>
    </w:p>
    <w:p w14:paraId="640800F7" w14:textId="147F8317" w:rsidR="00CE77CD" w:rsidRDefault="00CE77CD">
      <w:pPr>
        <w:pStyle w:val="TOC3"/>
        <w:tabs>
          <w:tab w:val="right" w:leader="dot" w:pos="9350"/>
        </w:tabs>
        <w:rPr>
          <w:ins w:id="1346" w:author="Laurence Golding" w:date="2020-02-21T12:31:00Z"/>
          <w:rFonts w:asciiTheme="minorHAnsi" w:eastAsiaTheme="minorEastAsia" w:hAnsiTheme="minorHAnsi" w:cstheme="minorBidi"/>
          <w:noProof/>
          <w:sz w:val="22"/>
          <w:szCs w:val="22"/>
        </w:rPr>
      </w:pPr>
      <w:ins w:id="134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"_Toc33181123"</w:instrText>
        </w:r>
        <w:r w:rsidRPr="0085132B">
          <w:rPr>
            <w:rStyle w:val="Hyperlink"/>
            <w:noProof/>
          </w:rPr>
          <w:instrText xml:space="preserve"> </w:instrText>
        </w:r>
        <w:r w:rsidRPr="0085132B">
          <w:rPr>
            <w:rStyle w:val="Hyperlink"/>
            <w:noProof/>
          </w:rPr>
          <w:fldChar w:fldCharType="separate"/>
        </w:r>
        <w:r w:rsidRPr="0085132B">
          <w:rPr>
            <w:rStyle w:val="Hyperlink"/>
            <w:noProof/>
          </w:rPr>
          <w:t>3.50.2 enabled property</w:t>
        </w:r>
        <w:r>
          <w:rPr>
            <w:noProof/>
            <w:webHidden/>
          </w:rPr>
          <w:tab/>
        </w:r>
        <w:r>
          <w:rPr>
            <w:noProof/>
            <w:webHidden/>
          </w:rPr>
          <w:fldChar w:fldCharType="begin"/>
        </w:r>
        <w:r>
          <w:rPr>
            <w:noProof/>
            <w:webHidden/>
          </w:rPr>
          <w:instrText xml:space="preserve"> PAGEREF _Toc33181123 \h </w:instrText>
        </w:r>
      </w:ins>
      <w:r>
        <w:rPr>
          <w:noProof/>
          <w:webHidden/>
        </w:rPr>
      </w:r>
      <w:r>
        <w:rPr>
          <w:noProof/>
          <w:webHidden/>
        </w:rPr>
        <w:fldChar w:fldCharType="separate"/>
      </w:r>
      <w:ins w:id="1348" w:author="Laurence Golding" w:date="2020-02-21T12:31:00Z">
        <w:r>
          <w:rPr>
            <w:noProof/>
            <w:webHidden/>
          </w:rPr>
          <w:t>173</w:t>
        </w:r>
        <w:r>
          <w:rPr>
            <w:noProof/>
            <w:webHidden/>
          </w:rPr>
          <w:fldChar w:fldCharType="end"/>
        </w:r>
        <w:r w:rsidRPr="0085132B">
          <w:rPr>
            <w:rStyle w:val="Hyperlink"/>
            <w:noProof/>
          </w:rPr>
          <w:fldChar w:fldCharType="end"/>
        </w:r>
      </w:ins>
    </w:p>
    <w:p w14:paraId="2219FA1F" w14:textId="38061C21" w:rsidR="00CE77CD" w:rsidRDefault="00CE77CD">
      <w:pPr>
        <w:pStyle w:val="TOC3"/>
        <w:tabs>
          <w:tab w:val="right" w:leader="dot" w:pos="9350"/>
        </w:tabs>
        <w:rPr>
          <w:ins w:id="1349" w:author="Laurence Golding" w:date="2020-02-21T12:31:00Z"/>
          <w:rFonts w:asciiTheme="minorHAnsi" w:eastAsiaTheme="minorEastAsia" w:hAnsiTheme="minorHAnsi" w:cstheme="minorBidi"/>
          <w:noProof/>
          <w:sz w:val="22"/>
          <w:szCs w:val="22"/>
        </w:rPr>
      </w:pPr>
      <w:ins w:id="135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"_Toc33181124"</w:instrText>
        </w:r>
        <w:r w:rsidRPr="0085132B">
          <w:rPr>
            <w:rStyle w:val="Hyperlink"/>
            <w:noProof/>
          </w:rPr>
          <w:instrText xml:space="preserve"> </w:instrText>
        </w:r>
        <w:r w:rsidRPr="0085132B">
          <w:rPr>
            <w:rStyle w:val="Hyperlink"/>
            <w:noProof/>
          </w:rPr>
          <w:fldChar w:fldCharType="separate"/>
        </w:r>
        <w:r w:rsidRPr="0085132B">
          <w:rPr>
            <w:rStyle w:val="Hyperlink"/>
            <w:noProof/>
          </w:rPr>
          <w:t>3.50.3 level property</w:t>
        </w:r>
        <w:r>
          <w:rPr>
            <w:noProof/>
            <w:webHidden/>
          </w:rPr>
          <w:tab/>
        </w:r>
        <w:r>
          <w:rPr>
            <w:noProof/>
            <w:webHidden/>
          </w:rPr>
          <w:fldChar w:fldCharType="begin"/>
        </w:r>
        <w:r>
          <w:rPr>
            <w:noProof/>
            <w:webHidden/>
          </w:rPr>
          <w:instrText xml:space="preserve"> PAGEREF _Toc33181124 \h </w:instrText>
        </w:r>
      </w:ins>
      <w:r>
        <w:rPr>
          <w:noProof/>
          <w:webHidden/>
        </w:rPr>
      </w:r>
      <w:r>
        <w:rPr>
          <w:noProof/>
          <w:webHidden/>
        </w:rPr>
        <w:fldChar w:fldCharType="separate"/>
      </w:r>
      <w:ins w:id="1351" w:author="Laurence Golding" w:date="2020-02-21T12:31:00Z">
        <w:r>
          <w:rPr>
            <w:noProof/>
            <w:webHidden/>
          </w:rPr>
          <w:t>173</w:t>
        </w:r>
        <w:r>
          <w:rPr>
            <w:noProof/>
            <w:webHidden/>
          </w:rPr>
          <w:fldChar w:fldCharType="end"/>
        </w:r>
        <w:r w:rsidRPr="0085132B">
          <w:rPr>
            <w:rStyle w:val="Hyperlink"/>
            <w:noProof/>
          </w:rPr>
          <w:fldChar w:fldCharType="end"/>
        </w:r>
      </w:ins>
    </w:p>
    <w:p w14:paraId="599D2A70" w14:textId="6D791874" w:rsidR="00CE77CD" w:rsidRDefault="00CE77CD">
      <w:pPr>
        <w:pStyle w:val="TOC3"/>
        <w:tabs>
          <w:tab w:val="right" w:leader="dot" w:pos="9350"/>
        </w:tabs>
        <w:rPr>
          <w:ins w:id="1352" w:author="Laurence Golding" w:date="2020-02-21T12:31:00Z"/>
          <w:rFonts w:asciiTheme="minorHAnsi" w:eastAsiaTheme="minorEastAsia" w:hAnsiTheme="minorHAnsi" w:cstheme="minorBidi"/>
          <w:noProof/>
          <w:sz w:val="22"/>
          <w:szCs w:val="22"/>
        </w:rPr>
      </w:pPr>
      <w:ins w:id="1353" w:author="Laurence Golding" w:date="2020-02-21T12:31:00Z">
        <w:r w:rsidRPr="0085132B">
          <w:rPr>
            <w:rStyle w:val="Hyperlink"/>
            <w:noProof/>
          </w:rPr>
          <w:lastRenderedPageBreak/>
          <w:fldChar w:fldCharType="begin"/>
        </w:r>
        <w:r w:rsidRPr="0085132B">
          <w:rPr>
            <w:rStyle w:val="Hyperlink"/>
            <w:noProof/>
          </w:rPr>
          <w:instrText xml:space="preserve"> </w:instrText>
        </w:r>
        <w:r>
          <w:rPr>
            <w:noProof/>
          </w:rPr>
          <w:instrText>HYPERLINK \l "_Toc33181125"</w:instrText>
        </w:r>
        <w:r w:rsidRPr="0085132B">
          <w:rPr>
            <w:rStyle w:val="Hyperlink"/>
            <w:noProof/>
          </w:rPr>
          <w:instrText xml:space="preserve"> </w:instrText>
        </w:r>
        <w:r w:rsidRPr="0085132B">
          <w:rPr>
            <w:rStyle w:val="Hyperlink"/>
            <w:noProof/>
          </w:rPr>
          <w:fldChar w:fldCharType="separate"/>
        </w:r>
        <w:r w:rsidRPr="0085132B">
          <w:rPr>
            <w:rStyle w:val="Hyperlink"/>
            <w:noProof/>
          </w:rPr>
          <w:t>3.50.4 rank property</w:t>
        </w:r>
        <w:r>
          <w:rPr>
            <w:noProof/>
            <w:webHidden/>
          </w:rPr>
          <w:tab/>
        </w:r>
        <w:r>
          <w:rPr>
            <w:noProof/>
            <w:webHidden/>
          </w:rPr>
          <w:fldChar w:fldCharType="begin"/>
        </w:r>
        <w:r>
          <w:rPr>
            <w:noProof/>
            <w:webHidden/>
          </w:rPr>
          <w:instrText xml:space="preserve"> PAGEREF _Toc33181125 \h </w:instrText>
        </w:r>
      </w:ins>
      <w:r>
        <w:rPr>
          <w:noProof/>
          <w:webHidden/>
        </w:rPr>
      </w:r>
      <w:r>
        <w:rPr>
          <w:noProof/>
          <w:webHidden/>
        </w:rPr>
        <w:fldChar w:fldCharType="separate"/>
      </w:r>
      <w:ins w:id="1354" w:author="Laurence Golding" w:date="2020-02-21T12:31:00Z">
        <w:r>
          <w:rPr>
            <w:noProof/>
            <w:webHidden/>
          </w:rPr>
          <w:t>173</w:t>
        </w:r>
        <w:r>
          <w:rPr>
            <w:noProof/>
            <w:webHidden/>
          </w:rPr>
          <w:fldChar w:fldCharType="end"/>
        </w:r>
        <w:r w:rsidRPr="0085132B">
          <w:rPr>
            <w:rStyle w:val="Hyperlink"/>
            <w:noProof/>
          </w:rPr>
          <w:fldChar w:fldCharType="end"/>
        </w:r>
      </w:ins>
    </w:p>
    <w:p w14:paraId="7D71E6D9" w14:textId="66295669" w:rsidR="00CE77CD" w:rsidRDefault="00CE77CD">
      <w:pPr>
        <w:pStyle w:val="TOC3"/>
        <w:tabs>
          <w:tab w:val="right" w:leader="dot" w:pos="9350"/>
        </w:tabs>
        <w:rPr>
          <w:ins w:id="1355" w:author="Laurence Golding" w:date="2020-02-21T12:31:00Z"/>
          <w:rFonts w:asciiTheme="minorHAnsi" w:eastAsiaTheme="minorEastAsia" w:hAnsiTheme="minorHAnsi" w:cstheme="minorBidi"/>
          <w:noProof/>
          <w:sz w:val="22"/>
          <w:szCs w:val="22"/>
        </w:rPr>
      </w:pPr>
      <w:ins w:id="135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"_Toc33181126"</w:instrText>
        </w:r>
        <w:r w:rsidRPr="0085132B">
          <w:rPr>
            <w:rStyle w:val="Hyperlink"/>
            <w:noProof/>
          </w:rPr>
          <w:instrText xml:space="preserve"> </w:instrText>
        </w:r>
        <w:r w:rsidRPr="0085132B">
          <w:rPr>
            <w:rStyle w:val="Hyperlink"/>
            <w:noProof/>
          </w:rPr>
          <w:fldChar w:fldCharType="separate"/>
        </w:r>
        <w:r w:rsidRPr="0085132B">
          <w:rPr>
            <w:rStyle w:val="Hyperlink"/>
            <w:noProof/>
          </w:rPr>
          <w:t>3.50.5 parameters property</w:t>
        </w:r>
        <w:r>
          <w:rPr>
            <w:noProof/>
            <w:webHidden/>
          </w:rPr>
          <w:tab/>
        </w:r>
        <w:r>
          <w:rPr>
            <w:noProof/>
            <w:webHidden/>
          </w:rPr>
          <w:fldChar w:fldCharType="begin"/>
        </w:r>
        <w:r>
          <w:rPr>
            <w:noProof/>
            <w:webHidden/>
          </w:rPr>
          <w:instrText xml:space="preserve"> PAGEREF _Toc33181126 \h </w:instrText>
        </w:r>
      </w:ins>
      <w:r>
        <w:rPr>
          <w:noProof/>
          <w:webHidden/>
        </w:rPr>
      </w:r>
      <w:r>
        <w:rPr>
          <w:noProof/>
          <w:webHidden/>
        </w:rPr>
        <w:fldChar w:fldCharType="separate"/>
      </w:r>
      <w:ins w:id="1357" w:author="Laurence Golding" w:date="2020-02-21T12:31:00Z">
        <w:r>
          <w:rPr>
            <w:noProof/>
            <w:webHidden/>
          </w:rPr>
          <w:t>173</w:t>
        </w:r>
        <w:r>
          <w:rPr>
            <w:noProof/>
            <w:webHidden/>
          </w:rPr>
          <w:fldChar w:fldCharType="end"/>
        </w:r>
        <w:r w:rsidRPr="0085132B">
          <w:rPr>
            <w:rStyle w:val="Hyperlink"/>
            <w:noProof/>
          </w:rPr>
          <w:fldChar w:fldCharType="end"/>
        </w:r>
      </w:ins>
    </w:p>
    <w:p w14:paraId="15B1FCB5" w14:textId="5EAB86AF" w:rsidR="00CE77CD" w:rsidRDefault="00CE77CD">
      <w:pPr>
        <w:pStyle w:val="TOC2"/>
        <w:tabs>
          <w:tab w:val="right" w:leader="dot" w:pos="9350"/>
        </w:tabs>
        <w:rPr>
          <w:ins w:id="1358" w:author="Laurence Golding" w:date="2020-02-21T12:31:00Z"/>
          <w:rFonts w:asciiTheme="minorHAnsi" w:eastAsiaTheme="minorEastAsia" w:hAnsiTheme="minorHAnsi" w:cstheme="minorBidi"/>
          <w:noProof/>
          <w:sz w:val="22"/>
          <w:szCs w:val="22"/>
        </w:rPr>
      </w:pPr>
      <w:ins w:id="135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"_Toc33181127"</w:instrText>
        </w:r>
        <w:r w:rsidRPr="0085132B">
          <w:rPr>
            <w:rStyle w:val="Hyperlink"/>
            <w:noProof/>
          </w:rPr>
          <w:instrText xml:space="preserve"> </w:instrText>
        </w:r>
        <w:r w:rsidRPr="0085132B">
          <w:rPr>
            <w:rStyle w:val="Hyperlink"/>
            <w:noProof/>
          </w:rPr>
          <w:fldChar w:fldCharType="separate"/>
        </w:r>
        <w:r w:rsidRPr="0085132B">
          <w:rPr>
            <w:rStyle w:val="Hyperlink"/>
            <w:noProof/>
          </w:rPr>
          <w:t>3.51 configurationOverride object</w:t>
        </w:r>
        <w:r>
          <w:rPr>
            <w:noProof/>
            <w:webHidden/>
          </w:rPr>
          <w:tab/>
        </w:r>
        <w:r>
          <w:rPr>
            <w:noProof/>
            <w:webHidden/>
          </w:rPr>
          <w:fldChar w:fldCharType="begin"/>
        </w:r>
        <w:r>
          <w:rPr>
            <w:noProof/>
            <w:webHidden/>
          </w:rPr>
          <w:instrText xml:space="preserve"> PAGEREF _Toc33181127 \h </w:instrText>
        </w:r>
      </w:ins>
      <w:r>
        <w:rPr>
          <w:noProof/>
          <w:webHidden/>
        </w:rPr>
      </w:r>
      <w:r>
        <w:rPr>
          <w:noProof/>
          <w:webHidden/>
        </w:rPr>
        <w:fldChar w:fldCharType="separate"/>
      </w:r>
      <w:ins w:id="1360" w:author="Laurence Golding" w:date="2020-02-21T12:31:00Z">
        <w:r>
          <w:rPr>
            <w:noProof/>
            <w:webHidden/>
          </w:rPr>
          <w:t>174</w:t>
        </w:r>
        <w:r>
          <w:rPr>
            <w:noProof/>
            <w:webHidden/>
          </w:rPr>
          <w:fldChar w:fldCharType="end"/>
        </w:r>
        <w:r w:rsidRPr="0085132B">
          <w:rPr>
            <w:rStyle w:val="Hyperlink"/>
            <w:noProof/>
          </w:rPr>
          <w:fldChar w:fldCharType="end"/>
        </w:r>
      </w:ins>
    </w:p>
    <w:p w14:paraId="6838788E" w14:textId="788D7F5B" w:rsidR="00CE77CD" w:rsidRDefault="00CE77CD">
      <w:pPr>
        <w:pStyle w:val="TOC3"/>
        <w:tabs>
          <w:tab w:val="right" w:leader="dot" w:pos="9350"/>
        </w:tabs>
        <w:rPr>
          <w:ins w:id="1361" w:author="Laurence Golding" w:date="2020-02-21T12:31:00Z"/>
          <w:rFonts w:asciiTheme="minorHAnsi" w:eastAsiaTheme="minorEastAsia" w:hAnsiTheme="minorHAnsi" w:cstheme="minorBidi"/>
          <w:noProof/>
          <w:sz w:val="22"/>
          <w:szCs w:val="22"/>
        </w:rPr>
      </w:pPr>
      <w:ins w:id="136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"_Toc33181128"</w:instrText>
        </w:r>
        <w:r w:rsidRPr="0085132B">
          <w:rPr>
            <w:rStyle w:val="Hyperlink"/>
            <w:noProof/>
          </w:rPr>
          <w:instrText xml:space="preserve"> </w:instrText>
        </w:r>
        <w:r w:rsidRPr="0085132B">
          <w:rPr>
            <w:rStyle w:val="Hyperlink"/>
            <w:noProof/>
          </w:rPr>
          <w:fldChar w:fldCharType="separate"/>
        </w:r>
        <w:r w:rsidRPr="0085132B">
          <w:rPr>
            <w:rStyle w:val="Hyperlink"/>
            <w:noProof/>
          </w:rPr>
          <w:t>3.51.1 General</w:t>
        </w:r>
        <w:r>
          <w:rPr>
            <w:noProof/>
            <w:webHidden/>
          </w:rPr>
          <w:tab/>
        </w:r>
        <w:r>
          <w:rPr>
            <w:noProof/>
            <w:webHidden/>
          </w:rPr>
          <w:fldChar w:fldCharType="begin"/>
        </w:r>
        <w:r>
          <w:rPr>
            <w:noProof/>
            <w:webHidden/>
          </w:rPr>
          <w:instrText xml:space="preserve"> PAGEREF _Toc33181128 \h </w:instrText>
        </w:r>
      </w:ins>
      <w:r>
        <w:rPr>
          <w:noProof/>
          <w:webHidden/>
        </w:rPr>
      </w:r>
      <w:r>
        <w:rPr>
          <w:noProof/>
          <w:webHidden/>
        </w:rPr>
        <w:fldChar w:fldCharType="separate"/>
      </w:r>
      <w:ins w:id="1363" w:author="Laurence Golding" w:date="2020-02-21T12:31:00Z">
        <w:r>
          <w:rPr>
            <w:noProof/>
            <w:webHidden/>
          </w:rPr>
          <w:t>174</w:t>
        </w:r>
        <w:r>
          <w:rPr>
            <w:noProof/>
            <w:webHidden/>
          </w:rPr>
          <w:fldChar w:fldCharType="end"/>
        </w:r>
        <w:r w:rsidRPr="0085132B">
          <w:rPr>
            <w:rStyle w:val="Hyperlink"/>
            <w:noProof/>
          </w:rPr>
          <w:fldChar w:fldCharType="end"/>
        </w:r>
      </w:ins>
    </w:p>
    <w:p w14:paraId="5975C064" w14:textId="16DAABE0" w:rsidR="00CE77CD" w:rsidRDefault="00CE77CD">
      <w:pPr>
        <w:pStyle w:val="TOC3"/>
        <w:tabs>
          <w:tab w:val="right" w:leader="dot" w:pos="9350"/>
        </w:tabs>
        <w:rPr>
          <w:ins w:id="1364" w:author="Laurence Golding" w:date="2020-02-21T12:31:00Z"/>
          <w:rFonts w:asciiTheme="minorHAnsi" w:eastAsiaTheme="minorEastAsia" w:hAnsiTheme="minorHAnsi" w:cstheme="minorBidi"/>
          <w:noProof/>
          <w:sz w:val="22"/>
          <w:szCs w:val="22"/>
        </w:rPr>
      </w:pPr>
      <w:ins w:id="136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"_Toc33181129"</w:instrText>
        </w:r>
        <w:r w:rsidRPr="0085132B">
          <w:rPr>
            <w:rStyle w:val="Hyperlink"/>
            <w:noProof/>
          </w:rPr>
          <w:instrText xml:space="preserve"> </w:instrText>
        </w:r>
        <w:r w:rsidRPr="0085132B">
          <w:rPr>
            <w:rStyle w:val="Hyperlink"/>
            <w:noProof/>
          </w:rPr>
          <w:fldChar w:fldCharType="separate"/>
        </w:r>
        <w:r w:rsidRPr="0085132B">
          <w:rPr>
            <w:rStyle w:val="Hyperlink"/>
            <w:noProof/>
          </w:rPr>
          <w:t>3.51.2 descriptor property</w:t>
        </w:r>
        <w:r>
          <w:rPr>
            <w:noProof/>
            <w:webHidden/>
          </w:rPr>
          <w:tab/>
        </w:r>
        <w:r>
          <w:rPr>
            <w:noProof/>
            <w:webHidden/>
          </w:rPr>
          <w:fldChar w:fldCharType="begin"/>
        </w:r>
        <w:r>
          <w:rPr>
            <w:noProof/>
            <w:webHidden/>
          </w:rPr>
          <w:instrText xml:space="preserve"> PAGEREF _Toc33181129 \h </w:instrText>
        </w:r>
      </w:ins>
      <w:r>
        <w:rPr>
          <w:noProof/>
          <w:webHidden/>
        </w:rPr>
      </w:r>
      <w:r>
        <w:rPr>
          <w:noProof/>
          <w:webHidden/>
        </w:rPr>
        <w:fldChar w:fldCharType="separate"/>
      </w:r>
      <w:ins w:id="1366" w:author="Laurence Golding" w:date="2020-02-21T12:31:00Z">
        <w:r>
          <w:rPr>
            <w:noProof/>
            <w:webHidden/>
          </w:rPr>
          <w:t>175</w:t>
        </w:r>
        <w:r>
          <w:rPr>
            <w:noProof/>
            <w:webHidden/>
          </w:rPr>
          <w:fldChar w:fldCharType="end"/>
        </w:r>
        <w:r w:rsidRPr="0085132B">
          <w:rPr>
            <w:rStyle w:val="Hyperlink"/>
            <w:noProof/>
          </w:rPr>
          <w:fldChar w:fldCharType="end"/>
        </w:r>
      </w:ins>
    </w:p>
    <w:p w14:paraId="1562B03F" w14:textId="78B45058" w:rsidR="00CE77CD" w:rsidRDefault="00CE77CD">
      <w:pPr>
        <w:pStyle w:val="TOC3"/>
        <w:tabs>
          <w:tab w:val="right" w:leader="dot" w:pos="9350"/>
        </w:tabs>
        <w:rPr>
          <w:ins w:id="1367" w:author="Laurence Golding" w:date="2020-02-21T12:31:00Z"/>
          <w:rFonts w:asciiTheme="minorHAnsi" w:eastAsiaTheme="minorEastAsia" w:hAnsiTheme="minorHAnsi" w:cstheme="minorBidi"/>
          <w:noProof/>
          <w:sz w:val="22"/>
          <w:szCs w:val="22"/>
        </w:rPr>
      </w:pPr>
      <w:ins w:id="136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"_Toc33181130"</w:instrText>
        </w:r>
        <w:r w:rsidRPr="0085132B">
          <w:rPr>
            <w:rStyle w:val="Hyperlink"/>
            <w:noProof/>
          </w:rPr>
          <w:instrText xml:space="preserve"> </w:instrText>
        </w:r>
        <w:r w:rsidRPr="0085132B">
          <w:rPr>
            <w:rStyle w:val="Hyperlink"/>
            <w:noProof/>
          </w:rPr>
          <w:fldChar w:fldCharType="separate"/>
        </w:r>
        <w:r w:rsidRPr="0085132B">
          <w:rPr>
            <w:rStyle w:val="Hyperlink"/>
            <w:noProof/>
          </w:rPr>
          <w:t>3.51.3 configuration property</w:t>
        </w:r>
        <w:r>
          <w:rPr>
            <w:noProof/>
            <w:webHidden/>
          </w:rPr>
          <w:tab/>
        </w:r>
        <w:r>
          <w:rPr>
            <w:noProof/>
            <w:webHidden/>
          </w:rPr>
          <w:fldChar w:fldCharType="begin"/>
        </w:r>
        <w:r>
          <w:rPr>
            <w:noProof/>
            <w:webHidden/>
          </w:rPr>
          <w:instrText xml:space="preserve"> PAGEREF _Toc33181130 \h </w:instrText>
        </w:r>
      </w:ins>
      <w:r>
        <w:rPr>
          <w:noProof/>
          <w:webHidden/>
        </w:rPr>
      </w:r>
      <w:r>
        <w:rPr>
          <w:noProof/>
          <w:webHidden/>
        </w:rPr>
        <w:fldChar w:fldCharType="separate"/>
      </w:r>
      <w:ins w:id="1369" w:author="Laurence Golding" w:date="2020-02-21T12:31:00Z">
        <w:r>
          <w:rPr>
            <w:noProof/>
            <w:webHidden/>
          </w:rPr>
          <w:t>175</w:t>
        </w:r>
        <w:r>
          <w:rPr>
            <w:noProof/>
            <w:webHidden/>
          </w:rPr>
          <w:fldChar w:fldCharType="end"/>
        </w:r>
        <w:r w:rsidRPr="0085132B">
          <w:rPr>
            <w:rStyle w:val="Hyperlink"/>
            <w:noProof/>
          </w:rPr>
          <w:fldChar w:fldCharType="end"/>
        </w:r>
      </w:ins>
    </w:p>
    <w:p w14:paraId="0610144B" w14:textId="5DE5B147" w:rsidR="00CE77CD" w:rsidRDefault="00CE77CD">
      <w:pPr>
        <w:pStyle w:val="TOC2"/>
        <w:tabs>
          <w:tab w:val="right" w:leader="dot" w:pos="9350"/>
        </w:tabs>
        <w:rPr>
          <w:ins w:id="1370" w:author="Laurence Golding" w:date="2020-02-21T12:31:00Z"/>
          <w:rFonts w:asciiTheme="minorHAnsi" w:eastAsiaTheme="minorEastAsia" w:hAnsiTheme="minorHAnsi" w:cstheme="minorBidi"/>
          <w:noProof/>
          <w:sz w:val="22"/>
          <w:szCs w:val="22"/>
        </w:rPr>
      </w:pPr>
      <w:ins w:id="137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"_Toc33181131"</w:instrText>
        </w:r>
        <w:r w:rsidRPr="0085132B">
          <w:rPr>
            <w:rStyle w:val="Hyperlink"/>
            <w:noProof/>
          </w:rPr>
          <w:instrText xml:space="preserve"> </w:instrText>
        </w:r>
        <w:r w:rsidRPr="0085132B">
          <w:rPr>
            <w:rStyle w:val="Hyperlink"/>
            <w:noProof/>
          </w:rPr>
          <w:fldChar w:fldCharType="separate"/>
        </w:r>
        <w:r w:rsidRPr="0085132B">
          <w:rPr>
            <w:rStyle w:val="Hyperlink"/>
            <w:noProof/>
          </w:rPr>
          <w:t>3.52 reportingDescriptorReference object</w:t>
        </w:r>
        <w:r>
          <w:rPr>
            <w:noProof/>
            <w:webHidden/>
          </w:rPr>
          <w:tab/>
        </w:r>
        <w:r>
          <w:rPr>
            <w:noProof/>
            <w:webHidden/>
          </w:rPr>
          <w:fldChar w:fldCharType="begin"/>
        </w:r>
        <w:r>
          <w:rPr>
            <w:noProof/>
            <w:webHidden/>
          </w:rPr>
          <w:instrText xml:space="preserve"> PAGEREF _Toc33181131 \h </w:instrText>
        </w:r>
      </w:ins>
      <w:r>
        <w:rPr>
          <w:noProof/>
          <w:webHidden/>
        </w:rPr>
      </w:r>
      <w:r>
        <w:rPr>
          <w:noProof/>
          <w:webHidden/>
        </w:rPr>
        <w:fldChar w:fldCharType="separate"/>
      </w:r>
      <w:ins w:id="1372" w:author="Laurence Golding" w:date="2020-02-21T12:31:00Z">
        <w:r>
          <w:rPr>
            <w:noProof/>
            <w:webHidden/>
          </w:rPr>
          <w:t>175</w:t>
        </w:r>
        <w:r>
          <w:rPr>
            <w:noProof/>
            <w:webHidden/>
          </w:rPr>
          <w:fldChar w:fldCharType="end"/>
        </w:r>
        <w:r w:rsidRPr="0085132B">
          <w:rPr>
            <w:rStyle w:val="Hyperlink"/>
            <w:noProof/>
          </w:rPr>
          <w:fldChar w:fldCharType="end"/>
        </w:r>
      </w:ins>
    </w:p>
    <w:p w14:paraId="31E72596" w14:textId="1ADDB7D7" w:rsidR="00CE77CD" w:rsidRDefault="00CE77CD">
      <w:pPr>
        <w:pStyle w:val="TOC3"/>
        <w:tabs>
          <w:tab w:val="right" w:leader="dot" w:pos="9350"/>
        </w:tabs>
        <w:rPr>
          <w:ins w:id="1373" w:author="Laurence Golding" w:date="2020-02-21T12:31:00Z"/>
          <w:rFonts w:asciiTheme="minorHAnsi" w:eastAsiaTheme="minorEastAsia" w:hAnsiTheme="minorHAnsi" w:cstheme="minorBidi"/>
          <w:noProof/>
          <w:sz w:val="22"/>
          <w:szCs w:val="22"/>
        </w:rPr>
      </w:pPr>
      <w:ins w:id="137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"_Toc33181132"</w:instrText>
        </w:r>
        <w:r w:rsidRPr="0085132B">
          <w:rPr>
            <w:rStyle w:val="Hyperlink"/>
            <w:noProof/>
          </w:rPr>
          <w:instrText xml:space="preserve"> </w:instrText>
        </w:r>
        <w:r w:rsidRPr="0085132B">
          <w:rPr>
            <w:rStyle w:val="Hyperlink"/>
            <w:noProof/>
          </w:rPr>
          <w:fldChar w:fldCharType="separate"/>
        </w:r>
        <w:r w:rsidRPr="0085132B">
          <w:rPr>
            <w:rStyle w:val="Hyperlink"/>
            <w:noProof/>
          </w:rPr>
          <w:t>3.52.1 General</w:t>
        </w:r>
        <w:r>
          <w:rPr>
            <w:noProof/>
            <w:webHidden/>
          </w:rPr>
          <w:tab/>
        </w:r>
        <w:r>
          <w:rPr>
            <w:noProof/>
            <w:webHidden/>
          </w:rPr>
          <w:fldChar w:fldCharType="begin"/>
        </w:r>
        <w:r>
          <w:rPr>
            <w:noProof/>
            <w:webHidden/>
          </w:rPr>
          <w:instrText xml:space="preserve"> PAGEREF _Toc33181132 \h </w:instrText>
        </w:r>
      </w:ins>
      <w:r>
        <w:rPr>
          <w:noProof/>
          <w:webHidden/>
        </w:rPr>
      </w:r>
      <w:r>
        <w:rPr>
          <w:noProof/>
          <w:webHidden/>
        </w:rPr>
        <w:fldChar w:fldCharType="separate"/>
      </w:r>
      <w:ins w:id="1375" w:author="Laurence Golding" w:date="2020-02-21T12:31:00Z">
        <w:r>
          <w:rPr>
            <w:noProof/>
            <w:webHidden/>
          </w:rPr>
          <w:t>175</w:t>
        </w:r>
        <w:r>
          <w:rPr>
            <w:noProof/>
            <w:webHidden/>
          </w:rPr>
          <w:fldChar w:fldCharType="end"/>
        </w:r>
        <w:r w:rsidRPr="0085132B">
          <w:rPr>
            <w:rStyle w:val="Hyperlink"/>
            <w:noProof/>
          </w:rPr>
          <w:fldChar w:fldCharType="end"/>
        </w:r>
      </w:ins>
    </w:p>
    <w:p w14:paraId="0B99C902" w14:textId="4135B50E" w:rsidR="00CE77CD" w:rsidRDefault="00CE77CD">
      <w:pPr>
        <w:pStyle w:val="TOC3"/>
        <w:tabs>
          <w:tab w:val="right" w:leader="dot" w:pos="9350"/>
        </w:tabs>
        <w:rPr>
          <w:ins w:id="1376" w:author="Laurence Golding" w:date="2020-02-21T12:31:00Z"/>
          <w:rFonts w:asciiTheme="minorHAnsi" w:eastAsiaTheme="minorEastAsia" w:hAnsiTheme="minorHAnsi" w:cstheme="minorBidi"/>
          <w:noProof/>
          <w:sz w:val="22"/>
          <w:szCs w:val="22"/>
        </w:rPr>
      </w:pPr>
      <w:ins w:id="137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"_Toc33181133"</w:instrText>
        </w:r>
        <w:r w:rsidRPr="0085132B">
          <w:rPr>
            <w:rStyle w:val="Hyperlink"/>
            <w:noProof/>
          </w:rPr>
          <w:instrText xml:space="preserve"> </w:instrText>
        </w:r>
        <w:r w:rsidRPr="0085132B">
          <w:rPr>
            <w:rStyle w:val="Hyperlink"/>
            <w:noProof/>
          </w:rPr>
          <w:fldChar w:fldCharType="separate"/>
        </w:r>
        <w:r w:rsidRPr="0085132B">
          <w:rPr>
            <w:rStyle w:val="Hyperlink"/>
            <w:noProof/>
          </w:rPr>
          <w:t>3.52.2 Constraints</w:t>
        </w:r>
        <w:r>
          <w:rPr>
            <w:noProof/>
            <w:webHidden/>
          </w:rPr>
          <w:tab/>
        </w:r>
        <w:r>
          <w:rPr>
            <w:noProof/>
            <w:webHidden/>
          </w:rPr>
          <w:fldChar w:fldCharType="begin"/>
        </w:r>
        <w:r>
          <w:rPr>
            <w:noProof/>
            <w:webHidden/>
          </w:rPr>
          <w:instrText xml:space="preserve"> PAGEREF _Toc33181133 \h </w:instrText>
        </w:r>
      </w:ins>
      <w:r>
        <w:rPr>
          <w:noProof/>
          <w:webHidden/>
        </w:rPr>
      </w:r>
      <w:r>
        <w:rPr>
          <w:noProof/>
          <w:webHidden/>
        </w:rPr>
        <w:fldChar w:fldCharType="separate"/>
      </w:r>
      <w:ins w:id="1378" w:author="Laurence Golding" w:date="2020-02-21T12:31:00Z">
        <w:r>
          <w:rPr>
            <w:noProof/>
            <w:webHidden/>
          </w:rPr>
          <w:t>176</w:t>
        </w:r>
        <w:r>
          <w:rPr>
            <w:noProof/>
            <w:webHidden/>
          </w:rPr>
          <w:fldChar w:fldCharType="end"/>
        </w:r>
        <w:r w:rsidRPr="0085132B">
          <w:rPr>
            <w:rStyle w:val="Hyperlink"/>
            <w:noProof/>
          </w:rPr>
          <w:fldChar w:fldCharType="end"/>
        </w:r>
      </w:ins>
    </w:p>
    <w:p w14:paraId="25C0F937" w14:textId="277E9727" w:rsidR="00CE77CD" w:rsidRDefault="00CE77CD">
      <w:pPr>
        <w:pStyle w:val="TOC3"/>
        <w:tabs>
          <w:tab w:val="right" w:leader="dot" w:pos="9350"/>
        </w:tabs>
        <w:rPr>
          <w:ins w:id="1379" w:author="Laurence Golding" w:date="2020-02-21T12:31:00Z"/>
          <w:rFonts w:asciiTheme="minorHAnsi" w:eastAsiaTheme="minorEastAsia" w:hAnsiTheme="minorHAnsi" w:cstheme="minorBidi"/>
          <w:noProof/>
          <w:sz w:val="22"/>
          <w:szCs w:val="22"/>
        </w:rPr>
      </w:pPr>
      <w:ins w:id="138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"_Toc33181134"</w:instrText>
        </w:r>
        <w:r w:rsidRPr="0085132B">
          <w:rPr>
            <w:rStyle w:val="Hyperlink"/>
            <w:noProof/>
          </w:rPr>
          <w:instrText xml:space="preserve"> </w:instrText>
        </w:r>
        <w:r w:rsidRPr="0085132B">
          <w:rPr>
            <w:rStyle w:val="Hyperlink"/>
            <w:noProof/>
          </w:rPr>
          <w:fldChar w:fldCharType="separate"/>
        </w:r>
        <w:r w:rsidRPr="0085132B">
          <w:rPr>
            <w:rStyle w:val="Hyperlink"/>
            <w:noProof/>
          </w:rPr>
          <w:t>3.52.3 reportingDescriptor lookup</w:t>
        </w:r>
        <w:r>
          <w:rPr>
            <w:noProof/>
            <w:webHidden/>
          </w:rPr>
          <w:tab/>
        </w:r>
        <w:r>
          <w:rPr>
            <w:noProof/>
            <w:webHidden/>
          </w:rPr>
          <w:fldChar w:fldCharType="begin"/>
        </w:r>
        <w:r>
          <w:rPr>
            <w:noProof/>
            <w:webHidden/>
          </w:rPr>
          <w:instrText xml:space="preserve"> PAGEREF _Toc33181134 \h </w:instrText>
        </w:r>
      </w:ins>
      <w:r>
        <w:rPr>
          <w:noProof/>
          <w:webHidden/>
        </w:rPr>
      </w:r>
      <w:r>
        <w:rPr>
          <w:noProof/>
          <w:webHidden/>
        </w:rPr>
        <w:fldChar w:fldCharType="separate"/>
      </w:r>
      <w:ins w:id="1381" w:author="Laurence Golding" w:date="2020-02-21T12:31:00Z">
        <w:r>
          <w:rPr>
            <w:noProof/>
            <w:webHidden/>
          </w:rPr>
          <w:t>176</w:t>
        </w:r>
        <w:r>
          <w:rPr>
            <w:noProof/>
            <w:webHidden/>
          </w:rPr>
          <w:fldChar w:fldCharType="end"/>
        </w:r>
        <w:r w:rsidRPr="0085132B">
          <w:rPr>
            <w:rStyle w:val="Hyperlink"/>
            <w:noProof/>
          </w:rPr>
          <w:fldChar w:fldCharType="end"/>
        </w:r>
      </w:ins>
    </w:p>
    <w:p w14:paraId="77258240" w14:textId="5729D523" w:rsidR="00CE77CD" w:rsidRDefault="00CE77CD">
      <w:pPr>
        <w:pStyle w:val="TOC3"/>
        <w:tabs>
          <w:tab w:val="right" w:leader="dot" w:pos="9350"/>
        </w:tabs>
        <w:rPr>
          <w:ins w:id="1382" w:author="Laurence Golding" w:date="2020-02-21T12:31:00Z"/>
          <w:rFonts w:asciiTheme="minorHAnsi" w:eastAsiaTheme="minorEastAsia" w:hAnsiTheme="minorHAnsi" w:cstheme="minorBidi"/>
          <w:noProof/>
          <w:sz w:val="22"/>
          <w:szCs w:val="22"/>
        </w:rPr>
      </w:pPr>
      <w:ins w:id="138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"_Toc33181135"</w:instrText>
        </w:r>
        <w:r w:rsidRPr="0085132B">
          <w:rPr>
            <w:rStyle w:val="Hyperlink"/>
            <w:noProof/>
          </w:rPr>
          <w:instrText xml:space="preserve"> </w:instrText>
        </w:r>
        <w:r w:rsidRPr="0085132B">
          <w:rPr>
            <w:rStyle w:val="Hyperlink"/>
            <w:noProof/>
          </w:rPr>
          <w:fldChar w:fldCharType="separate"/>
        </w:r>
        <w:r w:rsidRPr="0085132B">
          <w:rPr>
            <w:rStyle w:val="Hyperlink"/>
            <w:noProof/>
          </w:rPr>
          <w:t>3.52.4 id property</w:t>
        </w:r>
        <w:r>
          <w:rPr>
            <w:noProof/>
            <w:webHidden/>
          </w:rPr>
          <w:tab/>
        </w:r>
        <w:r>
          <w:rPr>
            <w:noProof/>
            <w:webHidden/>
          </w:rPr>
          <w:fldChar w:fldCharType="begin"/>
        </w:r>
        <w:r>
          <w:rPr>
            <w:noProof/>
            <w:webHidden/>
          </w:rPr>
          <w:instrText xml:space="preserve"> PAGEREF _Toc33181135 \h </w:instrText>
        </w:r>
      </w:ins>
      <w:r>
        <w:rPr>
          <w:noProof/>
          <w:webHidden/>
        </w:rPr>
      </w:r>
      <w:r>
        <w:rPr>
          <w:noProof/>
          <w:webHidden/>
        </w:rPr>
        <w:fldChar w:fldCharType="separate"/>
      </w:r>
      <w:ins w:id="1384" w:author="Laurence Golding" w:date="2020-02-21T12:31:00Z">
        <w:r>
          <w:rPr>
            <w:noProof/>
            <w:webHidden/>
          </w:rPr>
          <w:t>176</w:t>
        </w:r>
        <w:r>
          <w:rPr>
            <w:noProof/>
            <w:webHidden/>
          </w:rPr>
          <w:fldChar w:fldCharType="end"/>
        </w:r>
        <w:r w:rsidRPr="0085132B">
          <w:rPr>
            <w:rStyle w:val="Hyperlink"/>
            <w:noProof/>
          </w:rPr>
          <w:fldChar w:fldCharType="end"/>
        </w:r>
      </w:ins>
    </w:p>
    <w:p w14:paraId="7502D831" w14:textId="443F64BF" w:rsidR="00CE77CD" w:rsidRDefault="00CE77CD">
      <w:pPr>
        <w:pStyle w:val="TOC3"/>
        <w:tabs>
          <w:tab w:val="right" w:leader="dot" w:pos="9350"/>
        </w:tabs>
        <w:rPr>
          <w:ins w:id="1385" w:author="Laurence Golding" w:date="2020-02-21T12:31:00Z"/>
          <w:rFonts w:asciiTheme="minorHAnsi" w:eastAsiaTheme="minorEastAsia" w:hAnsiTheme="minorHAnsi" w:cstheme="minorBidi"/>
          <w:noProof/>
          <w:sz w:val="22"/>
          <w:szCs w:val="22"/>
        </w:rPr>
      </w:pPr>
      <w:ins w:id="138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"_Toc33181136"</w:instrText>
        </w:r>
        <w:r w:rsidRPr="0085132B">
          <w:rPr>
            <w:rStyle w:val="Hyperlink"/>
            <w:noProof/>
          </w:rPr>
          <w:instrText xml:space="preserve"> </w:instrText>
        </w:r>
        <w:r w:rsidRPr="0085132B">
          <w:rPr>
            <w:rStyle w:val="Hyperlink"/>
            <w:noProof/>
          </w:rPr>
          <w:fldChar w:fldCharType="separate"/>
        </w:r>
        <w:r w:rsidRPr="0085132B">
          <w:rPr>
            <w:rStyle w:val="Hyperlink"/>
            <w:noProof/>
          </w:rPr>
          <w:t>3.52.5 index property</w:t>
        </w:r>
        <w:r>
          <w:rPr>
            <w:noProof/>
            <w:webHidden/>
          </w:rPr>
          <w:tab/>
        </w:r>
        <w:r>
          <w:rPr>
            <w:noProof/>
            <w:webHidden/>
          </w:rPr>
          <w:fldChar w:fldCharType="begin"/>
        </w:r>
        <w:r>
          <w:rPr>
            <w:noProof/>
            <w:webHidden/>
          </w:rPr>
          <w:instrText xml:space="preserve"> PAGEREF _Toc33181136 \h </w:instrText>
        </w:r>
      </w:ins>
      <w:r>
        <w:rPr>
          <w:noProof/>
          <w:webHidden/>
        </w:rPr>
      </w:r>
      <w:r>
        <w:rPr>
          <w:noProof/>
          <w:webHidden/>
        </w:rPr>
        <w:fldChar w:fldCharType="separate"/>
      </w:r>
      <w:ins w:id="1387" w:author="Laurence Golding" w:date="2020-02-21T12:31:00Z">
        <w:r>
          <w:rPr>
            <w:noProof/>
            <w:webHidden/>
          </w:rPr>
          <w:t>177</w:t>
        </w:r>
        <w:r>
          <w:rPr>
            <w:noProof/>
            <w:webHidden/>
          </w:rPr>
          <w:fldChar w:fldCharType="end"/>
        </w:r>
        <w:r w:rsidRPr="0085132B">
          <w:rPr>
            <w:rStyle w:val="Hyperlink"/>
            <w:noProof/>
          </w:rPr>
          <w:fldChar w:fldCharType="end"/>
        </w:r>
      </w:ins>
    </w:p>
    <w:p w14:paraId="092CD540" w14:textId="66849E4F" w:rsidR="00CE77CD" w:rsidRDefault="00CE77CD">
      <w:pPr>
        <w:pStyle w:val="TOC3"/>
        <w:tabs>
          <w:tab w:val="right" w:leader="dot" w:pos="9350"/>
        </w:tabs>
        <w:rPr>
          <w:ins w:id="1388" w:author="Laurence Golding" w:date="2020-02-21T12:31:00Z"/>
          <w:rFonts w:asciiTheme="minorHAnsi" w:eastAsiaTheme="minorEastAsia" w:hAnsiTheme="minorHAnsi" w:cstheme="minorBidi"/>
          <w:noProof/>
          <w:sz w:val="22"/>
          <w:szCs w:val="22"/>
        </w:rPr>
      </w:pPr>
      <w:ins w:id="138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"_Toc33181137"</w:instrText>
        </w:r>
        <w:r w:rsidRPr="0085132B">
          <w:rPr>
            <w:rStyle w:val="Hyperlink"/>
            <w:noProof/>
          </w:rPr>
          <w:instrText xml:space="preserve"> </w:instrText>
        </w:r>
        <w:r w:rsidRPr="0085132B">
          <w:rPr>
            <w:rStyle w:val="Hyperlink"/>
            <w:noProof/>
          </w:rPr>
          <w:fldChar w:fldCharType="separate"/>
        </w:r>
        <w:r w:rsidRPr="0085132B">
          <w:rPr>
            <w:rStyle w:val="Hyperlink"/>
            <w:noProof/>
          </w:rPr>
          <w:t>3.52.6 guid property</w:t>
        </w:r>
        <w:r>
          <w:rPr>
            <w:noProof/>
            <w:webHidden/>
          </w:rPr>
          <w:tab/>
        </w:r>
        <w:r>
          <w:rPr>
            <w:noProof/>
            <w:webHidden/>
          </w:rPr>
          <w:fldChar w:fldCharType="begin"/>
        </w:r>
        <w:r>
          <w:rPr>
            <w:noProof/>
            <w:webHidden/>
          </w:rPr>
          <w:instrText xml:space="preserve"> PAGEREF _Toc33181137 \h </w:instrText>
        </w:r>
      </w:ins>
      <w:r>
        <w:rPr>
          <w:noProof/>
          <w:webHidden/>
        </w:rPr>
      </w:r>
      <w:r>
        <w:rPr>
          <w:noProof/>
          <w:webHidden/>
        </w:rPr>
        <w:fldChar w:fldCharType="separate"/>
      </w:r>
      <w:ins w:id="1390" w:author="Laurence Golding" w:date="2020-02-21T12:31:00Z">
        <w:r>
          <w:rPr>
            <w:noProof/>
            <w:webHidden/>
          </w:rPr>
          <w:t>178</w:t>
        </w:r>
        <w:r>
          <w:rPr>
            <w:noProof/>
            <w:webHidden/>
          </w:rPr>
          <w:fldChar w:fldCharType="end"/>
        </w:r>
        <w:r w:rsidRPr="0085132B">
          <w:rPr>
            <w:rStyle w:val="Hyperlink"/>
            <w:noProof/>
          </w:rPr>
          <w:fldChar w:fldCharType="end"/>
        </w:r>
      </w:ins>
    </w:p>
    <w:p w14:paraId="17FDBF0F" w14:textId="05C068BA" w:rsidR="00CE77CD" w:rsidRDefault="00CE77CD">
      <w:pPr>
        <w:pStyle w:val="TOC3"/>
        <w:tabs>
          <w:tab w:val="right" w:leader="dot" w:pos="9350"/>
        </w:tabs>
        <w:rPr>
          <w:ins w:id="1391" w:author="Laurence Golding" w:date="2020-02-21T12:31:00Z"/>
          <w:rFonts w:asciiTheme="minorHAnsi" w:eastAsiaTheme="minorEastAsia" w:hAnsiTheme="minorHAnsi" w:cstheme="minorBidi"/>
          <w:noProof/>
          <w:sz w:val="22"/>
          <w:szCs w:val="22"/>
        </w:rPr>
      </w:pPr>
      <w:ins w:id="139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"_Toc33181138"</w:instrText>
        </w:r>
        <w:r w:rsidRPr="0085132B">
          <w:rPr>
            <w:rStyle w:val="Hyperlink"/>
            <w:noProof/>
          </w:rPr>
          <w:instrText xml:space="preserve"> </w:instrText>
        </w:r>
        <w:r w:rsidRPr="0085132B">
          <w:rPr>
            <w:rStyle w:val="Hyperlink"/>
            <w:noProof/>
          </w:rPr>
          <w:fldChar w:fldCharType="separate"/>
        </w:r>
        <w:r w:rsidRPr="0085132B">
          <w:rPr>
            <w:rStyle w:val="Hyperlink"/>
            <w:noProof/>
          </w:rPr>
          <w:t>3.52.7 toolComponent property</w:t>
        </w:r>
        <w:r>
          <w:rPr>
            <w:noProof/>
            <w:webHidden/>
          </w:rPr>
          <w:tab/>
        </w:r>
        <w:r>
          <w:rPr>
            <w:noProof/>
            <w:webHidden/>
          </w:rPr>
          <w:fldChar w:fldCharType="begin"/>
        </w:r>
        <w:r>
          <w:rPr>
            <w:noProof/>
            <w:webHidden/>
          </w:rPr>
          <w:instrText xml:space="preserve"> PAGEREF _Toc33181138 \h </w:instrText>
        </w:r>
      </w:ins>
      <w:r>
        <w:rPr>
          <w:noProof/>
          <w:webHidden/>
        </w:rPr>
      </w:r>
      <w:r>
        <w:rPr>
          <w:noProof/>
          <w:webHidden/>
        </w:rPr>
        <w:fldChar w:fldCharType="separate"/>
      </w:r>
      <w:ins w:id="1393" w:author="Laurence Golding" w:date="2020-02-21T12:31:00Z">
        <w:r>
          <w:rPr>
            <w:noProof/>
            <w:webHidden/>
          </w:rPr>
          <w:t>178</w:t>
        </w:r>
        <w:r>
          <w:rPr>
            <w:noProof/>
            <w:webHidden/>
          </w:rPr>
          <w:fldChar w:fldCharType="end"/>
        </w:r>
        <w:r w:rsidRPr="0085132B">
          <w:rPr>
            <w:rStyle w:val="Hyperlink"/>
            <w:noProof/>
          </w:rPr>
          <w:fldChar w:fldCharType="end"/>
        </w:r>
      </w:ins>
    </w:p>
    <w:p w14:paraId="7C976EDF" w14:textId="33E54267" w:rsidR="00CE77CD" w:rsidRDefault="00CE77CD">
      <w:pPr>
        <w:pStyle w:val="TOC2"/>
        <w:tabs>
          <w:tab w:val="right" w:leader="dot" w:pos="9350"/>
        </w:tabs>
        <w:rPr>
          <w:ins w:id="1394" w:author="Laurence Golding" w:date="2020-02-21T12:31:00Z"/>
          <w:rFonts w:asciiTheme="minorHAnsi" w:eastAsiaTheme="minorEastAsia" w:hAnsiTheme="minorHAnsi" w:cstheme="minorBidi"/>
          <w:noProof/>
          <w:sz w:val="22"/>
          <w:szCs w:val="22"/>
        </w:rPr>
      </w:pPr>
      <w:ins w:id="139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"_Toc33181139"</w:instrText>
        </w:r>
        <w:r w:rsidRPr="0085132B">
          <w:rPr>
            <w:rStyle w:val="Hyperlink"/>
            <w:noProof/>
          </w:rPr>
          <w:instrText xml:space="preserve"> </w:instrText>
        </w:r>
        <w:r w:rsidRPr="0085132B">
          <w:rPr>
            <w:rStyle w:val="Hyperlink"/>
            <w:noProof/>
          </w:rPr>
          <w:fldChar w:fldCharType="separate"/>
        </w:r>
        <w:r w:rsidRPr="0085132B">
          <w:rPr>
            <w:rStyle w:val="Hyperlink"/>
            <w:noProof/>
          </w:rPr>
          <w:t>3.53 reportingDescriptorRelationship object</w:t>
        </w:r>
        <w:r>
          <w:rPr>
            <w:noProof/>
            <w:webHidden/>
          </w:rPr>
          <w:tab/>
        </w:r>
        <w:r>
          <w:rPr>
            <w:noProof/>
            <w:webHidden/>
          </w:rPr>
          <w:fldChar w:fldCharType="begin"/>
        </w:r>
        <w:r>
          <w:rPr>
            <w:noProof/>
            <w:webHidden/>
          </w:rPr>
          <w:instrText xml:space="preserve"> PAGEREF _Toc33181139 \h </w:instrText>
        </w:r>
      </w:ins>
      <w:r>
        <w:rPr>
          <w:noProof/>
          <w:webHidden/>
        </w:rPr>
      </w:r>
      <w:r>
        <w:rPr>
          <w:noProof/>
          <w:webHidden/>
        </w:rPr>
        <w:fldChar w:fldCharType="separate"/>
      </w:r>
      <w:ins w:id="1396" w:author="Laurence Golding" w:date="2020-02-21T12:31:00Z">
        <w:r>
          <w:rPr>
            <w:noProof/>
            <w:webHidden/>
          </w:rPr>
          <w:t>178</w:t>
        </w:r>
        <w:r>
          <w:rPr>
            <w:noProof/>
            <w:webHidden/>
          </w:rPr>
          <w:fldChar w:fldCharType="end"/>
        </w:r>
        <w:r w:rsidRPr="0085132B">
          <w:rPr>
            <w:rStyle w:val="Hyperlink"/>
            <w:noProof/>
          </w:rPr>
          <w:fldChar w:fldCharType="end"/>
        </w:r>
      </w:ins>
    </w:p>
    <w:p w14:paraId="58856BB4" w14:textId="75480318" w:rsidR="00CE77CD" w:rsidRDefault="00CE77CD">
      <w:pPr>
        <w:pStyle w:val="TOC3"/>
        <w:tabs>
          <w:tab w:val="right" w:leader="dot" w:pos="9350"/>
        </w:tabs>
        <w:rPr>
          <w:ins w:id="1397" w:author="Laurence Golding" w:date="2020-02-21T12:31:00Z"/>
          <w:rFonts w:asciiTheme="minorHAnsi" w:eastAsiaTheme="minorEastAsia" w:hAnsiTheme="minorHAnsi" w:cstheme="minorBidi"/>
          <w:noProof/>
          <w:sz w:val="22"/>
          <w:szCs w:val="22"/>
        </w:rPr>
      </w:pPr>
      <w:ins w:id="139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"_Toc33181140"</w:instrText>
        </w:r>
        <w:r w:rsidRPr="0085132B">
          <w:rPr>
            <w:rStyle w:val="Hyperlink"/>
            <w:noProof/>
          </w:rPr>
          <w:instrText xml:space="preserve"> </w:instrText>
        </w:r>
        <w:r w:rsidRPr="0085132B">
          <w:rPr>
            <w:rStyle w:val="Hyperlink"/>
            <w:noProof/>
          </w:rPr>
          <w:fldChar w:fldCharType="separate"/>
        </w:r>
        <w:r w:rsidRPr="0085132B">
          <w:rPr>
            <w:rStyle w:val="Hyperlink"/>
            <w:noProof/>
          </w:rPr>
          <w:t>3.53.1 General</w:t>
        </w:r>
        <w:r>
          <w:rPr>
            <w:noProof/>
            <w:webHidden/>
          </w:rPr>
          <w:tab/>
        </w:r>
        <w:r>
          <w:rPr>
            <w:noProof/>
            <w:webHidden/>
          </w:rPr>
          <w:fldChar w:fldCharType="begin"/>
        </w:r>
        <w:r>
          <w:rPr>
            <w:noProof/>
            <w:webHidden/>
          </w:rPr>
          <w:instrText xml:space="preserve"> PAGEREF _Toc33181140 \h </w:instrText>
        </w:r>
      </w:ins>
      <w:r>
        <w:rPr>
          <w:noProof/>
          <w:webHidden/>
        </w:rPr>
      </w:r>
      <w:r>
        <w:rPr>
          <w:noProof/>
          <w:webHidden/>
        </w:rPr>
        <w:fldChar w:fldCharType="separate"/>
      </w:r>
      <w:ins w:id="1399" w:author="Laurence Golding" w:date="2020-02-21T12:31:00Z">
        <w:r>
          <w:rPr>
            <w:noProof/>
            <w:webHidden/>
          </w:rPr>
          <w:t>178</w:t>
        </w:r>
        <w:r>
          <w:rPr>
            <w:noProof/>
            <w:webHidden/>
          </w:rPr>
          <w:fldChar w:fldCharType="end"/>
        </w:r>
        <w:r w:rsidRPr="0085132B">
          <w:rPr>
            <w:rStyle w:val="Hyperlink"/>
            <w:noProof/>
          </w:rPr>
          <w:fldChar w:fldCharType="end"/>
        </w:r>
      </w:ins>
    </w:p>
    <w:p w14:paraId="1181BAA0" w14:textId="085CF4B2" w:rsidR="00CE77CD" w:rsidRDefault="00CE77CD">
      <w:pPr>
        <w:pStyle w:val="TOC3"/>
        <w:tabs>
          <w:tab w:val="right" w:leader="dot" w:pos="9350"/>
        </w:tabs>
        <w:rPr>
          <w:ins w:id="1400" w:author="Laurence Golding" w:date="2020-02-21T12:31:00Z"/>
          <w:rFonts w:asciiTheme="minorHAnsi" w:eastAsiaTheme="minorEastAsia" w:hAnsiTheme="minorHAnsi" w:cstheme="minorBidi"/>
          <w:noProof/>
          <w:sz w:val="22"/>
          <w:szCs w:val="22"/>
        </w:rPr>
      </w:pPr>
      <w:ins w:id="140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"_Toc33181141"</w:instrText>
        </w:r>
        <w:r w:rsidRPr="0085132B">
          <w:rPr>
            <w:rStyle w:val="Hyperlink"/>
            <w:noProof/>
          </w:rPr>
          <w:instrText xml:space="preserve"> </w:instrText>
        </w:r>
        <w:r w:rsidRPr="0085132B">
          <w:rPr>
            <w:rStyle w:val="Hyperlink"/>
            <w:noProof/>
          </w:rPr>
          <w:fldChar w:fldCharType="separate"/>
        </w:r>
        <w:r w:rsidRPr="0085132B">
          <w:rPr>
            <w:rStyle w:val="Hyperlink"/>
            <w:noProof/>
          </w:rPr>
          <w:t>3.53.2 target property</w:t>
        </w:r>
        <w:r>
          <w:rPr>
            <w:noProof/>
            <w:webHidden/>
          </w:rPr>
          <w:tab/>
        </w:r>
        <w:r>
          <w:rPr>
            <w:noProof/>
            <w:webHidden/>
          </w:rPr>
          <w:fldChar w:fldCharType="begin"/>
        </w:r>
        <w:r>
          <w:rPr>
            <w:noProof/>
            <w:webHidden/>
          </w:rPr>
          <w:instrText xml:space="preserve"> PAGEREF _Toc33181141 \h </w:instrText>
        </w:r>
      </w:ins>
      <w:r>
        <w:rPr>
          <w:noProof/>
          <w:webHidden/>
        </w:rPr>
      </w:r>
      <w:r>
        <w:rPr>
          <w:noProof/>
          <w:webHidden/>
        </w:rPr>
        <w:fldChar w:fldCharType="separate"/>
      </w:r>
      <w:ins w:id="1402" w:author="Laurence Golding" w:date="2020-02-21T12:31:00Z">
        <w:r>
          <w:rPr>
            <w:noProof/>
            <w:webHidden/>
          </w:rPr>
          <w:t>179</w:t>
        </w:r>
        <w:r>
          <w:rPr>
            <w:noProof/>
            <w:webHidden/>
          </w:rPr>
          <w:fldChar w:fldCharType="end"/>
        </w:r>
        <w:r w:rsidRPr="0085132B">
          <w:rPr>
            <w:rStyle w:val="Hyperlink"/>
            <w:noProof/>
          </w:rPr>
          <w:fldChar w:fldCharType="end"/>
        </w:r>
      </w:ins>
    </w:p>
    <w:p w14:paraId="38E1449F" w14:textId="40DEEEED" w:rsidR="00CE77CD" w:rsidRDefault="00CE77CD">
      <w:pPr>
        <w:pStyle w:val="TOC3"/>
        <w:tabs>
          <w:tab w:val="right" w:leader="dot" w:pos="9350"/>
        </w:tabs>
        <w:rPr>
          <w:ins w:id="1403" w:author="Laurence Golding" w:date="2020-02-21T12:31:00Z"/>
          <w:rFonts w:asciiTheme="minorHAnsi" w:eastAsiaTheme="minorEastAsia" w:hAnsiTheme="minorHAnsi" w:cstheme="minorBidi"/>
          <w:noProof/>
          <w:sz w:val="22"/>
          <w:szCs w:val="22"/>
        </w:rPr>
      </w:pPr>
      <w:ins w:id="140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"_Toc33181142"</w:instrText>
        </w:r>
        <w:r w:rsidRPr="0085132B">
          <w:rPr>
            <w:rStyle w:val="Hyperlink"/>
            <w:noProof/>
          </w:rPr>
          <w:instrText xml:space="preserve"> </w:instrText>
        </w:r>
        <w:r w:rsidRPr="0085132B">
          <w:rPr>
            <w:rStyle w:val="Hyperlink"/>
            <w:noProof/>
          </w:rPr>
          <w:fldChar w:fldCharType="separate"/>
        </w:r>
        <w:r w:rsidRPr="0085132B">
          <w:rPr>
            <w:rStyle w:val="Hyperlink"/>
            <w:noProof/>
          </w:rPr>
          <w:t>3.53.3 kinds property</w:t>
        </w:r>
        <w:r>
          <w:rPr>
            <w:noProof/>
            <w:webHidden/>
          </w:rPr>
          <w:tab/>
        </w:r>
        <w:r>
          <w:rPr>
            <w:noProof/>
            <w:webHidden/>
          </w:rPr>
          <w:fldChar w:fldCharType="begin"/>
        </w:r>
        <w:r>
          <w:rPr>
            <w:noProof/>
            <w:webHidden/>
          </w:rPr>
          <w:instrText xml:space="preserve"> PAGEREF _Toc33181142 \h </w:instrText>
        </w:r>
      </w:ins>
      <w:r>
        <w:rPr>
          <w:noProof/>
          <w:webHidden/>
        </w:rPr>
      </w:r>
      <w:r>
        <w:rPr>
          <w:noProof/>
          <w:webHidden/>
        </w:rPr>
        <w:fldChar w:fldCharType="separate"/>
      </w:r>
      <w:ins w:id="1405" w:author="Laurence Golding" w:date="2020-02-21T12:31:00Z">
        <w:r>
          <w:rPr>
            <w:noProof/>
            <w:webHidden/>
          </w:rPr>
          <w:t>180</w:t>
        </w:r>
        <w:r>
          <w:rPr>
            <w:noProof/>
            <w:webHidden/>
          </w:rPr>
          <w:fldChar w:fldCharType="end"/>
        </w:r>
        <w:r w:rsidRPr="0085132B">
          <w:rPr>
            <w:rStyle w:val="Hyperlink"/>
            <w:noProof/>
          </w:rPr>
          <w:fldChar w:fldCharType="end"/>
        </w:r>
      </w:ins>
    </w:p>
    <w:p w14:paraId="35125FF4" w14:textId="0AB8806E" w:rsidR="00CE77CD" w:rsidRDefault="00CE77CD">
      <w:pPr>
        <w:pStyle w:val="TOC3"/>
        <w:tabs>
          <w:tab w:val="right" w:leader="dot" w:pos="9350"/>
        </w:tabs>
        <w:rPr>
          <w:ins w:id="1406" w:author="Laurence Golding" w:date="2020-02-21T12:31:00Z"/>
          <w:rFonts w:asciiTheme="minorHAnsi" w:eastAsiaTheme="minorEastAsia" w:hAnsiTheme="minorHAnsi" w:cstheme="minorBidi"/>
          <w:noProof/>
          <w:sz w:val="22"/>
          <w:szCs w:val="22"/>
        </w:rPr>
      </w:pPr>
      <w:ins w:id="140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"_Toc33181143"</w:instrText>
        </w:r>
        <w:r w:rsidRPr="0085132B">
          <w:rPr>
            <w:rStyle w:val="Hyperlink"/>
            <w:noProof/>
          </w:rPr>
          <w:instrText xml:space="preserve"> </w:instrText>
        </w:r>
        <w:r w:rsidRPr="0085132B">
          <w:rPr>
            <w:rStyle w:val="Hyperlink"/>
            <w:noProof/>
          </w:rPr>
          <w:fldChar w:fldCharType="separate"/>
        </w:r>
        <w:r w:rsidRPr="0085132B">
          <w:rPr>
            <w:rStyle w:val="Hyperlink"/>
            <w:noProof/>
          </w:rPr>
          <w:t>3.53.4 description property</w:t>
        </w:r>
        <w:r>
          <w:rPr>
            <w:noProof/>
            <w:webHidden/>
          </w:rPr>
          <w:tab/>
        </w:r>
        <w:r>
          <w:rPr>
            <w:noProof/>
            <w:webHidden/>
          </w:rPr>
          <w:fldChar w:fldCharType="begin"/>
        </w:r>
        <w:r>
          <w:rPr>
            <w:noProof/>
            <w:webHidden/>
          </w:rPr>
          <w:instrText xml:space="preserve"> PAGEREF _Toc33181143 \h </w:instrText>
        </w:r>
      </w:ins>
      <w:r>
        <w:rPr>
          <w:noProof/>
          <w:webHidden/>
        </w:rPr>
      </w:r>
      <w:r>
        <w:rPr>
          <w:noProof/>
          <w:webHidden/>
        </w:rPr>
        <w:fldChar w:fldCharType="separate"/>
      </w:r>
      <w:ins w:id="1408" w:author="Laurence Golding" w:date="2020-02-21T12:31:00Z">
        <w:r>
          <w:rPr>
            <w:noProof/>
            <w:webHidden/>
          </w:rPr>
          <w:t>180</w:t>
        </w:r>
        <w:r>
          <w:rPr>
            <w:noProof/>
            <w:webHidden/>
          </w:rPr>
          <w:fldChar w:fldCharType="end"/>
        </w:r>
        <w:r w:rsidRPr="0085132B">
          <w:rPr>
            <w:rStyle w:val="Hyperlink"/>
            <w:noProof/>
          </w:rPr>
          <w:fldChar w:fldCharType="end"/>
        </w:r>
      </w:ins>
    </w:p>
    <w:p w14:paraId="1CF7E577" w14:textId="3777AAED" w:rsidR="00CE77CD" w:rsidRDefault="00CE77CD">
      <w:pPr>
        <w:pStyle w:val="TOC2"/>
        <w:tabs>
          <w:tab w:val="right" w:leader="dot" w:pos="9350"/>
        </w:tabs>
        <w:rPr>
          <w:ins w:id="1409" w:author="Laurence Golding" w:date="2020-02-21T12:31:00Z"/>
          <w:rFonts w:asciiTheme="minorHAnsi" w:eastAsiaTheme="minorEastAsia" w:hAnsiTheme="minorHAnsi" w:cstheme="minorBidi"/>
          <w:noProof/>
          <w:sz w:val="22"/>
          <w:szCs w:val="22"/>
        </w:rPr>
      </w:pPr>
      <w:ins w:id="141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"_Toc33181144"</w:instrText>
        </w:r>
        <w:r w:rsidRPr="0085132B">
          <w:rPr>
            <w:rStyle w:val="Hyperlink"/>
            <w:noProof/>
          </w:rPr>
          <w:instrText xml:space="preserve"> </w:instrText>
        </w:r>
        <w:r w:rsidRPr="0085132B">
          <w:rPr>
            <w:rStyle w:val="Hyperlink"/>
            <w:noProof/>
          </w:rPr>
          <w:fldChar w:fldCharType="separate"/>
        </w:r>
        <w:r w:rsidRPr="0085132B">
          <w:rPr>
            <w:rStyle w:val="Hyperlink"/>
            <w:noProof/>
          </w:rPr>
          <w:t>3.54 toolComponentReference object</w:t>
        </w:r>
        <w:r>
          <w:rPr>
            <w:noProof/>
            <w:webHidden/>
          </w:rPr>
          <w:tab/>
        </w:r>
        <w:r>
          <w:rPr>
            <w:noProof/>
            <w:webHidden/>
          </w:rPr>
          <w:fldChar w:fldCharType="begin"/>
        </w:r>
        <w:r>
          <w:rPr>
            <w:noProof/>
            <w:webHidden/>
          </w:rPr>
          <w:instrText xml:space="preserve"> PAGEREF _Toc33181144 \h </w:instrText>
        </w:r>
      </w:ins>
      <w:r>
        <w:rPr>
          <w:noProof/>
          <w:webHidden/>
        </w:rPr>
      </w:r>
      <w:r>
        <w:rPr>
          <w:noProof/>
          <w:webHidden/>
        </w:rPr>
        <w:fldChar w:fldCharType="separate"/>
      </w:r>
      <w:ins w:id="1411" w:author="Laurence Golding" w:date="2020-02-21T12:31:00Z">
        <w:r>
          <w:rPr>
            <w:noProof/>
            <w:webHidden/>
          </w:rPr>
          <w:t>180</w:t>
        </w:r>
        <w:r>
          <w:rPr>
            <w:noProof/>
            <w:webHidden/>
          </w:rPr>
          <w:fldChar w:fldCharType="end"/>
        </w:r>
        <w:r w:rsidRPr="0085132B">
          <w:rPr>
            <w:rStyle w:val="Hyperlink"/>
            <w:noProof/>
          </w:rPr>
          <w:fldChar w:fldCharType="end"/>
        </w:r>
      </w:ins>
    </w:p>
    <w:p w14:paraId="6D2AC731" w14:textId="40F8F4A3" w:rsidR="00CE77CD" w:rsidRDefault="00CE77CD">
      <w:pPr>
        <w:pStyle w:val="TOC3"/>
        <w:tabs>
          <w:tab w:val="right" w:leader="dot" w:pos="9350"/>
        </w:tabs>
        <w:rPr>
          <w:ins w:id="1412" w:author="Laurence Golding" w:date="2020-02-21T12:31:00Z"/>
          <w:rFonts w:asciiTheme="minorHAnsi" w:eastAsiaTheme="minorEastAsia" w:hAnsiTheme="minorHAnsi" w:cstheme="minorBidi"/>
          <w:noProof/>
          <w:sz w:val="22"/>
          <w:szCs w:val="22"/>
        </w:rPr>
      </w:pPr>
      <w:ins w:id="141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"_Toc33181145"</w:instrText>
        </w:r>
        <w:r w:rsidRPr="0085132B">
          <w:rPr>
            <w:rStyle w:val="Hyperlink"/>
            <w:noProof/>
          </w:rPr>
          <w:instrText xml:space="preserve"> </w:instrText>
        </w:r>
        <w:r w:rsidRPr="0085132B">
          <w:rPr>
            <w:rStyle w:val="Hyperlink"/>
            <w:noProof/>
          </w:rPr>
          <w:fldChar w:fldCharType="separate"/>
        </w:r>
        <w:r w:rsidRPr="0085132B">
          <w:rPr>
            <w:rStyle w:val="Hyperlink"/>
            <w:noProof/>
          </w:rPr>
          <w:t>3.54.1 General</w:t>
        </w:r>
        <w:r>
          <w:rPr>
            <w:noProof/>
            <w:webHidden/>
          </w:rPr>
          <w:tab/>
        </w:r>
        <w:r>
          <w:rPr>
            <w:noProof/>
            <w:webHidden/>
          </w:rPr>
          <w:fldChar w:fldCharType="begin"/>
        </w:r>
        <w:r>
          <w:rPr>
            <w:noProof/>
            <w:webHidden/>
          </w:rPr>
          <w:instrText xml:space="preserve"> PAGEREF _Toc33181145 \h </w:instrText>
        </w:r>
      </w:ins>
      <w:r>
        <w:rPr>
          <w:noProof/>
          <w:webHidden/>
        </w:rPr>
      </w:r>
      <w:r>
        <w:rPr>
          <w:noProof/>
          <w:webHidden/>
        </w:rPr>
        <w:fldChar w:fldCharType="separate"/>
      </w:r>
      <w:ins w:id="1414" w:author="Laurence Golding" w:date="2020-02-21T12:31:00Z">
        <w:r>
          <w:rPr>
            <w:noProof/>
            <w:webHidden/>
          </w:rPr>
          <w:t>180</w:t>
        </w:r>
        <w:r>
          <w:rPr>
            <w:noProof/>
            <w:webHidden/>
          </w:rPr>
          <w:fldChar w:fldCharType="end"/>
        </w:r>
        <w:r w:rsidRPr="0085132B">
          <w:rPr>
            <w:rStyle w:val="Hyperlink"/>
            <w:noProof/>
          </w:rPr>
          <w:fldChar w:fldCharType="end"/>
        </w:r>
      </w:ins>
    </w:p>
    <w:p w14:paraId="1D288F26" w14:textId="6A97F806" w:rsidR="00CE77CD" w:rsidRDefault="00CE77CD">
      <w:pPr>
        <w:pStyle w:val="TOC3"/>
        <w:tabs>
          <w:tab w:val="right" w:leader="dot" w:pos="9350"/>
        </w:tabs>
        <w:rPr>
          <w:ins w:id="1415" w:author="Laurence Golding" w:date="2020-02-21T12:31:00Z"/>
          <w:rFonts w:asciiTheme="minorHAnsi" w:eastAsiaTheme="minorEastAsia" w:hAnsiTheme="minorHAnsi" w:cstheme="minorBidi"/>
          <w:noProof/>
          <w:sz w:val="22"/>
          <w:szCs w:val="22"/>
        </w:rPr>
      </w:pPr>
      <w:ins w:id="141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"_Toc33181146"</w:instrText>
        </w:r>
        <w:r w:rsidRPr="0085132B">
          <w:rPr>
            <w:rStyle w:val="Hyperlink"/>
            <w:noProof/>
          </w:rPr>
          <w:instrText xml:space="preserve"> </w:instrText>
        </w:r>
        <w:r w:rsidRPr="0085132B">
          <w:rPr>
            <w:rStyle w:val="Hyperlink"/>
            <w:noProof/>
          </w:rPr>
          <w:fldChar w:fldCharType="separate"/>
        </w:r>
        <w:r w:rsidRPr="0085132B">
          <w:rPr>
            <w:rStyle w:val="Hyperlink"/>
            <w:noProof/>
          </w:rPr>
          <w:t>3.54.2 toolComponent lookup</w:t>
        </w:r>
        <w:r>
          <w:rPr>
            <w:noProof/>
            <w:webHidden/>
          </w:rPr>
          <w:tab/>
        </w:r>
        <w:r>
          <w:rPr>
            <w:noProof/>
            <w:webHidden/>
          </w:rPr>
          <w:fldChar w:fldCharType="begin"/>
        </w:r>
        <w:r>
          <w:rPr>
            <w:noProof/>
            <w:webHidden/>
          </w:rPr>
          <w:instrText xml:space="preserve"> PAGEREF _Toc33181146 \h </w:instrText>
        </w:r>
      </w:ins>
      <w:r>
        <w:rPr>
          <w:noProof/>
          <w:webHidden/>
        </w:rPr>
      </w:r>
      <w:r>
        <w:rPr>
          <w:noProof/>
          <w:webHidden/>
        </w:rPr>
        <w:fldChar w:fldCharType="separate"/>
      </w:r>
      <w:ins w:id="1417" w:author="Laurence Golding" w:date="2020-02-21T12:31:00Z">
        <w:r>
          <w:rPr>
            <w:noProof/>
            <w:webHidden/>
          </w:rPr>
          <w:t>180</w:t>
        </w:r>
        <w:r>
          <w:rPr>
            <w:noProof/>
            <w:webHidden/>
          </w:rPr>
          <w:fldChar w:fldCharType="end"/>
        </w:r>
        <w:r w:rsidRPr="0085132B">
          <w:rPr>
            <w:rStyle w:val="Hyperlink"/>
            <w:noProof/>
          </w:rPr>
          <w:fldChar w:fldCharType="end"/>
        </w:r>
      </w:ins>
    </w:p>
    <w:p w14:paraId="38087175" w14:textId="5F304A0D" w:rsidR="00CE77CD" w:rsidRDefault="00CE77CD">
      <w:pPr>
        <w:pStyle w:val="TOC3"/>
        <w:tabs>
          <w:tab w:val="right" w:leader="dot" w:pos="9350"/>
        </w:tabs>
        <w:rPr>
          <w:ins w:id="1418" w:author="Laurence Golding" w:date="2020-02-21T12:31:00Z"/>
          <w:rFonts w:asciiTheme="minorHAnsi" w:eastAsiaTheme="minorEastAsia" w:hAnsiTheme="minorHAnsi" w:cstheme="minorBidi"/>
          <w:noProof/>
          <w:sz w:val="22"/>
          <w:szCs w:val="22"/>
        </w:rPr>
      </w:pPr>
      <w:ins w:id="141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"_Toc33181147"</w:instrText>
        </w:r>
        <w:r w:rsidRPr="0085132B">
          <w:rPr>
            <w:rStyle w:val="Hyperlink"/>
            <w:noProof/>
          </w:rPr>
          <w:instrText xml:space="preserve"> </w:instrText>
        </w:r>
        <w:r w:rsidRPr="0085132B">
          <w:rPr>
            <w:rStyle w:val="Hyperlink"/>
            <w:noProof/>
          </w:rPr>
          <w:fldChar w:fldCharType="separate"/>
        </w:r>
        <w:r w:rsidRPr="0085132B">
          <w:rPr>
            <w:rStyle w:val="Hyperlink"/>
            <w:noProof/>
          </w:rPr>
          <w:t>3.54.3 name property</w:t>
        </w:r>
        <w:r>
          <w:rPr>
            <w:noProof/>
            <w:webHidden/>
          </w:rPr>
          <w:tab/>
        </w:r>
        <w:r>
          <w:rPr>
            <w:noProof/>
            <w:webHidden/>
          </w:rPr>
          <w:fldChar w:fldCharType="begin"/>
        </w:r>
        <w:r>
          <w:rPr>
            <w:noProof/>
            <w:webHidden/>
          </w:rPr>
          <w:instrText xml:space="preserve"> PAGEREF _Toc33181147 \h </w:instrText>
        </w:r>
      </w:ins>
      <w:r>
        <w:rPr>
          <w:noProof/>
          <w:webHidden/>
        </w:rPr>
      </w:r>
      <w:r>
        <w:rPr>
          <w:noProof/>
          <w:webHidden/>
        </w:rPr>
        <w:fldChar w:fldCharType="separate"/>
      </w:r>
      <w:ins w:id="1420" w:author="Laurence Golding" w:date="2020-02-21T12:31:00Z">
        <w:r>
          <w:rPr>
            <w:noProof/>
            <w:webHidden/>
          </w:rPr>
          <w:t>181</w:t>
        </w:r>
        <w:r>
          <w:rPr>
            <w:noProof/>
            <w:webHidden/>
          </w:rPr>
          <w:fldChar w:fldCharType="end"/>
        </w:r>
        <w:r w:rsidRPr="0085132B">
          <w:rPr>
            <w:rStyle w:val="Hyperlink"/>
            <w:noProof/>
          </w:rPr>
          <w:fldChar w:fldCharType="end"/>
        </w:r>
      </w:ins>
    </w:p>
    <w:p w14:paraId="36F56860" w14:textId="30602CF0" w:rsidR="00CE77CD" w:rsidRDefault="00CE77CD">
      <w:pPr>
        <w:pStyle w:val="TOC3"/>
        <w:tabs>
          <w:tab w:val="right" w:leader="dot" w:pos="9350"/>
        </w:tabs>
        <w:rPr>
          <w:ins w:id="1421" w:author="Laurence Golding" w:date="2020-02-21T12:31:00Z"/>
          <w:rFonts w:asciiTheme="minorHAnsi" w:eastAsiaTheme="minorEastAsia" w:hAnsiTheme="minorHAnsi" w:cstheme="minorBidi"/>
          <w:noProof/>
          <w:sz w:val="22"/>
          <w:szCs w:val="22"/>
        </w:rPr>
      </w:pPr>
      <w:ins w:id="142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"_Toc33181148"</w:instrText>
        </w:r>
        <w:r w:rsidRPr="0085132B">
          <w:rPr>
            <w:rStyle w:val="Hyperlink"/>
            <w:noProof/>
          </w:rPr>
          <w:instrText xml:space="preserve"> </w:instrText>
        </w:r>
        <w:r w:rsidRPr="0085132B">
          <w:rPr>
            <w:rStyle w:val="Hyperlink"/>
            <w:noProof/>
          </w:rPr>
          <w:fldChar w:fldCharType="separate"/>
        </w:r>
        <w:r w:rsidRPr="0085132B">
          <w:rPr>
            <w:rStyle w:val="Hyperlink"/>
            <w:noProof/>
          </w:rPr>
          <w:t>3.54.4 index property</w:t>
        </w:r>
        <w:r>
          <w:rPr>
            <w:noProof/>
            <w:webHidden/>
          </w:rPr>
          <w:tab/>
        </w:r>
        <w:r>
          <w:rPr>
            <w:noProof/>
            <w:webHidden/>
          </w:rPr>
          <w:fldChar w:fldCharType="begin"/>
        </w:r>
        <w:r>
          <w:rPr>
            <w:noProof/>
            <w:webHidden/>
          </w:rPr>
          <w:instrText xml:space="preserve"> PAGEREF _Toc33181148 \h </w:instrText>
        </w:r>
      </w:ins>
      <w:r>
        <w:rPr>
          <w:noProof/>
          <w:webHidden/>
        </w:rPr>
      </w:r>
      <w:r>
        <w:rPr>
          <w:noProof/>
          <w:webHidden/>
        </w:rPr>
        <w:fldChar w:fldCharType="separate"/>
      </w:r>
      <w:ins w:id="1423" w:author="Laurence Golding" w:date="2020-02-21T12:31:00Z">
        <w:r>
          <w:rPr>
            <w:noProof/>
            <w:webHidden/>
          </w:rPr>
          <w:t>181</w:t>
        </w:r>
        <w:r>
          <w:rPr>
            <w:noProof/>
            <w:webHidden/>
          </w:rPr>
          <w:fldChar w:fldCharType="end"/>
        </w:r>
        <w:r w:rsidRPr="0085132B">
          <w:rPr>
            <w:rStyle w:val="Hyperlink"/>
            <w:noProof/>
          </w:rPr>
          <w:fldChar w:fldCharType="end"/>
        </w:r>
      </w:ins>
    </w:p>
    <w:p w14:paraId="7FB200AA" w14:textId="6643BF6F" w:rsidR="00CE77CD" w:rsidRDefault="00CE77CD">
      <w:pPr>
        <w:pStyle w:val="TOC3"/>
        <w:tabs>
          <w:tab w:val="right" w:leader="dot" w:pos="9350"/>
        </w:tabs>
        <w:rPr>
          <w:ins w:id="1424" w:author="Laurence Golding" w:date="2020-02-21T12:31:00Z"/>
          <w:rFonts w:asciiTheme="minorHAnsi" w:eastAsiaTheme="minorEastAsia" w:hAnsiTheme="minorHAnsi" w:cstheme="minorBidi"/>
          <w:noProof/>
          <w:sz w:val="22"/>
          <w:szCs w:val="22"/>
        </w:rPr>
      </w:pPr>
      <w:ins w:id="142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"_Toc33181149"</w:instrText>
        </w:r>
        <w:r w:rsidRPr="0085132B">
          <w:rPr>
            <w:rStyle w:val="Hyperlink"/>
            <w:noProof/>
          </w:rPr>
          <w:instrText xml:space="preserve"> </w:instrText>
        </w:r>
        <w:r w:rsidRPr="0085132B">
          <w:rPr>
            <w:rStyle w:val="Hyperlink"/>
            <w:noProof/>
          </w:rPr>
          <w:fldChar w:fldCharType="separate"/>
        </w:r>
        <w:r w:rsidRPr="0085132B">
          <w:rPr>
            <w:rStyle w:val="Hyperlink"/>
            <w:noProof/>
          </w:rPr>
          <w:t>3.54.5 guid property</w:t>
        </w:r>
        <w:r>
          <w:rPr>
            <w:noProof/>
            <w:webHidden/>
          </w:rPr>
          <w:tab/>
        </w:r>
        <w:r>
          <w:rPr>
            <w:noProof/>
            <w:webHidden/>
          </w:rPr>
          <w:fldChar w:fldCharType="begin"/>
        </w:r>
        <w:r>
          <w:rPr>
            <w:noProof/>
            <w:webHidden/>
          </w:rPr>
          <w:instrText xml:space="preserve"> PAGEREF _Toc33181149 \h </w:instrText>
        </w:r>
      </w:ins>
      <w:r>
        <w:rPr>
          <w:noProof/>
          <w:webHidden/>
        </w:rPr>
      </w:r>
      <w:r>
        <w:rPr>
          <w:noProof/>
          <w:webHidden/>
        </w:rPr>
        <w:fldChar w:fldCharType="separate"/>
      </w:r>
      <w:ins w:id="1426" w:author="Laurence Golding" w:date="2020-02-21T12:31:00Z">
        <w:r>
          <w:rPr>
            <w:noProof/>
            <w:webHidden/>
          </w:rPr>
          <w:t>181</w:t>
        </w:r>
        <w:r>
          <w:rPr>
            <w:noProof/>
            <w:webHidden/>
          </w:rPr>
          <w:fldChar w:fldCharType="end"/>
        </w:r>
        <w:r w:rsidRPr="0085132B">
          <w:rPr>
            <w:rStyle w:val="Hyperlink"/>
            <w:noProof/>
          </w:rPr>
          <w:fldChar w:fldCharType="end"/>
        </w:r>
      </w:ins>
    </w:p>
    <w:p w14:paraId="6AD07922" w14:textId="46F7ED93" w:rsidR="00CE77CD" w:rsidRDefault="00CE77CD">
      <w:pPr>
        <w:pStyle w:val="TOC2"/>
        <w:tabs>
          <w:tab w:val="right" w:leader="dot" w:pos="9350"/>
        </w:tabs>
        <w:rPr>
          <w:ins w:id="1427" w:author="Laurence Golding" w:date="2020-02-21T12:31:00Z"/>
          <w:rFonts w:asciiTheme="minorHAnsi" w:eastAsiaTheme="minorEastAsia" w:hAnsiTheme="minorHAnsi" w:cstheme="minorBidi"/>
          <w:noProof/>
          <w:sz w:val="22"/>
          <w:szCs w:val="22"/>
        </w:rPr>
      </w:pPr>
      <w:ins w:id="142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"_Toc33181150"</w:instrText>
        </w:r>
        <w:r w:rsidRPr="0085132B">
          <w:rPr>
            <w:rStyle w:val="Hyperlink"/>
            <w:noProof/>
          </w:rPr>
          <w:instrText xml:space="preserve"> </w:instrText>
        </w:r>
        <w:r w:rsidRPr="0085132B">
          <w:rPr>
            <w:rStyle w:val="Hyperlink"/>
            <w:noProof/>
          </w:rPr>
          <w:fldChar w:fldCharType="separate"/>
        </w:r>
        <w:r w:rsidRPr="0085132B">
          <w:rPr>
            <w:rStyle w:val="Hyperlink"/>
            <w:noProof/>
          </w:rPr>
          <w:t>3.55 fix object</w:t>
        </w:r>
        <w:r>
          <w:rPr>
            <w:noProof/>
            <w:webHidden/>
          </w:rPr>
          <w:tab/>
        </w:r>
        <w:r>
          <w:rPr>
            <w:noProof/>
            <w:webHidden/>
          </w:rPr>
          <w:fldChar w:fldCharType="begin"/>
        </w:r>
        <w:r>
          <w:rPr>
            <w:noProof/>
            <w:webHidden/>
          </w:rPr>
          <w:instrText xml:space="preserve"> PAGEREF _Toc33181150 \h </w:instrText>
        </w:r>
      </w:ins>
      <w:r>
        <w:rPr>
          <w:noProof/>
          <w:webHidden/>
        </w:rPr>
      </w:r>
      <w:r>
        <w:rPr>
          <w:noProof/>
          <w:webHidden/>
        </w:rPr>
        <w:fldChar w:fldCharType="separate"/>
      </w:r>
      <w:ins w:id="1429" w:author="Laurence Golding" w:date="2020-02-21T12:31:00Z">
        <w:r>
          <w:rPr>
            <w:noProof/>
            <w:webHidden/>
          </w:rPr>
          <w:t>181</w:t>
        </w:r>
        <w:r>
          <w:rPr>
            <w:noProof/>
            <w:webHidden/>
          </w:rPr>
          <w:fldChar w:fldCharType="end"/>
        </w:r>
        <w:r w:rsidRPr="0085132B">
          <w:rPr>
            <w:rStyle w:val="Hyperlink"/>
            <w:noProof/>
          </w:rPr>
          <w:fldChar w:fldCharType="end"/>
        </w:r>
      </w:ins>
    </w:p>
    <w:p w14:paraId="5AC40576" w14:textId="42C08D51" w:rsidR="00CE77CD" w:rsidRDefault="00CE77CD">
      <w:pPr>
        <w:pStyle w:val="TOC3"/>
        <w:tabs>
          <w:tab w:val="right" w:leader="dot" w:pos="9350"/>
        </w:tabs>
        <w:rPr>
          <w:ins w:id="1430" w:author="Laurence Golding" w:date="2020-02-21T12:31:00Z"/>
          <w:rFonts w:asciiTheme="minorHAnsi" w:eastAsiaTheme="minorEastAsia" w:hAnsiTheme="minorHAnsi" w:cstheme="minorBidi"/>
          <w:noProof/>
          <w:sz w:val="22"/>
          <w:szCs w:val="22"/>
        </w:rPr>
      </w:pPr>
      <w:ins w:id="143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"_Toc33181151"</w:instrText>
        </w:r>
        <w:r w:rsidRPr="0085132B">
          <w:rPr>
            <w:rStyle w:val="Hyperlink"/>
            <w:noProof/>
          </w:rPr>
          <w:instrText xml:space="preserve"> </w:instrText>
        </w:r>
        <w:r w:rsidRPr="0085132B">
          <w:rPr>
            <w:rStyle w:val="Hyperlink"/>
            <w:noProof/>
          </w:rPr>
          <w:fldChar w:fldCharType="separate"/>
        </w:r>
        <w:r w:rsidRPr="0085132B">
          <w:rPr>
            <w:rStyle w:val="Hyperlink"/>
            <w:noProof/>
          </w:rPr>
          <w:t>3.55.1 General</w:t>
        </w:r>
        <w:r>
          <w:rPr>
            <w:noProof/>
            <w:webHidden/>
          </w:rPr>
          <w:tab/>
        </w:r>
        <w:r>
          <w:rPr>
            <w:noProof/>
            <w:webHidden/>
          </w:rPr>
          <w:fldChar w:fldCharType="begin"/>
        </w:r>
        <w:r>
          <w:rPr>
            <w:noProof/>
            <w:webHidden/>
          </w:rPr>
          <w:instrText xml:space="preserve"> PAGEREF _Toc33181151 \h </w:instrText>
        </w:r>
      </w:ins>
      <w:r>
        <w:rPr>
          <w:noProof/>
          <w:webHidden/>
        </w:rPr>
      </w:r>
      <w:r>
        <w:rPr>
          <w:noProof/>
          <w:webHidden/>
        </w:rPr>
        <w:fldChar w:fldCharType="separate"/>
      </w:r>
      <w:ins w:id="1432" w:author="Laurence Golding" w:date="2020-02-21T12:31:00Z">
        <w:r>
          <w:rPr>
            <w:noProof/>
            <w:webHidden/>
          </w:rPr>
          <w:t>181</w:t>
        </w:r>
        <w:r>
          <w:rPr>
            <w:noProof/>
            <w:webHidden/>
          </w:rPr>
          <w:fldChar w:fldCharType="end"/>
        </w:r>
        <w:r w:rsidRPr="0085132B">
          <w:rPr>
            <w:rStyle w:val="Hyperlink"/>
            <w:noProof/>
          </w:rPr>
          <w:fldChar w:fldCharType="end"/>
        </w:r>
      </w:ins>
    </w:p>
    <w:p w14:paraId="2D12604D" w14:textId="1AE4DFF9" w:rsidR="00CE77CD" w:rsidRDefault="00CE77CD">
      <w:pPr>
        <w:pStyle w:val="TOC3"/>
        <w:tabs>
          <w:tab w:val="right" w:leader="dot" w:pos="9350"/>
        </w:tabs>
        <w:rPr>
          <w:ins w:id="1433" w:author="Laurence Golding" w:date="2020-02-21T12:31:00Z"/>
          <w:rFonts w:asciiTheme="minorHAnsi" w:eastAsiaTheme="minorEastAsia" w:hAnsiTheme="minorHAnsi" w:cstheme="minorBidi"/>
          <w:noProof/>
          <w:sz w:val="22"/>
          <w:szCs w:val="22"/>
        </w:rPr>
      </w:pPr>
      <w:ins w:id="143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"_Toc33181152"</w:instrText>
        </w:r>
        <w:r w:rsidRPr="0085132B">
          <w:rPr>
            <w:rStyle w:val="Hyperlink"/>
            <w:noProof/>
          </w:rPr>
          <w:instrText xml:space="preserve"> </w:instrText>
        </w:r>
        <w:r w:rsidRPr="0085132B">
          <w:rPr>
            <w:rStyle w:val="Hyperlink"/>
            <w:noProof/>
          </w:rPr>
          <w:fldChar w:fldCharType="separate"/>
        </w:r>
        <w:r w:rsidRPr="0085132B">
          <w:rPr>
            <w:rStyle w:val="Hyperlink"/>
            <w:noProof/>
          </w:rPr>
          <w:t>3.55.2 description property</w:t>
        </w:r>
        <w:r>
          <w:rPr>
            <w:noProof/>
            <w:webHidden/>
          </w:rPr>
          <w:tab/>
        </w:r>
        <w:r>
          <w:rPr>
            <w:noProof/>
            <w:webHidden/>
          </w:rPr>
          <w:fldChar w:fldCharType="begin"/>
        </w:r>
        <w:r>
          <w:rPr>
            <w:noProof/>
            <w:webHidden/>
          </w:rPr>
          <w:instrText xml:space="preserve"> PAGEREF _Toc33181152 \h </w:instrText>
        </w:r>
      </w:ins>
      <w:r>
        <w:rPr>
          <w:noProof/>
          <w:webHidden/>
        </w:rPr>
      </w:r>
      <w:r>
        <w:rPr>
          <w:noProof/>
          <w:webHidden/>
        </w:rPr>
        <w:fldChar w:fldCharType="separate"/>
      </w:r>
      <w:ins w:id="1435" w:author="Laurence Golding" w:date="2020-02-21T12:31:00Z">
        <w:r>
          <w:rPr>
            <w:noProof/>
            <w:webHidden/>
          </w:rPr>
          <w:t>181</w:t>
        </w:r>
        <w:r>
          <w:rPr>
            <w:noProof/>
            <w:webHidden/>
          </w:rPr>
          <w:fldChar w:fldCharType="end"/>
        </w:r>
        <w:r w:rsidRPr="0085132B">
          <w:rPr>
            <w:rStyle w:val="Hyperlink"/>
            <w:noProof/>
          </w:rPr>
          <w:fldChar w:fldCharType="end"/>
        </w:r>
      </w:ins>
    </w:p>
    <w:p w14:paraId="35053B0C" w14:textId="62A85667" w:rsidR="00CE77CD" w:rsidRDefault="00CE77CD">
      <w:pPr>
        <w:pStyle w:val="TOC3"/>
        <w:tabs>
          <w:tab w:val="right" w:leader="dot" w:pos="9350"/>
        </w:tabs>
        <w:rPr>
          <w:ins w:id="1436" w:author="Laurence Golding" w:date="2020-02-21T12:31:00Z"/>
          <w:rFonts w:asciiTheme="minorHAnsi" w:eastAsiaTheme="minorEastAsia" w:hAnsiTheme="minorHAnsi" w:cstheme="minorBidi"/>
          <w:noProof/>
          <w:sz w:val="22"/>
          <w:szCs w:val="22"/>
        </w:rPr>
      </w:pPr>
      <w:ins w:id="143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"_Toc33181153"</w:instrText>
        </w:r>
        <w:r w:rsidRPr="0085132B">
          <w:rPr>
            <w:rStyle w:val="Hyperlink"/>
            <w:noProof/>
          </w:rPr>
          <w:instrText xml:space="preserve"> </w:instrText>
        </w:r>
        <w:r w:rsidRPr="0085132B">
          <w:rPr>
            <w:rStyle w:val="Hyperlink"/>
            <w:noProof/>
          </w:rPr>
          <w:fldChar w:fldCharType="separate"/>
        </w:r>
        <w:r w:rsidRPr="0085132B">
          <w:rPr>
            <w:rStyle w:val="Hyperlink"/>
            <w:noProof/>
          </w:rPr>
          <w:t>3.55.3 artifactChanges property</w:t>
        </w:r>
        <w:r>
          <w:rPr>
            <w:noProof/>
            <w:webHidden/>
          </w:rPr>
          <w:tab/>
        </w:r>
        <w:r>
          <w:rPr>
            <w:noProof/>
            <w:webHidden/>
          </w:rPr>
          <w:fldChar w:fldCharType="begin"/>
        </w:r>
        <w:r>
          <w:rPr>
            <w:noProof/>
            <w:webHidden/>
          </w:rPr>
          <w:instrText xml:space="preserve"> PAGEREF _Toc33181153 \h </w:instrText>
        </w:r>
      </w:ins>
      <w:r>
        <w:rPr>
          <w:noProof/>
          <w:webHidden/>
        </w:rPr>
      </w:r>
      <w:r>
        <w:rPr>
          <w:noProof/>
          <w:webHidden/>
        </w:rPr>
        <w:fldChar w:fldCharType="separate"/>
      </w:r>
      <w:ins w:id="1438" w:author="Laurence Golding" w:date="2020-02-21T12:31:00Z">
        <w:r>
          <w:rPr>
            <w:noProof/>
            <w:webHidden/>
          </w:rPr>
          <w:t>182</w:t>
        </w:r>
        <w:r>
          <w:rPr>
            <w:noProof/>
            <w:webHidden/>
          </w:rPr>
          <w:fldChar w:fldCharType="end"/>
        </w:r>
        <w:r w:rsidRPr="0085132B">
          <w:rPr>
            <w:rStyle w:val="Hyperlink"/>
            <w:noProof/>
          </w:rPr>
          <w:fldChar w:fldCharType="end"/>
        </w:r>
      </w:ins>
    </w:p>
    <w:p w14:paraId="24B7035E" w14:textId="47C8FD7F" w:rsidR="00CE77CD" w:rsidRDefault="00CE77CD">
      <w:pPr>
        <w:pStyle w:val="TOC2"/>
        <w:tabs>
          <w:tab w:val="right" w:leader="dot" w:pos="9350"/>
        </w:tabs>
        <w:rPr>
          <w:ins w:id="1439" w:author="Laurence Golding" w:date="2020-02-21T12:31:00Z"/>
          <w:rFonts w:asciiTheme="minorHAnsi" w:eastAsiaTheme="minorEastAsia" w:hAnsiTheme="minorHAnsi" w:cstheme="minorBidi"/>
          <w:noProof/>
          <w:sz w:val="22"/>
          <w:szCs w:val="22"/>
        </w:rPr>
      </w:pPr>
      <w:ins w:id="144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"_Toc33181154"</w:instrText>
        </w:r>
        <w:r w:rsidRPr="0085132B">
          <w:rPr>
            <w:rStyle w:val="Hyperlink"/>
            <w:noProof/>
          </w:rPr>
          <w:instrText xml:space="preserve"> </w:instrText>
        </w:r>
        <w:r w:rsidRPr="0085132B">
          <w:rPr>
            <w:rStyle w:val="Hyperlink"/>
            <w:noProof/>
          </w:rPr>
          <w:fldChar w:fldCharType="separate"/>
        </w:r>
        <w:r w:rsidRPr="0085132B">
          <w:rPr>
            <w:rStyle w:val="Hyperlink"/>
            <w:noProof/>
          </w:rPr>
          <w:t>3.56 artifactChange object</w:t>
        </w:r>
        <w:r>
          <w:rPr>
            <w:noProof/>
            <w:webHidden/>
          </w:rPr>
          <w:tab/>
        </w:r>
        <w:r>
          <w:rPr>
            <w:noProof/>
            <w:webHidden/>
          </w:rPr>
          <w:fldChar w:fldCharType="begin"/>
        </w:r>
        <w:r>
          <w:rPr>
            <w:noProof/>
            <w:webHidden/>
          </w:rPr>
          <w:instrText xml:space="preserve"> PAGEREF _Toc33181154 \h </w:instrText>
        </w:r>
      </w:ins>
      <w:r>
        <w:rPr>
          <w:noProof/>
          <w:webHidden/>
        </w:rPr>
      </w:r>
      <w:r>
        <w:rPr>
          <w:noProof/>
          <w:webHidden/>
        </w:rPr>
        <w:fldChar w:fldCharType="separate"/>
      </w:r>
      <w:ins w:id="1441" w:author="Laurence Golding" w:date="2020-02-21T12:31:00Z">
        <w:r>
          <w:rPr>
            <w:noProof/>
            <w:webHidden/>
          </w:rPr>
          <w:t>183</w:t>
        </w:r>
        <w:r>
          <w:rPr>
            <w:noProof/>
            <w:webHidden/>
          </w:rPr>
          <w:fldChar w:fldCharType="end"/>
        </w:r>
        <w:r w:rsidRPr="0085132B">
          <w:rPr>
            <w:rStyle w:val="Hyperlink"/>
            <w:noProof/>
          </w:rPr>
          <w:fldChar w:fldCharType="end"/>
        </w:r>
      </w:ins>
    </w:p>
    <w:p w14:paraId="1C08F5FB" w14:textId="1FAEF3CC" w:rsidR="00CE77CD" w:rsidRDefault="00CE77CD">
      <w:pPr>
        <w:pStyle w:val="TOC3"/>
        <w:tabs>
          <w:tab w:val="right" w:leader="dot" w:pos="9350"/>
        </w:tabs>
        <w:rPr>
          <w:ins w:id="1442" w:author="Laurence Golding" w:date="2020-02-21T12:31:00Z"/>
          <w:rFonts w:asciiTheme="minorHAnsi" w:eastAsiaTheme="minorEastAsia" w:hAnsiTheme="minorHAnsi" w:cstheme="minorBidi"/>
          <w:noProof/>
          <w:sz w:val="22"/>
          <w:szCs w:val="22"/>
        </w:rPr>
      </w:pPr>
      <w:ins w:id="144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"_Toc33181155"</w:instrText>
        </w:r>
        <w:r w:rsidRPr="0085132B">
          <w:rPr>
            <w:rStyle w:val="Hyperlink"/>
            <w:noProof/>
          </w:rPr>
          <w:instrText xml:space="preserve"> </w:instrText>
        </w:r>
        <w:r w:rsidRPr="0085132B">
          <w:rPr>
            <w:rStyle w:val="Hyperlink"/>
            <w:noProof/>
          </w:rPr>
          <w:fldChar w:fldCharType="separate"/>
        </w:r>
        <w:r w:rsidRPr="0085132B">
          <w:rPr>
            <w:rStyle w:val="Hyperlink"/>
            <w:noProof/>
          </w:rPr>
          <w:t>3.56.1 General</w:t>
        </w:r>
        <w:r>
          <w:rPr>
            <w:noProof/>
            <w:webHidden/>
          </w:rPr>
          <w:tab/>
        </w:r>
        <w:r>
          <w:rPr>
            <w:noProof/>
            <w:webHidden/>
          </w:rPr>
          <w:fldChar w:fldCharType="begin"/>
        </w:r>
        <w:r>
          <w:rPr>
            <w:noProof/>
            <w:webHidden/>
          </w:rPr>
          <w:instrText xml:space="preserve"> PAGEREF _Toc33181155 \h </w:instrText>
        </w:r>
      </w:ins>
      <w:r>
        <w:rPr>
          <w:noProof/>
          <w:webHidden/>
        </w:rPr>
      </w:r>
      <w:r>
        <w:rPr>
          <w:noProof/>
          <w:webHidden/>
        </w:rPr>
        <w:fldChar w:fldCharType="separate"/>
      </w:r>
      <w:ins w:id="1444" w:author="Laurence Golding" w:date="2020-02-21T12:31:00Z">
        <w:r>
          <w:rPr>
            <w:noProof/>
            <w:webHidden/>
          </w:rPr>
          <w:t>183</w:t>
        </w:r>
        <w:r>
          <w:rPr>
            <w:noProof/>
            <w:webHidden/>
          </w:rPr>
          <w:fldChar w:fldCharType="end"/>
        </w:r>
        <w:r w:rsidRPr="0085132B">
          <w:rPr>
            <w:rStyle w:val="Hyperlink"/>
            <w:noProof/>
          </w:rPr>
          <w:fldChar w:fldCharType="end"/>
        </w:r>
      </w:ins>
    </w:p>
    <w:p w14:paraId="1ED166F1" w14:textId="3A419BC8" w:rsidR="00CE77CD" w:rsidRDefault="00CE77CD">
      <w:pPr>
        <w:pStyle w:val="TOC3"/>
        <w:tabs>
          <w:tab w:val="right" w:leader="dot" w:pos="9350"/>
        </w:tabs>
        <w:rPr>
          <w:ins w:id="1445" w:author="Laurence Golding" w:date="2020-02-21T12:31:00Z"/>
          <w:rFonts w:asciiTheme="minorHAnsi" w:eastAsiaTheme="minorEastAsia" w:hAnsiTheme="minorHAnsi" w:cstheme="minorBidi"/>
          <w:noProof/>
          <w:sz w:val="22"/>
          <w:szCs w:val="22"/>
        </w:rPr>
      </w:pPr>
      <w:ins w:id="144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"_Toc33181156"</w:instrText>
        </w:r>
        <w:r w:rsidRPr="0085132B">
          <w:rPr>
            <w:rStyle w:val="Hyperlink"/>
            <w:noProof/>
          </w:rPr>
          <w:instrText xml:space="preserve"> </w:instrText>
        </w:r>
        <w:r w:rsidRPr="0085132B">
          <w:rPr>
            <w:rStyle w:val="Hyperlink"/>
            <w:noProof/>
          </w:rPr>
          <w:fldChar w:fldCharType="separate"/>
        </w:r>
        <w:r w:rsidRPr="0085132B">
          <w:rPr>
            <w:rStyle w:val="Hyperlink"/>
            <w:noProof/>
          </w:rPr>
          <w:t>3.56.2 artifactLocation property</w:t>
        </w:r>
        <w:r>
          <w:rPr>
            <w:noProof/>
            <w:webHidden/>
          </w:rPr>
          <w:tab/>
        </w:r>
        <w:r>
          <w:rPr>
            <w:noProof/>
            <w:webHidden/>
          </w:rPr>
          <w:fldChar w:fldCharType="begin"/>
        </w:r>
        <w:r>
          <w:rPr>
            <w:noProof/>
            <w:webHidden/>
          </w:rPr>
          <w:instrText xml:space="preserve"> PAGEREF _Toc33181156 \h </w:instrText>
        </w:r>
      </w:ins>
      <w:r>
        <w:rPr>
          <w:noProof/>
          <w:webHidden/>
        </w:rPr>
      </w:r>
      <w:r>
        <w:rPr>
          <w:noProof/>
          <w:webHidden/>
        </w:rPr>
        <w:fldChar w:fldCharType="separate"/>
      </w:r>
      <w:ins w:id="1447" w:author="Laurence Golding" w:date="2020-02-21T12:31:00Z">
        <w:r>
          <w:rPr>
            <w:noProof/>
            <w:webHidden/>
          </w:rPr>
          <w:t>184</w:t>
        </w:r>
        <w:r>
          <w:rPr>
            <w:noProof/>
            <w:webHidden/>
          </w:rPr>
          <w:fldChar w:fldCharType="end"/>
        </w:r>
        <w:r w:rsidRPr="0085132B">
          <w:rPr>
            <w:rStyle w:val="Hyperlink"/>
            <w:noProof/>
          </w:rPr>
          <w:fldChar w:fldCharType="end"/>
        </w:r>
      </w:ins>
    </w:p>
    <w:p w14:paraId="6266ED56" w14:textId="4BD46013" w:rsidR="00CE77CD" w:rsidRDefault="00CE77CD">
      <w:pPr>
        <w:pStyle w:val="TOC3"/>
        <w:tabs>
          <w:tab w:val="right" w:leader="dot" w:pos="9350"/>
        </w:tabs>
        <w:rPr>
          <w:ins w:id="1448" w:author="Laurence Golding" w:date="2020-02-21T12:31:00Z"/>
          <w:rFonts w:asciiTheme="minorHAnsi" w:eastAsiaTheme="minorEastAsia" w:hAnsiTheme="minorHAnsi" w:cstheme="minorBidi"/>
          <w:noProof/>
          <w:sz w:val="22"/>
          <w:szCs w:val="22"/>
        </w:rPr>
      </w:pPr>
      <w:ins w:id="144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"_Toc33181157"</w:instrText>
        </w:r>
        <w:r w:rsidRPr="0085132B">
          <w:rPr>
            <w:rStyle w:val="Hyperlink"/>
            <w:noProof/>
          </w:rPr>
          <w:instrText xml:space="preserve"> </w:instrText>
        </w:r>
        <w:r w:rsidRPr="0085132B">
          <w:rPr>
            <w:rStyle w:val="Hyperlink"/>
            <w:noProof/>
          </w:rPr>
          <w:fldChar w:fldCharType="separate"/>
        </w:r>
        <w:r w:rsidRPr="0085132B">
          <w:rPr>
            <w:rStyle w:val="Hyperlink"/>
            <w:noProof/>
          </w:rPr>
          <w:t>3.56.3 replacements property</w:t>
        </w:r>
        <w:r>
          <w:rPr>
            <w:noProof/>
            <w:webHidden/>
          </w:rPr>
          <w:tab/>
        </w:r>
        <w:r>
          <w:rPr>
            <w:noProof/>
            <w:webHidden/>
          </w:rPr>
          <w:fldChar w:fldCharType="begin"/>
        </w:r>
        <w:r>
          <w:rPr>
            <w:noProof/>
            <w:webHidden/>
          </w:rPr>
          <w:instrText xml:space="preserve"> PAGEREF _Toc33181157 \h </w:instrText>
        </w:r>
      </w:ins>
      <w:r>
        <w:rPr>
          <w:noProof/>
          <w:webHidden/>
        </w:rPr>
      </w:r>
      <w:r>
        <w:rPr>
          <w:noProof/>
          <w:webHidden/>
        </w:rPr>
        <w:fldChar w:fldCharType="separate"/>
      </w:r>
      <w:ins w:id="1450" w:author="Laurence Golding" w:date="2020-02-21T12:31:00Z">
        <w:r>
          <w:rPr>
            <w:noProof/>
            <w:webHidden/>
          </w:rPr>
          <w:t>184</w:t>
        </w:r>
        <w:r>
          <w:rPr>
            <w:noProof/>
            <w:webHidden/>
          </w:rPr>
          <w:fldChar w:fldCharType="end"/>
        </w:r>
        <w:r w:rsidRPr="0085132B">
          <w:rPr>
            <w:rStyle w:val="Hyperlink"/>
            <w:noProof/>
          </w:rPr>
          <w:fldChar w:fldCharType="end"/>
        </w:r>
      </w:ins>
    </w:p>
    <w:p w14:paraId="21ABE884" w14:textId="1A5320E1" w:rsidR="00CE77CD" w:rsidRDefault="00CE77CD">
      <w:pPr>
        <w:pStyle w:val="TOC2"/>
        <w:tabs>
          <w:tab w:val="right" w:leader="dot" w:pos="9350"/>
        </w:tabs>
        <w:rPr>
          <w:ins w:id="1451" w:author="Laurence Golding" w:date="2020-02-21T12:31:00Z"/>
          <w:rFonts w:asciiTheme="minorHAnsi" w:eastAsiaTheme="minorEastAsia" w:hAnsiTheme="minorHAnsi" w:cstheme="minorBidi"/>
          <w:noProof/>
          <w:sz w:val="22"/>
          <w:szCs w:val="22"/>
        </w:rPr>
      </w:pPr>
      <w:ins w:id="145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"_Toc33181158"</w:instrText>
        </w:r>
        <w:r w:rsidRPr="0085132B">
          <w:rPr>
            <w:rStyle w:val="Hyperlink"/>
            <w:noProof/>
          </w:rPr>
          <w:instrText xml:space="preserve"> </w:instrText>
        </w:r>
        <w:r w:rsidRPr="0085132B">
          <w:rPr>
            <w:rStyle w:val="Hyperlink"/>
            <w:noProof/>
          </w:rPr>
          <w:fldChar w:fldCharType="separate"/>
        </w:r>
        <w:r w:rsidRPr="0085132B">
          <w:rPr>
            <w:rStyle w:val="Hyperlink"/>
            <w:noProof/>
          </w:rPr>
          <w:t>3.57 replacement object</w:t>
        </w:r>
        <w:r>
          <w:rPr>
            <w:noProof/>
            <w:webHidden/>
          </w:rPr>
          <w:tab/>
        </w:r>
        <w:r>
          <w:rPr>
            <w:noProof/>
            <w:webHidden/>
          </w:rPr>
          <w:fldChar w:fldCharType="begin"/>
        </w:r>
        <w:r>
          <w:rPr>
            <w:noProof/>
            <w:webHidden/>
          </w:rPr>
          <w:instrText xml:space="preserve"> PAGEREF _Toc33181158 \h </w:instrText>
        </w:r>
      </w:ins>
      <w:r>
        <w:rPr>
          <w:noProof/>
          <w:webHidden/>
        </w:rPr>
      </w:r>
      <w:r>
        <w:rPr>
          <w:noProof/>
          <w:webHidden/>
        </w:rPr>
        <w:fldChar w:fldCharType="separate"/>
      </w:r>
      <w:ins w:id="1453" w:author="Laurence Golding" w:date="2020-02-21T12:31:00Z">
        <w:r>
          <w:rPr>
            <w:noProof/>
            <w:webHidden/>
          </w:rPr>
          <w:t>184</w:t>
        </w:r>
        <w:r>
          <w:rPr>
            <w:noProof/>
            <w:webHidden/>
          </w:rPr>
          <w:fldChar w:fldCharType="end"/>
        </w:r>
        <w:r w:rsidRPr="0085132B">
          <w:rPr>
            <w:rStyle w:val="Hyperlink"/>
            <w:noProof/>
          </w:rPr>
          <w:fldChar w:fldCharType="end"/>
        </w:r>
      </w:ins>
    </w:p>
    <w:p w14:paraId="5B03D57C" w14:textId="324169E1" w:rsidR="00CE77CD" w:rsidRDefault="00CE77CD">
      <w:pPr>
        <w:pStyle w:val="TOC3"/>
        <w:tabs>
          <w:tab w:val="right" w:leader="dot" w:pos="9350"/>
        </w:tabs>
        <w:rPr>
          <w:ins w:id="1454" w:author="Laurence Golding" w:date="2020-02-21T12:31:00Z"/>
          <w:rFonts w:asciiTheme="minorHAnsi" w:eastAsiaTheme="minorEastAsia" w:hAnsiTheme="minorHAnsi" w:cstheme="minorBidi"/>
          <w:noProof/>
          <w:sz w:val="22"/>
          <w:szCs w:val="22"/>
        </w:rPr>
      </w:pPr>
      <w:ins w:id="145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"_Toc33181159"</w:instrText>
        </w:r>
        <w:r w:rsidRPr="0085132B">
          <w:rPr>
            <w:rStyle w:val="Hyperlink"/>
            <w:noProof/>
          </w:rPr>
          <w:instrText xml:space="preserve"> </w:instrText>
        </w:r>
        <w:r w:rsidRPr="0085132B">
          <w:rPr>
            <w:rStyle w:val="Hyperlink"/>
            <w:noProof/>
          </w:rPr>
          <w:fldChar w:fldCharType="separate"/>
        </w:r>
        <w:r w:rsidRPr="0085132B">
          <w:rPr>
            <w:rStyle w:val="Hyperlink"/>
            <w:noProof/>
          </w:rPr>
          <w:t>3.57.1 General</w:t>
        </w:r>
        <w:r>
          <w:rPr>
            <w:noProof/>
            <w:webHidden/>
          </w:rPr>
          <w:tab/>
        </w:r>
        <w:r>
          <w:rPr>
            <w:noProof/>
            <w:webHidden/>
          </w:rPr>
          <w:fldChar w:fldCharType="begin"/>
        </w:r>
        <w:r>
          <w:rPr>
            <w:noProof/>
            <w:webHidden/>
          </w:rPr>
          <w:instrText xml:space="preserve"> PAGEREF _Toc33181159 \h </w:instrText>
        </w:r>
      </w:ins>
      <w:r>
        <w:rPr>
          <w:noProof/>
          <w:webHidden/>
        </w:rPr>
      </w:r>
      <w:r>
        <w:rPr>
          <w:noProof/>
          <w:webHidden/>
        </w:rPr>
        <w:fldChar w:fldCharType="separate"/>
      </w:r>
      <w:ins w:id="1456" w:author="Laurence Golding" w:date="2020-02-21T12:31:00Z">
        <w:r>
          <w:rPr>
            <w:noProof/>
            <w:webHidden/>
          </w:rPr>
          <w:t>184</w:t>
        </w:r>
        <w:r>
          <w:rPr>
            <w:noProof/>
            <w:webHidden/>
          </w:rPr>
          <w:fldChar w:fldCharType="end"/>
        </w:r>
        <w:r w:rsidRPr="0085132B">
          <w:rPr>
            <w:rStyle w:val="Hyperlink"/>
            <w:noProof/>
          </w:rPr>
          <w:fldChar w:fldCharType="end"/>
        </w:r>
      </w:ins>
    </w:p>
    <w:p w14:paraId="3D21E577" w14:textId="79FAA006" w:rsidR="00CE77CD" w:rsidRDefault="00CE77CD">
      <w:pPr>
        <w:pStyle w:val="TOC3"/>
        <w:tabs>
          <w:tab w:val="right" w:leader="dot" w:pos="9350"/>
        </w:tabs>
        <w:rPr>
          <w:ins w:id="1457" w:author="Laurence Golding" w:date="2020-02-21T12:31:00Z"/>
          <w:rFonts w:asciiTheme="minorHAnsi" w:eastAsiaTheme="minorEastAsia" w:hAnsiTheme="minorHAnsi" w:cstheme="minorBidi"/>
          <w:noProof/>
          <w:sz w:val="22"/>
          <w:szCs w:val="22"/>
        </w:rPr>
      </w:pPr>
      <w:ins w:id="145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"_Toc33181160"</w:instrText>
        </w:r>
        <w:r w:rsidRPr="0085132B">
          <w:rPr>
            <w:rStyle w:val="Hyperlink"/>
            <w:noProof/>
          </w:rPr>
          <w:instrText xml:space="preserve"> </w:instrText>
        </w:r>
        <w:r w:rsidRPr="0085132B">
          <w:rPr>
            <w:rStyle w:val="Hyperlink"/>
            <w:noProof/>
          </w:rPr>
          <w:fldChar w:fldCharType="separate"/>
        </w:r>
        <w:r w:rsidRPr="0085132B">
          <w:rPr>
            <w:rStyle w:val="Hyperlink"/>
            <w:noProof/>
          </w:rPr>
          <w:t>3.57.2 Constraints</w:t>
        </w:r>
        <w:r>
          <w:rPr>
            <w:noProof/>
            <w:webHidden/>
          </w:rPr>
          <w:tab/>
        </w:r>
        <w:r>
          <w:rPr>
            <w:noProof/>
            <w:webHidden/>
          </w:rPr>
          <w:fldChar w:fldCharType="begin"/>
        </w:r>
        <w:r>
          <w:rPr>
            <w:noProof/>
            <w:webHidden/>
          </w:rPr>
          <w:instrText xml:space="preserve"> PAGEREF _Toc33181160 \h </w:instrText>
        </w:r>
      </w:ins>
      <w:r>
        <w:rPr>
          <w:noProof/>
          <w:webHidden/>
        </w:rPr>
      </w:r>
      <w:r>
        <w:rPr>
          <w:noProof/>
          <w:webHidden/>
        </w:rPr>
        <w:fldChar w:fldCharType="separate"/>
      </w:r>
      <w:ins w:id="1459" w:author="Laurence Golding" w:date="2020-02-21T12:31:00Z">
        <w:r>
          <w:rPr>
            <w:noProof/>
            <w:webHidden/>
          </w:rPr>
          <w:t>185</w:t>
        </w:r>
        <w:r>
          <w:rPr>
            <w:noProof/>
            <w:webHidden/>
          </w:rPr>
          <w:fldChar w:fldCharType="end"/>
        </w:r>
        <w:r w:rsidRPr="0085132B">
          <w:rPr>
            <w:rStyle w:val="Hyperlink"/>
            <w:noProof/>
          </w:rPr>
          <w:fldChar w:fldCharType="end"/>
        </w:r>
      </w:ins>
    </w:p>
    <w:p w14:paraId="586CE3E4" w14:textId="331D41EC" w:rsidR="00CE77CD" w:rsidRDefault="00CE77CD">
      <w:pPr>
        <w:pStyle w:val="TOC3"/>
        <w:tabs>
          <w:tab w:val="right" w:leader="dot" w:pos="9350"/>
        </w:tabs>
        <w:rPr>
          <w:ins w:id="1460" w:author="Laurence Golding" w:date="2020-02-21T12:31:00Z"/>
          <w:rFonts w:asciiTheme="minorHAnsi" w:eastAsiaTheme="minorEastAsia" w:hAnsiTheme="minorHAnsi" w:cstheme="minorBidi"/>
          <w:noProof/>
          <w:sz w:val="22"/>
          <w:szCs w:val="22"/>
        </w:rPr>
      </w:pPr>
      <w:ins w:id="146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"_Toc33181161"</w:instrText>
        </w:r>
        <w:r w:rsidRPr="0085132B">
          <w:rPr>
            <w:rStyle w:val="Hyperlink"/>
            <w:noProof/>
          </w:rPr>
          <w:instrText xml:space="preserve"> </w:instrText>
        </w:r>
        <w:r w:rsidRPr="0085132B">
          <w:rPr>
            <w:rStyle w:val="Hyperlink"/>
            <w:noProof/>
          </w:rPr>
          <w:fldChar w:fldCharType="separate"/>
        </w:r>
        <w:r w:rsidRPr="0085132B">
          <w:rPr>
            <w:rStyle w:val="Hyperlink"/>
            <w:noProof/>
          </w:rPr>
          <w:t>3.57.3 deletedRegion property</w:t>
        </w:r>
        <w:r>
          <w:rPr>
            <w:noProof/>
            <w:webHidden/>
          </w:rPr>
          <w:tab/>
        </w:r>
        <w:r>
          <w:rPr>
            <w:noProof/>
            <w:webHidden/>
          </w:rPr>
          <w:fldChar w:fldCharType="begin"/>
        </w:r>
        <w:r>
          <w:rPr>
            <w:noProof/>
            <w:webHidden/>
          </w:rPr>
          <w:instrText xml:space="preserve"> PAGEREF _Toc33181161 \h </w:instrText>
        </w:r>
      </w:ins>
      <w:r>
        <w:rPr>
          <w:noProof/>
          <w:webHidden/>
        </w:rPr>
      </w:r>
      <w:r>
        <w:rPr>
          <w:noProof/>
          <w:webHidden/>
        </w:rPr>
        <w:fldChar w:fldCharType="separate"/>
      </w:r>
      <w:ins w:id="1462" w:author="Laurence Golding" w:date="2020-02-21T12:31:00Z">
        <w:r>
          <w:rPr>
            <w:noProof/>
            <w:webHidden/>
          </w:rPr>
          <w:t>185</w:t>
        </w:r>
        <w:r>
          <w:rPr>
            <w:noProof/>
            <w:webHidden/>
          </w:rPr>
          <w:fldChar w:fldCharType="end"/>
        </w:r>
        <w:r w:rsidRPr="0085132B">
          <w:rPr>
            <w:rStyle w:val="Hyperlink"/>
            <w:noProof/>
          </w:rPr>
          <w:fldChar w:fldCharType="end"/>
        </w:r>
      </w:ins>
    </w:p>
    <w:p w14:paraId="646F7D9D" w14:textId="60134085" w:rsidR="00CE77CD" w:rsidRDefault="00CE77CD">
      <w:pPr>
        <w:pStyle w:val="TOC3"/>
        <w:tabs>
          <w:tab w:val="right" w:leader="dot" w:pos="9350"/>
        </w:tabs>
        <w:rPr>
          <w:ins w:id="1463" w:author="Laurence Golding" w:date="2020-02-21T12:31:00Z"/>
          <w:rFonts w:asciiTheme="minorHAnsi" w:eastAsiaTheme="minorEastAsia" w:hAnsiTheme="minorHAnsi" w:cstheme="minorBidi"/>
          <w:noProof/>
          <w:sz w:val="22"/>
          <w:szCs w:val="22"/>
        </w:rPr>
      </w:pPr>
      <w:ins w:id="146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"_Toc33181162"</w:instrText>
        </w:r>
        <w:r w:rsidRPr="0085132B">
          <w:rPr>
            <w:rStyle w:val="Hyperlink"/>
            <w:noProof/>
          </w:rPr>
          <w:instrText xml:space="preserve"> </w:instrText>
        </w:r>
        <w:r w:rsidRPr="0085132B">
          <w:rPr>
            <w:rStyle w:val="Hyperlink"/>
            <w:noProof/>
          </w:rPr>
          <w:fldChar w:fldCharType="separate"/>
        </w:r>
        <w:r w:rsidRPr="0085132B">
          <w:rPr>
            <w:rStyle w:val="Hyperlink"/>
            <w:noProof/>
          </w:rPr>
          <w:t>3.57.4 insertedContent property</w:t>
        </w:r>
        <w:r>
          <w:rPr>
            <w:noProof/>
            <w:webHidden/>
          </w:rPr>
          <w:tab/>
        </w:r>
        <w:r>
          <w:rPr>
            <w:noProof/>
            <w:webHidden/>
          </w:rPr>
          <w:fldChar w:fldCharType="begin"/>
        </w:r>
        <w:r>
          <w:rPr>
            <w:noProof/>
            <w:webHidden/>
          </w:rPr>
          <w:instrText xml:space="preserve"> PAGEREF _Toc33181162 \h </w:instrText>
        </w:r>
      </w:ins>
      <w:r>
        <w:rPr>
          <w:noProof/>
          <w:webHidden/>
        </w:rPr>
      </w:r>
      <w:r>
        <w:rPr>
          <w:noProof/>
          <w:webHidden/>
        </w:rPr>
        <w:fldChar w:fldCharType="separate"/>
      </w:r>
      <w:ins w:id="1465" w:author="Laurence Golding" w:date="2020-02-21T12:31:00Z">
        <w:r>
          <w:rPr>
            <w:noProof/>
            <w:webHidden/>
          </w:rPr>
          <w:t>186</w:t>
        </w:r>
        <w:r>
          <w:rPr>
            <w:noProof/>
            <w:webHidden/>
          </w:rPr>
          <w:fldChar w:fldCharType="end"/>
        </w:r>
        <w:r w:rsidRPr="0085132B">
          <w:rPr>
            <w:rStyle w:val="Hyperlink"/>
            <w:noProof/>
          </w:rPr>
          <w:fldChar w:fldCharType="end"/>
        </w:r>
      </w:ins>
    </w:p>
    <w:p w14:paraId="2432DD6F" w14:textId="6D46DFCE" w:rsidR="00CE77CD" w:rsidRDefault="00CE77CD">
      <w:pPr>
        <w:pStyle w:val="TOC2"/>
        <w:tabs>
          <w:tab w:val="right" w:leader="dot" w:pos="9350"/>
        </w:tabs>
        <w:rPr>
          <w:ins w:id="1466" w:author="Laurence Golding" w:date="2020-02-21T12:31:00Z"/>
          <w:rFonts w:asciiTheme="minorHAnsi" w:eastAsiaTheme="minorEastAsia" w:hAnsiTheme="minorHAnsi" w:cstheme="minorBidi"/>
          <w:noProof/>
          <w:sz w:val="22"/>
          <w:szCs w:val="22"/>
        </w:rPr>
      </w:pPr>
      <w:ins w:id="146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"_Toc33181163"</w:instrText>
        </w:r>
        <w:r w:rsidRPr="0085132B">
          <w:rPr>
            <w:rStyle w:val="Hyperlink"/>
            <w:noProof/>
          </w:rPr>
          <w:instrText xml:space="preserve"> </w:instrText>
        </w:r>
        <w:r w:rsidRPr="0085132B">
          <w:rPr>
            <w:rStyle w:val="Hyperlink"/>
            <w:noProof/>
          </w:rPr>
          <w:fldChar w:fldCharType="separate"/>
        </w:r>
        <w:r w:rsidRPr="0085132B">
          <w:rPr>
            <w:rStyle w:val="Hyperlink"/>
            <w:noProof/>
          </w:rPr>
          <w:t>3.58 notification object</w:t>
        </w:r>
        <w:r>
          <w:rPr>
            <w:noProof/>
            <w:webHidden/>
          </w:rPr>
          <w:tab/>
        </w:r>
        <w:r>
          <w:rPr>
            <w:noProof/>
            <w:webHidden/>
          </w:rPr>
          <w:fldChar w:fldCharType="begin"/>
        </w:r>
        <w:r>
          <w:rPr>
            <w:noProof/>
            <w:webHidden/>
          </w:rPr>
          <w:instrText xml:space="preserve"> PAGEREF _Toc33181163 \h </w:instrText>
        </w:r>
      </w:ins>
      <w:r>
        <w:rPr>
          <w:noProof/>
          <w:webHidden/>
        </w:rPr>
      </w:r>
      <w:r>
        <w:rPr>
          <w:noProof/>
          <w:webHidden/>
        </w:rPr>
        <w:fldChar w:fldCharType="separate"/>
      </w:r>
      <w:ins w:id="1468" w:author="Laurence Golding" w:date="2020-02-21T12:31:00Z">
        <w:r>
          <w:rPr>
            <w:noProof/>
            <w:webHidden/>
          </w:rPr>
          <w:t>186</w:t>
        </w:r>
        <w:r>
          <w:rPr>
            <w:noProof/>
            <w:webHidden/>
          </w:rPr>
          <w:fldChar w:fldCharType="end"/>
        </w:r>
        <w:r w:rsidRPr="0085132B">
          <w:rPr>
            <w:rStyle w:val="Hyperlink"/>
            <w:noProof/>
          </w:rPr>
          <w:fldChar w:fldCharType="end"/>
        </w:r>
      </w:ins>
    </w:p>
    <w:p w14:paraId="4E65A64B" w14:textId="433321AE" w:rsidR="00CE77CD" w:rsidRDefault="00CE77CD">
      <w:pPr>
        <w:pStyle w:val="TOC3"/>
        <w:tabs>
          <w:tab w:val="right" w:leader="dot" w:pos="9350"/>
        </w:tabs>
        <w:rPr>
          <w:ins w:id="1469" w:author="Laurence Golding" w:date="2020-02-21T12:31:00Z"/>
          <w:rFonts w:asciiTheme="minorHAnsi" w:eastAsiaTheme="minorEastAsia" w:hAnsiTheme="minorHAnsi" w:cstheme="minorBidi"/>
          <w:noProof/>
          <w:sz w:val="22"/>
          <w:szCs w:val="22"/>
        </w:rPr>
      </w:pPr>
      <w:ins w:id="147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"_Toc33181164"</w:instrText>
        </w:r>
        <w:r w:rsidRPr="0085132B">
          <w:rPr>
            <w:rStyle w:val="Hyperlink"/>
            <w:noProof/>
          </w:rPr>
          <w:instrText xml:space="preserve"> </w:instrText>
        </w:r>
        <w:r w:rsidRPr="0085132B">
          <w:rPr>
            <w:rStyle w:val="Hyperlink"/>
            <w:noProof/>
          </w:rPr>
          <w:fldChar w:fldCharType="separate"/>
        </w:r>
        <w:r w:rsidRPr="0085132B">
          <w:rPr>
            <w:rStyle w:val="Hyperlink"/>
            <w:noProof/>
          </w:rPr>
          <w:t>3.58.1 General</w:t>
        </w:r>
        <w:r>
          <w:rPr>
            <w:noProof/>
            <w:webHidden/>
          </w:rPr>
          <w:tab/>
        </w:r>
        <w:r>
          <w:rPr>
            <w:noProof/>
            <w:webHidden/>
          </w:rPr>
          <w:fldChar w:fldCharType="begin"/>
        </w:r>
        <w:r>
          <w:rPr>
            <w:noProof/>
            <w:webHidden/>
          </w:rPr>
          <w:instrText xml:space="preserve"> PAGEREF _Toc33181164 \h </w:instrText>
        </w:r>
      </w:ins>
      <w:r>
        <w:rPr>
          <w:noProof/>
          <w:webHidden/>
        </w:rPr>
      </w:r>
      <w:r>
        <w:rPr>
          <w:noProof/>
          <w:webHidden/>
        </w:rPr>
        <w:fldChar w:fldCharType="separate"/>
      </w:r>
      <w:ins w:id="1471" w:author="Laurence Golding" w:date="2020-02-21T12:31:00Z">
        <w:r>
          <w:rPr>
            <w:noProof/>
            <w:webHidden/>
          </w:rPr>
          <w:t>186</w:t>
        </w:r>
        <w:r>
          <w:rPr>
            <w:noProof/>
            <w:webHidden/>
          </w:rPr>
          <w:fldChar w:fldCharType="end"/>
        </w:r>
        <w:r w:rsidRPr="0085132B">
          <w:rPr>
            <w:rStyle w:val="Hyperlink"/>
            <w:noProof/>
          </w:rPr>
          <w:fldChar w:fldCharType="end"/>
        </w:r>
      </w:ins>
    </w:p>
    <w:p w14:paraId="2CA96337" w14:textId="339381F8" w:rsidR="00CE77CD" w:rsidRDefault="00CE77CD">
      <w:pPr>
        <w:pStyle w:val="TOC3"/>
        <w:tabs>
          <w:tab w:val="right" w:leader="dot" w:pos="9350"/>
        </w:tabs>
        <w:rPr>
          <w:ins w:id="1472" w:author="Laurence Golding" w:date="2020-02-21T12:31:00Z"/>
          <w:rFonts w:asciiTheme="minorHAnsi" w:eastAsiaTheme="minorEastAsia" w:hAnsiTheme="minorHAnsi" w:cstheme="minorBidi"/>
          <w:noProof/>
          <w:sz w:val="22"/>
          <w:szCs w:val="22"/>
        </w:rPr>
      </w:pPr>
      <w:ins w:id="147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"_Toc33181165"</w:instrText>
        </w:r>
        <w:r w:rsidRPr="0085132B">
          <w:rPr>
            <w:rStyle w:val="Hyperlink"/>
            <w:noProof/>
          </w:rPr>
          <w:instrText xml:space="preserve"> </w:instrText>
        </w:r>
        <w:r w:rsidRPr="0085132B">
          <w:rPr>
            <w:rStyle w:val="Hyperlink"/>
            <w:noProof/>
          </w:rPr>
          <w:fldChar w:fldCharType="separate"/>
        </w:r>
        <w:r w:rsidRPr="0085132B">
          <w:rPr>
            <w:rStyle w:val="Hyperlink"/>
            <w:noProof/>
          </w:rPr>
          <w:t>3.58.2 descriptor property</w:t>
        </w:r>
        <w:r>
          <w:rPr>
            <w:noProof/>
            <w:webHidden/>
          </w:rPr>
          <w:tab/>
        </w:r>
        <w:r>
          <w:rPr>
            <w:noProof/>
            <w:webHidden/>
          </w:rPr>
          <w:fldChar w:fldCharType="begin"/>
        </w:r>
        <w:r>
          <w:rPr>
            <w:noProof/>
            <w:webHidden/>
          </w:rPr>
          <w:instrText xml:space="preserve"> PAGEREF _Toc33181165 \h </w:instrText>
        </w:r>
      </w:ins>
      <w:r>
        <w:rPr>
          <w:noProof/>
          <w:webHidden/>
        </w:rPr>
      </w:r>
      <w:r>
        <w:rPr>
          <w:noProof/>
          <w:webHidden/>
        </w:rPr>
        <w:fldChar w:fldCharType="separate"/>
      </w:r>
      <w:ins w:id="1474" w:author="Laurence Golding" w:date="2020-02-21T12:31:00Z">
        <w:r>
          <w:rPr>
            <w:noProof/>
            <w:webHidden/>
          </w:rPr>
          <w:t>186</w:t>
        </w:r>
        <w:r>
          <w:rPr>
            <w:noProof/>
            <w:webHidden/>
          </w:rPr>
          <w:fldChar w:fldCharType="end"/>
        </w:r>
        <w:r w:rsidRPr="0085132B">
          <w:rPr>
            <w:rStyle w:val="Hyperlink"/>
            <w:noProof/>
          </w:rPr>
          <w:fldChar w:fldCharType="end"/>
        </w:r>
      </w:ins>
    </w:p>
    <w:p w14:paraId="794FF1E5" w14:textId="658406A0" w:rsidR="00CE77CD" w:rsidRDefault="00CE77CD">
      <w:pPr>
        <w:pStyle w:val="TOC3"/>
        <w:tabs>
          <w:tab w:val="right" w:leader="dot" w:pos="9350"/>
        </w:tabs>
        <w:rPr>
          <w:ins w:id="1475" w:author="Laurence Golding" w:date="2020-02-21T12:31:00Z"/>
          <w:rFonts w:asciiTheme="minorHAnsi" w:eastAsiaTheme="minorEastAsia" w:hAnsiTheme="minorHAnsi" w:cstheme="minorBidi"/>
          <w:noProof/>
          <w:sz w:val="22"/>
          <w:szCs w:val="22"/>
        </w:rPr>
      </w:pPr>
      <w:ins w:id="147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"_Toc33181166"</w:instrText>
        </w:r>
        <w:r w:rsidRPr="0085132B">
          <w:rPr>
            <w:rStyle w:val="Hyperlink"/>
            <w:noProof/>
          </w:rPr>
          <w:instrText xml:space="preserve"> </w:instrText>
        </w:r>
        <w:r w:rsidRPr="0085132B">
          <w:rPr>
            <w:rStyle w:val="Hyperlink"/>
            <w:noProof/>
          </w:rPr>
          <w:fldChar w:fldCharType="separate"/>
        </w:r>
        <w:r w:rsidRPr="0085132B">
          <w:rPr>
            <w:rStyle w:val="Hyperlink"/>
            <w:noProof/>
          </w:rPr>
          <w:t>3.58.3 associatedRule property</w:t>
        </w:r>
        <w:r>
          <w:rPr>
            <w:noProof/>
            <w:webHidden/>
          </w:rPr>
          <w:tab/>
        </w:r>
        <w:r>
          <w:rPr>
            <w:noProof/>
            <w:webHidden/>
          </w:rPr>
          <w:fldChar w:fldCharType="begin"/>
        </w:r>
        <w:r>
          <w:rPr>
            <w:noProof/>
            <w:webHidden/>
          </w:rPr>
          <w:instrText xml:space="preserve"> PAGEREF _Toc33181166 \h </w:instrText>
        </w:r>
      </w:ins>
      <w:r>
        <w:rPr>
          <w:noProof/>
          <w:webHidden/>
        </w:rPr>
      </w:r>
      <w:r>
        <w:rPr>
          <w:noProof/>
          <w:webHidden/>
        </w:rPr>
        <w:fldChar w:fldCharType="separate"/>
      </w:r>
      <w:ins w:id="1477" w:author="Laurence Golding" w:date="2020-02-21T12:31:00Z">
        <w:r>
          <w:rPr>
            <w:noProof/>
            <w:webHidden/>
          </w:rPr>
          <w:t>186</w:t>
        </w:r>
        <w:r>
          <w:rPr>
            <w:noProof/>
            <w:webHidden/>
          </w:rPr>
          <w:fldChar w:fldCharType="end"/>
        </w:r>
        <w:r w:rsidRPr="0085132B">
          <w:rPr>
            <w:rStyle w:val="Hyperlink"/>
            <w:noProof/>
          </w:rPr>
          <w:fldChar w:fldCharType="end"/>
        </w:r>
      </w:ins>
    </w:p>
    <w:p w14:paraId="0AFFD1E2" w14:textId="3BD1A097" w:rsidR="00CE77CD" w:rsidRDefault="00CE77CD">
      <w:pPr>
        <w:pStyle w:val="TOC3"/>
        <w:tabs>
          <w:tab w:val="right" w:leader="dot" w:pos="9350"/>
        </w:tabs>
        <w:rPr>
          <w:ins w:id="1478" w:author="Laurence Golding" w:date="2020-02-21T12:31:00Z"/>
          <w:rFonts w:asciiTheme="minorHAnsi" w:eastAsiaTheme="minorEastAsia" w:hAnsiTheme="minorHAnsi" w:cstheme="minorBidi"/>
          <w:noProof/>
          <w:sz w:val="22"/>
          <w:szCs w:val="22"/>
        </w:rPr>
      </w:pPr>
      <w:ins w:id="147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"_Toc33181167"</w:instrText>
        </w:r>
        <w:r w:rsidRPr="0085132B">
          <w:rPr>
            <w:rStyle w:val="Hyperlink"/>
            <w:noProof/>
          </w:rPr>
          <w:instrText xml:space="preserve"> </w:instrText>
        </w:r>
        <w:r w:rsidRPr="0085132B">
          <w:rPr>
            <w:rStyle w:val="Hyperlink"/>
            <w:noProof/>
          </w:rPr>
          <w:fldChar w:fldCharType="separate"/>
        </w:r>
        <w:r w:rsidRPr="0085132B">
          <w:rPr>
            <w:rStyle w:val="Hyperlink"/>
            <w:noProof/>
          </w:rPr>
          <w:t>3.58.4 locations property</w:t>
        </w:r>
        <w:r>
          <w:rPr>
            <w:noProof/>
            <w:webHidden/>
          </w:rPr>
          <w:tab/>
        </w:r>
        <w:r>
          <w:rPr>
            <w:noProof/>
            <w:webHidden/>
          </w:rPr>
          <w:fldChar w:fldCharType="begin"/>
        </w:r>
        <w:r>
          <w:rPr>
            <w:noProof/>
            <w:webHidden/>
          </w:rPr>
          <w:instrText xml:space="preserve"> PAGEREF _Toc33181167 \h </w:instrText>
        </w:r>
      </w:ins>
      <w:r>
        <w:rPr>
          <w:noProof/>
          <w:webHidden/>
        </w:rPr>
      </w:r>
      <w:r>
        <w:rPr>
          <w:noProof/>
          <w:webHidden/>
        </w:rPr>
        <w:fldChar w:fldCharType="separate"/>
      </w:r>
      <w:ins w:id="1480" w:author="Laurence Golding" w:date="2020-02-21T12:31:00Z">
        <w:r>
          <w:rPr>
            <w:noProof/>
            <w:webHidden/>
          </w:rPr>
          <w:t>187</w:t>
        </w:r>
        <w:r>
          <w:rPr>
            <w:noProof/>
            <w:webHidden/>
          </w:rPr>
          <w:fldChar w:fldCharType="end"/>
        </w:r>
        <w:r w:rsidRPr="0085132B">
          <w:rPr>
            <w:rStyle w:val="Hyperlink"/>
            <w:noProof/>
          </w:rPr>
          <w:fldChar w:fldCharType="end"/>
        </w:r>
      </w:ins>
    </w:p>
    <w:p w14:paraId="13238FF7" w14:textId="40FF741A" w:rsidR="00CE77CD" w:rsidRDefault="00CE77CD">
      <w:pPr>
        <w:pStyle w:val="TOC3"/>
        <w:tabs>
          <w:tab w:val="right" w:leader="dot" w:pos="9350"/>
        </w:tabs>
        <w:rPr>
          <w:ins w:id="1481" w:author="Laurence Golding" w:date="2020-02-21T12:31:00Z"/>
          <w:rFonts w:asciiTheme="minorHAnsi" w:eastAsiaTheme="minorEastAsia" w:hAnsiTheme="minorHAnsi" w:cstheme="minorBidi"/>
          <w:noProof/>
          <w:sz w:val="22"/>
          <w:szCs w:val="22"/>
        </w:rPr>
      </w:pPr>
      <w:ins w:id="148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"_Toc33181168"</w:instrText>
        </w:r>
        <w:r w:rsidRPr="0085132B">
          <w:rPr>
            <w:rStyle w:val="Hyperlink"/>
            <w:noProof/>
          </w:rPr>
          <w:instrText xml:space="preserve"> </w:instrText>
        </w:r>
        <w:r w:rsidRPr="0085132B">
          <w:rPr>
            <w:rStyle w:val="Hyperlink"/>
            <w:noProof/>
          </w:rPr>
          <w:fldChar w:fldCharType="separate"/>
        </w:r>
        <w:r w:rsidRPr="0085132B">
          <w:rPr>
            <w:rStyle w:val="Hyperlink"/>
            <w:noProof/>
          </w:rPr>
          <w:t>3.58.5 message property</w:t>
        </w:r>
        <w:r>
          <w:rPr>
            <w:noProof/>
            <w:webHidden/>
          </w:rPr>
          <w:tab/>
        </w:r>
        <w:r>
          <w:rPr>
            <w:noProof/>
            <w:webHidden/>
          </w:rPr>
          <w:fldChar w:fldCharType="begin"/>
        </w:r>
        <w:r>
          <w:rPr>
            <w:noProof/>
            <w:webHidden/>
          </w:rPr>
          <w:instrText xml:space="preserve"> PAGEREF _Toc33181168 \h </w:instrText>
        </w:r>
      </w:ins>
      <w:r>
        <w:rPr>
          <w:noProof/>
          <w:webHidden/>
        </w:rPr>
      </w:r>
      <w:r>
        <w:rPr>
          <w:noProof/>
          <w:webHidden/>
        </w:rPr>
        <w:fldChar w:fldCharType="separate"/>
      </w:r>
      <w:ins w:id="1483" w:author="Laurence Golding" w:date="2020-02-21T12:31:00Z">
        <w:r>
          <w:rPr>
            <w:noProof/>
            <w:webHidden/>
          </w:rPr>
          <w:t>187</w:t>
        </w:r>
        <w:r>
          <w:rPr>
            <w:noProof/>
            <w:webHidden/>
          </w:rPr>
          <w:fldChar w:fldCharType="end"/>
        </w:r>
        <w:r w:rsidRPr="0085132B">
          <w:rPr>
            <w:rStyle w:val="Hyperlink"/>
            <w:noProof/>
          </w:rPr>
          <w:fldChar w:fldCharType="end"/>
        </w:r>
      </w:ins>
    </w:p>
    <w:p w14:paraId="5656A76F" w14:textId="57B03C0C" w:rsidR="00CE77CD" w:rsidRDefault="00CE77CD">
      <w:pPr>
        <w:pStyle w:val="TOC3"/>
        <w:tabs>
          <w:tab w:val="right" w:leader="dot" w:pos="9350"/>
        </w:tabs>
        <w:rPr>
          <w:ins w:id="1484" w:author="Laurence Golding" w:date="2020-02-21T12:31:00Z"/>
          <w:rFonts w:asciiTheme="minorHAnsi" w:eastAsiaTheme="minorEastAsia" w:hAnsiTheme="minorHAnsi" w:cstheme="minorBidi"/>
          <w:noProof/>
          <w:sz w:val="22"/>
          <w:szCs w:val="22"/>
        </w:rPr>
      </w:pPr>
      <w:ins w:id="148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"_Toc33181169"</w:instrText>
        </w:r>
        <w:r w:rsidRPr="0085132B">
          <w:rPr>
            <w:rStyle w:val="Hyperlink"/>
            <w:noProof/>
          </w:rPr>
          <w:instrText xml:space="preserve"> </w:instrText>
        </w:r>
        <w:r w:rsidRPr="0085132B">
          <w:rPr>
            <w:rStyle w:val="Hyperlink"/>
            <w:noProof/>
          </w:rPr>
          <w:fldChar w:fldCharType="separate"/>
        </w:r>
        <w:r w:rsidRPr="0085132B">
          <w:rPr>
            <w:rStyle w:val="Hyperlink"/>
            <w:noProof/>
          </w:rPr>
          <w:t>3.58.6 level property</w:t>
        </w:r>
        <w:r>
          <w:rPr>
            <w:noProof/>
            <w:webHidden/>
          </w:rPr>
          <w:tab/>
        </w:r>
        <w:r>
          <w:rPr>
            <w:noProof/>
            <w:webHidden/>
          </w:rPr>
          <w:fldChar w:fldCharType="begin"/>
        </w:r>
        <w:r>
          <w:rPr>
            <w:noProof/>
            <w:webHidden/>
          </w:rPr>
          <w:instrText xml:space="preserve"> PAGEREF _Toc33181169 \h </w:instrText>
        </w:r>
      </w:ins>
      <w:r>
        <w:rPr>
          <w:noProof/>
          <w:webHidden/>
        </w:rPr>
      </w:r>
      <w:r>
        <w:rPr>
          <w:noProof/>
          <w:webHidden/>
        </w:rPr>
        <w:fldChar w:fldCharType="separate"/>
      </w:r>
      <w:ins w:id="1486" w:author="Laurence Golding" w:date="2020-02-21T12:31:00Z">
        <w:r>
          <w:rPr>
            <w:noProof/>
            <w:webHidden/>
          </w:rPr>
          <w:t>187</w:t>
        </w:r>
        <w:r>
          <w:rPr>
            <w:noProof/>
            <w:webHidden/>
          </w:rPr>
          <w:fldChar w:fldCharType="end"/>
        </w:r>
        <w:r w:rsidRPr="0085132B">
          <w:rPr>
            <w:rStyle w:val="Hyperlink"/>
            <w:noProof/>
          </w:rPr>
          <w:fldChar w:fldCharType="end"/>
        </w:r>
      </w:ins>
    </w:p>
    <w:p w14:paraId="556229B6" w14:textId="778D555E" w:rsidR="00CE77CD" w:rsidRDefault="00CE77CD">
      <w:pPr>
        <w:pStyle w:val="TOC3"/>
        <w:tabs>
          <w:tab w:val="right" w:leader="dot" w:pos="9350"/>
        </w:tabs>
        <w:rPr>
          <w:ins w:id="1487" w:author="Laurence Golding" w:date="2020-02-21T12:31:00Z"/>
          <w:rFonts w:asciiTheme="minorHAnsi" w:eastAsiaTheme="minorEastAsia" w:hAnsiTheme="minorHAnsi" w:cstheme="minorBidi"/>
          <w:noProof/>
          <w:sz w:val="22"/>
          <w:szCs w:val="22"/>
        </w:rPr>
      </w:pPr>
      <w:ins w:id="1488" w:author="Laurence Golding" w:date="2020-02-21T12:31:00Z">
        <w:r w:rsidRPr="0085132B">
          <w:rPr>
            <w:rStyle w:val="Hyperlink"/>
            <w:noProof/>
          </w:rPr>
          <w:lastRenderedPageBreak/>
          <w:fldChar w:fldCharType="begin"/>
        </w:r>
        <w:r w:rsidRPr="0085132B">
          <w:rPr>
            <w:rStyle w:val="Hyperlink"/>
            <w:noProof/>
          </w:rPr>
          <w:instrText xml:space="preserve"> </w:instrText>
        </w:r>
        <w:r>
          <w:rPr>
            <w:noProof/>
          </w:rPr>
          <w:instrText>HYPERLINK \l "_Toc33181170"</w:instrText>
        </w:r>
        <w:r w:rsidRPr="0085132B">
          <w:rPr>
            <w:rStyle w:val="Hyperlink"/>
            <w:noProof/>
          </w:rPr>
          <w:instrText xml:space="preserve"> </w:instrText>
        </w:r>
        <w:r w:rsidRPr="0085132B">
          <w:rPr>
            <w:rStyle w:val="Hyperlink"/>
            <w:noProof/>
          </w:rPr>
          <w:fldChar w:fldCharType="separate"/>
        </w:r>
        <w:r w:rsidRPr="0085132B">
          <w:rPr>
            <w:rStyle w:val="Hyperlink"/>
            <w:noProof/>
          </w:rPr>
          <w:t>3.58.7 threadId property</w:t>
        </w:r>
        <w:r>
          <w:rPr>
            <w:noProof/>
            <w:webHidden/>
          </w:rPr>
          <w:tab/>
        </w:r>
        <w:r>
          <w:rPr>
            <w:noProof/>
            <w:webHidden/>
          </w:rPr>
          <w:fldChar w:fldCharType="begin"/>
        </w:r>
        <w:r>
          <w:rPr>
            <w:noProof/>
            <w:webHidden/>
          </w:rPr>
          <w:instrText xml:space="preserve"> PAGEREF _Toc33181170 \h </w:instrText>
        </w:r>
      </w:ins>
      <w:r>
        <w:rPr>
          <w:noProof/>
          <w:webHidden/>
        </w:rPr>
      </w:r>
      <w:r>
        <w:rPr>
          <w:noProof/>
          <w:webHidden/>
        </w:rPr>
        <w:fldChar w:fldCharType="separate"/>
      </w:r>
      <w:ins w:id="1489" w:author="Laurence Golding" w:date="2020-02-21T12:31:00Z">
        <w:r>
          <w:rPr>
            <w:noProof/>
            <w:webHidden/>
          </w:rPr>
          <w:t>188</w:t>
        </w:r>
        <w:r>
          <w:rPr>
            <w:noProof/>
            <w:webHidden/>
          </w:rPr>
          <w:fldChar w:fldCharType="end"/>
        </w:r>
        <w:r w:rsidRPr="0085132B">
          <w:rPr>
            <w:rStyle w:val="Hyperlink"/>
            <w:noProof/>
          </w:rPr>
          <w:fldChar w:fldCharType="end"/>
        </w:r>
      </w:ins>
    </w:p>
    <w:p w14:paraId="31E70389" w14:textId="50B8E3FC" w:rsidR="00CE77CD" w:rsidRDefault="00CE77CD">
      <w:pPr>
        <w:pStyle w:val="TOC3"/>
        <w:tabs>
          <w:tab w:val="right" w:leader="dot" w:pos="9350"/>
        </w:tabs>
        <w:rPr>
          <w:ins w:id="1490" w:author="Laurence Golding" w:date="2020-02-21T12:31:00Z"/>
          <w:rFonts w:asciiTheme="minorHAnsi" w:eastAsiaTheme="minorEastAsia" w:hAnsiTheme="minorHAnsi" w:cstheme="minorBidi"/>
          <w:noProof/>
          <w:sz w:val="22"/>
          <w:szCs w:val="22"/>
        </w:rPr>
      </w:pPr>
      <w:ins w:id="149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"_Toc33181171"</w:instrText>
        </w:r>
        <w:r w:rsidRPr="0085132B">
          <w:rPr>
            <w:rStyle w:val="Hyperlink"/>
            <w:noProof/>
          </w:rPr>
          <w:instrText xml:space="preserve"> </w:instrText>
        </w:r>
        <w:r w:rsidRPr="0085132B">
          <w:rPr>
            <w:rStyle w:val="Hyperlink"/>
            <w:noProof/>
          </w:rPr>
          <w:fldChar w:fldCharType="separate"/>
        </w:r>
        <w:r w:rsidRPr="0085132B">
          <w:rPr>
            <w:rStyle w:val="Hyperlink"/>
            <w:noProof/>
          </w:rPr>
          <w:t>3.58.8 timeUtc property</w:t>
        </w:r>
        <w:r>
          <w:rPr>
            <w:noProof/>
            <w:webHidden/>
          </w:rPr>
          <w:tab/>
        </w:r>
        <w:r>
          <w:rPr>
            <w:noProof/>
            <w:webHidden/>
          </w:rPr>
          <w:fldChar w:fldCharType="begin"/>
        </w:r>
        <w:r>
          <w:rPr>
            <w:noProof/>
            <w:webHidden/>
          </w:rPr>
          <w:instrText xml:space="preserve"> PAGEREF _Toc33181171 \h </w:instrText>
        </w:r>
      </w:ins>
      <w:r>
        <w:rPr>
          <w:noProof/>
          <w:webHidden/>
        </w:rPr>
      </w:r>
      <w:r>
        <w:rPr>
          <w:noProof/>
          <w:webHidden/>
        </w:rPr>
        <w:fldChar w:fldCharType="separate"/>
      </w:r>
      <w:ins w:id="1492" w:author="Laurence Golding" w:date="2020-02-21T12:31:00Z">
        <w:r>
          <w:rPr>
            <w:noProof/>
            <w:webHidden/>
          </w:rPr>
          <w:t>188</w:t>
        </w:r>
        <w:r>
          <w:rPr>
            <w:noProof/>
            <w:webHidden/>
          </w:rPr>
          <w:fldChar w:fldCharType="end"/>
        </w:r>
        <w:r w:rsidRPr="0085132B">
          <w:rPr>
            <w:rStyle w:val="Hyperlink"/>
            <w:noProof/>
          </w:rPr>
          <w:fldChar w:fldCharType="end"/>
        </w:r>
      </w:ins>
    </w:p>
    <w:p w14:paraId="067F5F23" w14:textId="467B35F4" w:rsidR="00CE77CD" w:rsidRDefault="00CE77CD">
      <w:pPr>
        <w:pStyle w:val="TOC3"/>
        <w:tabs>
          <w:tab w:val="right" w:leader="dot" w:pos="9350"/>
        </w:tabs>
        <w:rPr>
          <w:ins w:id="1493" w:author="Laurence Golding" w:date="2020-02-21T12:31:00Z"/>
          <w:rFonts w:asciiTheme="minorHAnsi" w:eastAsiaTheme="minorEastAsia" w:hAnsiTheme="minorHAnsi" w:cstheme="minorBidi"/>
          <w:noProof/>
          <w:sz w:val="22"/>
          <w:szCs w:val="22"/>
        </w:rPr>
      </w:pPr>
      <w:ins w:id="149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"_Toc33181172"</w:instrText>
        </w:r>
        <w:r w:rsidRPr="0085132B">
          <w:rPr>
            <w:rStyle w:val="Hyperlink"/>
            <w:noProof/>
          </w:rPr>
          <w:instrText xml:space="preserve"> </w:instrText>
        </w:r>
        <w:r w:rsidRPr="0085132B">
          <w:rPr>
            <w:rStyle w:val="Hyperlink"/>
            <w:noProof/>
          </w:rPr>
          <w:fldChar w:fldCharType="separate"/>
        </w:r>
        <w:r w:rsidRPr="0085132B">
          <w:rPr>
            <w:rStyle w:val="Hyperlink"/>
            <w:noProof/>
          </w:rPr>
          <w:t>3.58.9 exception property</w:t>
        </w:r>
        <w:r>
          <w:rPr>
            <w:noProof/>
            <w:webHidden/>
          </w:rPr>
          <w:tab/>
        </w:r>
        <w:r>
          <w:rPr>
            <w:noProof/>
            <w:webHidden/>
          </w:rPr>
          <w:fldChar w:fldCharType="begin"/>
        </w:r>
        <w:r>
          <w:rPr>
            <w:noProof/>
            <w:webHidden/>
          </w:rPr>
          <w:instrText xml:space="preserve"> PAGEREF _Toc33181172 \h </w:instrText>
        </w:r>
      </w:ins>
      <w:r>
        <w:rPr>
          <w:noProof/>
          <w:webHidden/>
        </w:rPr>
      </w:r>
      <w:r>
        <w:rPr>
          <w:noProof/>
          <w:webHidden/>
        </w:rPr>
        <w:fldChar w:fldCharType="separate"/>
      </w:r>
      <w:ins w:id="1495" w:author="Laurence Golding" w:date="2020-02-21T12:31:00Z">
        <w:r>
          <w:rPr>
            <w:noProof/>
            <w:webHidden/>
          </w:rPr>
          <w:t>188</w:t>
        </w:r>
        <w:r>
          <w:rPr>
            <w:noProof/>
            <w:webHidden/>
          </w:rPr>
          <w:fldChar w:fldCharType="end"/>
        </w:r>
        <w:r w:rsidRPr="0085132B">
          <w:rPr>
            <w:rStyle w:val="Hyperlink"/>
            <w:noProof/>
          </w:rPr>
          <w:fldChar w:fldCharType="end"/>
        </w:r>
      </w:ins>
    </w:p>
    <w:p w14:paraId="5F717650" w14:textId="1DC9BD0A" w:rsidR="00CE77CD" w:rsidRDefault="00CE77CD">
      <w:pPr>
        <w:pStyle w:val="TOC2"/>
        <w:tabs>
          <w:tab w:val="right" w:leader="dot" w:pos="9350"/>
        </w:tabs>
        <w:rPr>
          <w:ins w:id="1496" w:author="Laurence Golding" w:date="2020-02-21T12:31:00Z"/>
          <w:rFonts w:asciiTheme="minorHAnsi" w:eastAsiaTheme="minorEastAsia" w:hAnsiTheme="minorHAnsi" w:cstheme="minorBidi"/>
          <w:noProof/>
          <w:sz w:val="22"/>
          <w:szCs w:val="22"/>
        </w:rPr>
      </w:pPr>
      <w:ins w:id="149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"_Toc33181173"</w:instrText>
        </w:r>
        <w:r w:rsidRPr="0085132B">
          <w:rPr>
            <w:rStyle w:val="Hyperlink"/>
            <w:noProof/>
          </w:rPr>
          <w:instrText xml:space="preserve"> </w:instrText>
        </w:r>
        <w:r w:rsidRPr="0085132B">
          <w:rPr>
            <w:rStyle w:val="Hyperlink"/>
            <w:noProof/>
          </w:rPr>
          <w:fldChar w:fldCharType="separate"/>
        </w:r>
        <w:r w:rsidRPr="0085132B">
          <w:rPr>
            <w:rStyle w:val="Hyperlink"/>
            <w:noProof/>
          </w:rPr>
          <w:t>3.59 exception object</w:t>
        </w:r>
        <w:r>
          <w:rPr>
            <w:noProof/>
            <w:webHidden/>
          </w:rPr>
          <w:tab/>
        </w:r>
        <w:r>
          <w:rPr>
            <w:noProof/>
            <w:webHidden/>
          </w:rPr>
          <w:fldChar w:fldCharType="begin"/>
        </w:r>
        <w:r>
          <w:rPr>
            <w:noProof/>
            <w:webHidden/>
          </w:rPr>
          <w:instrText xml:space="preserve"> PAGEREF _Toc33181173 \h </w:instrText>
        </w:r>
      </w:ins>
      <w:r>
        <w:rPr>
          <w:noProof/>
          <w:webHidden/>
        </w:rPr>
      </w:r>
      <w:r>
        <w:rPr>
          <w:noProof/>
          <w:webHidden/>
        </w:rPr>
        <w:fldChar w:fldCharType="separate"/>
      </w:r>
      <w:ins w:id="1498" w:author="Laurence Golding" w:date="2020-02-21T12:31:00Z">
        <w:r>
          <w:rPr>
            <w:noProof/>
            <w:webHidden/>
          </w:rPr>
          <w:t>188</w:t>
        </w:r>
        <w:r>
          <w:rPr>
            <w:noProof/>
            <w:webHidden/>
          </w:rPr>
          <w:fldChar w:fldCharType="end"/>
        </w:r>
        <w:r w:rsidRPr="0085132B">
          <w:rPr>
            <w:rStyle w:val="Hyperlink"/>
            <w:noProof/>
          </w:rPr>
          <w:fldChar w:fldCharType="end"/>
        </w:r>
      </w:ins>
    </w:p>
    <w:p w14:paraId="1ED4C889" w14:textId="6FC4AB41" w:rsidR="00CE77CD" w:rsidRDefault="00CE77CD">
      <w:pPr>
        <w:pStyle w:val="TOC3"/>
        <w:tabs>
          <w:tab w:val="right" w:leader="dot" w:pos="9350"/>
        </w:tabs>
        <w:rPr>
          <w:ins w:id="1499" w:author="Laurence Golding" w:date="2020-02-21T12:31:00Z"/>
          <w:rFonts w:asciiTheme="minorHAnsi" w:eastAsiaTheme="minorEastAsia" w:hAnsiTheme="minorHAnsi" w:cstheme="minorBidi"/>
          <w:noProof/>
          <w:sz w:val="22"/>
          <w:szCs w:val="22"/>
        </w:rPr>
      </w:pPr>
      <w:ins w:id="150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"_Toc33181174"</w:instrText>
        </w:r>
        <w:r w:rsidRPr="0085132B">
          <w:rPr>
            <w:rStyle w:val="Hyperlink"/>
            <w:noProof/>
          </w:rPr>
          <w:instrText xml:space="preserve"> </w:instrText>
        </w:r>
        <w:r w:rsidRPr="0085132B">
          <w:rPr>
            <w:rStyle w:val="Hyperlink"/>
            <w:noProof/>
          </w:rPr>
          <w:fldChar w:fldCharType="separate"/>
        </w:r>
        <w:r w:rsidRPr="0085132B">
          <w:rPr>
            <w:rStyle w:val="Hyperlink"/>
            <w:noProof/>
          </w:rPr>
          <w:t>3.59.1 General</w:t>
        </w:r>
        <w:r>
          <w:rPr>
            <w:noProof/>
            <w:webHidden/>
          </w:rPr>
          <w:tab/>
        </w:r>
        <w:r>
          <w:rPr>
            <w:noProof/>
            <w:webHidden/>
          </w:rPr>
          <w:fldChar w:fldCharType="begin"/>
        </w:r>
        <w:r>
          <w:rPr>
            <w:noProof/>
            <w:webHidden/>
          </w:rPr>
          <w:instrText xml:space="preserve"> PAGEREF _Toc33181174 \h </w:instrText>
        </w:r>
      </w:ins>
      <w:r>
        <w:rPr>
          <w:noProof/>
          <w:webHidden/>
        </w:rPr>
      </w:r>
      <w:r>
        <w:rPr>
          <w:noProof/>
          <w:webHidden/>
        </w:rPr>
        <w:fldChar w:fldCharType="separate"/>
      </w:r>
      <w:ins w:id="1501" w:author="Laurence Golding" w:date="2020-02-21T12:31:00Z">
        <w:r>
          <w:rPr>
            <w:noProof/>
            <w:webHidden/>
          </w:rPr>
          <w:t>188</w:t>
        </w:r>
        <w:r>
          <w:rPr>
            <w:noProof/>
            <w:webHidden/>
          </w:rPr>
          <w:fldChar w:fldCharType="end"/>
        </w:r>
        <w:r w:rsidRPr="0085132B">
          <w:rPr>
            <w:rStyle w:val="Hyperlink"/>
            <w:noProof/>
          </w:rPr>
          <w:fldChar w:fldCharType="end"/>
        </w:r>
      </w:ins>
    </w:p>
    <w:p w14:paraId="641DF1B4" w14:textId="16F1E857" w:rsidR="00CE77CD" w:rsidRDefault="00CE77CD">
      <w:pPr>
        <w:pStyle w:val="TOC3"/>
        <w:tabs>
          <w:tab w:val="right" w:leader="dot" w:pos="9350"/>
        </w:tabs>
        <w:rPr>
          <w:ins w:id="1502" w:author="Laurence Golding" w:date="2020-02-21T12:31:00Z"/>
          <w:rFonts w:asciiTheme="minorHAnsi" w:eastAsiaTheme="minorEastAsia" w:hAnsiTheme="minorHAnsi" w:cstheme="minorBidi"/>
          <w:noProof/>
          <w:sz w:val="22"/>
          <w:szCs w:val="22"/>
        </w:rPr>
      </w:pPr>
      <w:ins w:id="150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"_Toc33181175"</w:instrText>
        </w:r>
        <w:r w:rsidRPr="0085132B">
          <w:rPr>
            <w:rStyle w:val="Hyperlink"/>
            <w:noProof/>
          </w:rPr>
          <w:instrText xml:space="preserve"> </w:instrText>
        </w:r>
        <w:r w:rsidRPr="0085132B">
          <w:rPr>
            <w:rStyle w:val="Hyperlink"/>
            <w:noProof/>
          </w:rPr>
          <w:fldChar w:fldCharType="separate"/>
        </w:r>
        <w:r w:rsidRPr="0085132B">
          <w:rPr>
            <w:rStyle w:val="Hyperlink"/>
            <w:noProof/>
          </w:rPr>
          <w:t>3.59.2 kind property</w:t>
        </w:r>
        <w:r>
          <w:rPr>
            <w:noProof/>
            <w:webHidden/>
          </w:rPr>
          <w:tab/>
        </w:r>
        <w:r>
          <w:rPr>
            <w:noProof/>
            <w:webHidden/>
          </w:rPr>
          <w:fldChar w:fldCharType="begin"/>
        </w:r>
        <w:r>
          <w:rPr>
            <w:noProof/>
            <w:webHidden/>
          </w:rPr>
          <w:instrText xml:space="preserve"> PAGEREF _Toc33181175 \h </w:instrText>
        </w:r>
      </w:ins>
      <w:r>
        <w:rPr>
          <w:noProof/>
          <w:webHidden/>
        </w:rPr>
      </w:r>
      <w:r>
        <w:rPr>
          <w:noProof/>
          <w:webHidden/>
        </w:rPr>
        <w:fldChar w:fldCharType="separate"/>
      </w:r>
      <w:ins w:id="1504" w:author="Laurence Golding" w:date="2020-02-21T12:31:00Z">
        <w:r>
          <w:rPr>
            <w:noProof/>
            <w:webHidden/>
          </w:rPr>
          <w:t>188</w:t>
        </w:r>
        <w:r>
          <w:rPr>
            <w:noProof/>
            <w:webHidden/>
          </w:rPr>
          <w:fldChar w:fldCharType="end"/>
        </w:r>
        <w:r w:rsidRPr="0085132B">
          <w:rPr>
            <w:rStyle w:val="Hyperlink"/>
            <w:noProof/>
          </w:rPr>
          <w:fldChar w:fldCharType="end"/>
        </w:r>
      </w:ins>
    </w:p>
    <w:p w14:paraId="6BCE8099" w14:textId="187C939C" w:rsidR="00CE77CD" w:rsidRDefault="00CE77CD">
      <w:pPr>
        <w:pStyle w:val="TOC3"/>
        <w:tabs>
          <w:tab w:val="right" w:leader="dot" w:pos="9350"/>
        </w:tabs>
        <w:rPr>
          <w:ins w:id="1505" w:author="Laurence Golding" w:date="2020-02-21T12:31:00Z"/>
          <w:rFonts w:asciiTheme="minorHAnsi" w:eastAsiaTheme="minorEastAsia" w:hAnsiTheme="minorHAnsi" w:cstheme="minorBidi"/>
          <w:noProof/>
          <w:sz w:val="22"/>
          <w:szCs w:val="22"/>
        </w:rPr>
      </w:pPr>
      <w:ins w:id="150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"_Toc33181176"</w:instrText>
        </w:r>
        <w:r w:rsidRPr="0085132B">
          <w:rPr>
            <w:rStyle w:val="Hyperlink"/>
            <w:noProof/>
          </w:rPr>
          <w:instrText xml:space="preserve"> </w:instrText>
        </w:r>
        <w:r w:rsidRPr="0085132B">
          <w:rPr>
            <w:rStyle w:val="Hyperlink"/>
            <w:noProof/>
          </w:rPr>
          <w:fldChar w:fldCharType="separate"/>
        </w:r>
        <w:r w:rsidRPr="0085132B">
          <w:rPr>
            <w:rStyle w:val="Hyperlink"/>
            <w:noProof/>
          </w:rPr>
          <w:t>3.59.3 message property</w:t>
        </w:r>
        <w:r>
          <w:rPr>
            <w:noProof/>
            <w:webHidden/>
          </w:rPr>
          <w:tab/>
        </w:r>
        <w:r>
          <w:rPr>
            <w:noProof/>
            <w:webHidden/>
          </w:rPr>
          <w:fldChar w:fldCharType="begin"/>
        </w:r>
        <w:r>
          <w:rPr>
            <w:noProof/>
            <w:webHidden/>
          </w:rPr>
          <w:instrText xml:space="preserve"> PAGEREF _Toc33181176 \h </w:instrText>
        </w:r>
      </w:ins>
      <w:r>
        <w:rPr>
          <w:noProof/>
          <w:webHidden/>
        </w:rPr>
      </w:r>
      <w:r>
        <w:rPr>
          <w:noProof/>
          <w:webHidden/>
        </w:rPr>
        <w:fldChar w:fldCharType="separate"/>
      </w:r>
      <w:ins w:id="1507" w:author="Laurence Golding" w:date="2020-02-21T12:31:00Z">
        <w:r>
          <w:rPr>
            <w:noProof/>
            <w:webHidden/>
          </w:rPr>
          <w:t>188</w:t>
        </w:r>
        <w:r>
          <w:rPr>
            <w:noProof/>
            <w:webHidden/>
          </w:rPr>
          <w:fldChar w:fldCharType="end"/>
        </w:r>
        <w:r w:rsidRPr="0085132B">
          <w:rPr>
            <w:rStyle w:val="Hyperlink"/>
            <w:noProof/>
          </w:rPr>
          <w:fldChar w:fldCharType="end"/>
        </w:r>
      </w:ins>
    </w:p>
    <w:p w14:paraId="6C28513C" w14:textId="34A7D358" w:rsidR="00CE77CD" w:rsidRDefault="00CE77CD">
      <w:pPr>
        <w:pStyle w:val="TOC3"/>
        <w:tabs>
          <w:tab w:val="right" w:leader="dot" w:pos="9350"/>
        </w:tabs>
        <w:rPr>
          <w:ins w:id="1508" w:author="Laurence Golding" w:date="2020-02-21T12:31:00Z"/>
          <w:rFonts w:asciiTheme="minorHAnsi" w:eastAsiaTheme="minorEastAsia" w:hAnsiTheme="minorHAnsi" w:cstheme="minorBidi"/>
          <w:noProof/>
          <w:sz w:val="22"/>
          <w:szCs w:val="22"/>
        </w:rPr>
      </w:pPr>
      <w:ins w:id="150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"_Toc33181177"</w:instrText>
        </w:r>
        <w:r w:rsidRPr="0085132B">
          <w:rPr>
            <w:rStyle w:val="Hyperlink"/>
            <w:noProof/>
          </w:rPr>
          <w:instrText xml:space="preserve"> </w:instrText>
        </w:r>
        <w:r w:rsidRPr="0085132B">
          <w:rPr>
            <w:rStyle w:val="Hyperlink"/>
            <w:noProof/>
          </w:rPr>
          <w:fldChar w:fldCharType="separate"/>
        </w:r>
        <w:r w:rsidRPr="0085132B">
          <w:rPr>
            <w:rStyle w:val="Hyperlink"/>
            <w:noProof/>
          </w:rPr>
          <w:t>3.59.4 stack property</w:t>
        </w:r>
        <w:r>
          <w:rPr>
            <w:noProof/>
            <w:webHidden/>
          </w:rPr>
          <w:tab/>
        </w:r>
        <w:r>
          <w:rPr>
            <w:noProof/>
            <w:webHidden/>
          </w:rPr>
          <w:fldChar w:fldCharType="begin"/>
        </w:r>
        <w:r>
          <w:rPr>
            <w:noProof/>
            <w:webHidden/>
          </w:rPr>
          <w:instrText xml:space="preserve"> PAGEREF _Toc33181177 \h </w:instrText>
        </w:r>
      </w:ins>
      <w:r>
        <w:rPr>
          <w:noProof/>
          <w:webHidden/>
        </w:rPr>
      </w:r>
      <w:r>
        <w:rPr>
          <w:noProof/>
          <w:webHidden/>
        </w:rPr>
        <w:fldChar w:fldCharType="separate"/>
      </w:r>
      <w:ins w:id="1510" w:author="Laurence Golding" w:date="2020-02-21T12:31:00Z">
        <w:r>
          <w:rPr>
            <w:noProof/>
            <w:webHidden/>
          </w:rPr>
          <w:t>188</w:t>
        </w:r>
        <w:r>
          <w:rPr>
            <w:noProof/>
            <w:webHidden/>
          </w:rPr>
          <w:fldChar w:fldCharType="end"/>
        </w:r>
        <w:r w:rsidRPr="0085132B">
          <w:rPr>
            <w:rStyle w:val="Hyperlink"/>
            <w:noProof/>
          </w:rPr>
          <w:fldChar w:fldCharType="end"/>
        </w:r>
      </w:ins>
    </w:p>
    <w:p w14:paraId="61C15B1D" w14:textId="60B2AAF7" w:rsidR="00CE77CD" w:rsidRDefault="00CE77CD">
      <w:pPr>
        <w:pStyle w:val="TOC3"/>
        <w:tabs>
          <w:tab w:val="right" w:leader="dot" w:pos="9350"/>
        </w:tabs>
        <w:rPr>
          <w:ins w:id="1511" w:author="Laurence Golding" w:date="2020-02-21T12:31:00Z"/>
          <w:rFonts w:asciiTheme="minorHAnsi" w:eastAsiaTheme="minorEastAsia" w:hAnsiTheme="minorHAnsi" w:cstheme="minorBidi"/>
          <w:noProof/>
          <w:sz w:val="22"/>
          <w:szCs w:val="22"/>
        </w:rPr>
      </w:pPr>
      <w:ins w:id="151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"_Toc33181178"</w:instrText>
        </w:r>
        <w:r w:rsidRPr="0085132B">
          <w:rPr>
            <w:rStyle w:val="Hyperlink"/>
            <w:noProof/>
          </w:rPr>
          <w:instrText xml:space="preserve"> </w:instrText>
        </w:r>
        <w:r w:rsidRPr="0085132B">
          <w:rPr>
            <w:rStyle w:val="Hyperlink"/>
            <w:noProof/>
          </w:rPr>
          <w:fldChar w:fldCharType="separate"/>
        </w:r>
        <w:r w:rsidRPr="0085132B">
          <w:rPr>
            <w:rStyle w:val="Hyperlink"/>
            <w:noProof/>
          </w:rPr>
          <w:t>3.59.5 innerExceptions property</w:t>
        </w:r>
        <w:r>
          <w:rPr>
            <w:noProof/>
            <w:webHidden/>
          </w:rPr>
          <w:tab/>
        </w:r>
        <w:r>
          <w:rPr>
            <w:noProof/>
            <w:webHidden/>
          </w:rPr>
          <w:fldChar w:fldCharType="begin"/>
        </w:r>
        <w:r>
          <w:rPr>
            <w:noProof/>
            <w:webHidden/>
          </w:rPr>
          <w:instrText xml:space="preserve"> PAGEREF _Toc33181178 \h </w:instrText>
        </w:r>
      </w:ins>
      <w:r>
        <w:rPr>
          <w:noProof/>
          <w:webHidden/>
        </w:rPr>
      </w:r>
      <w:r>
        <w:rPr>
          <w:noProof/>
          <w:webHidden/>
        </w:rPr>
        <w:fldChar w:fldCharType="separate"/>
      </w:r>
      <w:ins w:id="1513" w:author="Laurence Golding" w:date="2020-02-21T12:31:00Z">
        <w:r>
          <w:rPr>
            <w:noProof/>
            <w:webHidden/>
          </w:rPr>
          <w:t>189</w:t>
        </w:r>
        <w:r>
          <w:rPr>
            <w:noProof/>
            <w:webHidden/>
          </w:rPr>
          <w:fldChar w:fldCharType="end"/>
        </w:r>
        <w:r w:rsidRPr="0085132B">
          <w:rPr>
            <w:rStyle w:val="Hyperlink"/>
            <w:noProof/>
          </w:rPr>
          <w:fldChar w:fldCharType="end"/>
        </w:r>
      </w:ins>
    </w:p>
    <w:p w14:paraId="51D14C2A" w14:textId="18D95364" w:rsidR="00CE77CD" w:rsidRDefault="00CE77CD">
      <w:pPr>
        <w:pStyle w:val="TOC1"/>
        <w:rPr>
          <w:ins w:id="1514" w:author="Laurence Golding" w:date="2020-02-21T12:31:00Z"/>
          <w:rFonts w:asciiTheme="minorHAnsi" w:eastAsiaTheme="minorEastAsia" w:hAnsiTheme="minorHAnsi" w:cstheme="minorBidi"/>
          <w:noProof/>
          <w:sz w:val="22"/>
          <w:szCs w:val="22"/>
        </w:rPr>
      </w:pPr>
      <w:ins w:id="151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"_Toc33181179"</w:instrText>
        </w:r>
        <w:r w:rsidRPr="0085132B">
          <w:rPr>
            <w:rStyle w:val="Hyperlink"/>
            <w:noProof/>
          </w:rPr>
          <w:instrText xml:space="preserve"> </w:instrText>
        </w:r>
        <w:r w:rsidRPr="0085132B">
          <w:rPr>
            <w:rStyle w:val="Hyperlink"/>
            <w:noProof/>
          </w:rPr>
          <w:fldChar w:fldCharType="separate"/>
        </w:r>
        <w:r w:rsidRPr="0085132B">
          <w:rPr>
            <w:rStyle w:val="Hyperlink"/>
            <w:noProof/>
          </w:rPr>
          <w:t>4</w:t>
        </w:r>
        <w:r>
          <w:rPr>
            <w:rFonts w:asciiTheme="minorHAnsi" w:eastAsiaTheme="minorEastAsia" w:hAnsiTheme="minorHAnsi" w:cstheme="minorBidi"/>
            <w:noProof/>
            <w:sz w:val="22"/>
            <w:szCs w:val="22"/>
          </w:rPr>
          <w:tab/>
        </w:r>
        <w:r w:rsidRPr="0085132B">
          <w:rPr>
            <w:rStyle w:val="Hyperlink"/>
            <w:noProof/>
          </w:rPr>
          <w:t>External property file format</w:t>
        </w:r>
        <w:r>
          <w:rPr>
            <w:noProof/>
            <w:webHidden/>
          </w:rPr>
          <w:tab/>
        </w:r>
        <w:r>
          <w:rPr>
            <w:noProof/>
            <w:webHidden/>
          </w:rPr>
          <w:fldChar w:fldCharType="begin"/>
        </w:r>
        <w:r>
          <w:rPr>
            <w:noProof/>
            <w:webHidden/>
          </w:rPr>
          <w:instrText xml:space="preserve"> PAGEREF _Toc33181179 \h </w:instrText>
        </w:r>
      </w:ins>
      <w:r>
        <w:rPr>
          <w:noProof/>
          <w:webHidden/>
        </w:rPr>
      </w:r>
      <w:r>
        <w:rPr>
          <w:noProof/>
          <w:webHidden/>
        </w:rPr>
        <w:fldChar w:fldCharType="separate"/>
      </w:r>
      <w:ins w:id="1516" w:author="Laurence Golding" w:date="2020-02-21T12:31:00Z">
        <w:r>
          <w:rPr>
            <w:noProof/>
            <w:webHidden/>
          </w:rPr>
          <w:t>190</w:t>
        </w:r>
        <w:r>
          <w:rPr>
            <w:noProof/>
            <w:webHidden/>
          </w:rPr>
          <w:fldChar w:fldCharType="end"/>
        </w:r>
        <w:r w:rsidRPr="0085132B">
          <w:rPr>
            <w:rStyle w:val="Hyperlink"/>
            <w:noProof/>
          </w:rPr>
          <w:fldChar w:fldCharType="end"/>
        </w:r>
      </w:ins>
    </w:p>
    <w:p w14:paraId="6563BEEC" w14:textId="23444A1C" w:rsidR="00CE77CD" w:rsidRDefault="00CE77CD">
      <w:pPr>
        <w:pStyle w:val="TOC2"/>
        <w:tabs>
          <w:tab w:val="right" w:leader="dot" w:pos="9350"/>
        </w:tabs>
        <w:rPr>
          <w:ins w:id="1517" w:author="Laurence Golding" w:date="2020-02-21T12:31:00Z"/>
          <w:rFonts w:asciiTheme="minorHAnsi" w:eastAsiaTheme="minorEastAsia" w:hAnsiTheme="minorHAnsi" w:cstheme="minorBidi"/>
          <w:noProof/>
          <w:sz w:val="22"/>
          <w:szCs w:val="22"/>
        </w:rPr>
      </w:pPr>
      <w:ins w:id="151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"_Toc33181180"</w:instrText>
        </w:r>
        <w:r w:rsidRPr="0085132B">
          <w:rPr>
            <w:rStyle w:val="Hyperlink"/>
            <w:noProof/>
          </w:rPr>
          <w:instrText xml:space="preserve"> </w:instrText>
        </w:r>
        <w:r w:rsidRPr="0085132B">
          <w:rPr>
            <w:rStyle w:val="Hyperlink"/>
            <w:noProof/>
          </w:rPr>
          <w:fldChar w:fldCharType="separate"/>
        </w:r>
        <w:r w:rsidRPr="0085132B">
          <w:rPr>
            <w:rStyle w:val="Hyperlink"/>
            <w:noProof/>
          </w:rPr>
          <w:t>4.1 General</w:t>
        </w:r>
        <w:r>
          <w:rPr>
            <w:noProof/>
            <w:webHidden/>
          </w:rPr>
          <w:tab/>
        </w:r>
        <w:r>
          <w:rPr>
            <w:noProof/>
            <w:webHidden/>
          </w:rPr>
          <w:fldChar w:fldCharType="begin"/>
        </w:r>
        <w:r>
          <w:rPr>
            <w:noProof/>
            <w:webHidden/>
          </w:rPr>
          <w:instrText xml:space="preserve"> PAGEREF _Toc33181180 \h </w:instrText>
        </w:r>
      </w:ins>
      <w:r>
        <w:rPr>
          <w:noProof/>
          <w:webHidden/>
        </w:rPr>
      </w:r>
      <w:r>
        <w:rPr>
          <w:noProof/>
          <w:webHidden/>
        </w:rPr>
        <w:fldChar w:fldCharType="separate"/>
      </w:r>
      <w:ins w:id="1519" w:author="Laurence Golding" w:date="2020-02-21T12:31:00Z">
        <w:r>
          <w:rPr>
            <w:noProof/>
            <w:webHidden/>
          </w:rPr>
          <w:t>190</w:t>
        </w:r>
        <w:r>
          <w:rPr>
            <w:noProof/>
            <w:webHidden/>
          </w:rPr>
          <w:fldChar w:fldCharType="end"/>
        </w:r>
        <w:r w:rsidRPr="0085132B">
          <w:rPr>
            <w:rStyle w:val="Hyperlink"/>
            <w:noProof/>
          </w:rPr>
          <w:fldChar w:fldCharType="end"/>
        </w:r>
      </w:ins>
    </w:p>
    <w:p w14:paraId="3EA05181" w14:textId="672D9598" w:rsidR="00CE77CD" w:rsidRDefault="00CE77CD">
      <w:pPr>
        <w:pStyle w:val="TOC2"/>
        <w:tabs>
          <w:tab w:val="right" w:leader="dot" w:pos="9350"/>
        </w:tabs>
        <w:rPr>
          <w:ins w:id="1520" w:author="Laurence Golding" w:date="2020-02-21T12:31:00Z"/>
          <w:rFonts w:asciiTheme="minorHAnsi" w:eastAsiaTheme="minorEastAsia" w:hAnsiTheme="minorHAnsi" w:cstheme="minorBidi"/>
          <w:noProof/>
          <w:sz w:val="22"/>
          <w:szCs w:val="22"/>
        </w:rPr>
      </w:pPr>
      <w:ins w:id="152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"_Toc33181181"</w:instrText>
        </w:r>
        <w:r w:rsidRPr="0085132B">
          <w:rPr>
            <w:rStyle w:val="Hyperlink"/>
            <w:noProof/>
          </w:rPr>
          <w:instrText xml:space="preserve"> </w:instrText>
        </w:r>
        <w:r w:rsidRPr="0085132B">
          <w:rPr>
            <w:rStyle w:val="Hyperlink"/>
            <w:noProof/>
          </w:rPr>
          <w:fldChar w:fldCharType="separate"/>
        </w:r>
        <w:r w:rsidRPr="0085132B">
          <w:rPr>
            <w:rStyle w:val="Hyperlink"/>
            <w:noProof/>
          </w:rPr>
          <w:t>4.2 External property file naming convention</w:t>
        </w:r>
        <w:r>
          <w:rPr>
            <w:noProof/>
            <w:webHidden/>
          </w:rPr>
          <w:tab/>
        </w:r>
        <w:r>
          <w:rPr>
            <w:noProof/>
            <w:webHidden/>
          </w:rPr>
          <w:fldChar w:fldCharType="begin"/>
        </w:r>
        <w:r>
          <w:rPr>
            <w:noProof/>
            <w:webHidden/>
          </w:rPr>
          <w:instrText xml:space="preserve"> PAGEREF _Toc33181181 \h </w:instrText>
        </w:r>
      </w:ins>
      <w:r>
        <w:rPr>
          <w:noProof/>
          <w:webHidden/>
        </w:rPr>
      </w:r>
      <w:r>
        <w:rPr>
          <w:noProof/>
          <w:webHidden/>
        </w:rPr>
        <w:fldChar w:fldCharType="separate"/>
      </w:r>
      <w:ins w:id="1522" w:author="Laurence Golding" w:date="2020-02-21T12:31:00Z">
        <w:r>
          <w:rPr>
            <w:noProof/>
            <w:webHidden/>
          </w:rPr>
          <w:t>190</w:t>
        </w:r>
        <w:r>
          <w:rPr>
            <w:noProof/>
            <w:webHidden/>
          </w:rPr>
          <w:fldChar w:fldCharType="end"/>
        </w:r>
        <w:r w:rsidRPr="0085132B">
          <w:rPr>
            <w:rStyle w:val="Hyperlink"/>
            <w:noProof/>
          </w:rPr>
          <w:fldChar w:fldCharType="end"/>
        </w:r>
      </w:ins>
    </w:p>
    <w:p w14:paraId="27639FAD" w14:textId="4F87498B" w:rsidR="00CE77CD" w:rsidRDefault="00CE77CD">
      <w:pPr>
        <w:pStyle w:val="TOC2"/>
        <w:tabs>
          <w:tab w:val="right" w:leader="dot" w:pos="9350"/>
        </w:tabs>
        <w:rPr>
          <w:ins w:id="1523" w:author="Laurence Golding" w:date="2020-02-21T12:31:00Z"/>
          <w:rFonts w:asciiTheme="minorHAnsi" w:eastAsiaTheme="minorEastAsia" w:hAnsiTheme="minorHAnsi" w:cstheme="minorBidi"/>
          <w:noProof/>
          <w:sz w:val="22"/>
          <w:szCs w:val="22"/>
        </w:rPr>
      </w:pPr>
      <w:ins w:id="152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"_Toc33181182"</w:instrText>
        </w:r>
        <w:r w:rsidRPr="0085132B">
          <w:rPr>
            <w:rStyle w:val="Hyperlink"/>
            <w:noProof/>
          </w:rPr>
          <w:instrText xml:space="preserve"> </w:instrText>
        </w:r>
        <w:r w:rsidRPr="0085132B">
          <w:rPr>
            <w:rStyle w:val="Hyperlink"/>
            <w:noProof/>
          </w:rPr>
          <w:fldChar w:fldCharType="separate"/>
        </w:r>
        <w:r w:rsidRPr="0085132B">
          <w:rPr>
            <w:rStyle w:val="Hyperlink"/>
            <w:noProof/>
          </w:rPr>
          <w:t>4.3 externalProperties object</w:t>
        </w:r>
        <w:r>
          <w:rPr>
            <w:noProof/>
            <w:webHidden/>
          </w:rPr>
          <w:tab/>
        </w:r>
        <w:r>
          <w:rPr>
            <w:noProof/>
            <w:webHidden/>
          </w:rPr>
          <w:fldChar w:fldCharType="begin"/>
        </w:r>
        <w:r>
          <w:rPr>
            <w:noProof/>
            <w:webHidden/>
          </w:rPr>
          <w:instrText xml:space="preserve"> PAGEREF _Toc33181182 \h </w:instrText>
        </w:r>
      </w:ins>
      <w:r>
        <w:rPr>
          <w:noProof/>
          <w:webHidden/>
        </w:rPr>
      </w:r>
      <w:r>
        <w:rPr>
          <w:noProof/>
          <w:webHidden/>
        </w:rPr>
        <w:fldChar w:fldCharType="separate"/>
      </w:r>
      <w:ins w:id="1525" w:author="Laurence Golding" w:date="2020-02-21T12:31:00Z">
        <w:r>
          <w:rPr>
            <w:noProof/>
            <w:webHidden/>
          </w:rPr>
          <w:t>190</w:t>
        </w:r>
        <w:r>
          <w:rPr>
            <w:noProof/>
            <w:webHidden/>
          </w:rPr>
          <w:fldChar w:fldCharType="end"/>
        </w:r>
        <w:r w:rsidRPr="0085132B">
          <w:rPr>
            <w:rStyle w:val="Hyperlink"/>
            <w:noProof/>
          </w:rPr>
          <w:fldChar w:fldCharType="end"/>
        </w:r>
      </w:ins>
    </w:p>
    <w:p w14:paraId="33F17336" w14:textId="32366B30" w:rsidR="00CE77CD" w:rsidRDefault="00CE77CD">
      <w:pPr>
        <w:pStyle w:val="TOC3"/>
        <w:tabs>
          <w:tab w:val="right" w:leader="dot" w:pos="9350"/>
        </w:tabs>
        <w:rPr>
          <w:ins w:id="1526" w:author="Laurence Golding" w:date="2020-02-21T12:31:00Z"/>
          <w:rFonts w:asciiTheme="minorHAnsi" w:eastAsiaTheme="minorEastAsia" w:hAnsiTheme="minorHAnsi" w:cstheme="minorBidi"/>
          <w:noProof/>
          <w:sz w:val="22"/>
          <w:szCs w:val="22"/>
        </w:rPr>
      </w:pPr>
      <w:ins w:id="152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"_Toc33181183"</w:instrText>
        </w:r>
        <w:r w:rsidRPr="0085132B">
          <w:rPr>
            <w:rStyle w:val="Hyperlink"/>
            <w:noProof/>
          </w:rPr>
          <w:instrText xml:space="preserve"> </w:instrText>
        </w:r>
        <w:r w:rsidRPr="0085132B">
          <w:rPr>
            <w:rStyle w:val="Hyperlink"/>
            <w:noProof/>
          </w:rPr>
          <w:fldChar w:fldCharType="separate"/>
        </w:r>
        <w:r w:rsidRPr="0085132B">
          <w:rPr>
            <w:rStyle w:val="Hyperlink"/>
            <w:noProof/>
          </w:rPr>
          <w:t>4.3.1 General</w:t>
        </w:r>
        <w:r>
          <w:rPr>
            <w:noProof/>
            <w:webHidden/>
          </w:rPr>
          <w:tab/>
        </w:r>
        <w:r>
          <w:rPr>
            <w:noProof/>
            <w:webHidden/>
          </w:rPr>
          <w:fldChar w:fldCharType="begin"/>
        </w:r>
        <w:r>
          <w:rPr>
            <w:noProof/>
            <w:webHidden/>
          </w:rPr>
          <w:instrText xml:space="preserve"> PAGEREF _Toc33181183 \h </w:instrText>
        </w:r>
      </w:ins>
      <w:r>
        <w:rPr>
          <w:noProof/>
          <w:webHidden/>
        </w:rPr>
      </w:r>
      <w:r>
        <w:rPr>
          <w:noProof/>
          <w:webHidden/>
        </w:rPr>
        <w:fldChar w:fldCharType="separate"/>
      </w:r>
      <w:ins w:id="1528" w:author="Laurence Golding" w:date="2020-02-21T12:31:00Z">
        <w:r>
          <w:rPr>
            <w:noProof/>
            <w:webHidden/>
          </w:rPr>
          <w:t>190</w:t>
        </w:r>
        <w:r>
          <w:rPr>
            <w:noProof/>
            <w:webHidden/>
          </w:rPr>
          <w:fldChar w:fldCharType="end"/>
        </w:r>
        <w:r w:rsidRPr="0085132B">
          <w:rPr>
            <w:rStyle w:val="Hyperlink"/>
            <w:noProof/>
          </w:rPr>
          <w:fldChar w:fldCharType="end"/>
        </w:r>
      </w:ins>
    </w:p>
    <w:p w14:paraId="50DD9D68" w14:textId="6F9999F7" w:rsidR="00CE77CD" w:rsidRDefault="00CE77CD">
      <w:pPr>
        <w:pStyle w:val="TOC3"/>
        <w:tabs>
          <w:tab w:val="right" w:leader="dot" w:pos="9350"/>
        </w:tabs>
        <w:rPr>
          <w:ins w:id="1529" w:author="Laurence Golding" w:date="2020-02-21T12:31:00Z"/>
          <w:rFonts w:asciiTheme="minorHAnsi" w:eastAsiaTheme="minorEastAsia" w:hAnsiTheme="minorHAnsi" w:cstheme="minorBidi"/>
          <w:noProof/>
          <w:sz w:val="22"/>
          <w:szCs w:val="22"/>
        </w:rPr>
      </w:pPr>
      <w:ins w:id="153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"_Toc33181184"</w:instrText>
        </w:r>
        <w:r w:rsidRPr="0085132B">
          <w:rPr>
            <w:rStyle w:val="Hyperlink"/>
            <w:noProof/>
          </w:rPr>
          <w:instrText xml:space="preserve"> </w:instrText>
        </w:r>
        <w:r w:rsidRPr="0085132B">
          <w:rPr>
            <w:rStyle w:val="Hyperlink"/>
            <w:noProof/>
          </w:rPr>
          <w:fldChar w:fldCharType="separate"/>
        </w:r>
        <w:r w:rsidRPr="0085132B">
          <w:rPr>
            <w:rStyle w:val="Hyperlink"/>
            <w:noProof/>
          </w:rPr>
          <w:t>4.3.2 $schema property</w:t>
        </w:r>
        <w:r>
          <w:rPr>
            <w:noProof/>
            <w:webHidden/>
          </w:rPr>
          <w:tab/>
        </w:r>
        <w:r>
          <w:rPr>
            <w:noProof/>
            <w:webHidden/>
          </w:rPr>
          <w:fldChar w:fldCharType="begin"/>
        </w:r>
        <w:r>
          <w:rPr>
            <w:noProof/>
            <w:webHidden/>
          </w:rPr>
          <w:instrText xml:space="preserve"> PAGEREF _Toc33181184 \h </w:instrText>
        </w:r>
      </w:ins>
      <w:r>
        <w:rPr>
          <w:noProof/>
          <w:webHidden/>
        </w:rPr>
      </w:r>
      <w:r>
        <w:rPr>
          <w:noProof/>
          <w:webHidden/>
        </w:rPr>
        <w:fldChar w:fldCharType="separate"/>
      </w:r>
      <w:ins w:id="1531" w:author="Laurence Golding" w:date="2020-02-21T12:31:00Z">
        <w:r>
          <w:rPr>
            <w:noProof/>
            <w:webHidden/>
          </w:rPr>
          <w:t>191</w:t>
        </w:r>
        <w:r>
          <w:rPr>
            <w:noProof/>
            <w:webHidden/>
          </w:rPr>
          <w:fldChar w:fldCharType="end"/>
        </w:r>
        <w:r w:rsidRPr="0085132B">
          <w:rPr>
            <w:rStyle w:val="Hyperlink"/>
            <w:noProof/>
          </w:rPr>
          <w:fldChar w:fldCharType="end"/>
        </w:r>
      </w:ins>
    </w:p>
    <w:p w14:paraId="60EC80DC" w14:textId="4AC0732E" w:rsidR="00CE77CD" w:rsidRDefault="00CE77CD">
      <w:pPr>
        <w:pStyle w:val="TOC3"/>
        <w:tabs>
          <w:tab w:val="right" w:leader="dot" w:pos="9350"/>
        </w:tabs>
        <w:rPr>
          <w:ins w:id="1532" w:author="Laurence Golding" w:date="2020-02-21T12:31:00Z"/>
          <w:rFonts w:asciiTheme="minorHAnsi" w:eastAsiaTheme="minorEastAsia" w:hAnsiTheme="minorHAnsi" w:cstheme="minorBidi"/>
          <w:noProof/>
          <w:sz w:val="22"/>
          <w:szCs w:val="22"/>
        </w:rPr>
      </w:pPr>
      <w:ins w:id="153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"_Toc33181185"</w:instrText>
        </w:r>
        <w:r w:rsidRPr="0085132B">
          <w:rPr>
            <w:rStyle w:val="Hyperlink"/>
            <w:noProof/>
          </w:rPr>
          <w:instrText xml:space="preserve"> </w:instrText>
        </w:r>
        <w:r w:rsidRPr="0085132B">
          <w:rPr>
            <w:rStyle w:val="Hyperlink"/>
            <w:noProof/>
          </w:rPr>
          <w:fldChar w:fldCharType="separate"/>
        </w:r>
        <w:r w:rsidRPr="0085132B">
          <w:rPr>
            <w:rStyle w:val="Hyperlink"/>
            <w:noProof/>
          </w:rPr>
          <w:t>4.3.3 version property</w:t>
        </w:r>
        <w:r>
          <w:rPr>
            <w:noProof/>
            <w:webHidden/>
          </w:rPr>
          <w:tab/>
        </w:r>
        <w:r>
          <w:rPr>
            <w:noProof/>
            <w:webHidden/>
          </w:rPr>
          <w:fldChar w:fldCharType="begin"/>
        </w:r>
        <w:r>
          <w:rPr>
            <w:noProof/>
            <w:webHidden/>
          </w:rPr>
          <w:instrText xml:space="preserve"> PAGEREF _Toc33181185 \h </w:instrText>
        </w:r>
      </w:ins>
      <w:r>
        <w:rPr>
          <w:noProof/>
          <w:webHidden/>
        </w:rPr>
      </w:r>
      <w:r>
        <w:rPr>
          <w:noProof/>
          <w:webHidden/>
        </w:rPr>
        <w:fldChar w:fldCharType="separate"/>
      </w:r>
      <w:ins w:id="1534" w:author="Laurence Golding" w:date="2020-02-21T12:31:00Z">
        <w:r>
          <w:rPr>
            <w:noProof/>
            <w:webHidden/>
          </w:rPr>
          <w:t>191</w:t>
        </w:r>
        <w:r>
          <w:rPr>
            <w:noProof/>
            <w:webHidden/>
          </w:rPr>
          <w:fldChar w:fldCharType="end"/>
        </w:r>
        <w:r w:rsidRPr="0085132B">
          <w:rPr>
            <w:rStyle w:val="Hyperlink"/>
            <w:noProof/>
          </w:rPr>
          <w:fldChar w:fldCharType="end"/>
        </w:r>
      </w:ins>
    </w:p>
    <w:p w14:paraId="6C186F35" w14:textId="54B5430C" w:rsidR="00CE77CD" w:rsidRDefault="00CE77CD">
      <w:pPr>
        <w:pStyle w:val="TOC3"/>
        <w:tabs>
          <w:tab w:val="right" w:leader="dot" w:pos="9350"/>
        </w:tabs>
        <w:rPr>
          <w:ins w:id="1535" w:author="Laurence Golding" w:date="2020-02-21T12:31:00Z"/>
          <w:rFonts w:asciiTheme="minorHAnsi" w:eastAsiaTheme="minorEastAsia" w:hAnsiTheme="minorHAnsi" w:cstheme="minorBidi"/>
          <w:noProof/>
          <w:sz w:val="22"/>
          <w:szCs w:val="22"/>
        </w:rPr>
      </w:pPr>
      <w:ins w:id="153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"_Toc33181186"</w:instrText>
        </w:r>
        <w:r w:rsidRPr="0085132B">
          <w:rPr>
            <w:rStyle w:val="Hyperlink"/>
            <w:noProof/>
          </w:rPr>
          <w:instrText xml:space="preserve"> </w:instrText>
        </w:r>
        <w:r w:rsidRPr="0085132B">
          <w:rPr>
            <w:rStyle w:val="Hyperlink"/>
            <w:noProof/>
          </w:rPr>
          <w:fldChar w:fldCharType="separate"/>
        </w:r>
        <w:r w:rsidRPr="0085132B">
          <w:rPr>
            <w:rStyle w:val="Hyperlink"/>
            <w:noProof/>
          </w:rPr>
          <w:t>4.3.4 guid property</w:t>
        </w:r>
        <w:r>
          <w:rPr>
            <w:noProof/>
            <w:webHidden/>
          </w:rPr>
          <w:tab/>
        </w:r>
        <w:r>
          <w:rPr>
            <w:noProof/>
            <w:webHidden/>
          </w:rPr>
          <w:fldChar w:fldCharType="begin"/>
        </w:r>
        <w:r>
          <w:rPr>
            <w:noProof/>
            <w:webHidden/>
          </w:rPr>
          <w:instrText xml:space="preserve"> PAGEREF _Toc33181186 \h </w:instrText>
        </w:r>
      </w:ins>
      <w:r>
        <w:rPr>
          <w:noProof/>
          <w:webHidden/>
        </w:rPr>
      </w:r>
      <w:r>
        <w:rPr>
          <w:noProof/>
          <w:webHidden/>
        </w:rPr>
        <w:fldChar w:fldCharType="separate"/>
      </w:r>
      <w:ins w:id="1537" w:author="Laurence Golding" w:date="2020-02-21T12:31:00Z">
        <w:r>
          <w:rPr>
            <w:noProof/>
            <w:webHidden/>
          </w:rPr>
          <w:t>191</w:t>
        </w:r>
        <w:r>
          <w:rPr>
            <w:noProof/>
            <w:webHidden/>
          </w:rPr>
          <w:fldChar w:fldCharType="end"/>
        </w:r>
        <w:r w:rsidRPr="0085132B">
          <w:rPr>
            <w:rStyle w:val="Hyperlink"/>
            <w:noProof/>
          </w:rPr>
          <w:fldChar w:fldCharType="end"/>
        </w:r>
      </w:ins>
    </w:p>
    <w:p w14:paraId="006F24B1" w14:textId="3C3B567A" w:rsidR="00CE77CD" w:rsidRDefault="00CE77CD">
      <w:pPr>
        <w:pStyle w:val="TOC3"/>
        <w:tabs>
          <w:tab w:val="right" w:leader="dot" w:pos="9350"/>
        </w:tabs>
        <w:rPr>
          <w:ins w:id="1538" w:author="Laurence Golding" w:date="2020-02-21T12:31:00Z"/>
          <w:rFonts w:asciiTheme="minorHAnsi" w:eastAsiaTheme="minorEastAsia" w:hAnsiTheme="minorHAnsi" w:cstheme="minorBidi"/>
          <w:noProof/>
          <w:sz w:val="22"/>
          <w:szCs w:val="22"/>
        </w:rPr>
      </w:pPr>
      <w:ins w:id="153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"_Toc33181187"</w:instrText>
        </w:r>
        <w:r w:rsidRPr="0085132B">
          <w:rPr>
            <w:rStyle w:val="Hyperlink"/>
            <w:noProof/>
          </w:rPr>
          <w:instrText xml:space="preserve"> </w:instrText>
        </w:r>
        <w:r w:rsidRPr="0085132B">
          <w:rPr>
            <w:rStyle w:val="Hyperlink"/>
            <w:noProof/>
          </w:rPr>
          <w:fldChar w:fldCharType="separate"/>
        </w:r>
        <w:r w:rsidRPr="0085132B">
          <w:rPr>
            <w:rStyle w:val="Hyperlink"/>
            <w:noProof/>
          </w:rPr>
          <w:t>4.3.5 runGuid property</w:t>
        </w:r>
        <w:r>
          <w:rPr>
            <w:noProof/>
            <w:webHidden/>
          </w:rPr>
          <w:tab/>
        </w:r>
        <w:r>
          <w:rPr>
            <w:noProof/>
            <w:webHidden/>
          </w:rPr>
          <w:fldChar w:fldCharType="begin"/>
        </w:r>
        <w:r>
          <w:rPr>
            <w:noProof/>
            <w:webHidden/>
          </w:rPr>
          <w:instrText xml:space="preserve"> PAGEREF _Toc33181187 \h </w:instrText>
        </w:r>
      </w:ins>
      <w:r>
        <w:rPr>
          <w:noProof/>
          <w:webHidden/>
        </w:rPr>
      </w:r>
      <w:r>
        <w:rPr>
          <w:noProof/>
          <w:webHidden/>
        </w:rPr>
        <w:fldChar w:fldCharType="separate"/>
      </w:r>
      <w:ins w:id="1540" w:author="Laurence Golding" w:date="2020-02-21T12:31:00Z">
        <w:r>
          <w:rPr>
            <w:noProof/>
            <w:webHidden/>
          </w:rPr>
          <w:t>191</w:t>
        </w:r>
        <w:r>
          <w:rPr>
            <w:noProof/>
            <w:webHidden/>
          </w:rPr>
          <w:fldChar w:fldCharType="end"/>
        </w:r>
        <w:r w:rsidRPr="0085132B">
          <w:rPr>
            <w:rStyle w:val="Hyperlink"/>
            <w:noProof/>
          </w:rPr>
          <w:fldChar w:fldCharType="end"/>
        </w:r>
      </w:ins>
    </w:p>
    <w:p w14:paraId="42DF4516" w14:textId="6A688801" w:rsidR="00CE77CD" w:rsidRDefault="00CE77CD">
      <w:pPr>
        <w:pStyle w:val="TOC3"/>
        <w:tabs>
          <w:tab w:val="right" w:leader="dot" w:pos="9350"/>
        </w:tabs>
        <w:rPr>
          <w:ins w:id="1541" w:author="Laurence Golding" w:date="2020-02-21T12:31:00Z"/>
          <w:rFonts w:asciiTheme="minorHAnsi" w:eastAsiaTheme="minorEastAsia" w:hAnsiTheme="minorHAnsi" w:cstheme="minorBidi"/>
          <w:noProof/>
          <w:sz w:val="22"/>
          <w:szCs w:val="22"/>
        </w:rPr>
      </w:pPr>
      <w:ins w:id="154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"_Toc33181188"</w:instrText>
        </w:r>
        <w:r w:rsidRPr="0085132B">
          <w:rPr>
            <w:rStyle w:val="Hyperlink"/>
            <w:noProof/>
          </w:rPr>
          <w:instrText xml:space="preserve"> </w:instrText>
        </w:r>
        <w:r w:rsidRPr="0085132B">
          <w:rPr>
            <w:rStyle w:val="Hyperlink"/>
            <w:noProof/>
          </w:rPr>
          <w:fldChar w:fldCharType="separate"/>
        </w:r>
        <w:r w:rsidRPr="0085132B">
          <w:rPr>
            <w:rStyle w:val="Hyperlink"/>
            <w:noProof/>
          </w:rPr>
          <w:t>4.3.6 The property value properties</w:t>
        </w:r>
        <w:r>
          <w:rPr>
            <w:noProof/>
            <w:webHidden/>
          </w:rPr>
          <w:tab/>
        </w:r>
        <w:r>
          <w:rPr>
            <w:noProof/>
            <w:webHidden/>
          </w:rPr>
          <w:fldChar w:fldCharType="begin"/>
        </w:r>
        <w:r>
          <w:rPr>
            <w:noProof/>
            <w:webHidden/>
          </w:rPr>
          <w:instrText xml:space="preserve"> PAGEREF _Toc33181188 \h </w:instrText>
        </w:r>
      </w:ins>
      <w:r>
        <w:rPr>
          <w:noProof/>
          <w:webHidden/>
        </w:rPr>
      </w:r>
      <w:r>
        <w:rPr>
          <w:noProof/>
          <w:webHidden/>
        </w:rPr>
        <w:fldChar w:fldCharType="separate"/>
      </w:r>
      <w:ins w:id="1543" w:author="Laurence Golding" w:date="2020-02-21T12:31:00Z">
        <w:r>
          <w:rPr>
            <w:noProof/>
            <w:webHidden/>
          </w:rPr>
          <w:t>192</w:t>
        </w:r>
        <w:r>
          <w:rPr>
            <w:noProof/>
            <w:webHidden/>
          </w:rPr>
          <w:fldChar w:fldCharType="end"/>
        </w:r>
        <w:r w:rsidRPr="0085132B">
          <w:rPr>
            <w:rStyle w:val="Hyperlink"/>
            <w:noProof/>
          </w:rPr>
          <w:fldChar w:fldCharType="end"/>
        </w:r>
      </w:ins>
    </w:p>
    <w:p w14:paraId="0A6A2BF9" w14:textId="4110720A" w:rsidR="00CE77CD" w:rsidRDefault="00CE77CD">
      <w:pPr>
        <w:pStyle w:val="TOC1"/>
        <w:rPr>
          <w:ins w:id="1544" w:author="Laurence Golding" w:date="2020-02-21T12:31:00Z"/>
          <w:rFonts w:asciiTheme="minorHAnsi" w:eastAsiaTheme="minorEastAsia" w:hAnsiTheme="minorHAnsi" w:cstheme="minorBidi"/>
          <w:noProof/>
          <w:sz w:val="22"/>
          <w:szCs w:val="22"/>
        </w:rPr>
      </w:pPr>
      <w:ins w:id="154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"_Toc33181189"</w:instrText>
        </w:r>
        <w:r w:rsidRPr="0085132B">
          <w:rPr>
            <w:rStyle w:val="Hyperlink"/>
            <w:noProof/>
          </w:rPr>
          <w:instrText xml:space="preserve"> </w:instrText>
        </w:r>
        <w:r w:rsidRPr="0085132B">
          <w:rPr>
            <w:rStyle w:val="Hyperlink"/>
            <w:noProof/>
          </w:rPr>
          <w:fldChar w:fldCharType="separate"/>
        </w:r>
        <w:r w:rsidRPr="0085132B">
          <w:rPr>
            <w:rStyle w:val="Hyperlink"/>
            <w:noProof/>
          </w:rPr>
          <w:t>5</w:t>
        </w:r>
        <w:r>
          <w:rPr>
            <w:rFonts w:asciiTheme="minorHAnsi" w:eastAsiaTheme="minorEastAsia" w:hAnsiTheme="minorHAnsi" w:cstheme="minorBidi"/>
            <w:noProof/>
            <w:sz w:val="22"/>
            <w:szCs w:val="22"/>
          </w:rPr>
          <w:tab/>
        </w:r>
        <w:r w:rsidRPr="0085132B">
          <w:rPr>
            <w:rStyle w:val="Hyperlink"/>
            <w:noProof/>
          </w:rPr>
          <w:t>Conformance</w:t>
        </w:r>
        <w:r>
          <w:rPr>
            <w:noProof/>
            <w:webHidden/>
          </w:rPr>
          <w:tab/>
        </w:r>
        <w:r>
          <w:rPr>
            <w:noProof/>
            <w:webHidden/>
          </w:rPr>
          <w:fldChar w:fldCharType="begin"/>
        </w:r>
        <w:r>
          <w:rPr>
            <w:noProof/>
            <w:webHidden/>
          </w:rPr>
          <w:instrText xml:space="preserve"> PAGEREF _Toc33181189 \h </w:instrText>
        </w:r>
      </w:ins>
      <w:r>
        <w:rPr>
          <w:noProof/>
          <w:webHidden/>
        </w:rPr>
      </w:r>
      <w:r>
        <w:rPr>
          <w:noProof/>
          <w:webHidden/>
        </w:rPr>
        <w:fldChar w:fldCharType="separate"/>
      </w:r>
      <w:ins w:id="1546" w:author="Laurence Golding" w:date="2020-02-21T12:31:00Z">
        <w:r>
          <w:rPr>
            <w:noProof/>
            <w:webHidden/>
          </w:rPr>
          <w:t>193</w:t>
        </w:r>
        <w:r>
          <w:rPr>
            <w:noProof/>
            <w:webHidden/>
          </w:rPr>
          <w:fldChar w:fldCharType="end"/>
        </w:r>
        <w:r w:rsidRPr="0085132B">
          <w:rPr>
            <w:rStyle w:val="Hyperlink"/>
            <w:noProof/>
          </w:rPr>
          <w:fldChar w:fldCharType="end"/>
        </w:r>
      </w:ins>
    </w:p>
    <w:p w14:paraId="26259945" w14:textId="4F55C893" w:rsidR="00CE77CD" w:rsidRDefault="00CE77CD">
      <w:pPr>
        <w:pStyle w:val="TOC2"/>
        <w:tabs>
          <w:tab w:val="right" w:leader="dot" w:pos="9350"/>
        </w:tabs>
        <w:rPr>
          <w:ins w:id="1547" w:author="Laurence Golding" w:date="2020-02-21T12:31:00Z"/>
          <w:rFonts w:asciiTheme="minorHAnsi" w:eastAsiaTheme="minorEastAsia" w:hAnsiTheme="minorHAnsi" w:cstheme="minorBidi"/>
          <w:noProof/>
          <w:sz w:val="22"/>
          <w:szCs w:val="22"/>
        </w:rPr>
      </w:pPr>
      <w:ins w:id="154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"_Toc33181190"</w:instrText>
        </w:r>
        <w:r w:rsidRPr="0085132B">
          <w:rPr>
            <w:rStyle w:val="Hyperlink"/>
            <w:noProof/>
          </w:rPr>
          <w:instrText xml:space="preserve"> </w:instrText>
        </w:r>
        <w:r w:rsidRPr="0085132B">
          <w:rPr>
            <w:rStyle w:val="Hyperlink"/>
            <w:noProof/>
          </w:rPr>
          <w:fldChar w:fldCharType="separate"/>
        </w:r>
        <w:r w:rsidRPr="0085132B">
          <w:rPr>
            <w:rStyle w:val="Hyperlink"/>
            <w:noProof/>
          </w:rPr>
          <w:t>5.1 Conformance targets</w:t>
        </w:r>
        <w:r>
          <w:rPr>
            <w:noProof/>
            <w:webHidden/>
          </w:rPr>
          <w:tab/>
        </w:r>
        <w:r>
          <w:rPr>
            <w:noProof/>
            <w:webHidden/>
          </w:rPr>
          <w:fldChar w:fldCharType="begin"/>
        </w:r>
        <w:r>
          <w:rPr>
            <w:noProof/>
            <w:webHidden/>
          </w:rPr>
          <w:instrText xml:space="preserve"> PAGEREF _Toc33181190 \h </w:instrText>
        </w:r>
      </w:ins>
      <w:r>
        <w:rPr>
          <w:noProof/>
          <w:webHidden/>
        </w:rPr>
      </w:r>
      <w:r>
        <w:rPr>
          <w:noProof/>
          <w:webHidden/>
        </w:rPr>
        <w:fldChar w:fldCharType="separate"/>
      </w:r>
      <w:ins w:id="1549" w:author="Laurence Golding" w:date="2020-02-21T12:31:00Z">
        <w:r>
          <w:rPr>
            <w:noProof/>
            <w:webHidden/>
          </w:rPr>
          <w:t>193</w:t>
        </w:r>
        <w:r>
          <w:rPr>
            <w:noProof/>
            <w:webHidden/>
          </w:rPr>
          <w:fldChar w:fldCharType="end"/>
        </w:r>
        <w:r w:rsidRPr="0085132B">
          <w:rPr>
            <w:rStyle w:val="Hyperlink"/>
            <w:noProof/>
          </w:rPr>
          <w:fldChar w:fldCharType="end"/>
        </w:r>
      </w:ins>
    </w:p>
    <w:p w14:paraId="0B75AD2F" w14:textId="4F89EF29" w:rsidR="00CE77CD" w:rsidRDefault="00CE77CD">
      <w:pPr>
        <w:pStyle w:val="TOC2"/>
        <w:tabs>
          <w:tab w:val="right" w:leader="dot" w:pos="9350"/>
        </w:tabs>
        <w:rPr>
          <w:ins w:id="1550" w:author="Laurence Golding" w:date="2020-02-21T12:31:00Z"/>
          <w:rFonts w:asciiTheme="minorHAnsi" w:eastAsiaTheme="minorEastAsia" w:hAnsiTheme="minorHAnsi" w:cstheme="minorBidi"/>
          <w:noProof/>
          <w:sz w:val="22"/>
          <w:szCs w:val="22"/>
        </w:rPr>
      </w:pPr>
      <w:ins w:id="155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"_Toc33181191"</w:instrText>
        </w:r>
        <w:r w:rsidRPr="0085132B">
          <w:rPr>
            <w:rStyle w:val="Hyperlink"/>
            <w:noProof/>
          </w:rPr>
          <w:instrText xml:space="preserve"> </w:instrText>
        </w:r>
        <w:r w:rsidRPr="0085132B">
          <w:rPr>
            <w:rStyle w:val="Hyperlink"/>
            <w:noProof/>
          </w:rPr>
          <w:fldChar w:fldCharType="separate"/>
        </w:r>
        <w:r w:rsidRPr="0085132B">
          <w:rPr>
            <w:rStyle w:val="Hyperlink"/>
            <w:noProof/>
          </w:rPr>
          <w:t>5.2 Conformance Clause 1: SARIF log file</w:t>
        </w:r>
        <w:r>
          <w:rPr>
            <w:noProof/>
            <w:webHidden/>
          </w:rPr>
          <w:tab/>
        </w:r>
        <w:r>
          <w:rPr>
            <w:noProof/>
            <w:webHidden/>
          </w:rPr>
          <w:fldChar w:fldCharType="begin"/>
        </w:r>
        <w:r>
          <w:rPr>
            <w:noProof/>
            <w:webHidden/>
          </w:rPr>
          <w:instrText xml:space="preserve"> PAGEREF _Toc33181191 \h </w:instrText>
        </w:r>
      </w:ins>
      <w:r>
        <w:rPr>
          <w:noProof/>
          <w:webHidden/>
        </w:rPr>
      </w:r>
      <w:r>
        <w:rPr>
          <w:noProof/>
          <w:webHidden/>
        </w:rPr>
        <w:fldChar w:fldCharType="separate"/>
      </w:r>
      <w:ins w:id="1552" w:author="Laurence Golding" w:date="2020-02-21T12:31:00Z">
        <w:r>
          <w:rPr>
            <w:noProof/>
            <w:webHidden/>
          </w:rPr>
          <w:t>193</w:t>
        </w:r>
        <w:r>
          <w:rPr>
            <w:noProof/>
            <w:webHidden/>
          </w:rPr>
          <w:fldChar w:fldCharType="end"/>
        </w:r>
        <w:r w:rsidRPr="0085132B">
          <w:rPr>
            <w:rStyle w:val="Hyperlink"/>
            <w:noProof/>
          </w:rPr>
          <w:fldChar w:fldCharType="end"/>
        </w:r>
      </w:ins>
    </w:p>
    <w:p w14:paraId="3C8191A2" w14:textId="3F68F4CC" w:rsidR="00CE77CD" w:rsidRDefault="00CE77CD">
      <w:pPr>
        <w:pStyle w:val="TOC2"/>
        <w:tabs>
          <w:tab w:val="right" w:leader="dot" w:pos="9350"/>
        </w:tabs>
        <w:rPr>
          <w:ins w:id="1553" w:author="Laurence Golding" w:date="2020-02-21T12:31:00Z"/>
          <w:rFonts w:asciiTheme="minorHAnsi" w:eastAsiaTheme="minorEastAsia" w:hAnsiTheme="minorHAnsi" w:cstheme="minorBidi"/>
          <w:noProof/>
          <w:sz w:val="22"/>
          <w:szCs w:val="22"/>
        </w:rPr>
      </w:pPr>
      <w:ins w:id="155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"_Toc33181192"</w:instrText>
        </w:r>
        <w:r w:rsidRPr="0085132B">
          <w:rPr>
            <w:rStyle w:val="Hyperlink"/>
            <w:noProof/>
          </w:rPr>
          <w:instrText xml:space="preserve"> </w:instrText>
        </w:r>
        <w:r w:rsidRPr="0085132B">
          <w:rPr>
            <w:rStyle w:val="Hyperlink"/>
            <w:noProof/>
          </w:rPr>
          <w:fldChar w:fldCharType="separate"/>
        </w:r>
        <w:r w:rsidRPr="0085132B">
          <w:rPr>
            <w:rStyle w:val="Hyperlink"/>
            <w:noProof/>
          </w:rPr>
          <w:t>5.3 Conformance Clause 2: SARIF producer</w:t>
        </w:r>
        <w:r>
          <w:rPr>
            <w:noProof/>
            <w:webHidden/>
          </w:rPr>
          <w:tab/>
        </w:r>
        <w:r>
          <w:rPr>
            <w:noProof/>
            <w:webHidden/>
          </w:rPr>
          <w:fldChar w:fldCharType="begin"/>
        </w:r>
        <w:r>
          <w:rPr>
            <w:noProof/>
            <w:webHidden/>
          </w:rPr>
          <w:instrText xml:space="preserve"> PAGEREF _Toc33181192 \h </w:instrText>
        </w:r>
      </w:ins>
      <w:r>
        <w:rPr>
          <w:noProof/>
          <w:webHidden/>
        </w:rPr>
      </w:r>
      <w:r>
        <w:rPr>
          <w:noProof/>
          <w:webHidden/>
        </w:rPr>
        <w:fldChar w:fldCharType="separate"/>
      </w:r>
      <w:ins w:id="1555" w:author="Laurence Golding" w:date="2020-02-21T12:31:00Z">
        <w:r>
          <w:rPr>
            <w:noProof/>
            <w:webHidden/>
          </w:rPr>
          <w:t>193</w:t>
        </w:r>
        <w:r>
          <w:rPr>
            <w:noProof/>
            <w:webHidden/>
          </w:rPr>
          <w:fldChar w:fldCharType="end"/>
        </w:r>
        <w:r w:rsidRPr="0085132B">
          <w:rPr>
            <w:rStyle w:val="Hyperlink"/>
            <w:noProof/>
          </w:rPr>
          <w:fldChar w:fldCharType="end"/>
        </w:r>
      </w:ins>
    </w:p>
    <w:p w14:paraId="51BCB81C" w14:textId="1EA0D488" w:rsidR="00CE77CD" w:rsidRDefault="00CE77CD">
      <w:pPr>
        <w:pStyle w:val="TOC2"/>
        <w:tabs>
          <w:tab w:val="right" w:leader="dot" w:pos="9350"/>
        </w:tabs>
        <w:rPr>
          <w:ins w:id="1556" w:author="Laurence Golding" w:date="2020-02-21T12:31:00Z"/>
          <w:rFonts w:asciiTheme="minorHAnsi" w:eastAsiaTheme="minorEastAsia" w:hAnsiTheme="minorHAnsi" w:cstheme="minorBidi"/>
          <w:noProof/>
          <w:sz w:val="22"/>
          <w:szCs w:val="22"/>
        </w:rPr>
      </w:pPr>
      <w:ins w:id="155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"_Toc33181193"</w:instrText>
        </w:r>
        <w:r w:rsidRPr="0085132B">
          <w:rPr>
            <w:rStyle w:val="Hyperlink"/>
            <w:noProof/>
          </w:rPr>
          <w:instrText xml:space="preserve"> </w:instrText>
        </w:r>
        <w:r w:rsidRPr="0085132B">
          <w:rPr>
            <w:rStyle w:val="Hyperlink"/>
            <w:noProof/>
          </w:rPr>
          <w:fldChar w:fldCharType="separate"/>
        </w:r>
        <w:r w:rsidRPr="0085132B">
          <w:rPr>
            <w:rStyle w:val="Hyperlink"/>
            <w:noProof/>
          </w:rPr>
          <w:t>5.4 Conformance Clause 3: Direct producer</w:t>
        </w:r>
        <w:r>
          <w:rPr>
            <w:noProof/>
            <w:webHidden/>
          </w:rPr>
          <w:tab/>
        </w:r>
        <w:r>
          <w:rPr>
            <w:noProof/>
            <w:webHidden/>
          </w:rPr>
          <w:fldChar w:fldCharType="begin"/>
        </w:r>
        <w:r>
          <w:rPr>
            <w:noProof/>
            <w:webHidden/>
          </w:rPr>
          <w:instrText xml:space="preserve"> PAGEREF _Toc33181193 \h </w:instrText>
        </w:r>
      </w:ins>
      <w:r>
        <w:rPr>
          <w:noProof/>
          <w:webHidden/>
        </w:rPr>
      </w:r>
      <w:r>
        <w:rPr>
          <w:noProof/>
          <w:webHidden/>
        </w:rPr>
        <w:fldChar w:fldCharType="separate"/>
      </w:r>
      <w:ins w:id="1558" w:author="Laurence Golding" w:date="2020-02-21T12:31:00Z">
        <w:r>
          <w:rPr>
            <w:noProof/>
            <w:webHidden/>
          </w:rPr>
          <w:t>193</w:t>
        </w:r>
        <w:r>
          <w:rPr>
            <w:noProof/>
            <w:webHidden/>
          </w:rPr>
          <w:fldChar w:fldCharType="end"/>
        </w:r>
        <w:r w:rsidRPr="0085132B">
          <w:rPr>
            <w:rStyle w:val="Hyperlink"/>
            <w:noProof/>
          </w:rPr>
          <w:fldChar w:fldCharType="end"/>
        </w:r>
      </w:ins>
    </w:p>
    <w:p w14:paraId="4FEFF638" w14:textId="35D06E1C" w:rsidR="00CE77CD" w:rsidRDefault="00CE77CD">
      <w:pPr>
        <w:pStyle w:val="TOC2"/>
        <w:tabs>
          <w:tab w:val="right" w:leader="dot" w:pos="9350"/>
        </w:tabs>
        <w:rPr>
          <w:ins w:id="1559" w:author="Laurence Golding" w:date="2020-02-21T12:31:00Z"/>
          <w:rFonts w:asciiTheme="minorHAnsi" w:eastAsiaTheme="minorEastAsia" w:hAnsiTheme="minorHAnsi" w:cstheme="minorBidi"/>
          <w:noProof/>
          <w:sz w:val="22"/>
          <w:szCs w:val="22"/>
        </w:rPr>
      </w:pPr>
      <w:ins w:id="156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"_Toc33181194"</w:instrText>
        </w:r>
        <w:r w:rsidRPr="0085132B">
          <w:rPr>
            <w:rStyle w:val="Hyperlink"/>
            <w:noProof/>
          </w:rPr>
          <w:instrText xml:space="preserve"> </w:instrText>
        </w:r>
        <w:r w:rsidRPr="0085132B">
          <w:rPr>
            <w:rStyle w:val="Hyperlink"/>
            <w:noProof/>
          </w:rPr>
          <w:fldChar w:fldCharType="separate"/>
        </w:r>
        <w:r w:rsidRPr="0085132B">
          <w:rPr>
            <w:rStyle w:val="Hyperlink"/>
            <w:noProof/>
          </w:rPr>
          <w:t>5.5 Conformance Clause 4: Converter</w:t>
        </w:r>
        <w:r>
          <w:rPr>
            <w:noProof/>
            <w:webHidden/>
          </w:rPr>
          <w:tab/>
        </w:r>
        <w:r>
          <w:rPr>
            <w:noProof/>
            <w:webHidden/>
          </w:rPr>
          <w:fldChar w:fldCharType="begin"/>
        </w:r>
        <w:r>
          <w:rPr>
            <w:noProof/>
            <w:webHidden/>
          </w:rPr>
          <w:instrText xml:space="preserve"> PAGEREF _Toc33181194 \h </w:instrText>
        </w:r>
      </w:ins>
      <w:r>
        <w:rPr>
          <w:noProof/>
          <w:webHidden/>
        </w:rPr>
      </w:r>
      <w:r>
        <w:rPr>
          <w:noProof/>
          <w:webHidden/>
        </w:rPr>
        <w:fldChar w:fldCharType="separate"/>
      </w:r>
      <w:ins w:id="1561" w:author="Laurence Golding" w:date="2020-02-21T12:31:00Z">
        <w:r>
          <w:rPr>
            <w:noProof/>
            <w:webHidden/>
          </w:rPr>
          <w:t>194</w:t>
        </w:r>
        <w:r>
          <w:rPr>
            <w:noProof/>
            <w:webHidden/>
          </w:rPr>
          <w:fldChar w:fldCharType="end"/>
        </w:r>
        <w:r w:rsidRPr="0085132B">
          <w:rPr>
            <w:rStyle w:val="Hyperlink"/>
            <w:noProof/>
          </w:rPr>
          <w:fldChar w:fldCharType="end"/>
        </w:r>
      </w:ins>
    </w:p>
    <w:p w14:paraId="43C59956" w14:textId="18424C0D" w:rsidR="00CE77CD" w:rsidRDefault="00CE77CD">
      <w:pPr>
        <w:pStyle w:val="TOC2"/>
        <w:tabs>
          <w:tab w:val="right" w:leader="dot" w:pos="9350"/>
        </w:tabs>
        <w:rPr>
          <w:ins w:id="1562" w:author="Laurence Golding" w:date="2020-02-21T12:31:00Z"/>
          <w:rFonts w:asciiTheme="minorHAnsi" w:eastAsiaTheme="minorEastAsia" w:hAnsiTheme="minorHAnsi" w:cstheme="minorBidi"/>
          <w:noProof/>
          <w:sz w:val="22"/>
          <w:szCs w:val="22"/>
        </w:rPr>
      </w:pPr>
      <w:ins w:id="156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"_Toc33181195"</w:instrText>
        </w:r>
        <w:r w:rsidRPr="0085132B">
          <w:rPr>
            <w:rStyle w:val="Hyperlink"/>
            <w:noProof/>
          </w:rPr>
          <w:instrText xml:space="preserve"> </w:instrText>
        </w:r>
        <w:r w:rsidRPr="0085132B">
          <w:rPr>
            <w:rStyle w:val="Hyperlink"/>
            <w:noProof/>
          </w:rPr>
          <w:fldChar w:fldCharType="separate"/>
        </w:r>
        <w:r w:rsidRPr="0085132B">
          <w:rPr>
            <w:rStyle w:val="Hyperlink"/>
            <w:noProof/>
          </w:rPr>
          <w:t>5.6 Conformance Clause 5: SARIF post-processor</w:t>
        </w:r>
        <w:r>
          <w:rPr>
            <w:noProof/>
            <w:webHidden/>
          </w:rPr>
          <w:tab/>
        </w:r>
        <w:r>
          <w:rPr>
            <w:noProof/>
            <w:webHidden/>
          </w:rPr>
          <w:fldChar w:fldCharType="begin"/>
        </w:r>
        <w:r>
          <w:rPr>
            <w:noProof/>
            <w:webHidden/>
          </w:rPr>
          <w:instrText xml:space="preserve"> PAGEREF _Toc33181195 \h </w:instrText>
        </w:r>
      </w:ins>
      <w:r>
        <w:rPr>
          <w:noProof/>
          <w:webHidden/>
        </w:rPr>
      </w:r>
      <w:r>
        <w:rPr>
          <w:noProof/>
          <w:webHidden/>
        </w:rPr>
        <w:fldChar w:fldCharType="separate"/>
      </w:r>
      <w:ins w:id="1564" w:author="Laurence Golding" w:date="2020-02-21T12:31:00Z">
        <w:r>
          <w:rPr>
            <w:noProof/>
            <w:webHidden/>
          </w:rPr>
          <w:t>194</w:t>
        </w:r>
        <w:r>
          <w:rPr>
            <w:noProof/>
            <w:webHidden/>
          </w:rPr>
          <w:fldChar w:fldCharType="end"/>
        </w:r>
        <w:r w:rsidRPr="0085132B">
          <w:rPr>
            <w:rStyle w:val="Hyperlink"/>
            <w:noProof/>
          </w:rPr>
          <w:fldChar w:fldCharType="end"/>
        </w:r>
      </w:ins>
    </w:p>
    <w:p w14:paraId="0E984DAA" w14:textId="7D0982D8" w:rsidR="00CE77CD" w:rsidRDefault="00CE77CD">
      <w:pPr>
        <w:pStyle w:val="TOC2"/>
        <w:tabs>
          <w:tab w:val="right" w:leader="dot" w:pos="9350"/>
        </w:tabs>
        <w:rPr>
          <w:ins w:id="1565" w:author="Laurence Golding" w:date="2020-02-21T12:31:00Z"/>
          <w:rFonts w:asciiTheme="minorHAnsi" w:eastAsiaTheme="minorEastAsia" w:hAnsiTheme="minorHAnsi" w:cstheme="minorBidi"/>
          <w:noProof/>
          <w:sz w:val="22"/>
          <w:szCs w:val="22"/>
        </w:rPr>
      </w:pPr>
      <w:ins w:id="156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"_Toc33181196"</w:instrText>
        </w:r>
        <w:r w:rsidRPr="0085132B">
          <w:rPr>
            <w:rStyle w:val="Hyperlink"/>
            <w:noProof/>
          </w:rPr>
          <w:instrText xml:space="preserve"> </w:instrText>
        </w:r>
        <w:r w:rsidRPr="0085132B">
          <w:rPr>
            <w:rStyle w:val="Hyperlink"/>
            <w:noProof/>
          </w:rPr>
          <w:fldChar w:fldCharType="separate"/>
        </w:r>
        <w:r w:rsidRPr="0085132B">
          <w:rPr>
            <w:rStyle w:val="Hyperlink"/>
            <w:noProof/>
          </w:rPr>
          <w:t>5.7 Conformance Clause 6: SARIF consumer</w:t>
        </w:r>
        <w:r>
          <w:rPr>
            <w:noProof/>
            <w:webHidden/>
          </w:rPr>
          <w:tab/>
        </w:r>
        <w:r>
          <w:rPr>
            <w:noProof/>
            <w:webHidden/>
          </w:rPr>
          <w:fldChar w:fldCharType="begin"/>
        </w:r>
        <w:r>
          <w:rPr>
            <w:noProof/>
            <w:webHidden/>
          </w:rPr>
          <w:instrText xml:space="preserve"> PAGEREF _Toc33181196 \h </w:instrText>
        </w:r>
      </w:ins>
      <w:r>
        <w:rPr>
          <w:noProof/>
          <w:webHidden/>
        </w:rPr>
      </w:r>
      <w:r>
        <w:rPr>
          <w:noProof/>
          <w:webHidden/>
        </w:rPr>
        <w:fldChar w:fldCharType="separate"/>
      </w:r>
      <w:ins w:id="1567" w:author="Laurence Golding" w:date="2020-02-21T12:31:00Z">
        <w:r>
          <w:rPr>
            <w:noProof/>
            <w:webHidden/>
          </w:rPr>
          <w:t>194</w:t>
        </w:r>
        <w:r>
          <w:rPr>
            <w:noProof/>
            <w:webHidden/>
          </w:rPr>
          <w:fldChar w:fldCharType="end"/>
        </w:r>
        <w:r w:rsidRPr="0085132B">
          <w:rPr>
            <w:rStyle w:val="Hyperlink"/>
            <w:noProof/>
          </w:rPr>
          <w:fldChar w:fldCharType="end"/>
        </w:r>
      </w:ins>
    </w:p>
    <w:p w14:paraId="03E828EF" w14:textId="6F870FC6" w:rsidR="00CE77CD" w:rsidRDefault="00CE77CD">
      <w:pPr>
        <w:pStyle w:val="TOC2"/>
        <w:tabs>
          <w:tab w:val="right" w:leader="dot" w:pos="9350"/>
        </w:tabs>
        <w:rPr>
          <w:ins w:id="1568" w:author="Laurence Golding" w:date="2020-02-21T12:31:00Z"/>
          <w:rFonts w:asciiTheme="minorHAnsi" w:eastAsiaTheme="minorEastAsia" w:hAnsiTheme="minorHAnsi" w:cstheme="minorBidi"/>
          <w:noProof/>
          <w:sz w:val="22"/>
          <w:szCs w:val="22"/>
        </w:rPr>
      </w:pPr>
      <w:ins w:id="156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"_Toc33181197"</w:instrText>
        </w:r>
        <w:r w:rsidRPr="0085132B">
          <w:rPr>
            <w:rStyle w:val="Hyperlink"/>
            <w:noProof/>
          </w:rPr>
          <w:instrText xml:space="preserve"> </w:instrText>
        </w:r>
        <w:r w:rsidRPr="0085132B">
          <w:rPr>
            <w:rStyle w:val="Hyperlink"/>
            <w:noProof/>
          </w:rPr>
          <w:fldChar w:fldCharType="separate"/>
        </w:r>
        <w:r w:rsidRPr="0085132B">
          <w:rPr>
            <w:rStyle w:val="Hyperlink"/>
            <w:noProof/>
          </w:rPr>
          <w:t>5.8 Conformance Clause 7: Viewer</w:t>
        </w:r>
        <w:r>
          <w:rPr>
            <w:noProof/>
            <w:webHidden/>
          </w:rPr>
          <w:tab/>
        </w:r>
        <w:r>
          <w:rPr>
            <w:noProof/>
            <w:webHidden/>
          </w:rPr>
          <w:fldChar w:fldCharType="begin"/>
        </w:r>
        <w:r>
          <w:rPr>
            <w:noProof/>
            <w:webHidden/>
          </w:rPr>
          <w:instrText xml:space="preserve"> PAGEREF _Toc33181197 \h </w:instrText>
        </w:r>
      </w:ins>
      <w:r>
        <w:rPr>
          <w:noProof/>
          <w:webHidden/>
        </w:rPr>
      </w:r>
      <w:r>
        <w:rPr>
          <w:noProof/>
          <w:webHidden/>
        </w:rPr>
        <w:fldChar w:fldCharType="separate"/>
      </w:r>
      <w:ins w:id="1570" w:author="Laurence Golding" w:date="2020-02-21T12:31:00Z">
        <w:r>
          <w:rPr>
            <w:noProof/>
            <w:webHidden/>
          </w:rPr>
          <w:t>194</w:t>
        </w:r>
        <w:r>
          <w:rPr>
            <w:noProof/>
            <w:webHidden/>
          </w:rPr>
          <w:fldChar w:fldCharType="end"/>
        </w:r>
        <w:r w:rsidRPr="0085132B">
          <w:rPr>
            <w:rStyle w:val="Hyperlink"/>
            <w:noProof/>
          </w:rPr>
          <w:fldChar w:fldCharType="end"/>
        </w:r>
      </w:ins>
    </w:p>
    <w:p w14:paraId="7C7718CF" w14:textId="41D3A3C9" w:rsidR="00CE77CD" w:rsidRDefault="00CE77CD">
      <w:pPr>
        <w:pStyle w:val="TOC2"/>
        <w:tabs>
          <w:tab w:val="right" w:leader="dot" w:pos="9350"/>
        </w:tabs>
        <w:rPr>
          <w:ins w:id="1571" w:author="Laurence Golding" w:date="2020-02-21T12:31:00Z"/>
          <w:rFonts w:asciiTheme="minorHAnsi" w:eastAsiaTheme="minorEastAsia" w:hAnsiTheme="minorHAnsi" w:cstheme="minorBidi"/>
          <w:noProof/>
          <w:sz w:val="22"/>
          <w:szCs w:val="22"/>
        </w:rPr>
      </w:pPr>
      <w:ins w:id="157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"_Toc33181198"</w:instrText>
        </w:r>
        <w:r w:rsidRPr="0085132B">
          <w:rPr>
            <w:rStyle w:val="Hyperlink"/>
            <w:noProof/>
          </w:rPr>
          <w:instrText xml:space="preserve"> </w:instrText>
        </w:r>
        <w:r w:rsidRPr="0085132B">
          <w:rPr>
            <w:rStyle w:val="Hyperlink"/>
            <w:noProof/>
          </w:rPr>
          <w:fldChar w:fldCharType="separate"/>
        </w:r>
        <w:r w:rsidRPr="0085132B">
          <w:rPr>
            <w:rStyle w:val="Hyperlink"/>
            <w:noProof/>
          </w:rPr>
          <w:t>5.9 Conformance Clause 8: Result management system</w:t>
        </w:r>
        <w:r>
          <w:rPr>
            <w:noProof/>
            <w:webHidden/>
          </w:rPr>
          <w:tab/>
        </w:r>
        <w:r>
          <w:rPr>
            <w:noProof/>
            <w:webHidden/>
          </w:rPr>
          <w:fldChar w:fldCharType="begin"/>
        </w:r>
        <w:r>
          <w:rPr>
            <w:noProof/>
            <w:webHidden/>
          </w:rPr>
          <w:instrText xml:space="preserve"> PAGEREF _Toc33181198 \h </w:instrText>
        </w:r>
      </w:ins>
      <w:r>
        <w:rPr>
          <w:noProof/>
          <w:webHidden/>
        </w:rPr>
      </w:r>
      <w:r>
        <w:rPr>
          <w:noProof/>
          <w:webHidden/>
        </w:rPr>
        <w:fldChar w:fldCharType="separate"/>
      </w:r>
      <w:ins w:id="1573" w:author="Laurence Golding" w:date="2020-02-21T12:31:00Z">
        <w:r>
          <w:rPr>
            <w:noProof/>
            <w:webHidden/>
          </w:rPr>
          <w:t>194</w:t>
        </w:r>
        <w:r>
          <w:rPr>
            <w:noProof/>
            <w:webHidden/>
          </w:rPr>
          <w:fldChar w:fldCharType="end"/>
        </w:r>
        <w:r w:rsidRPr="0085132B">
          <w:rPr>
            <w:rStyle w:val="Hyperlink"/>
            <w:noProof/>
          </w:rPr>
          <w:fldChar w:fldCharType="end"/>
        </w:r>
      </w:ins>
    </w:p>
    <w:p w14:paraId="7FFFC20B" w14:textId="49C98C9E" w:rsidR="00CE77CD" w:rsidRDefault="00CE77CD">
      <w:pPr>
        <w:pStyle w:val="TOC2"/>
        <w:tabs>
          <w:tab w:val="right" w:leader="dot" w:pos="9350"/>
        </w:tabs>
        <w:rPr>
          <w:ins w:id="1574" w:author="Laurence Golding" w:date="2020-02-21T12:31:00Z"/>
          <w:rFonts w:asciiTheme="minorHAnsi" w:eastAsiaTheme="minorEastAsia" w:hAnsiTheme="minorHAnsi" w:cstheme="minorBidi"/>
          <w:noProof/>
          <w:sz w:val="22"/>
          <w:szCs w:val="22"/>
        </w:rPr>
      </w:pPr>
      <w:ins w:id="157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"_Toc33181199"</w:instrText>
        </w:r>
        <w:r w:rsidRPr="0085132B">
          <w:rPr>
            <w:rStyle w:val="Hyperlink"/>
            <w:noProof/>
          </w:rPr>
          <w:instrText xml:space="preserve"> </w:instrText>
        </w:r>
        <w:r w:rsidRPr="0085132B">
          <w:rPr>
            <w:rStyle w:val="Hyperlink"/>
            <w:noProof/>
          </w:rPr>
          <w:fldChar w:fldCharType="separate"/>
        </w:r>
        <w:r w:rsidRPr="0085132B">
          <w:rPr>
            <w:rStyle w:val="Hyperlink"/>
            <w:noProof/>
          </w:rPr>
          <w:t>5.10 Conformance Clause 9: Engineering system</w:t>
        </w:r>
        <w:r>
          <w:rPr>
            <w:noProof/>
            <w:webHidden/>
          </w:rPr>
          <w:tab/>
        </w:r>
        <w:r>
          <w:rPr>
            <w:noProof/>
            <w:webHidden/>
          </w:rPr>
          <w:fldChar w:fldCharType="begin"/>
        </w:r>
        <w:r>
          <w:rPr>
            <w:noProof/>
            <w:webHidden/>
          </w:rPr>
          <w:instrText xml:space="preserve"> PAGEREF _Toc33181199 \h </w:instrText>
        </w:r>
      </w:ins>
      <w:r>
        <w:rPr>
          <w:noProof/>
          <w:webHidden/>
        </w:rPr>
      </w:r>
      <w:r>
        <w:rPr>
          <w:noProof/>
          <w:webHidden/>
        </w:rPr>
        <w:fldChar w:fldCharType="separate"/>
      </w:r>
      <w:ins w:id="1576" w:author="Laurence Golding" w:date="2020-02-21T12:31:00Z">
        <w:r>
          <w:rPr>
            <w:noProof/>
            <w:webHidden/>
          </w:rPr>
          <w:t>194</w:t>
        </w:r>
        <w:r>
          <w:rPr>
            <w:noProof/>
            <w:webHidden/>
          </w:rPr>
          <w:fldChar w:fldCharType="end"/>
        </w:r>
        <w:r w:rsidRPr="0085132B">
          <w:rPr>
            <w:rStyle w:val="Hyperlink"/>
            <w:noProof/>
          </w:rPr>
          <w:fldChar w:fldCharType="end"/>
        </w:r>
      </w:ins>
    </w:p>
    <w:p w14:paraId="11C42226" w14:textId="67EF2C43" w:rsidR="00CE77CD" w:rsidRDefault="00CE77CD">
      <w:pPr>
        <w:pStyle w:val="TOC1"/>
        <w:rPr>
          <w:ins w:id="1577" w:author="Laurence Golding" w:date="2020-02-21T12:31:00Z"/>
          <w:rFonts w:asciiTheme="minorHAnsi" w:eastAsiaTheme="minorEastAsia" w:hAnsiTheme="minorHAnsi" w:cstheme="minorBidi"/>
          <w:noProof/>
          <w:sz w:val="22"/>
          <w:szCs w:val="22"/>
        </w:rPr>
      </w:pPr>
      <w:ins w:id="157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"_Toc33181200"</w:instrText>
        </w:r>
        <w:r w:rsidRPr="0085132B">
          <w:rPr>
            <w:rStyle w:val="Hyperlink"/>
            <w:noProof/>
          </w:rPr>
          <w:instrText xml:space="preserve"> </w:instrText>
        </w:r>
        <w:r w:rsidRPr="0085132B">
          <w:rPr>
            <w:rStyle w:val="Hyperlink"/>
            <w:noProof/>
          </w:rPr>
          <w:fldChar w:fldCharType="separate"/>
        </w:r>
        <w:r w:rsidRPr="0085132B">
          <w:rPr>
            <w:rStyle w:val="Hyperlink"/>
            <w:noProof/>
          </w:rPr>
          <w:t>Appendix A. (Informative) Acknowledgments</w:t>
        </w:r>
        <w:r>
          <w:rPr>
            <w:noProof/>
            <w:webHidden/>
          </w:rPr>
          <w:tab/>
        </w:r>
        <w:r>
          <w:rPr>
            <w:noProof/>
            <w:webHidden/>
          </w:rPr>
          <w:fldChar w:fldCharType="begin"/>
        </w:r>
        <w:r>
          <w:rPr>
            <w:noProof/>
            <w:webHidden/>
          </w:rPr>
          <w:instrText xml:space="preserve"> PAGEREF _Toc33181200 \h </w:instrText>
        </w:r>
      </w:ins>
      <w:r>
        <w:rPr>
          <w:noProof/>
          <w:webHidden/>
        </w:rPr>
      </w:r>
      <w:r>
        <w:rPr>
          <w:noProof/>
          <w:webHidden/>
        </w:rPr>
        <w:fldChar w:fldCharType="separate"/>
      </w:r>
      <w:ins w:id="1579" w:author="Laurence Golding" w:date="2020-02-21T12:31:00Z">
        <w:r>
          <w:rPr>
            <w:noProof/>
            <w:webHidden/>
          </w:rPr>
          <w:t>195</w:t>
        </w:r>
        <w:r>
          <w:rPr>
            <w:noProof/>
            <w:webHidden/>
          </w:rPr>
          <w:fldChar w:fldCharType="end"/>
        </w:r>
        <w:r w:rsidRPr="0085132B">
          <w:rPr>
            <w:rStyle w:val="Hyperlink"/>
            <w:noProof/>
          </w:rPr>
          <w:fldChar w:fldCharType="end"/>
        </w:r>
      </w:ins>
    </w:p>
    <w:p w14:paraId="2C5ED2EA" w14:textId="2CF53972" w:rsidR="00CE77CD" w:rsidRDefault="00CE77CD">
      <w:pPr>
        <w:pStyle w:val="TOC1"/>
        <w:rPr>
          <w:ins w:id="1580" w:author="Laurence Golding" w:date="2020-02-21T12:31:00Z"/>
          <w:rFonts w:asciiTheme="minorHAnsi" w:eastAsiaTheme="minorEastAsia" w:hAnsiTheme="minorHAnsi" w:cstheme="minorBidi"/>
          <w:noProof/>
          <w:sz w:val="22"/>
          <w:szCs w:val="22"/>
        </w:rPr>
      </w:pPr>
      <w:ins w:id="158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"_Toc33181201"</w:instrText>
        </w:r>
        <w:r w:rsidRPr="0085132B">
          <w:rPr>
            <w:rStyle w:val="Hyperlink"/>
            <w:noProof/>
          </w:rPr>
          <w:instrText xml:space="preserve"> </w:instrText>
        </w:r>
        <w:r w:rsidRPr="0085132B">
          <w:rPr>
            <w:rStyle w:val="Hyperlink"/>
            <w:noProof/>
          </w:rPr>
          <w:fldChar w:fldCharType="separate"/>
        </w:r>
        <w:r w:rsidRPr="0085132B">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_Toc33181201 \h </w:instrText>
        </w:r>
      </w:ins>
      <w:r>
        <w:rPr>
          <w:noProof/>
          <w:webHidden/>
        </w:rPr>
      </w:r>
      <w:r>
        <w:rPr>
          <w:noProof/>
          <w:webHidden/>
        </w:rPr>
        <w:fldChar w:fldCharType="separate"/>
      </w:r>
      <w:ins w:id="1582" w:author="Laurence Golding" w:date="2020-02-21T12:31:00Z">
        <w:r>
          <w:rPr>
            <w:noProof/>
            <w:webHidden/>
          </w:rPr>
          <w:t>196</w:t>
        </w:r>
        <w:r>
          <w:rPr>
            <w:noProof/>
            <w:webHidden/>
          </w:rPr>
          <w:fldChar w:fldCharType="end"/>
        </w:r>
        <w:r w:rsidRPr="0085132B">
          <w:rPr>
            <w:rStyle w:val="Hyperlink"/>
            <w:noProof/>
          </w:rPr>
          <w:fldChar w:fldCharType="end"/>
        </w:r>
      </w:ins>
    </w:p>
    <w:p w14:paraId="4CCE1CF2" w14:textId="21E05DBD" w:rsidR="00CE77CD" w:rsidRDefault="00CE77CD">
      <w:pPr>
        <w:pStyle w:val="TOC1"/>
        <w:rPr>
          <w:ins w:id="1583" w:author="Laurence Golding" w:date="2020-02-21T12:31:00Z"/>
          <w:rFonts w:asciiTheme="minorHAnsi" w:eastAsiaTheme="minorEastAsia" w:hAnsiTheme="minorHAnsi" w:cstheme="minorBidi"/>
          <w:noProof/>
          <w:sz w:val="22"/>
          <w:szCs w:val="22"/>
        </w:rPr>
      </w:pPr>
      <w:ins w:id="158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"_Toc33181202"</w:instrText>
        </w:r>
        <w:r w:rsidRPr="0085132B">
          <w:rPr>
            <w:rStyle w:val="Hyperlink"/>
            <w:noProof/>
          </w:rPr>
          <w:instrText xml:space="preserve"> </w:instrText>
        </w:r>
        <w:r w:rsidRPr="0085132B">
          <w:rPr>
            <w:rStyle w:val="Hyperlink"/>
            <w:noProof/>
          </w:rPr>
          <w:fldChar w:fldCharType="separate"/>
        </w:r>
        <w:r w:rsidRPr="0085132B">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_Toc33181202 \h </w:instrText>
        </w:r>
      </w:ins>
      <w:r>
        <w:rPr>
          <w:noProof/>
          <w:webHidden/>
        </w:rPr>
      </w:r>
      <w:r>
        <w:rPr>
          <w:noProof/>
          <w:webHidden/>
        </w:rPr>
        <w:fldChar w:fldCharType="separate"/>
      </w:r>
      <w:ins w:id="1585" w:author="Laurence Golding" w:date="2020-02-21T12:31:00Z">
        <w:r>
          <w:rPr>
            <w:noProof/>
            <w:webHidden/>
          </w:rPr>
          <w:t>197</w:t>
        </w:r>
        <w:r>
          <w:rPr>
            <w:noProof/>
            <w:webHidden/>
          </w:rPr>
          <w:fldChar w:fldCharType="end"/>
        </w:r>
        <w:r w:rsidRPr="0085132B">
          <w:rPr>
            <w:rStyle w:val="Hyperlink"/>
            <w:noProof/>
          </w:rPr>
          <w:fldChar w:fldCharType="end"/>
        </w:r>
      </w:ins>
    </w:p>
    <w:p w14:paraId="1A3943C3" w14:textId="09B8E5F7" w:rsidR="00CE77CD" w:rsidRDefault="00CE77CD">
      <w:pPr>
        <w:pStyle w:val="TOC1"/>
        <w:rPr>
          <w:ins w:id="1586" w:author="Laurence Golding" w:date="2020-02-21T12:31:00Z"/>
          <w:rFonts w:asciiTheme="minorHAnsi" w:eastAsiaTheme="minorEastAsia" w:hAnsiTheme="minorHAnsi" w:cstheme="minorBidi"/>
          <w:noProof/>
          <w:sz w:val="22"/>
          <w:szCs w:val="22"/>
        </w:rPr>
      </w:pPr>
      <w:ins w:id="158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"_Toc33181203"</w:instrText>
        </w:r>
        <w:r w:rsidRPr="0085132B">
          <w:rPr>
            <w:rStyle w:val="Hyperlink"/>
            <w:noProof/>
          </w:rPr>
          <w:instrText xml:space="preserve"> </w:instrText>
        </w:r>
        <w:r w:rsidRPr="0085132B">
          <w:rPr>
            <w:rStyle w:val="Hyperlink"/>
            <w:noProof/>
          </w:rPr>
          <w:fldChar w:fldCharType="separate"/>
        </w:r>
        <w:r w:rsidRPr="0085132B">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_Toc33181203 \h </w:instrText>
        </w:r>
      </w:ins>
      <w:r>
        <w:rPr>
          <w:noProof/>
          <w:webHidden/>
        </w:rPr>
      </w:r>
      <w:r>
        <w:rPr>
          <w:noProof/>
          <w:webHidden/>
        </w:rPr>
        <w:fldChar w:fldCharType="separate"/>
      </w:r>
      <w:ins w:id="1588" w:author="Laurence Golding" w:date="2020-02-21T12:31:00Z">
        <w:r>
          <w:rPr>
            <w:noProof/>
            <w:webHidden/>
          </w:rPr>
          <w:t>198</w:t>
        </w:r>
        <w:r>
          <w:rPr>
            <w:noProof/>
            <w:webHidden/>
          </w:rPr>
          <w:fldChar w:fldCharType="end"/>
        </w:r>
        <w:r w:rsidRPr="0085132B">
          <w:rPr>
            <w:rStyle w:val="Hyperlink"/>
            <w:noProof/>
          </w:rPr>
          <w:fldChar w:fldCharType="end"/>
        </w:r>
      </w:ins>
    </w:p>
    <w:p w14:paraId="21E94D22" w14:textId="671CB25B" w:rsidR="00CE77CD" w:rsidRDefault="00CE77CD">
      <w:pPr>
        <w:pStyle w:val="TOC1"/>
        <w:rPr>
          <w:ins w:id="1589" w:author="Laurence Golding" w:date="2020-02-21T12:31:00Z"/>
          <w:rFonts w:asciiTheme="minorHAnsi" w:eastAsiaTheme="minorEastAsia" w:hAnsiTheme="minorHAnsi" w:cstheme="minorBidi"/>
          <w:noProof/>
          <w:sz w:val="22"/>
          <w:szCs w:val="22"/>
        </w:rPr>
      </w:pPr>
      <w:ins w:id="159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"_Toc33181204"</w:instrText>
        </w:r>
        <w:r w:rsidRPr="0085132B">
          <w:rPr>
            <w:rStyle w:val="Hyperlink"/>
            <w:noProof/>
          </w:rPr>
          <w:instrText xml:space="preserve"> </w:instrText>
        </w:r>
        <w:r w:rsidRPr="0085132B">
          <w:rPr>
            <w:rStyle w:val="Hyperlink"/>
            <w:noProof/>
          </w:rPr>
          <w:fldChar w:fldCharType="separate"/>
        </w:r>
        <w:r w:rsidRPr="0085132B">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_Toc33181204 \h </w:instrText>
        </w:r>
      </w:ins>
      <w:r>
        <w:rPr>
          <w:noProof/>
          <w:webHidden/>
        </w:rPr>
      </w:r>
      <w:r>
        <w:rPr>
          <w:noProof/>
          <w:webHidden/>
        </w:rPr>
        <w:fldChar w:fldCharType="separate"/>
      </w:r>
      <w:ins w:id="1591" w:author="Laurence Golding" w:date="2020-02-21T12:31:00Z">
        <w:r>
          <w:rPr>
            <w:noProof/>
            <w:webHidden/>
          </w:rPr>
          <w:t>199</w:t>
        </w:r>
        <w:r>
          <w:rPr>
            <w:noProof/>
            <w:webHidden/>
          </w:rPr>
          <w:fldChar w:fldCharType="end"/>
        </w:r>
        <w:r w:rsidRPr="0085132B">
          <w:rPr>
            <w:rStyle w:val="Hyperlink"/>
            <w:noProof/>
          </w:rPr>
          <w:fldChar w:fldCharType="end"/>
        </w:r>
      </w:ins>
    </w:p>
    <w:p w14:paraId="0E40DB29" w14:textId="4955F832" w:rsidR="00CE77CD" w:rsidRDefault="00CE77CD">
      <w:pPr>
        <w:pStyle w:val="TOC1"/>
        <w:rPr>
          <w:ins w:id="1592" w:author="Laurence Golding" w:date="2020-02-21T12:31:00Z"/>
          <w:rFonts w:asciiTheme="minorHAnsi" w:eastAsiaTheme="minorEastAsia" w:hAnsiTheme="minorHAnsi" w:cstheme="minorBidi"/>
          <w:noProof/>
          <w:sz w:val="22"/>
          <w:szCs w:val="22"/>
        </w:rPr>
      </w:pPr>
      <w:ins w:id="159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"_Toc33181205"</w:instrText>
        </w:r>
        <w:r w:rsidRPr="0085132B">
          <w:rPr>
            <w:rStyle w:val="Hyperlink"/>
            <w:noProof/>
          </w:rPr>
          <w:instrText xml:space="preserve"> </w:instrText>
        </w:r>
        <w:r w:rsidRPr="0085132B">
          <w:rPr>
            <w:rStyle w:val="Hyperlink"/>
            <w:noProof/>
          </w:rPr>
          <w:fldChar w:fldCharType="separate"/>
        </w:r>
        <w:r w:rsidRPr="0085132B">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_Toc33181205 \h </w:instrText>
        </w:r>
      </w:ins>
      <w:r>
        <w:rPr>
          <w:noProof/>
          <w:webHidden/>
        </w:rPr>
      </w:r>
      <w:r>
        <w:rPr>
          <w:noProof/>
          <w:webHidden/>
        </w:rPr>
        <w:fldChar w:fldCharType="separate"/>
      </w:r>
      <w:ins w:id="1594" w:author="Laurence Golding" w:date="2020-02-21T12:31:00Z">
        <w:r>
          <w:rPr>
            <w:noProof/>
            <w:webHidden/>
          </w:rPr>
          <w:t>200</w:t>
        </w:r>
        <w:r>
          <w:rPr>
            <w:noProof/>
            <w:webHidden/>
          </w:rPr>
          <w:fldChar w:fldCharType="end"/>
        </w:r>
        <w:r w:rsidRPr="0085132B">
          <w:rPr>
            <w:rStyle w:val="Hyperlink"/>
            <w:noProof/>
          </w:rPr>
          <w:fldChar w:fldCharType="end"/>
        </w:r>
      </w:ins>
    </w:p>
    <w:p w14:paraId="69246425" w14:textId="024B8329" w:rsidR="00CE77CD" w:rsidRDefault="00CE77CD">
      <w:pPr>
        <w:pStyle w:val="TOC2"/>
        <w:tabs>
          <w:tab w:val="right" w:leader="dot" w:pos="9350"/>
        </w:tabs>
        <w:rPr>
          <w:ins w:id="1595" w:author="Laurence Golding" w:date="2020-02-21T12:31:00Z"/>
          <w:rFonts w:asciiTheme="minorHAnsi" w:eastAsiaTheme="minorEastAsia" w:hAnsiTheme="minorHAnsi" w:cstheme="minorBidi"/>
          <w:noProof/>
          <w:sz w:val="22"/>
          <w:szCs w:val="22"/>
        </w:rPr>
      </w:pPr>
      <w:ins w:id="159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"_Toc33181206"</w:instrText>
        </w:r>
        <w:r w:rsidRPr="0085132B">
          <w:rPr>
            <w:rStyle w:val="Hyperlink"/>
            <w:noProof/>
          </w:rPr>
          <w:instrText xml:space="preserve"> </w:instrText>
        </w:r>
        <w:r w:rsidRPr="0085132B">
          <w:rPr>
            <w:rStyle w:val="Hyperlink"/>
            <w:noProof/>
          </w:rPr>
          <w:fldChar w:fldCharType="separate"/>
        </w:r>
        <w:r w:rsidRPr="0085132B">
          <w:rPr>
            <w:rStyle w:val="Hyperlink"/>
            <w:noProof/>
          </w:rPr>
          <w:t>F.1 General</w:t>
        </w:r>
        <w:r>
          <w:rPr>
            <w:noProof/>
            <w:webHidden/>
          </w:rPr>
          <w:tab/>
        </w:r>
        <w:r>
          <w:rPr>
            <w:noProof/>
            <w:webHidden/>
          </w:rPr>
          <w:fldChar w:fldCharType="begin"/>
        </w:r>
        <w:r>
          <w:rPr>
            <w:noProof/>
            <w:webHidden/>
          </w:rPr>
          <w:instrText xml:space="preserve"> PAGEREF _Toc33181206 \h </w:instrText>
        </w:r>
      </w:ins>
      <w:r>
        <w:rPr>
          <w:noProof/>
          <w:webHidden/>
        </w:rPr>
      </w:r>
      <w:r>
        <w:rPr>
          <w:noProof/>
          <w:webHidden/>
        </w:rPr>
        <w:fldChar w:fldCharType="separate"/>
      </w:r>
      <w:ins w:id="1597" w:author="Laurence Golding" w:date="2020-02-21T12:31:00Z">
        <w:r>
          <w:rPr>
            <w:noProof/>
            <w:webHidden/>
          </w:rPr>
          <w:t>200</w:t>
        </w:r>
        <w:r>
          <w:rPr>
            <w:noProof/>
            <w:webHidden/>
          </w:rPr>
          <w:fldChar w:fldCharType="end"/>
        </w:r>
        <w:r w:rsidRPr="0085132B">
          <w:rPr>
            <w:rStyle w:val="Hyperlink"/>
            <w:noProof/>
          </w:rPr>
          <w:fldChar w:fldCharType="end"/>
        </w:r>
      </w:ins>
    </w:p>
    <w:p w14:paraId="3422DEBF" w14:textId="681E45AF" w:rsidR="00CE77CD" w:rsidRDefault="00CE77CD">
      <w:pPr>
        <w:pStyle w:val="TOC2"/>
        <w:tabs>
          <w:tab w:val="right" w:leader="dot" w:pos="9350"/>
        </w:tabs>
        <w:rPr>
          <w:ins w:id="1598" w:author="Laurence Golding" w:date="2020-02-21T12:31:00Z"/>
          <w:rFonts w:asciiTheme="minorHAnsi" w:eastAsiaTheme="minorEastAsia" w:hAnsiTheme="minorHAnsi" w:cstheme="minorBidi"/>
          <w:noProof/>
          <w:sz w:val="22"/>
          <w:szCs w:val="22"/>
        </w:rPr>
      </w:pPr>
      <w:ins w:id="159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"_Toc33181207"</w:instrText>
        </w:r>
        <w:r w:rsidRPr="0085132B">
          <w:rPr>
            <w:rStyle w:val="Hyperlink"/>
            <w:noProof/>
          </w:rPr>
          <w:instrText xml:space="preserve"> </w:instrText>
        </w:r>
        <w:r w:rsidRPr="0085132B">
          <w:rPr>
            <w:rStyle w:val="Hyperlink"/>
            <w:noProof/>
          </w:rPr>
          <w:fldChar w:fldCharType="separate"/>
        </w:r>
        <w:r w:rsidRPr="0085132B">
          <w:rPr>
            <w:rStyle w:val="Hyperlink"/>
            <w:noProof/>
          </w:rPr>
          <w:t>F.2 Non-deterministic file format elements</w:t>
        </w:r>
        <w:r>
          <w:rPr>
            <w:noProof/>
            <w:webHidden/>
          </w:rPr>
          <w:tab/>
        </w:r>
        <w:r>
          <w:rPr>
            <w:noProof/>
            <w:webHidden/>
          </w:rPr>
          <w:fldChar w:fldCharType="begin"/>
        </w:r>
        <w:r>
          <w:rPr>
            <w:noProof/>
            <w:webHidden/>
          </w:rPr>
          <w:instrText xml:space="preserve"> PAGEREF _Toc33181207 \h </w:instrText>
        </w:r>
      </w:ins>
      <w:r>
        <w:rPr>
          <w:noProof/>
          <w:webHidden/>
        </w:rPr>
      </w:r>
      <w:r>
        <w:rPr>
          <w:noProof/>
          <w:webHidden/>
        </w:rPr>
        <w:fldChar w:fldCharType="separate"/>
      </w:r>
      <w:ins w:id="1600" w:author="Laurence Golding" w:date="2020-02-21T12:31:00Z">
        <w:r>
          <w:rPr>
            <w:noProof/>
            <w:webHidden/>
          </w:rPr>
          <w:t>200</w:t>
        </w:r>
        <w:r>
          <w:rPr>
            <w:noProof/>
            <w:webHidden/>
          </w:rPr>
          <w:fldChar w:fldCharType="end"/>
        </w:r>
        <w:r w:rsidRPr="0085132B">
          <w:rPr>
            <w:rStyle w:val="Hyperlink"/>
            <w:noProof/>
          </w:rPr>
          <w:fldChar w:fldCharType="end"/>
        </w:r>
      </w:ins>
    </w:p>
    <w:p w14:paraId="38C8102A" w14:textId="2DF43902" w:rsidR="00CE77CD" w:rsidRDefault="00CE77CD">
      <w:pPr>
        <w:pStyle w:val="TOC2"/>
        <w:tabs>
          <w:tab w:val="right" w:leader="dot" w:pos="9350"/>
        </w:tabs>
        <w:rPr>
          <w:ins w:id="1601" w:author="Laurence Golding" w:date="2020-02-21T12:31:00Z"/>
          <w:rFonts w:asciiTheme="minorHAnsi" w:eastAsiaTheme="minorEastAsia" w:hAnsiTheme="minorHAnsi" w:cstheme="minorBidi"/>
          <w:noProof/>
          <w:sz w:val="22"/>
          <w:szCs w:val="22"/>
        </w:rPr>
      </w:pPr>
      <w:ins w:id="160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"_Toc33181208"</w:instrText>
        </w:r>
        <w:r w:rsidRPr="0085132B">
          <w:rPr>
            <w:rStyle w:val="Hyperlink"/>
            <w:noProof/>
          </w:rPr>
          <w:instrText xml:space="preserve"> </w:instrText>
        </w:r>
        <w:r w:rsidRPr="0085132B">
          <w:rPr>
            <w:rStyle w:val="Hyperlink"/>
            <w:noProof/>
          </w:rPr>
          <w:fldChar w:fldCharType="separate"/>
        </w:r>
        <w:r w:rsidRPr="0085132B">
          <w:rPr>
            <w:rStyle w:val="Hyperlink"/>
            <w:noProof/>
          </w:rPr>
          <w:t>F.3 Array and dictionary element ordering</w:t>
        </w:r>
        <w:r>
          <w:rPr>
            <w:noProof/>
            <w:webHidden/>
          </w:rPr>
          <w:tab/>
        </w:r>
        <w:r>
          <w:rPr>
            <w:noProof/>
            <w:webHidden/>
          </w:rPr>
          <w:fldChar w:fldCharType="begin"/>
        </w:r>
        <w:r>
          <w:rPr>
            <w:noProof/>
            <w:webHidden/>
          </w:rPr>
          <w:instrText xml:space="preserve"> PAGEREF _Toc33181208 \h </w:instrText>
        </w:r>
      </w:ins>
      <w:r>
        <w:rPr>
          <w:noProof/>
          <w:webHidden/>
        </w:rPr>
      </w:r>
      <w:r>
        <w:rPr>
          <w:noProof/>
          <w:webHidden/>
        </w:rPr>
        <w:fldChar w:fldCharType="separate"/>
      </w:r>
      <w:ins w:id="1603" w:author="Laurence Golding" w:date="2020-02-21T12:31:00Z">
        <w:r>
          <w:rPr>
            <w:noProof/>
            <w:webHidden/>
          </w:rPr>
          <w:t>201</w:t>
        </w:r>
        <w:r>
          <w:rPr>
            <w:noProof/>
            <w:webHidden/>
          </w:rPr>
          <w:fldChar w:fldCharType="end"/>
        </w:r>
        <w:r w:rsidRPr="0085132B">
          <w:rPr>
            <w:rStyle w:val="Hyperlink"/>
            <w:noProof/>
          </w:rPr>
          <w:fldChar w:fldCharType="end"/>
        </w:r>
      </w:ins>
    </w:p>
    <w:p w14:paraId="6E20FFBC" w14:textId="0EBBE997" w:rsidR="00CE77CD" w:rsidRDefault="00CE77CD">
      <w:pPr>
        <w:pStyle w:val="TOC2"/>
        <w:tabs>
          <w:tab w:val="right" w:leader="dot" w:pos="9350"/>
        </w:tabs>
        <w:rPr>
          <w:ins w:id="1604" w:author="Laurence Golding" w:date="2020-02-21T12:31:00Z"/>
          <w:rFonts w:asciiTheme="minorHAnsi" w:eastAsiaTheme="minorEastAsia" w:hAnsiTheme="minorHAnsi" w:cstheme="minorBidi"/>
          <w:noProof/>
          <w:sz w:val="22"/>
          <w:szCs w:val="22"/>
        </w:rPr>
      </w:pPr>
      <w:ins w:id="160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"_Toc33181209"</w:instrText>
        </w:r>
        <w:r w:rsidRPr="0085132B">
          <w:rPr>
            <w:rStyle w:val="Hyperlink"/>
            <w:noProof/>
          </w:rPr>
          <w:instrText xml:space="preserve"> </w:instrText>
        </w:r>
        <w:r w:rsidRPr="0085132B">
          <w:rPr>
            <w:rStyle w:val="Hyperlink"/>
            <w:noProof/>
          </w:rPr>
          <w:fldChar w:fldCharType="separate"/>
        </w:r>
        <w:r w:rsidRPr="0085132B">
          <w:rPr>
            <w:rStyle w:val="Hyperlink"/>
            <w:noProof/>
          </w:rPr>
          <w:t>F.4 Absolute paths</w:t>
        </w:r>
        <w:r>
          <w:rPr>
            <w:noProof/>
            <w:webHidden/>
          </w:rPr>
          <w:tab/>
        </w:r>
        <w:r>
          <w:rPr>
            <w:noProof/>
            <w:webHidden/>
          </w:rPr>
          <w:fldChar w:fldCharType="begin"/>
        </w:r>
        <w:r>
          <w:rPr>
            <w:noProof/>
            <w:webHidden/>
          </w:rPr>
          <w:instrText xml:space="preserve"> PAGEREF _Toc33181209 \h </w:instrText>
        </w:r>
      </w:ins>
      <w:r>
        <w:rPr>
          <w:noProof/>
          <w:webHidden/>
        </w:rPr>
      </w:r>
      <w:r>
        <w:rPr>
          <w:noProof/>
          <w:webHidden/>
        </w:rPr>
        <w:fldChar w:fldCharType="separate"/>
      </w:r>
      <w:ins w:id="1606" w:author="Laurence Golding" w:date="2020-02-21T12:31:00Z">
        <w:r>
          <w:rPr>
            <w:noProof/>
            <w:webHidden/>
          </w:rPr>
          <w:t>201</w:t>
        </w:r>
        <w:r>
          <w:rPr>
            <w:noProof/>
            <w:webHidden/>
          </w:rPr>
          <w:fldChar w:fldCharType="end"/>
        </w:r>
        <w:r w:rsidRPr="0085132B">
          <w:rPr>
            <w:rStyle w:val="Hyperlink"/>
            <w:noProof/>
          </w:rPr>
          <w:fldChar w:fldCharType="end"/>
        </w:r>
      </w:ins>
    </w:p>
    <w:p w14:paraId="02FFBF65" w14:textId="6C59B7FC" w:rsidR="00CE77CD" w:rsidRDefault="00CE77CD">
      <w:pPr>
        <w:pStyle w:val="TOC2"/>
        <w:tabs>
          <w:tab w:val="right" w:leader="dot" w:pos="9350"/>
        </w:tabs>
        <w:rPr>
          <w:ins w:id="1607" w:author="Laurence Golding" w:date="2020-02-21T12:31:00Z"/>
          <w:rFonts w:asciiTheme="minorHAnsi" w:eastAsiaTheme="minorEastAsia" w:hAnsiTheme="minorHAnsi" w:cstheme="minorBidi"/>
          <w:noProof/>
          <w:sz w:val="22"/>
          <w:szCs w:val="22"/>
        </w:rPr>
      </w:pPr>
      <w:ins w:id="160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"_Toc33181210"</w:instrText>
        </w:r>
        <w:r w:rsidRPr="0085132B">
          <w:rPr>
            <w:rStyle w:val="Hyperlink"/>
            <w:noProof/>
          </w:rPr>
          <w:instrText xml:space="preserve"> </w:instrText>
        </w:r>
        <w:r w:rsidRPr="0085132B">
          <w:rPr>
            <w:rStyle w:val="Hyperlink"/>
            <w:noProof/>
          </w:rPr>
          <w:fldChar w:fldCharType="separate"/>
        </w:r>
        <w:r w:rsidRPr="0085132B">
          <w:rPr>
            <w:rStyle w:val="Hyperlink"/>
            <w:noProof/>
          </w:rPr>
          <w:t>F.5 Inherently non-deterministic tools</w:t>
        </w:r>
        <w:r>
          <w:rPr>
            <w:noProof/>
            <w:webHidden/>
          </w:rPr>
          <w:tab/>
        </w:r>
        <w:r>
          <w:rPr>
            <w:noProof/>
            <w:webHidden/>
          </w:rPr>
          <w:fldChar w:fldCharType="begin"/>
        </w:r>
        <w:r>
          <w:rPr>
            <w:noProof/>
            <w:webHidden/>
          </w:rPr>
          <w:instrText xml:space="preserve"> PAGEREF _Toc33181210 \h </w:instrText>
        </w:r>
      </w:ins>
      <w:r>
        <w:rPr>
          <w:noProof/>
          <w:webHidden/>
        </w:rPr>
      </w:r>
      <w:r>
        <w:rPr>
          <w:noProof/>
          <w:webHidden/>
        </w:rPr>
        <w:fldChar w:fldCharType="separate"/>
      </w:r>
      <w:ins w:id="1609" w:author="Laurence Golding" w:date="2020-02-21T12:31:00Z">
        <w:r>
          <w:rPr>
            <w:noProof/>
            <w:webHidden/>
          </w:rPr>
          <w:t>202</w:t>
        </w:r>
        <w:r>
          <w:rPr>
            <w:noProof/>
            <w:webHidden/>
          </w:rPr>
          <w:fldChar w:fldCharType="end"/>
        </w:r>
        <w:r w:rsidRPr="0085132B">
          <w:rPr>
            <w:rStyle w:val="Hyperlink"/>
            <w:noProof/>
          </w:rPr>
          <w:fldChar w:fldCharType="end"/>
        </w:r>
      </w:ins>
    </w:p>
    <w:p w14:paraId="285E2EFB" w14:textId="721EB7F0" w:rsidR="00CE77CD" w:rsidRDefault="00CE77CD">
      <w:pPr>
        <w:pStyle w:val="TOC2"/>
        <w:tabs>
          <w:tab w:val="right" w:leader="dot" w:pos="9350"/>
        </w:tabs>
        <w:rPr>
          <w:ins w:id="1610" w:author="Laurence Golding" w:date="2020-02-21T12:31:00Z"/>
          <w:rFonts w:asciiTheme="minorHAnsi" w:eastAsiaTheme="minorEastAsia" w:hAnsiTheme="minorHAnsi" w:cstheme="minorBidi"/>
          <w:noProof/>
          <w:sz w:val="22"/>
          <w:szCs w:val="22"/>
        </w:rPr>
      </w:pPr>
      <w:ins w:id="161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"_Toc33181211"</w:instrText>
        </w:r>
        <w:r w:rsidRPr="0085132B">
          <w:rPr>
            <w:rStyle w:val="Hyperlink"/>
            <w:noProof/>
          </w:rPr>
          <w:instrText xml:space="preserve"> </w:instrText>
        </w:r>
        <w:r w:rsidRPr="0085132B">
          <w:rPr>
            <w:rStyle w:val="Hyperlink"/>
            <w:noProof/>
          </w:rPr>
          <w:fldChar w:fldCharType="separate"/>
        </w:r>
        <w:r w:rsidRPr="0085132B">
          <w:rPr>
            <w:rStyle w:val="Hyperlink"/>
            <w:noProof/>
          </w:rPr>
          <w:t>F.6 Compensating for non-deterministic output</w:t>
        </w:r>
        <w:r>
          <w:rPr>
            <w:noProof/>
            <w:webHidden/>
          </w:rPr>
          <w:tab/>
        </w:r>
        <w:r>
          <w:rPr>
            <w:noProof/>
            <w:webHidden/>
          </w:rPr>
          <w:fldChar w:fldCharType="begin"/>
        </w:r>
        <w:r>
          <w:rPr>
            <w:noProof/>
            <w:webHidden/>
          </w:rPr>
          <w:instrText xml:space="preserve"> PAGEREF _Toc33181211 \h </w:instrText>
        </w:r>
      </w:ins>
      <w:r>
        <w:rPr>
          <w:noProof/>
          <w:webHidden/>
        </w:rPr>
      </w:r>
      <w:r>
        <w:rPr>
          <w:noProof/>
          <w:webHidden/>
        </w:rPr>
        <w:fldChar w:fldCharType="separate"/>
      </w:r>
      <w:ins w:id="1612" w:author="Laurence Golding" w:date="2020-02-21T12:31:00Z">
        <w:r>
          <w:rPr>
            <w:noProof/>
            <w:webHidden/>
          </w:rPr>
          <w:t>202</w:t>
        </w:r>
        <w:r>
          <w:rPr>
            <w:noProof/>
            <w:webHidden/>
          </w:rPr>
          <w:fldChar w:fldCharType="end"/>
        </w:r>
        <w:r w:rsidRPr="0085132B">
          <w:rPr>
            <w:rStyle w:val="Hyperlink"/>
            <w:noProof/>
          </w:rPr>
          <w:fldChar w:fldCharType="end"/>
        </w:r>
      </w:ins>
    </w:p>
    <w:p w14:paraId="403D09E2" w14:textId="3755D79C" w:rsidR="00CE77CD" w:rsidRDefault="00CE77CD">
      <w:pPr>
        <w:pStyle w:val="TOC2"/>
        <w:tabs>
          <w:tab w:val="right" w:leader="dot" w:pos="9350"/>
        </w:tabs>
        <w:rPr>
          <w:ins w:id="1613" w:author="Laurence Golding" w:date="2020-02-21T12:31:00Z"/>
          <w:rFonts w:asciiTheme="minorHAnsi" w:eastAsiaTheme="minorEastAsia" w:hAnsiTheme="minorHAnsi" w:cstheme="minorBidi"/>
          <w:noProof/>
          <w:sz w:val="22"/>
          <w:szCs w:val="22"/>
        </w:rPr>
      </w:pPr>
      <w:ins w:id="161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"_Toc33181212"</w:instrText>
        </w:r>
        <w:r w:rsidRPr="0085132B">
          <w:rPr>
            <w:rStyle w:val="Hyperlink"/>
            <w:noProof/>
          </w:rPr>
          <w:instrText xml:space="preserve"> </w:instrText>
        </w:r>
        <w:r w:rsidRPr="0085132B">
          <w:rPr>
            <w:rStyle w:val="Hyperlink"/>
            <w:noProof/>
          </w:rPr>
          <w:fldChar w:fldCharType="separate"/>
        </w:r>
        <w:r w:rsidRPr="0085132B">
          <w:rPr>
            <w:rStyle w:val="Hyperlink"/>
            <w:noProof/>
          </w:rPr>
          <w:t>F.7 Interaction between determinism and baselining</w:t>
        </w:r>
        <w:r>
          <w:rPr>
            <w:noProof/>
            <w:webHidden/>
          </w:rPr>
          <w:tab/>
        </w:r>
        <w:r>
          <w:rPr>
            <w:noProof/>
            <w:webHidden/>
          </w:rPr>
          <w:fldChar w:fldCharType="begin"/>
        </w:r>
        <w:r>
          <w:rPr>
            <w:noProof/>
            <w:webHidden/>
          </w:rPr>
          <w:instrText xml:space="preserve"> PAGEREF _Toc33181212 \h </w:instrText>
        </w:r>
      </w:ins>
      <w:r>
        <w:rPr>
          <w:noProof/>
          <w:webHidden/>
        </w:rPr>
      </w:r>
      <w:r>
        <w:rPr>
          <w:noProof/>
          <w:webHidden/>
        </w:rPr>
        <w:fldChar w:fldCharType="separate"/>
      </w:r>
      <w:ins w:id="1615" w:author="Laurence Golding" w:date="2020-02-21T12:31:00Z">
        <w:r>
          <w:rPr>
            <w:noProof/>
            <w:webHidden/>
          </w:rPr>
          <w:t>202</w:t>
        </w:r>
        <w:r>
          <w:rPr>
            <w:noProof/>
            <w:webHidden/>
          </w:rPr>
          <w:fldChar w:fldCharType="end"/>
        </w:r>
        <w:r w:rsidRPr="0085132B">
          <w:rPr>
            <w:rStyle w:val="Hyperlink"/>
            <w:noProof/>
          </w:rPr>
          <w:fldChar w:fldCharType="end"/>
        </w:r>
      </w:ins>
    </w:p>
    <w:p w14:paraId="00B10483" w14:textId="5C13858A" w:rsidR="00CE77CD" w:rsidRDefault="00CE77CD">
      <w:pPr>
        <w:pStyle w:val="TOC1"/>
        <w:rPr>
          <w:ins w:id="1616" w:author="Laurence Golding" w:date="2020-02-21T12:31:00Z"/>
          <w:rFonts w:asciiTheme="minorHAnsi" w:eastAsiaTheme="minorEastAsia" w:hAnsiTheme="minorHAnsi" w:cstheme="minorBidi"/>
          <w:noProof/>
          <w:sz w:val="22"/>
          <w:szCs w:val="22"/>
        </w:rPr>
      </w:pPr>
      <w:ins w:id="161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"_Toc33181213"</w:instrText>
        </w:r>
        <w:r w:rsidRPr="0085132B">
          <w:rPr>
            <w:rStyle w:val="Hyperlink"/>
            <w:noProof/>
          </w:rPr>
          <w:instrText xml:space="preserve"> </w:instrText>
        </w:r>
        <w:r w:rsidRPr="0085132B">
          <w:rPr>
            <w:rStyle w:val="Hyperlink"/>
            <w:noProof/>
          </w:rPr>
          <w:fldChar w:fldCharType="separate"/>
        </w:r>
        <w:r w:rsidRPr="0085132B">
          <w:rPr>
            <w:rStyle w:val="Hyperlink"/>
            <w:noProof/>
          </w:rPr>
          <w:t>Appendix G. (Informative) Guidance on fixes</w:t>
        </w:r>
        <w:r>
          <w:rPr>
            <w:noProof/>
            <w:webHidden/>
          </w:rPr>
          <w:tab/>
        </w:r>
        <w:r>
          <w:rPr>
            <w:noProof/>
            <w:webHidden/>
          </w:rPr>
          <w:fldChar w:fldCharType="begin"/>
        </w:r>
        <w:r>
          <w:rPr>
            <w:noProof/>
            <w:webHidden/>
          </w:rPr>
          <w:instrText xml:space="preserve"> PAGEREF _Toc33181213 \h </w:instrText>
        </w:r>
      </w:ins>
      <w:r>
        <w:rPr>
          <w:noProof/>
          <w:webHidden/>
        </w:rPr>
      </w:r>
      <w:r>
        <w:rPr>
          <w:noProof/>
          <w:webHidden/>
        </w:rPr>
        <w:fldChar w:fldCharType="separate"/>
      </w:r>
      <w:ins w:id="1618" w:author="Laurence Golding" w:date="2020-02-21T12:31:00Z">
        <w:r>
          <w:rPr>
            <w:noProof/>
            <w:webHidden/>
          </w:rPr>
          <w:t>204</w:t>
        </w:r>
        <w:r>
          <w:rPr>
            <w:noProof/>
            <w:webHidden/>
          </w:rPr>
          <w:fldChar w:fldCharType="end"/>
        </w:r>
        <w:r w:rsidRPr="0085132B">
          <w:rPr>
            <w:rStyle w:val="Hyperlink"/>
            <w:noProof/>
          </w:rPr>
          <w:fldChar w:fldCharType="end"/>
        </w:r>
      </w:ins>
    </w:p>
    <w:p w14:paraId="2206CE2A" w14:textId="0DE47A09" w:rsidR="00CE77CD" w:rsidRDefault="00CE77CD">
      <w:pPr>
        <w:pStyle w:val="TOC1"/>
        <w:rPr>
          <w:ins w:id="1619" w:author="Laurence Golding" w:date="2020-02-21T12:31:00Z"/>
          <w:rFonts w:asciiTheme="minorHAnsi" w:eastAsiaTheme="minorEastAsia" w:hAnsiTheme="minorHAnsi" w:cstheme="minorBidi"/>
          <w:noProof/>
          <w:sz w:val="22"/>
          <w:szCs w:val="22"/>
        </w:rPr>
      </w:pPr>
      <w:ins w:id="162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"_Toc33181214"</w:instrText>
        </w:r>
        <w:r w:rsidRPr="0085132B">
          <w:rPr>
            <w:rStyle w:val="Hyperlink"/>
            <w:noProof/>
          </w:rPr>
          <w:instrText xml:space="preserve"> </w:instrText>
        </w:r>
        <w:r w:rsidRPr="0085132B">
          <w:rPr>
            <w:rStyle w:val="Hyperlink"/>
            <w:noProof/>
          </w:rPr>
          <w:fldChar w:fldCharType="separate"/>
        </w:r>
        <w:r w:rsidRPr="0085132B">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_Toc33181214 \h </w:instrText>
        </w:r>
      </w:ins>
      <w:r>
        <w:rPr>
          <w:noProof/>
          <w:webHidden/>
        </w:rPr>
      </w:r>
      <w:r>
        <w:rPr>
          <w:noProof/>
          <w:webHidden/>
        </w:rPr>
        <w:fldChar w:fldCharType="separate"/>
      </w:r>
      <w:ins w:id="1621" w:author="Laurence Golding" w:date="2020-02-21T12:31:00Z">
        <w:r>
          <w:rPr>
            <w:noProof/>
            <w:webHidden/>
          </w:rPr>
          <w:t>205</w:t>
        </w:r>
        <w:r>
          <w:rPr>
            <w:noProof/>
            <w:webHidden/>
          </w:rPr>
          <w:fldChar w:fldCharType="end"/>
        </w:r>
        <w:r w:rsidRPr="0085132B">
          <w:rPr>
            <w:rStyle w:val="Hyperlink"/>
            <w:noProof/>
          </w:rPr>
          <w:fldChar w:fldCharType="end"/>
        </w:r>
      </w:ins>
    </w:p>
    <w:p w14:paraId="7A1FDA0D" w14:textId="57CE869B" w:rsidR="00CE77CD" w:rsidRDefault="00CE77CD">
      <w:pPr>
        <w:pStyle w:val="TOC1"/>
        <w:rPr>
          <w:ins w:id="1622" w:author="Laurence Golding" w:date="2020-02-21T12:31:00Z"/>
          <w:rFonts w:asciiTheme="minorHAnsi" w:eastAsiaTheme="minorEastAsia" w:hAnsiTheme="minorHAnsi" w:cstheme="minorBidi"/>
          <w:noProof/>
          <w:sz w:val="22"/>
          <w:szCs w:val="22"/>
        </w:rPr>
      </w:pPr>
      <w:ins w:id="1623" w:author="Laurence Golding" w:date="2020-02-21T12:31:00Z">
        <w:r w:rsidRPr="0085132B">
          <w:rPr>
            <w:rStyle w:val="Hyperlink"/>
            <w:noProof/>
          </w:rPr>
          <w:lastRenderedPageBreak/>
          <w:fldChar w:fldCharType="begin"/>
        </w:r>
        <w:r w:rsidRPr="0085132B">
          <w:rPr>
            <w:rStyle w:val="Hyperlink"/>
            <w:noProof/>
          </w:rPr>
          <w:instrText xml:space="preserve"> </w:instrText>
        </w:r>
        <w:r>
          <w:rPr>
            <w:noProof/>
          </w:rPr>
          <w:instrText>HYPERLINK \l "_Toc33181215"</w:instrText>
        </w:r>
        <w:r w:rsidRPr="0085132B">
          <w:rPr>
            <w:rStyle w:val="Hyperlink"/>
            <w:noProof/>
          </w:rPr>
          <w:instrText xml:space="preserve"> </w:instrText>
        </w:r>
        <w:r w:rsidRPr="0085132B">
          <w:rPr>
            <w:rStyle w:val="Hyperlink"/>
            <w:noProof/>
          </w:rPr>
          <w:fldChar w:fldCharType="separate"/>
        </w:r>
        <w:r w:rsidRPr="0085132B">
          <w:rPr>
            <w:rStyle w:val="Hyperlink"/>
            <w:noProof/>
          </w:rPr>
          <w:t>Appendix I. (Informative) Detecting incomplete result sets</w:t>
        </w:r>
        <w:r>
          <w:rPr>
            <w:noProof/>
            <w:webHidden/>
          </w:rPr>
          <w:tab/>
        </w:r>
        <w:r>
          <w:rPr>
            <w:noProof/>
            <w:webHidden/>
          </w:rPr>
          <w:fldChar w:fldCharType="begin"/>
        </w:r>
        <w:r>
          <w:rPr>
            <w:noProof/>
            <w:webHidden/>
          </w:rPr>
          <w:instrText xml:space="preserve"> PAGEREF _Toc33181215 \h </w:instrText>
        </w:r>
      </w:ins>
      <w:r>
        <w:rPr>
          <w:noProof/>
          <w:webHidden/>
        </w:rPr>
      </w:r>
      <w:r>
        <w:rPr>
          <w:noProof/>
          <w:webHidden/>
        </w:rPr>
        <w:fldChar w:fldCharType="separate"/>
      </w:r>
      <w:ins w:id="1624" w:author="Laurence Golding" w:date="2020-02-21T12:31:00Z">
        <w:r>
          <w:rPr>
            <w:noProof/>
            <w:webHidden/>
          </w:rPr>
          <w:t>209</w:t>
        </w:r>
        <w:r>
          <w:rPr>
            <w:noProof/>
            <w:webHidden/>
          </w:rPr>
          <w:fldChar w:fldCharType="end"/>
        </w:r>
        <w:r w:rsidRPr="0085132B">
          <w:rPr>
            <w:rStyle w:val="Hyperlink"/>
            <w:noProof/>
          </w:rPr>
          <w:fldChar w:fldCharType="end"/>
        </w:r>
      </w:ins>
    </w:p>
    <w:p w14:paraId="32FD244A" w14:textId="03921AB6" w:rsidR="00CE77CD" w:rsidRDefault="00CE77CD">
      <w:pPr>
        <w:pStyle w:val="TOC1"/>
        <w:rPr>
          <w:ins w:id="1625" w:author="Laurence Golding" w:date="2020-02-21T12:31:00Z"/>
          <w:rFonts w:asciiTheme="minorHAnsi" w:eastAsiaTheme="minorEastAsia" w:hAnsiTheme="minorHAnsi" w:cstheme="minorBidi"/>
          <w:noProof/>
          <w:sz w:val="22"/>
          <w:szCs w:val="22"/>
        </w:rPr>
      </w:pPr>
      <w:ins w:id="162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"_Toc33181216"</w:instrText>
        </w:r>
        <w:r w:rsidRPr="0085132B">
          <w:rPr>
            <w:rStyle w:val="Hyperlink"/>
            <w:noProof/>
          </w:rPr>
          <w:instrText xml:space="preserve"> </w:instrText>
        </w:r>
        <w:r w:rsidRPr="0085132B">
          <w:rPr>
            <w:rStyle w:val="Hyperlink"/>
            <w:noProof/>
          </w:rPr>
          <w:fldChar w:fldCharType="separate"/>
        </w:r>
        <w:r w:rsidRPr="0085132B">
          <w:rPr>
            <w:rStyle w:val="Hyperlink"/>
            <w:noProof/>
          </w:rPr>
          <w:t>Appendix J. (Informative) Sample sourceLanguage values</w:t>
        </w:r>
        <w:r>
          <w:rPr>
            <w:noProof/>
            <w:webHidden/>
          </w:rPr>
          <w:tab/>
        </w:r>
        <w:r>
          <w:rPr>
            <w:noProof/>
            <w:webHidden/>
          </w:rPr>
          <w:fldChar w:fldCharType="begin"/>
        </w:r>
        <w:r>
          <w:rPr>
            <w:noProof/>
            <w:webHidden/>
          </w:rPr>
          <w:instrText xml:space="preserve"> PAGEREF _Toc33181216 \h </w:instrText>
        </w:r>
      </w:ins>
      <w:r>
        <w:rPr>
          <w:noProof/>
          <w:webHidden/>
        </w:rPr>
      </w:r>
      <w:r>
        <w:rPr>
          <w:noProof/>
          <w:webHidden/>
        </w:rPr>
        <w:fldChar w:fldCharType="separate"/>
      </w:r>
      <w:ins w:id="1627" w:author="Laurence Golding" w:date="2020-02-21T12:31:00Z">
        <w:r>
          <w:rPr>
            <w:noProof/>
            <w:webHidden/>
          </w:rPr>
          <w:t>210</w:t>
        </w:r>
        <w:r>
          <w:rPr>
            <w:noProof/>
            <w:webHidden/>
          </w:rPr>
          <w:fldChar w:fldCharType="end"/>
        </w:r>
        <w:r w:rsidRPr="0085132B">
          <w:rPr>
            <w:rStyle w:val="Hyperlink"/>
            <w:noProof/>
          </w:rPr>
          <w:fldChar w:fldCharType="end"/>
        </w:r>
      </w:ins>
    </w:p>
    <w:p w14:paraId="3465FAFB" w14:textId="3418F909" w:rsidR="00CE77CD" w:rsidRDefault="00CE77CD">
      <w:pPr>
        <w:pStyle w:val="TOC1"/>
        <w:rPr>
          <w:ins w:id="1628" w:author="Laurence Golding" w:date="2020-02-21T12:31:00Z"/>
          <w:rFonts w:asciiTheme="minorHAnsi" w:eastAsiaTheme="minorEastAsia" w:hAnsiTheme="minorHAnsi" w:cstheme="minorBidi"/>
          <w:noProof/>
          <w:sz w:val="22"/>
          <w:szCs w:val="22"/>
        </w:rPr>
      </w:pPr>
      <w:ins w:id="162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"_Toc33181217"</w:instrText>
        </w:r>
        <w:r w:rsidRPr="0085132B">
          <w:rPr>
            <w:rStyle w:val="Hyperlink"/>
            <w:noProof/>
          </w:rPr>
          <w:instrText xml:space="preserve"> </w:instrText>
        </w:r>
        <w:r w:rsidRPr="0085132B">
          <w:rPr>
            <w:rStyle w:val="Hyperlink"/>
            <w:noProof/>
          </w:rPr>
          <w:fldChar w:fldCharType="separate"/>
        </w:r>
        <w:r w:rsidRPr="0085132B">
          <w:rPr>
            <w:rStyle w:val="Hyperlink"/>
            <w:noProof/>
          </w:rPr>
          <w:t>Appendix K. (Informative) Examples</w:t>
        </w:r>
        <w:r>
          <w:rPr>
            <w:noProof/>
            <w:webHidden/>
          </w:rPr>
          <w:tab/>
        </w:r>
        <w:r>
          <w:rPr>
            <w:noProof/>
            <w:webHidden/>
          </w:rPr>
          <w:fldChar w:fldCharType="begin"/>
        </w:r>
        <w:r>
          <w:rPr>
            <w:noProof/>
            <w:webHidden/>
          </w:rPr>
          <w:instrText xml:space="preserve"> PAGEREF _Toc33181217 \h </w:instrText>
        </w:r>
      </w:ins>
      <w:r>
        <w:rPr>
          <w:noProof/>
          <w:webHidden/>
        </w:rPr>
      </w:r>
      <w:r>
        <w:rPr>
          <w:noProof/>
          <w:webHidden/>
        </w:rPr>
        <w:fldChar w:fldCharType="separate"/>
      </w:r>
      <w:ins w:id="1630" w:author="Laurence Golding" w:date="2020-02-21T12:31:00Z">
        <w:r>
          <w:rPr>
            <w:noProof/>
            <w:webHidden/>
          </w:rPr>
          <w:t>211</w:t>
        </w:r>
        <w:r>
          <w:rPr>
            <w:noProof/>
            <w:webHidden/>
          </w:rPr>
          <w:fldChar w:fldCharType="end"/>
        </w:r>
        <w:r w:rsidRPr="0085132B">
          <w:rPr>
            <w:rStyle w:val="Hyperlink"/>
            <w:noProof/>
          </w:rPr>
          <w:fldChar w:fldCharType="end"/>
        </w:r>
      </w:ins>
    </w:p>
    <w:p w14:paraId="475A4FB1" w14:textId="1D2E87C8" w:rsidR="00CE77CD" w:rsidRDefault="00CE77CD">
      <w:pPr>
        <w:pStyle w:val="TOC2"/>
        <w:tabs>
          <w:tab w:val="right" w:leader="dot" w:pos="9350"/>
        </w:tabs>
        <w:rPr>
          <w:ins w:id="1631" w:author="Laurence Golding" w:date="2020-02-21T12:31:00Z"/>
          <w:rFonts w:asciiTheme="minorHAnsi" w:eastAsiaTheme="minorEastAsia" w:hAnsiTheme="minorHAnsi" w:cstheme="minorBidi"/>
          <w:noProof/>
          <w:sz w:val="22"/>
          <w:szCs w:val="22"/>
        </w:rPr>
      </w:pPr>
      <w:ins w:id="163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"_Toc33181218"</w:instrText>
        </w:r>
        <w:r w:rsidRPr="0085132B">
          <w:rPr>
            <w:rStyle w:val="Hyperlink"/>
            <w:noProof/>
          </w:rPr>
          <w:instrText xml:space="preserve"> </w:instrText>
        </w:r>
        <w:r w:rsidRPr="0085132B">
          <w:rPr>
            <w:rStyle w:val="Hyperlink"/>
            <w:noProof/>
          </w:rPr>
          <w:fldChar w:fldCharType="separate"/>
        </w:r>
        <w:r w:rsidRPr="0085132B">
          <w:rPr>
            <w:rStyle w:val="Hyperlink"/>
            <w:noProof/>
          </w:rPr>
          <w:t>K.1 Minimal valid SARIF log file</w:t>
        </w:r>
        <w:r>
          <w:rPr>
            <w:noProof/>
            <w:webHidden/>
          </w:rPr>
          <w:tab/>
        </w:r>
        <w:r>
          <w:rPr>
            <w:noProof/>
            <w:webHidden/>
          </w:rPr>
          <w:fldChar w:fldCharType="begin"/>
        </w:r>
        <w:r>
          <w:rPr>
            <w:noProof/>
            <w:webHidden/>
          </w:rPr>
          <w:instrText xml:space="preserve"> PAGEREF _Toc33181218 \h </w:instrText>
        </w:r>
      </w:ins>
      <w:r>
        <w:rPr>
          <w:noProof/>
          <w:webHidden/>
        </w:rPr>
      </w:r>
      <w:r>
        <w:rPr>
          <w:noProof/>
          <w:webHidden/>
        </w:rPr>
        <w:fldChar w:fldCharType="separate"/>
      </w:r>
      <w:ins w:id="1633" w:author="Laurence Golding" w:date="2020-02-21T12:31:00Z">
        <w:r>
          <w:rPr>
            <w:noProof/>
            <w:webHidden/>
          </w:rPr>
          <w:t>211</w:t>
        </w:r>
        <w:r>
          <w:rPr>
            <w:noProof/>
            <w:webHidden/>
          </w:rPr>
          <w:fldChar w:fldCharType="end"/>
        </w:r>
        <w:r w:rsidRPr="0085132B">
          <w:rPr>
            <w:rStyle w:val="Hyperlink"/>
            <w:noProof/>
          </w:rPr>
          <w:fldChar w:fldCharType="end"/>
        </w:r>
      </w:ins>
    </w:p>
    <w:p w14:paraId="6EB01157" w14:textId="4F1BA555" w:rsidR="00CE77CD" w:rsidRDefault="00CE77CD">
      <w:pPr>
        <w:pStyle w:val="TOC2"/>
        <w:tabs>
          <w:tab w:val="right" w:leader="dot" w:pos="9350"/>
        </w:tabs>
        <w:rPr>
          <w:ins w:id="1634" w:author="Laurence Golding" w:date="2020-02-21T12:31:00Z"/>
          <w:rFonts w:asciiTheme="minorHAnsi" w:eastAsiaTheme="minorEastAsia" w:hAnsiTheme="minorHAnsi" w:cstheme="minorBidi"/>
          <w:noProof/>
          <w:sz w:val="22"/>
          <w:szCs w:val="22"/>
        </w:rPr>
      </w:pPr>
      <w:ins w:id="163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"_Toc33181219"</w:instrText>
        </w:r>
        <w:r w:rsidRPr="0085132B">
          <w:rPr>
            <w:rStyle w:val="Hyperlink"/>
            <w:noProof/>
          </w:rPr>
          <w:instrText xml:space="preserve"> </w:instrText>
        </w:r>
        <w:r w:rsidRPr="0085132B">
          <w:rPr>
            <w:rStyle w:val="Hyperlink"/>
            <w:noProof/>
          </w:rPr>
          <w:fldChar w:fldCharType="separate"/>
        </w:r>
        <w:r w:rsidRPr="0085132B">
          <w:rPr>
            <w:rStyle w:val="Hyperlink"/>
            <w:noProof/>
          </w:rPr>
          <w:t>K.2 Minimal recommended SARIF log file with source information</w:t>
        </w:r>
        <w:r>
          <w:rPr>
            <w:noProof/>
            <w:webHidden/>
          </w:rPr>
          <w:tab/>
        </w:r>
        <w:r>
          <w:rPr>
            <w:noProof/>
            <w:webHidden/>
          </w:rPr>
          <w:fldChar w:fldCharType="begin"/>
        </w:r>
        <w:r>
          <w:rPr>
            <w:noProof/>
            <w:webHidden/>
          </w:rPr>
          <w:instrText xml:space="preserve"> PAGEREF _Toc33181219 \h </w:instrText>
        </w:r>
      </w:ins>
      <w:r>
        <w:rPr>
          <w:noProof/>
          <w:webHidden/>
        </w:rPr>
      </w:r>
      <w:r>
        <w:rPr>
          <w:noProof/>
          <w:webHidden/>
        </w:rPr>
        <w:fldChar w:fldCharType="separate"/>
      </w:r>
      <w:ins w:id="1636" w:author="Laurence Golding" w:date="2020-02-21T12:31:00Z">
        <w:r>
          <w:rPr>
            <w:noProof/>
            <w:webHidden/>
          </w:rPr>
          <w:t>211</w:t>
        </w:r>
        <w:r>
          <w:rPr>
            <w:noProof/>
            <w:webHidden/>
          </w:rPr>
          <w:fldChar w:fldCharType="end"/>
        </w:r>
        <w:r w:rsidRPr="0085132B">
          <w:rPr>
            <w:rStyle w:val="Hyperlink"/>
            <w:noProof/>
          </w:rPr>
          <w:fldChar w:fldCharType="end"/>
        </w:r>
      </w:ins>
    </w:p>
    <w:p w14:paraId="739620DA" w14:textId="24CEBE86" w:rsidR="00CE77CD" w:rsidRDefault="00CE77CD">
      <w:pPr>
        <w:pStyle w:val="TOC2"/>
        <w:tabs>
          <w:tab w:val="right" w:leader="dot" w:pos="9350"/>
        </w:tabs>
        <w:rPr>
          <w:ins w:id="1637" w:author="Laurence Golding" w:date="2020-02-21T12:31:00Z"/>
          <w:rFonts w:asciiTheme="minorHAnsi" w:eastAsiaTheme="minorEastAsia" w:hAnsiTheme="minorHAnsi" w:cstheme="minorBidi"/>
          <w:noProof/>
          <w:sz w:val="22"/>
          <w:szCs w:val="22"/>
        </w:rPr>
      </w:pPr>
      <w:ins w:id="163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"_Toc33181220"</w:instrText>
        </w:r>
        <w:r w:rsidRPr="0085132B">
          <w:rPr>
            <w:rStyle w:val="Hyperlink"/>
            <w:noProof/>
          </w:rPr>
          <w:instrText xml:space="preserve"> </w:instrText>
        </w:r>
        <w:r w:rsidRPr="0085132B">
          <w:rPr>
            <w:rStyle w:val="Hyperlink"/>
            <w:noProof/>
          </w:rPr>
          <w:fldChar w:fldCharType="separate"/>
        </w:r>
        <w:r w:rsidRPr="0085132B">
          <w:rPr>
            <w:rStyle w:val="Hyperlink"/>
            <w:noProof/>
          </w:rPr>
          <w:t>K.3 Minimal recommended SARIF log file without source information</w:t>
        </w:r>
        <w:r>
          <w:rPr>
            <w:noProof/>
            <w:webHidden/>
          </w:rPr>
          <w:tab/>
        </w:r>
        <w:r>
          <w:rPr>
            <w:noProof/>
            <w:webHidden/>
          </w:rPr>
          <w:fldChar w:fldCharType="begin"/>
        </w:r>
        <w:r>
          <w:rPr>
            <w:noProof/>
            <w:webHidden/>
          </w:rPr>
          <w:instrText xml:space="preserve"> PAGEREF _Toc33181220 \h </w:instrText>
        </w:r>
      </w:ins>
      <w:r>
        <w:rPr>
          <w:noProof/>
          <w:webHidden/>
        </w:rPr>
      </w:r>
      <w:r>
        <w:rPr>
          <w:noProof/>
          <w:webHidden/>
        </w:rPr>
        <w:fldChar w:fldCharType="separate"/>
      </w:r>
      <w:ins w:id="1639" w:author="Laurence Golding" w:date="2020-02-21T12:31:00Z">
        <w:r>
          <w:rPr>
            <w:noProof/>
            <w:webHidden/>
          </w:rPr>
          <w:t>212</w:t>
        </w:r>
        <w:r>
          <w:rPr>
            <w:noProof/>
            <w:webHidden/>
          </w:rPr>
          <w:fldChar w:fldCharType="end"/>
        </w:r>
        <w:r w:rsidRPr="0085132B">
          <w:rPr>
            <w:rStyle w:val="Hyperlink"/>
            <w:noProof/>
          </w:rPr>
          <w:fldChar w:fldCharType="end"/>
        </w:r>
      </w:ins>
    </w:p>
    <w:p w14:paraId="61773AE9" w14:textId="35BA4402" w:rsidR="00CE77CD" w:rsidRDefault="00CE77CD">
      <w:pPr>
        <w:pStyle w:val="TOC2"/>
        <w:tabs>
          <w:tab w:val="right" w:leader="dot" w:pos="9350"/>
        </w:tabs>
        <w:rPr>
          <w:ins w:id="1640" w:author="Laurence Golding" w:date="2020-02-21T12:31:00Z"/>
          <w:rFonts w:asciiTheme="minorHAnsi" w:eastAsiaTheme="minorEastAsia" w:hAnsiTheme="minorHAnsi" w:cstheme="minorBidi"/>
          <w:noProof/>
          <w:sz w:val="22"/>
          <w:szCs w:val="22"/>
        </w:rPr>
      </w:pPr>
      <w:ins w:id="164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"_Toc33181221"</w:instrText>
        </w:r>
        <w:r w:rsidRPr="0085132B">
          <w:rPr>
            <w:rStyle w:val="Hyperlink"/>
            <w:noProof/>
          </w:rPr>
          <w:instrText xml:space="preserve"> </w:instrText>
        </w:r>
        <w:r w:rsidRPr="0085132B">
          <w:rPr>
            <w:rStyle w:val="Hyperlink"/>
            <w:noProof/>
          </w:rPr>
          <w:fldChar w:fldCharType="separate"/>
        </w:r>
        <w:r w:rsidRPr="0085132B">
          <w:rPr>
            <w:rStyle w:val="Hyperlink"/>
            <w:noProof/>
          </w:rPr>
          <w:t>K.4 Comprehensive SARIF file</w:t>
        </w:r>
        <w:r>
          <w:rPr>
            <w:noProof/>
            <w:webHidden/>
          </w:rPr>
          <w:tab/>
        </w:r>
        <w:r>
          <w:rPr>
            <w:noProof/>
            <w:webHidden/>
          </w:rPr>
          <w:fldChar w:fldCharType="begin"/>
        </w:r>
        <w:r>
          <w:rPr>
            <w:noProof/>
            <w:webHidden/>
          </w:rPr>
          <w:instrText xml:space="preserve"> PAGEREF _Toc33181221 \h </w:instrText>
        </w:r>
      </w:ins>
      <w:r>
        <w:rPr>
          <w:noProof/>
          <w:webHidden/>
        </w:rPr>
      </w:r>
      <w:r>
        <w:rPr>
          <w:noProof/>
          <w:webHidden/>
        </w:rPr>
        <w:fldChar w:fldCharType="separate"/>
      </w:r>
      <w:ins w:id="1642" w:author="Laurence Golding" w:date="2020-02-21T12:31:00Z">
        <w:r>
          <w:rPr>
            <w:noProof/>
            <w:webHidden/>
          </w:rPr>
          <w:t>213</w:t>
        </w:r>
        <w:r>
          <w:rPr>
            <w:noProof/>
            <w:webHidden/>
          </w:rPr>
          <w:fldChar w:fldCharType="end"/>
        </w:r>
        <w:r w:rsidRPr="0085132B">
          <w:rPr>
            <w:rStyle w:val="Hyperlink"/>
            <w:noProof/>
          </w:rPr>
          <w:fldChar w:fldCharType="end"/>
        </w:r>
      </w:ins>
    </w:p>
    <w:p w14:paraId="361BF641" w14:textId="38FE87BF" w:rsidR="00CE77CD" w:rsidRDefault="00CE77CD">
      <w:pPr>
        <w:pStyle w:val="TOC1"/>
        <w:rPr>
          <w:ins w:id="1643" w:author="Laurence Golding" w:date="2020-02-21T12:31:00Z"/>
          <w:rFonts w:asciiTheme="minorHAnsi" w:eastAsiaTheme="minorEastAsia" w:hAnsiTheme="minorHAnsi" w:cstheme="minorBidi"/>
          <w:noProof/>
          <w:sz w:val="22"/>
          <w:szCs w:val="22"/>
        </w:rPr>
      </w:pPr>
      <w:ins w:id="164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"_Toc33181222"</w:instrText>
        </w:r>
        <w:r w:rsidRPr="0085132B">
          <w:rPr>
            <w:rStyle w:val="Hyperlink"/>
            <w:noProof/>
          </w:rPr>
          <w:instrText xml:space="preserve"> </w:instrText>
        </w:r>
        <w:r w:rsidRPr="0085132B">
          <w:rPr>
            <w:rStyle w:val="Hyperlink"/>
            <w:noProof/>
          </w:rPr>
          <w:fldChar w:fldCharType="separate"/>
        </w:r>
        <w:r w:rsidRPr="0085132B">
          <w:rPr>
            <w:rStyle w:val="Hyperlink"/>
            <w:noProof/>
          </w:rPr>
          <w:t>Appendix L. (Informative) Revision History</w:t>
        </w:r>
        <w:r>
          <w:rPr>
            <w:noProof/>
            <w:webHidden/>
          </w:rPr>
          <w:tab/>
        </w:r>
        <w:r>
          <w:rPr>
            <w:noProof/>
            <w:webHidden/>
          </w:rPr>
          <w:fldChar w:fldCharType="begin"/>
        </w:r>
        <w:r>
          <w:rPr>
            <w:noProof/>
            <w:webHidden/>
          </w:rPr>
          <w:instrText xml:space="preserve"> PAGEREF _Toc33181222 \h </w:instrText>
        </w:r>
      </w:ins>
      <w:r>
        <w:rPr>
          <w:noProof/>
          <w:webHidden/>
        </w:rPr>
      </w:r>
      <w:r>
        <w:rPr>
          <w:noProof/>
          <w:webHidden/>
        </w:rPr>
        <w:fldChar w:fldCharType="separate"/>
      </w:r>
      <w:ins w:id="1645" w:author="Laurence Golding" w:date="2020-02-21T12:31:00Z">
        <w:r>
          <w:rPr>
            <w:noProof/>
            <w:webHidden/>
          </w:rPr>
          <w:t>225</w:t>
        </w:r>
        <w:r>
          <w:rPr>
            <w:noProof/>
            <w:webHidden/>
          </w:rPr>
          <w:fldChar w:fldCharType="end"/>
        </w:r>
        <w:r w:rsidRPr="0085132B">
          <w:rPr>
            <w:rStyle w:val="Hyperlink"/>
            <w:noProof/>
          </w:rPr>
          <w:fldChar w:fldCharType="end"/>
        </w:r>
      </w:ins>
    </w:p>
    <w:p w14:paraId="4797A481" w14:textId="69C2EDE2" w:rsidR="00D343A6" w:rsidDel="00CE77CD" w:rsidRDefault="00D343A6">
      <w:pPr>
        <w:pStyle w:val="TOC1"/>
        <w:rPr>
          <w:del w:id="1646" w:author="Laurence Golding" w:date="2020-02-21T12:31:00Z"/>
          <w:rFonts w:asciiTheme="minorHAnsi" w:eastAsiaTheme="minorEastAsia" w:hAnsiTheme="minorHAnsi" w:cstheme="minorBidi"/>
          <w:noProof/>
          <w:sz w:val="22"/>
          <w:szCs w:val="22"/>
        </w:rPr>
      </w:pPr>
      <w:del w:id="1647" w:author="Laurence Golding" w:date="2020-02-21T12:31:00Z">
        <w:r w:rsidRPr="00CE77CD" w:rsidDel="00CE77CD">
          <w:rPr>
            <w:rPrChange w:id="1648" w:author="Laurence Golding" w:date="2020-02-21T12:31:00Z">
              <w:rPr>
                <w:rStyle w:val="Hyperlink"/>
                <w:noProof/>
              </w:rPr>
            </w:rPrChange>
          </w:rPr>
          <w:delText>1</w:delText>
        </w:r>
        <w:r w:rsidDel="00CE77CD">
          <w:rPr>
            <w:rFonts w:asciiTheme="minorHAnsi" w:eastAsiaTheme="minorEastAsia" w:hAnsiTheme="minorHAnsi" w:cstheme="minorBidi"/>
            <w:noProof/>
            <w:sz w:val="22"/>
            <w:szCs w:val="22"/>
          </w:rPr>
          <w:tab/>
        </w:r>
        <w:r w:rsidRPr="00CE77CD" w:rsidDel="00CE77CD">
          <w:rPr>
            <w:rPrChange w:id="1649" w:author="Laurence Golding" w:date="2020-02-21T12:31:00Z">
              <w:rPr>
                <w:rStyle w:val="Hyperlink"/>
                <w:noProof/>
              </w:rPr>
            </w:rPrChange>
          </w:rPr>
          <w:delText>Introduction</w:delText>
        </w:r>
        <w:r w:rsidDel="00CE77CD">
          <w:rPr>
            <w:noProof/>
            <w:webHidden/>
          </w:rPr>
          <w:tab/>
          <w:delText>16</w:delText>
        </w:r>
      </w:del>
    </w:p>
    <w:p w14:paraId="1F8EC45A" w14:textId="56970972" w:rsidR="00D343A6" w:rsidDel="00CE77CD" w:rsidRDefault="00D343A6">
      <w:pPr>
        <w:pStyle w:val="TOC2"/>
        <w:tabs>
          <w:tab w:val="right" w:leader="dot" w:pos="9350"/>
        </w:tabs>
        <w:rPr>
          <w:del w:id="1650" w:author="Laurence Golding" w:date="2020-02-21T12:31:00Z"/>
          <w:rFonts w:asciiTheme="minorHAnsi" w:eastAsiaTheme="minorEastAsia" w:hAnsiTheme="minorHAnsi" w:cstheme="minorBidi"/>
          <w:noProof/>
          <w:sz w:val="22"/>
          <w:szCs w:val="22"/>
        </w:rPr>
      </w:pPr>
      <w:del w:id="1651" w:author="Laurence Golding" w:date="2020-02-21T12:31:00Z">
        <w:r w:rsidRPr="00CE77CD" w:rsidDel="00CE77CD">
          <w:rPr>
            <w:rPrChange w:id="1652" w:author="Laurence Golding" w:date="2020-02-21T12:31:00Z">
              <w:rPr>
                <w:rStyle w:val="Hyperlink"/>
                <w:noProof/>
              </w:rPr>
            </w:rPrChange>
          </w:rPr>
          <w:delText>1.1 IPR Policy</w:delText>
        </w:r>
        <w:r w:rsidDel="00CE77CD">
          <w:rPr>
            <w:noProof/>
            <w:webHidden/>
          </w:rPr>
          <w:tab/>
          <w:delText>16</w:delText>
        </w:r>
      </w:del>
    </w:p>
    <w:p w14:paraId="430F8238" w14:textId="2676825C" w:rsidR="00D343A6" w:rsidDel="00CE77CD" w:rsidRDefault="00D343A6">
      <w:pPr>
        <w:pStyle w:val="TOC2"/>
        <w:tabs>
          <w:tab w:val="right" w:leader="dot" w:pos="9350"/>
        </w:tabs>
        <w:rPr>
          <w:del w:id="1653" w:author="Laurence Golding" w:date="2020-02-21T12:31:00Z"/>
          <w:rFonts w:asciiTheme="minorHAnsi" w:eastAsiaTheme="minorEastAsia" w:hAnsiTheme="minorHAnsi" w:cstheme="minorBidi"/>
          <w:noProof/>
          <w:sz w:val="22"/>
          <w:szCs w:val="22"/>
        </w:rPr>
      </w:pPr>
      <w:del w:id="1654" w:author="Laurence Golding" w:date="2020-02-21T12:31:00Z">
        <w:r w:rsidRPr="00CE77CD" w:rsidDel="00CE77CD">
          <w:rPr>
            <w:rPrChange w:id="1655" w:author="Laurence Golding" w:date="2020-02-21T12:31:00Z">
              <w:rPr>
                <w:rStyle w:val="Hyperlink"/>
                <w:noProof/>
              </w:rPr>
            </w:rPrChange>
          </w:rPr>
          <w:delText>1.2 Terminology</w:delText>
        </w:r>
        <w:r w:rsidDel="00CE77CD">
          <w:rPr>
            <w:noProof/>
            <w:webHidden/>
          </w:rPr>
          <w:tab/>
          <w:delText>16</w:delText>
        </w:r>
      </w:del>
    </w:p>
    <w:p w14:paraId="450369CC" w14:textId="66D61ADF" w:rsidR="00D343A6" w:rsidDel="00CE77CD" w:rsidRDefault="00D343A6">
      <w:pPr>
        <w:pStyle w:val="TOC2"/>
        <w:tabs>
          <w:tab w:val="right" w:leader="dot" w:pos="9350"/>
        </w:tabs>
        <w:rPr>
          <w:del w:id="1656" w:author="Laurence Golding" w:date="2020-02-21T12:31:00Z"/>
          <w:rFonts w:asciiTheme="minorHAnsi" w:eastAsiaTheme="minorEastAsia" w:hAnsiTheme="minorHAnsi" w:cstheme="minorBidi"/>
          <w:noProof/>
          <w:sz w:val="22"/>
          <w:szCs w:val="22"/>
        </w:rPr>
      </w:pPr>
      <w:del w:id="1657" w:author="Laurence Golding" w:date="2020-02-21T12:31:00Z">
        <w:r w:rsidRPr="00CE77CD" w:rsidDel="00CE77CD">
          <w:rPr>
            <w:rPrChange w:id="1658" w:author="Laurence Golding" w:date="2020-02-21T12:31:00Z">
              <w:rPr>
                <w:rStyle w:val="Hyperlink"/>
                <w:noProof/>
              </w:rPr>
            </w:rPrChange>
          </w:rPr>
          <w:delText>1.3 Normative References</w:delText>
        </w:r>
        <w:r w:rsidDel="00CE77CD">
          <w:rPr>
            <w:noProof/>
            <w:webHidden/>
          </w:rPr>
          <w:tab/>
          <w:delText>22</w:delText>
        </w:r>
      </w:del>
    </w:p>
    <w:p w14:paraId="2EFE8D94" w14:textId="542EDDCD" w:rsidR="00D343A6" w:rsidDel="00CE77CD" w:rsidRDefault="00D343A6">
      <w:pPr>
        <w:pStyle w:val="TOC2"/>
        <w:tabs>
          <w:tab w:val="right" w:leader="dot" w:pos="9350"/>
        </w:tabs>
        <w:rPr>
          <w:del w:id="1659" w:author="Laurence Golding" w:date="2020-02-21T12:31:00Z"/>
          <w:rFonts w:asciiTheme="minorHAnsi" w:eastAsiaTheme="minorEastAsia" w:hAnsiTheme="minorHAnsi" w:cstheme="minorBidi"/>
          <w:noProof/>
          <w:sz w:val="22"/>
          <w:szCs w:val="22"/>
        </w:rPr>
      </w:pPr>
      <w:del w:id="1660" w:author="Laurence Golding" w:date="2020-02-21T12:31:00Z">
        <w:r w:rsidRPr="00CE77CD" w:rsidDel="00CE77CD">
          <w:rPr>
            <w:rPrChange w:id="1661" w:author="Laurence Golding" w:date="2020-02-21T12:31:00Z">
              <w:rPr>
                <w:rStyle w:val="Hyperlink"/>
                <w:noProof/>
              </w:rPr>
            </w:rPrChange>
          </w:rPr>
          <w:delText>1.4 Non-Normative References</w:delText>
        </w:r>
        <w:r w:rsidDel="00CE77CD">
          <w:rPr>
            <w:noProof/>
            <w:webHidden/>
          </w:rPr>
          <w:tab/>
          <w:delText>23</w:delText>
        </w:r>
      </w:del>
    </w:p>
    <w:p w14:paraId="768A31C4" w14:textId="3C810A93" w:rsidR="00D343A6" w:rsidDel="00CE77CD" w:rsidRDefault="00D343A6">
      <w:pPr>
        <w:pStyle w:val="TOC2"/>
        <w:tabs>
          <w:tab w:val="right" w:leader="dot" w:pos="9350"/>
        </w:tabs>
        <w:rPr>
          <w:del w:id="1662" w:author="Laurence Golding" w:date="2020-02-21T12:31:00Z"/>
          <w:rFonts w:asciiTheme="minorHAnsi" w:eastAsiaTheme="minorEastAsia" w:hAnsiTheme="minorHAnsi" w:cstheme="minorBidi"/>
          <w:noProof/>
          <w:sz w:val="22"/>
          <w:szCs w:val="22"/>
        </w:rPr>
      </w:pPr>
      <w:del w:id="1663" w:author="Laurence Golding" w:date="2020-02-21T12:31:00Z">
        <w:r w:rsidRPr="00CE77CD" w:rsidDel="00CE77CD">
          <w:rPr>
            <w:rPrChange w:id="1664" w:author="Laurence Golding" w:date="2020-02-21T12:31:00Z">
              <w:rPr>
                <w:rStyle w:val="Hyperlink"/>
                <w:noProof/>
              </w:rPr>
            </w:rPrChange>
          </w:rPr>
          <w:delText>1.5 Trademarks</w:delText>
        </w:r>
        <w:r w:rsidDel="00CE77CD">
          <w:rPr>
            <w:noProof/>
            <w:webHidden/>
          </w:rPr>
          <w:tab/>
          <w:delText>24</w:delText>
        </w:r>
      </w:del>
    </w:p>
    <w:p w14:paraId="2EA42597" w14:textId="4E34933E" w:rsidR="00D343A6" w:rsidDel="00CE77CD" w:rsidRDefault="00D343A6">
      <w:pPr>
        <w:pStyle w:val="TOC1"/>
        <w:rPr>
          <w:del w:id="1665" w:author="Laurence Golding" w:date="2020-02-21T12:31:00Z"/>
          <w:rFonts w:asciiTheme="minorHAnsi" w:eastAsiaTheme="minorEastAsia" w:hAnsiTheme="minorHAnsi" w:cstheme="minorBidi"/>
          <w:noProof/>
          <w:sz w:val="22"/>
          <w:szCs w:val="22"/>
        </w:rPr>
      </w:pPr>
      <w:del w:id="1666" w:author="Laurence Golding" w:date="2020-02-21T12:31:00Z">
        <w:r w:rsidRPr="00CE77CD" w:rsidDel="00CE77CD">
          <w:rPr>
            <w:rPrChange w:id="1667" w:author="Laurence Golding" w:date="2020-02-21T12:31:00Z">
              <w:rPr>
                <w:rStyle w:val="Hyperlink"/>
                <w:noProof/>
              </w:rPr>
            </w:rPrChange>
          </w:rPr>
          <w:delText>2</w:delText>
        </w:r>
        <w:r w:rsidDel="00CE77CD">
          <w:rPr>
            <w:rFonts w:asciiTheme="minorHAnsi" w:eastAsiaTheme="minorEastAsia" w:hAnsiTheme="minorHAnsi" w:cstheme="minorBidi"/>
            <w:noProof/>
            <w:sz w:val="22"/>
            <w:szCs w:val="22"/>
          </w:rPr>
          <w:tab/>
        </w:r>
        <w:r w:rsidRPr="00CE77CD" w:rsidDel="00CE77CD">
          <w:rPr>
            <w:rPrChange w:id="1668" w:author="Laurence Golding" w:date="2020-02-21T12:31:00Z">
              <w:rPr>
                <w:rStyle w:val="Hyperlink"/>
                <w:noProof/>
              </w:rPr>
            </w:rPrChange>
          </w:rPr>
          <w:delText>Conventions</w:delText>
        </w:r>
        <w:r w:rsidDel="00CE77CD">
          <w:rPr>
            <w:noProof/>
            <w:webHidden/>
          </w:rPr>
          <w:tab/>
          <w:delText>25</w:delText>
        </w:r>
      </w:del>
    </w:p>
    <w:p w14:paraId="6A42CF38" w14:textId="7761BC17" w:rsidR="00D343A6" w:rsidDel="00CE77CD" w:rsidRDefault="00D343A6">
      <w:pPr>
        <w:pStyle w:val="TOC2"/>
        <w:tabs>
          <w:tab w:val="right" w:leader="dot" w:pos="9350"/>
        </w:tabs>
        <w:rPr>
          <w:del w:id="1669" w:author="Laurence Golding" w:date="2020-02-21T12:31:00Z"/>
          <w:rFonts w:asciiTheme="minorHAnsi" w:eastAsiaTheme="minorEastAsia" w:hAnsiTheme="minorHAnsi" w:cstheme="minorBidi"/>
          <w:noProof/>
          <w:sz w:val="22"/>
          <w:szCs w:val="22"/>
        </w:rPr>
      </w:pPr>
      <w:del w:id="1670" w:author="Laurence Golding" w:date="2020-02-21T12:31:00Z">
        <w:r w:rsidRPr="00CE77CD" w:rsidDel="00CE77CD">
          <w:rPr>
            <w:rPrChange w:id="1671" w:author="Laurence Golding" w:date="2020-02-21T12:31:00Z">
              <w:rPr>
                <w:rStyle w:val="Hyperlink"/>
                <w:noProof/>
              </w:rPr>
            </w:rPrChange>
          </w:rPr>
          <w:delText>2.1 General</w:delText>
        </w:r>
        <w:r w:rsidDel="00CE77CD">
          <w:rPr>
            <w:noProof/>
            <w:webHidden/>
          </w:rPr>
          <w:tab/>
          <w:delText>25</w:delText>
        </w:r>
      </w:del>
    </w:p>
    <w:p w14:paraId="20148E7B" w14:textId="219474D7" w:rsidR="00D343A6" w:rsidDel="00CE77CD" w:rsidRDefault="00D343A6">
      <w:pPr>
        <w:pStyle w:val="TOC2"/>
        <w:tabs>
          <w:tab w:val="right" w:leader="dot" w:pos="9350"/>
        </w:tabs>
        <w:rPr>
          <w:del w:id="1672" w:author="Laurence Golding" w:date="2020-02-21T12:31:00Z"/>
          <w:rFonts w:asciiTheme="minorHAnsi" w:eastAsiaTheme="minorEastAsia" w:hAnsiTheme="minorHAnsi" w:cstheme="minorBidi"/>
          <w:noProof/>
          <w:sz w:val="22"/>
          <w:szCs w:val="22"/>
        </w:rPr>
      </w:pPr>
      <w:del w:id="1673" w:author="Laurence Golding" w:date="2020-02-21T12:31:00Z">
        <w:r w:rsidRPr="00CE77CD" w:rsidDel="00CE77CD">
          <w:rPr>
            <w:rPrChange w:id="1674" w:author="Laurence Golding" w:date="2020-02-21T12:31:00Z">
              <w:rPr>
                <w:rStyle w:val="Hyperlink"/>
                <w:noProof/>
              </w:rPr>
            </w:rPrChange>
          </w:rPr>
          <w:delText>2.2 Format examples</w:delText>
        </w:r>
        <w:r w:rsidDel="00CE77CD">
          <w:rPr>
            <w:noProof/>
            <w:webHidden/>
          </w:rPr>
          <w:tab/>
          <w:delText>25</w:delText>
        </w:r>
      </w:del>
    </w:p>
    <w:p w14:paraId="4FAAD72E" w14:textId="09096ED7" w:rsidR="00D343A6" w:rsidDel="00CE77CD" w:rsidRDefault="00D343A6">
      <w:pPr>
        <w:pStyle w:val="TOC2"/>
        <w:tabs>
          <w:tab w:val="right" w:leader="dot" w:pos="9350"/>
        </w:tabs>
        <w:rPr>
          <w:del w:id="1675" w:author="Laurence Golding" w:date="2020-02-21T12:31:00Z"/>
          <w:rFonts w:asciiTheme="minorHAnsi" w:eastAsiaTheme="minorEastAsia" w:hAnsiTheme="minorHAnsi" w:cstheme="minorBidi"/>
          <w:noProof/>
          <w:sz w:val="22"/>
          <w:szCs w:val="22"/>
        </w:rPr>
      </w:pPr>
      <w:del w:id="1676" w:author="Laurence Golding" w:date="2020-02-21T12:31:00Z">
        <w:r w:rsidRPr="00CE77CD" w:rsidDel="00CE77CD">
          <w:rPr>
            <w:rPrChange w:id="1677" w:author="Laurence Golding" w:date="2020-02-21T12:31:00Z">
              <w:rPr>
                <w:rStyle w:val="Hyperlink"/>
                <w:noProof/>
              </w:rPr>
            </w:rPrChange>
          </w:rPr>
          <w:delText>2.3 Property notation</w:delText>
        </w:r>
        <w:r w:rsidDel="00CE77CD">
          <w:rPr>
            <w:noProof/>
            <w:webHidden/>
          </w:rPr>
          <w:tab/>
          <w:delText>25</w:delText>
        </w:r>
      </w:del>
    </w:p>
    <w:p w14:paraId="680DD906" w14:textId="453438D4" w:rsidR="00D343A6" w:rsidDel="00CE77CD" w:rsidRDefault="00D343A6">
      <w:pPr>
        <w:pStyle w:val="TOC2"/>
        <w:tabs>
          <w:tab w:val="right" w:leader="dot" w:pos="9350"/>
        </w:tabs>
        <w:rPr>
          <w:del w:id="1678" w:author="Laurence Golding" w:date="2020-02-21T12:31:00Z"/>
          <w:rFonts w:asciiTheme="minorHAnsi" w:eastAsiaTheme="minorEastAsia" w:hAnsiTheme="minorHAnsi" w:cstheme="minorBidi"/>
          <w:noProof/>
          <w:sz w:val="22"/>
          <w:szCs w:val="22"/>
        </w:rPr>
      </w:pPr>
      <w:del w:id="1679" w:author="Laurence Golding" w:date="2020-02-21T12:31:00Z">
        <w:r w:rsidRPr="00CE77CD" w:rsidDel="00CE77CD">
          <w:rPr>
            <w:rPrChange w:id="1680" w:author="Laurence Golding" w:date="2020-02-21T12:31:00Z">
              <w:rPr>
                <w:rStyle w:val="Hyperlink"/>
                <w:noProof/>
              </w:rPr>
            </w:rPrChange>
          </w:rPr>
          <w:delText>2.4 Syntax notation</w:delText>
        </w:r>
        <w:r w:rsidDel="00CE77CD">
          <w:rPr>
            <w:noProof/>
            <w:webHidden/>
          </w:rPr>
          <w:tab/>
          <w:delText>25</w:delText>
        </w:r>
      </w:del>
    </w:p>
    <w:p w14:paraId="764BA8CC" w14:textId="6116C186" w:rsidR="00D343A6" w:rsidDel="00CE77CD" w:rsidRDefault="00D343A6">
      <w:pPr>
        <w:pStyle w:val="TOC2"/>
        <w:tabs>
          <w:tab w:val="right" w:leader="dot" w:pos="9350"/>
        </w:tabs>
        <w:rPr>
          <w:del w:id="1681" w:author="Laurence Golding" w:date="2020-02-21T12:31:00Z"/>
          <w:rFonts w:asciiTheme="minorHAnsi" w:eastAsiaTheme="minorEastAsia" w:hAnsiTheme="minorHAnsi" w:cstheme="minorBidi"/>
          <w:noProof/>
          <w:sz w:val="22"/>
          <w:szCs w:val="22"/>
        </w:rPr>
      </w:pPr>
      <w:del w:id="1682" w:author="Laurence Golding" w:date="2020-02-21T12:31:00Z">
        <w:r w:rsidRPr="00CE77CD" w:rsidDel="00CE77CD">
          <w:rPr>
            <w:rPrChange w:id="1683" w:author="Laurence Golding" w:date="2020-02-21T12:31:00Z">
              <w:rPr>
                <w:rStyle w:val="Hyperlink"/>
                <w:noProof/>
              </w:rPr>
            </w:rPrChange>
          </w:rPr>
          <w:delText>2.5 Commonly used objects</w:delText>
        </w:r>
        <w:r w:rsidDel="00CE77CD">
          <w:rPr>
            <w:noProof/>
            <w:webHidden/>
          </w:rPr>
          <w:tab/>
          <w:delText>25</w:delText>
        </w:r>
      </w:del>
    </w:p>
    <w:p w14:paraId="4F979058" w14:textId="73F669EF" w:rsidR="00D343A6" w:rsidDel="00CE77CD" w:rsidRDefault="00D343A6">
      <w:pPr>
        <w:pStyle w:val="TOC1"/>
        <w:rPr>
          <w:del w:id="1684" w:author="Laurence Golding" w:date="2020-02-21T12:31:00Z"/>
          <w:rFonts w:asciiTheme="minorHAnsi" w:eastAsiaTheme="minorEastAsia" w:hAnsiTheme="minorHAnsi" w:cstheme="minorBidi"/>
          <w:noProof/>
          <w:sz w:val="22"/>
          <w:szCs w:val="22"/>
        </w:rPr>
      </w:pPr>
      <w:del w:id="1685" w:author="Laurence Golding" w:date="2020-02-21T12:31:00Z">
        <w:r w:rsidRPr="00CE77CD" w:rsidDel="00CE77CD">
          <w:rPr>
            <w:rPrChange w:id="1686" w:author="Laurence Golding" w:date="2020-02-21T12:31:00Z">
              <w:rPr>
                <w:rStyle w:val="Hyperlink"/>
                <w:noProof/>
              </w:rPr>
            </w:rPrChange>
          </w:rPr>
          <w:delText>3</w:delText>
        </w:r>
        <w:r w:rsidDel="00CE77CD">
          <w:rPr>
            <w:rFonts w:asciiTheme="minorHAnsi" w:eastAsiaTheme="minorEastAsia" w:hAnsiTheme="minorHAnsi" w:cstheme="minorBidi"/>
            <w:noProof/>
            <w:sz w:val="22"/>
            <w:szCs w:val="22"/>
          </w:rPr>
          <w:tab/>
        </w:r>
        <w:r w:rsidRPr="00CE77CD" w:rsidDel="00CE77CD">
          <w:rPr>
            <w:rPrChange w:id="1687" w:author="Laurence Golding" w:date="2020-02-21T12:31:00Z">
              <w:rPr>
                <w:rStyle w:val="Hyperlink"/>
                <w:noProof/>
              </w:rPr>
            </w:rPrChange>
          </w:rPr>
          <w:delText>File format</w:delText>
        </w:r>
        <w:r w:rsidDel="00CE77CD">
          <w:rPr>
            <w:noProof/>
            <w:webHidden/>
          </w:rPr>
          <w:tab/>
          <w:delText>27</w:delText>
        </w:r>
      </w:del>
    </w:p>
    <w:p w14:paraId="04897217" w14:textId="0A70E9A4" w:rsidR="00D343A6" w:rsidDel="00CE77CD" w:rsidRDefault="00D343A6">
      <w:pPr>
        <w:pStyle w:val="TOC2"/>
        <w:tabs>
          <w:tab w:val="right" w:leader="dot" w:pos="9350"/>
        </w:tabs>
        <w:rPr>
          <w:del w:id="1688" w:author="Laurence Golding" w:date="2020-02-21T12:31:00Z"/>
          <w:rFonts w:asciiTheme="minorHAnsi" w:eastAsiaTheme="minorEastAsia" w:hAnsiTheme="minorHAnsi" w:cstheme="minorBidi"/>
          <w:noProof/>
          <w:sz w:val="22"/>
          <w:szCs w:val="22"/>
        </w:rPr>
      </w:pPr>
      <w:del w:id="1689" w:author="Laurence Golding" w:date="2020-02-21T12:31:00Z">
        <w:r w:rsidRPr="00CE77CD" w:rsidDel="00CE77CD">
          <w:rPr>
            <w:rPrChange w:id="1690" w:author="Laurence Golding" w:date="2020-02-21T12:31:00Z">
              <w:rPr>
                <w:rStyle w:val="Hyperlink"/>
                <w:noProof/>
              </w:rPr>
            </w:rPrChange>
          </w:rPr>
          <w:delText>3.1 General</w:delText>
        </w:r>
        <w:r w:rsidDel="00CE77CD">
          <w:rPr>
            <w:noProof/>
            <w:webHidden/>
          </w:rPr>
          <w:tab/>
          <w:delText>27</w:delText>
        </w:r>
      </w:del>
    </w:p>
    <w:p w14:paraId="27EA81F9" w14:textId="3A82616A" w:rsidR="00D343A6" w:rsidDel="00CE77CD" w:rsidRDefault="00D343A6">
      <w:pPr>
        <w:pStyle w:val="TOC2"/>
        <w:tabs>
          <w:tab w:val="right" w:leader="dot" w:pos="9350"/>
        </w:tabs>
        <w:rPr>
          <w:del w:id="1691" w:author="Laurence Golding" w:date="2020-02-21T12:31:00Z"/>
          <w:rFonts w:asciiTheme="minorHAnsi" w:eastAsiaTheme="minorEastAsia" w:hAnsiTheme="minorHAnsi" w:cstheme="minorBidi"/>
          <w:noProof/>
          <w:sz w:val="22"/>
          <w:szCs w:val="22"/>
        </w:rPr>
      </w:pPr>
      <w:del w:id="1692" w:author="Laurence Golding" w:date="2020-02-21T12:31:00Z">
        <w:r w:rsidRPr="00CE77CD" w:rsidDel="00CE77CD">
          <w:rPr>
            <w:rPrChange w:id="1693" w:author="Laurence Golding" w:date="2020-02-21T12:31:00Z">
              <w:rPr>
                <w:rStyle w:val="Hyperlink"/>
                <w:noProof/>
              </w:rPr>
            </w:rPrChange>
          </w:rPr>
          <w:delText>3.2 SARIF file naming convention</w:delText>
        </w:r>
        <w:r w:rsidDel="00CE77CD">
          <w:rPr>
            <w:noProof/>
            <w:webHidden/>
          </w:rPr>
          <w:tab/>
          <w:delText>27</w:delText>
        </w:r>
      </w:del>
    </w:p>
    <w:p w14:paraId="6A88E7F9" w14:textId="30D26A93" w:rsidR="00D343A6" w:rsidDel="00CE77CD" w:rsidRDefault="00D343A6">
      <w:pPr>
        <w:pStyle w:val="TOC2"/>
        <w:tabs>
          <w:tab w:val="right" w:leader="dot" w:pos="9350"/>
        </w:tabs>
        <w:rPr>
          <w:del w:id="1694" w:author="Laurence Golding" w:date="2020-02-21T12:31:00Z"/>
          <w:rFonts w:asciiTheme="minorHAnsi" w:eastAsiaTheme="minorEastAsia" w:hAnsiTheme="minorHAnsi" w:cstheme="minorBidi"/>
          <w:noProof/>
          <w:sz w:val="22"/>
          <w:szCs w:val="22"/>
        </w:rPr>
      </w:pPr>
      <w:del w:id="1695" w:author="Laurence Golding" w:date="2020-02-21T12:31:00Z">
        <w:r w:rsidRPr="00CE77CD" w:rsidDel="00CE77CD">
          <w:rPr>
            <w:rPrChange w:id="1696" w:author="Laurence Golding" w:date="2020-02-21T12:31:00Z">
              <w:rPr>
                <w:rStyle w:val="Hyperlink"/>
                <w:noProof/>
              </w:rPr>
            </w:rPrChange>
          </w:rPr>
          <w:delText>3.3 artifactContent object</w:delText>
        </w:r>
        <w:r w:rsidDel="00CE77CD">
          <w:rPr>
            <w:noProof/>
            <w:webHidden/>
          </w:rPr>
          <w:tab/>
          <w:delText>27</w:delText>
        </w:r>
      </w:del>
    </w:p>
    <w:p w14:paraId="21383657" w14:textId="1AE10B0B" w:rsidR="00D343A6" w:rsidDel="00CE77CD" w:rsidRDefault="00D343A6">
      <w:pPr>
        <w:pStyle w:val="TOC3"/>
        <w:tabs>
          <w:tab w:val="right" w:leader="dot" w:pos="9350"/>
        </w:tabs>
        <w:rPr>
          <w:del w:id="1697" w:author="Laurence Golding" w:date="2020-02-21T12:31:00Z"/>
          <w:rFonts w:asciiTheme="minorHAnsi" w:eastAsiaTheme="minorEastAsia" w:hAnsiTheme="minorHAnsi" w:cstheme="minorBidi"/>
          <w:noProof/>
          <w:sz w:val="22"/>
          <w:szCs w:val="22"/>
        </w:rPr>
      </w:pPr>
      <w:del w:id="1698" w:author="Laurence Golding" w:date="2020-02-21T12:31:00Z">
        <w:r w:rsidRPr="00CE77CD" w:rsidDel="00CE77CD">
          <w:rPr>
            <w:rPrChange w:id="1699" w:author="Laurence Golding" w:date="2020-02-21T12:31:00Z">
              <w:rPr>
                <w:rStyle w:val="Hyperlink"/>
                <w:noProof/>
              </w:rPr>
            </w:rPrChange>
          </w:rPr>
          <w:delText>3.3.1 General</w:delText>
        </w:r>
        <w:r w:rsidDel="00CE77CD">
          <w:rPr>
            <w:noProof/>
            <w:webHidden/>
          </w:rPr>
          <w:tab/>
          <w:delText>27</w:delText>
        </w:r>
      </w:del>
    </w:p>
    <w:p w14:paraId="04897D41" w14:textId="2FD9B360" w:rsidR="00D343A6" w:rsidDel="00CE77CD" w:rsidRDefault="00D343A6">
      <w:pPr>
        <w:pStyle w:val="TOC3"/>
        <w:tabs>
          <w:tab w:val="right" w:leader="dot" w:pos="9350"/>
        </w:tabs>
        <w:rPr>
          <w:del w:id="1700" w:author="Laurence Golding" w:date="2020-02-21T12:31:00Z"/>
          <w:rFonts w:asciiTheme="minorHAnsi" w:eastAsiaTheme="minorEastAsia" w:hAnsiTheme="minorHAnsi" w:cstheme="minorBidi"/>
          <w:noProof/>
          <w:sz w:val="22"/>
          <w:szCs w:val="22"/>
        </w:rPr>
      </w:pPr>
      <w:del w:id="1701" w:author="Laurence Golding" w:date="2020-02-21T12:31:00Z">
        <w:r w:rsidRPr="00CE77CD" w:rsidDel="00CE77CD">
          <w:rPr>
            <w:rPrChange w:id="1702" w:author="Laurence Golding" w:date="2020-02-21T12:31:00Z">
              <w:rPr>
                <w:rStyle w:val="Hyperlink"/>
                <w:noProof/>
              </w:rPr>
            </w:rPrChange>
          </w:rPr>
          <w:delText>3.3.2 text property</w:delText>
        </w:r>
        <w:r w:rsidDel="00CE77CD">
          <w:rPr>
            <w:noProof/>
            <w:webHidden/>
          </w:rPr>
          <w:tab/>
          <w:delText>27</w:delText>
        </w:r>
      </w:del>
    </w:p>
    <w:p w14:paraId="2996CB54" w14:textId="30D35B19" w:rsidR="00D343A6" w:rsidDel="00CE77CD" w:rsidRDefault="00D343A6">
      <w:pPr>
        <w:pStyle w:val="TOC3"/>
        <w:tabs>
          <w:tab w:val="right" w:leader="dot" w:pos="9350"/>
        </w:tabs>
        <w:rPr>
          <w:del w:id="1703" w:author="Laurence Golding" w:date="2020-02-21T12:31:00Z"/>
          <w:rFonts w:asciiTheme="minorHAnsi" w:eastAsiaTheme="minorEastAsia" w:hAnsiTheme="minorHAnsi" w:cstheme="minorBidi"/>
          <w:noProof/>
          <w:sz w:val="22"/>
          <w:szCs w:val="22"/>
        </w:rPr>
      </w:pPr>
      <w:del w:id="1704" w:author="Laurence Golding" w:date="2020-02-21T12:31:00Z">
        <w:r w:rsidRPr="00CE77CD" w:rsidDel="00CE77CD">
          <w:rPr>
            <w:rPrChange w:id="1705" w:author="Laurence Golding" w:date="2020-02-21T12:31:00Z">
              <w:rPr>
                <w:rStyle w:val="Hyperlink"/>
                <w:noProof/>
              </w:rPr>
            </w:rPrChange>
          </w:rPr>
          <w:delText>3.3.3 binary property</w:delText>
        </w:r>
        <w:r w:rsidDel="00CE77CD">
          <w:rPr>
            <w:noProof/>
            <w:webHidden/>
          </w:rPr>
          <w:tab/>
          <w:delText>27</w:delText>
        </w:r>
      </w:del>
    </w:p>
    <w:p w14:paraId="19032F82" w14:textId="447DD3F6" w:rsidR="00D343A6" w:rsidDel="00CE77CD" w:rsidRDefault="00D343A6">
      <w:pPr>
        <w:pStyle w:val="TOC3"/>
        <w:tabs>
          <w:tab w:val="right" w:leader="dot" w:pos="9350"/>
        </w:tabs>
        <w:rPr>
          <w:del w:id="1706" w:author="Laurence Golding" w:date="2020-02-21T12:31:00Z"/>
          <w:rFonts w:asciiTheme="minorHAnsi" w:eastAsiaTheme="minorEastAsia" w:hAnsiTheme="minorHAnsi" w:cstheme="minorBidi"/>
          <w:noProof/>
          <w:sz w:val="22"/>
          <w:szCs w:val="22"/>
        </w:rPr>
      </w:pPr>
      <w:del w:id="1707" w:author="Laurence Golding" w:date="2020-02-21T12:31:00Z">
        <w:r w:rsidRPr="00CE77CD" w:rsidDel="00CE77CD">
          <w:rPr>
            <w:rPrChange w:id="1708" w:author="Laurence Golding" w:date="2020-02-21T12:31:00Z">
              <w:rPr>
                <w:rStyle w:val="Hyperlink"/>
                <w:noProof/>
              </w:rPr>
            </w:rPrChange>
          </w:rPr>
          <w:delText>3.3.4 rendered property</w:delText>
        </w:r>
        <w:r w:rsidDel="00CE77CD">
          <w:rPr>
            <w:noProof/>
            <w:webHidden/>
          </w:rPr>
          <w:tab/>
          <w:delText>28</w:delText>
        </w:r>
      </w:del>
    </w:p>
    <w:p w14:paraId="2A424779" w14:textId="16BC7410" w:rsidR="00D343A6" w:rsidDel="00CE77CD" w:rsidRDefault="00D343A6">
      <w:pPr>
        <w:pStyle w:val="TOC2"/>
        <w:tabs>
          <w:tab w:val="right" w:leader="dot" w:pos="9350"/>
        </w:tabs>
        <w:rPr>
          <w:del w:id="1709" w:author="Laurence Golding" w:date="2020-02-21T12:31:00Z"/>
          <w:rFonts w:asciiTheme="minorHAnsi" w:eastAsiaTheme="minorEastAsia" w:hAnsiTheme="minorHAnsi" w:cstheme="minorBidi"/>
          <w:noProof/>
          <w:sz w:val="22"/>
          <w:szCs w:val="22"/>
        </w:rPr>
      </w:pPr>
      <w:del w:id="1710" w:author="Laurence Golding" w:date="2020-02-21T12:31:00Z">
        <w:r w:rsidRPr="00CE77CD" w:rsidDel="00CE77CD">
          <w:rPr>
            <w:rPrChange w:id="1711" w:author="Laurence Golding" w:date="2020-02-21T12:31:00Z">
              <w:rPr>
                <w:rStyle w:val="Hyperlink"/>
                <w:noProof/>
              </w:rPr>
            </w:rPrChange>
          </w:rPr>
          <w:delText>3.4 artifactLocation object</w:delText>
        </w:r>
        <w:r w:rsidDel="00CE77CD">
          <w:rPr>
            <w:noProof/>
            <w:webHidden/>
          </w:rPr>
          <w:tab/>
          <w:delText>28</w:delText>
        </w:r>
      </w:del>
    </w:p>
    <w:p w14:paraId="4BBCBE1B" w14:textId="16A38AB8" w:rsidR="00D343A6" w:rsidDel="00CE77CD" w:rsidRDefault="00D343A6">
      <w:pPr>
        <w:pStyle w:val="TOC3"/>
        <w:tabs>
          <w:tab w:val="right" w:leader="dot" w:pos="9350"/>
        </w:tabs>
        <w:rPr>
          <w:del w:id="1712" w:author="Laurence Golding" w:date="2020-02-21T12:31:00Z"/>
          <w:rFonts w:asciiTheme="minorHAnsi" w:eastAsiaTheme="minorEastAsia" w:hAnsiTheme="minorHAnsi" w:cstheme="minorBidi"/>
          <w:noProof/>
          <w:sz w:val="22"/>
          <w:szCs w:val="22"/>
        </w:rPr>
      </w:pPr>
      <w:del w:id="1713" w:author="Laurence Golding" w:date="2020-02-21T12:31:00Z">
        <w:r w:rsidRPr="00CE77CD" w:rsidDel="00CE77CD">
          <w:rPr>
            <w:rPrChange w:id="1714" w:author="Laurence Golding" w:date="2020-02-21T12:31:00Z">
              <w:rPr>
                <w:rStyle w:val="Hyperlink"/>
                <w:noProof/>
              </w:rPr>
            </w:rPrChange>
          </w:rPr>
          <w:delText>3.4.1 General</w:delText>
        </w:r>
        <w:r w:rsidDel="00CE77CD">
          <w:rPr>
            <w:noProof/>
            <w:webHidden/>
          </w:rPr>
          <w:tab/>
          <w:delText>28</w:delText>
        </w:r>
      </w:del>
    </w:p>
    <w:p w14:paraId="22D5E0C9" w14:textId="1C474EBB" w:rsidR="00D343A6" w:rsidDel="00CE77CD" w:rsidRDefault="00D343A6">
      <w:pPr>
        <w:pStyle w:val="TOC3"/>
        <w:tabs>
          <w:tab w:val="right" w:leader="dot" w:pos="9350"/>
        </w:tabs>
        <w:rPr>
          <w:del w:id="1715" w:author="Laurence Golding" w:date="2020-02-21T12:31:00Z"/>
          <w:rFonts w:asciiTheme="minorHAnsi" w:eastAsiaTheme="minorEastAsia" w:hAnsiTheme="minorHAnsi" w:cstheme="minorBidi"/>
          <w:noProof/>
          <w:sz w:val="22"/>
          <w:szCs w:val="22"/>
        </w:rPr>
      </w:pPr>
      <w:del w:id="1716" w:author="Laurence Golding" w:date="2020-02-21T12:31:00Z">
        <w:r w:rsidRPr="00CE77CD" w:rsidDel="00CE77CD">
          <w:rPr>
            <w:rPrChange w:id="1717" w:author="Laurence Golding" w:date="2020-02-21T12:31:00Z">
              <w:rPr>
                <w:rStyle w:val="Hyperlink"/>
                <w:noProof/>
              </w:rPr>
            </w:rPrChange>
          </w:rPr>
          <w:delText>3.4.2 Constraints</w:delText>
        </w:r>
        <w:r w:rsidDel="00CE77CD">
          <w:rPr>
            <w:noProof/>
            <w:webHidden/>
          </w:rPr>
          <w:tab/>
          <w:delText>28</w:delText>
        </w:r>
      </w:del>
    </w:p>
    <w:p w14:paraId="021D43BC" w14:textId="2E69BCBD" w:rsidR="00D343A6" w:rsidDel="00CE77CD" w:rsidRDefault="00D343A6">
      <w:pPr>
        <w:pStyle w:val="TOC3"/>
        <w:tabs>
          <w:tab w:val="right" w:leader="dot" w:pos="9350"/>
        </w:tabs>
        <w:rPr>
          <w:del w:id="1718" w:author="Laurence Golding" w:date="2020-02-21T12:31:00Z"/>
          <w:rFonts w:asciiTheme="minorHAnsi" w:eastAsiaTheme="minorEastAsia" w:hAnsiTheme="minorHAnsi" w:cstheme="minorBidi"/>
          <w:noProof/>
          <w:sz w:val="22"/>
          <w:szCs w:val="22"/>
        </w:rPr>
      </w:pPr>
      <w:del w:id="1719" w:author="Laurence Golding" w:date="2020-02-21T12:31:00Z">
        <w:r w:rsidRPr="00CE77CD" w:rsidDel="00CE77CD">
          <w:rPr>
            <w:rPrChange w:id="1720" w:author="Laurence Golding" w:date="2020-02-21T12:31:00Z">
              <w:rPr>
                <w:rStyle w:val="Hyperlink"/>
                <w:noProof/>
              </w:rPr>
            </w:rPrChange>
          </w:rPr>
          <w:delText>3.4.3 uri property</w:delText>
        </w:r>
        <w:r w:rsidDel="00CE77CD">
          <w:rPr>
            <w:noProof/>
            <w:webHidden/>
          </w:rPr>
          <w:tab/>
          <w:delText>29</w:delText>
        </w:r>
      </w:del>
    </w:p>
    <w:p w14:paraId="37BC2610" w14:textId="5AE8B658" w:rsidR="00D343A6" w:rsidDel="00CE77CD" w:rsidRDefault="00D343A6">
      <w:pPr>
        <w:pStyle w:val="TOC3"/>
        <w:tabs>
          <w:tab w:val="right" w:leader="dot" w:pos="9350"/>
        </w:tabs>
        <w:rPr>
          <w:del w:id="1721" w:author="Laurence Golding" w:date="2020-02-21T12:31:00Z"/>
          <w:rFonts w:asciiTheme="minorHAnsi" w:eastAsiaTheme="minorEastAsia" w:hAnsiTheme="minorHAnsi" w:cstheme="minorBidi"/>
          <w:noProof/>
          <w:sz w:val="22"/>
          <w:szCs w:val="22"/>
        </w:rPr>
      </w:pPr>
      <w:del w:id="1722" w:author="Laurence Golding" w:date="2020-02-21T12:31:00Z">
        <w:r w:rsidRPr="00CE77CD" w:rsidDel="00CE77CD">
          <w:rPr>
            <w:rPrChange w:id="1723" w:author="Laurence Golding" w:date="2020-02-21T12:31:00Z">
              <w:rPr>
                <w:rStyle w:val="Hyperlink"/>
                <w:noProof/>
              </w:rPr>
            </w:rPrChange>
          </w:rPr>
          <w:delText>3.4.4 uriBaseId property</w:delText>
        </w:r>
        <w:r w:rsidDel="00CE77CD">
          <w:rPr>
            <w:noProof/>
            <w:webHidden/>
          </w:rPr>
          <w:tab/>
          <w:delText>29</w:delText>
        </w:r>
      </w:del>
    </w:p>
    <w:p w14:paraId="480D1872" w14:textId="5265E9D4" w:rsidR="00D343A6" w:rsidDel="00CE77CD" w:rsidRDefault="00D343A6">
      <w:pPr>
        <w:pStyle w:val="TOC3"/>
        <w:tabs>
          <w:tab w:val="right" w:leader="dot" w:pos="9350"/>
        </w:tabs>
        <w:rPr>
          <w:del w:id="1724" w:author="Laurence Golding" w:date="2020-02-21T12:31:00Z"/>
          <w:rFonts w:asciiTheme="minorHAnsi" w:eastAsiaTheme="minorEastAsia" w:hAnsiTheme="minorHAnsi" w:cstheme="minorBidi"/>
          <w:noProof/>
          <w:sz w:val="22"/>
          <w:szCs w:val="22"/>
        </w:rPr>
      </w:pPr>
      <w:del w:id="1725" w:author="Laurence Golding" w:date="2020-02-21T12:31:00Z">
        <w:r w:rsidRPr="00CE77CD" w:rsidDel="00CE77CD">
          <w:rPr>
            <w:rPrChange w:id="1726" w:author="Laurence Golding" w:date="2020-02-21T12:31:00Z">
              <w:rPr>
                <w:rStyle w:val="Hyperlink"/>
                <w:noProof/>
              </w:rPr>
            </w:rPrChange>
          </w:rPr>
          <w:delText>3.4.5 index property</w:delText>
        </w:r>
        <w:r w:rsidDel="00CE77CD">
          <w:rPr>
            <w:noProof/>
            <w:webHidden/>
          </w:rPr>
          <w:tab/>
          <w:delText>30</w:delText>
        </w:r>
      </w:del>
    </w:p>
    <w:p w14:paraId="396F95B8" w14:textId="02DA33BF" w:rsidR="00D343A6" w:rsidDel="00CE77CD" w:rsidRDefault="00D343A6">
      <w:pPr>
        <w:pStyle w:val="TOC3"/>
        <w:tabs>
          <w:tab w:val="right" w:leader="dot" w:pos="9350"/>
        </w:tabs>
        <w:rPr>
          <w:del w:id="1727" w:author="Laurence Golding" w:date="2020-02-21T12:31:00Z"/>
          <w:rFonts w:asciiTheme="minorHAnsi" w:eastAsiaTheme="minorEastAsia" w:hAnsiTheme="minorHAnsi" w:cstheme="minorBidi"/>
          <w:noProof/>
          <w:sz w:val="22"/>
          <w:szCs w:val="22"/>
        </w:rPr>
      </w:pPr>
      <w:del w:id="1728" w:author="Laurence Golding" w:date="2020-02-21T12:31:00Z">
        <w:r w:rsidRPr="00CE77CD" w:rsidDel="00CE77CD">
          <w:rPr>
            <w:rPrChange w:id="1729" w:author="Laurence Golding" w:date="2020-02-21T12:31:00Z">
              <w:rPr>
                <w:rStyle w:val="Hyperlink"/>
                <w:noProof/>
              </w:rPr>
            </w:rPrChange>
          </w:rPr>
          <w:delText>3.4.6 description property</w:delText>
        </w:r>
        <w:r w:rsidDel="00CE77CD">
          <w:rPr>
            <w:noProof/>
            <w:webHidden/>
          </w:rPr>
          <w:tab/>
          <w:delText>31</w:delText>
        </w:r>
      </w:del>
    </w:p>
    <w:p w14:paraId="08CF988D" w14:textId="455CC2E3" w:rsidR="00D343A6" w:rsidDel="00CE77CD" w:rsidRDefault="00D343A6">
      <w:pPr>
        <w:pStyle w:val="TOC3"/>
        <w:tabs>
          <w:tab w:val="right" w:leader="dot" w:pos="9350"/>
        </w:tabs>
        <w:rPr>
          <w:del w:id="1730" w:author="Laurence Golding" w:date="2020-02-21T12:31:00Z"/>
          <w:rFonts w:asciiTheme="minorHAnsi" w:eastAsiaTheme="minorEastAsia" w:hAnsiTheme="minorHAnsi" w:cstheme="minorBidi"/>
          <w:noProof/>
          <w:sz w:val="22"/>
          <w:szCs w:val="22"/>
        </w:rPr>
      </w:pPr>
      <w:del w:id="1731" w:author="Laurence Golding" w:date="2020-02-21T12:31:00Z">
        <w:r w:rsidRPr="00CE77CD" w:rsidDel="00CE77CD">
          <w:rPr>
            <w:rPrChange w:id="1732" w:author="Laurence Golding" w:date="2020-02-21T12:31:00Z">
              <w:rPr>
                <w:rStyle w:val="Hyperlink"/>
                <w:noProof/>
              </w:rPr>
            </w:rPrChange>
          </w:rPr>
          <w:delText>3.4.7 Guidance on the use of artifactLocation objects</w:delText>
        </w:r>
        <w:r w:rsidDel="00CE77CD">
          <w:rPr>
            <w:noProof/>
            <w:webHidden/>
          </w:rPr>
          <w:tab/>
          <w:delText>32</w:delText>
        </w:r>
      </w:del>
    </w:p>
    <w:p w14:paraId="1F1C117F" w14:textId="1A801D4A" w:rsidR="00D343A6" w:rsidDel="00CE77CD" w:rsidRDefault="00D343A6">
      <w:pPr>
        <w:pStyle w:val="TOC2"/>
        <w:tabs>
          <w:tab w:val="right" w:leader="dot" w:pos="9350"/>
        </w:tabs>
        <w:rPr>
          <w:del w:id="1733" w:author="Laurence Golding" w:date="2020-02-21T12:31:00Z"/>
          <w:rFonts w:asciiTheme="minorHAnsi" w:eastAsiaTheme="minorEastAsia" w:hAnsiTheme="minorHAnsi" w:cstheme="minorBidi"/>
          <w:noProof/>
          <w:sz w:val="22"/>
          <w:szCs w:val="22"/>
        </w:rPr>
      </w:pPr>
      <w:del w:id="1734" w:author="Laurence Golding" w:date="2020-02-21T12:31:00Z">
        <w:r w:rsidRPr="00CE77CD" w:rsidDel="00CE77CD">
          <w:rPr>
            <w:rPrChange w:id="1735" w:author="Laurence Golding" w:date="2020-02-21T12:31:00Z">
              <w:rPr>
                <w:rStyle w:val="Hyperlink"/>
                <w:noProof/>
              </w:rPr>
            </w:rPrChange>
          </w:rPr>
          <w:delText>3.5 String properties</w:delText>
        </w:r>
        <w:r w:rsidDel="00CE77CD">
          <w:rPr>
            <w:noProof/>
            <w:webHidden/>
          </w:rPr>
          <w:tab/>
          <w:delText>32</w:delText>
        </w:r>
      </w:del>
    </w:p>
    <w:p w14:paraId="12D7F86D" w14:textId="7DE26A39" w:rsidR="00D343A6" w:rsidDel="00CE77CD" w:rsidRDefault="00D343A6">
      <w:pPr>
        <w:pStyle w:val="TOC3"/>
        <w:tabs>
          <w:tab w:val="right" w:leader="dot" w:pos="9350"/>
        </w:tabs>
        <w:rPr>
          <w:del w:id="1736" w:author="Laurence Golding" w:date="2020-02-21T12:31:00Z"/>
          <w:rFonts w:asciiTheme="minorHAnsi" w:eastAsiaTheme="minorEastAsia" w:hAnsiTheme="minorHAnsi" w:cstheme="minorBidi"/>
          <w:noProof/>
          <w:sz w:val="22"/>
          <w:szCs w:val="22"/>
        </w:rPr>
      </w:pPr>
      <w:del w:id="1737" w:author="Laurence Golding" w:date="2020-02-21T12:31:00Z">
        <w:r w:rsidRPr="00CE77CD" w:rsidDel="00CE77CD">
          <w:rPr>
            <w:rPrChange w:id="1738" w:author="Laurence Golding" w:date="2020-02-21T12:31:00Z">
              <w:rPr>
                <w:rStyle w:val="Hyperlink"/>
                <w:noProof/>
              </w:rPr>
            </w:rPrChange>
          </w:rPr>
          <w:delText>3.5.1 Localizable strings</w:delText>
        </w:r>
        <w:r w:rsidDel="00CE77CD">
          <w:rPr>
            <w:noProof/>
            <w:webHidden/>
          </w:rPr>
          <w:tab/>
          <w:delText>32</w:delText>
        </w:r>
      </w:del>
    </w:p>
    <w:p w14:paraId="0262256C" w14:textId="603226AC" w:rsidR="00D343A6" w:rsidDel="00CE77CD" w:rsidRDefault="00D343A6">
      <w:pPr>
        <w:pStyle w:val="TOC3"/>
        <w:tabs>
          <w:tab w:val="right" w:leader="dot" w:pos="9350"/>
        </w:tabs>
        <w:rPr>
          <w:del w:id="1739" w:author="Laurence Golding" w:date="2020-02-21T12:31:00Z"/>
          <w:rFonts w:asciiTheme="minorHAnsi" w:eastAsiaTheme="minorEastAsia" w:hAnsiTheme="minorHAnsi" w:cstheme="minorBidi"/>
          <w:noProof/>
          <w:sz w:val="22"/>
          <w:szCs w:val="22"/>
        </w:rPr>
      </w:pPr>
      <w:del w:id="1740" w:author="Laurence Golding" w:date="2020-02-21T12:31:00Z">
        <w:r w:rsidRPr="00CE77CD" w:rsidDel="00CE77CD">
          <w:rPr>
            <w:rPrChange w:id="1741" w:author="Laurence Golding" w:date="2020-02-21T12:31:00Z">
              <w:rPr>
                <w:rStyle w:val="Hyperlink"/>
                <w:noProof/>
              </w:rPr>
            </w:rPrChange>
          </w:rPr>
          <w:delText>3.5.2 Redactable strings</w:delText>
        </w:r>
        <w:r w:rsidDel="00CE77CD">
          <w:rPr>
            <w:noProof/>
            <w:webHidden/>
          </w:rPr>
          <w:tab/>
          <w:delText>33</w:delText>
        </w:r>
      </w:del>
    </w:p>
    <w:p w14:paraId="0A426014" w14:textId="7EE5E9B4" w:rsidR="00D343A6" w:rsidDel="00CE77CD" w:rsidRDefault="00D343A6">
      <w:pPr>
        <w:pStyle w:val="TOC3"/>
        <w:tabs>
          <w:tab w:val="right" w:leader="dot" w:pos="9350"/>
        </w:tabs>
        <w:rPr>
          <w:del w:id="1742" w:author="Laurence Golding" w:date="2020-02-21T12:31:00Z"/>
          <w:rFonts w:asciiTheme="minorHAnsi" w:eastAsiaTheme="minorEastAsia" w:hAnsiTheme="minorHAnsi" w:cstheme="minorBidi"/>
          <w:noProof/>
          <w:sz w:val="22"/>
          <w:szCs w:val="22"/>
        </w:rPr>
      </w:pPr>
      <w:del w:id="1743" w:author="Laurence Golding" w:date="2020-02-21T12:31:00Z">
        <w:r w:rsidRPr="00CE77CD" w:rsidDel="00CE77CD">
          <w:rPr>
            <w:rPrChange w:id="1744" w:author="Laurence Golding" w:date="2020-02-21T12:31:00Z">
              <w:rPr>
                <w:rStyle w:val="Hyperlink"/>
                <w:noProof/>
              </w:rPr>
            </w:rPrChange>
          </w:rPr>
          <w:delText>3.5.3 GUID-valued strings</w:delText>
        </w:r>
        <w:r w:rsidDel="00CE77CD">
          <w:rPr>
            <w:noProof/>
            <w:webHidden/>
          </w:rPr>
          <w:tab/>
          <w:delText>33</w:delText>
        </w:r>
      </w:del>
    </w:p>
    <w:p w14:paraId="2F6C8974" w14:textId="6DA7F8EE" w:rsidR="00D343A6" w:rsidDel="00CE77CD" w:rsidRDefault="00D343A6">
      <w:pPr>
        <w:pStyle w:val="TOC3"/>
        <w:tabs>
          <w:tab w:val="right" w:leader="dot" w:pos="9350"/>
        </w:tabs>
        <w:rPr>
          <w:del w:id="1745" w:author="Laurence Golding" w:date="2020-02-21T12:31:00Z"/>
          <w:rFonts w:asciiTheme="minorHAnsi" w:eastAsiaTheme="minorEastAsia" w:hAnsiTheme="minorHAnsi" w:cstheme="minorBidi"/>
          <w:noProof/>
          <w:sz w:val="22"/>
          <w:szCs w:val="22"/>
        </w:rPr>
      </w:pPr>
      <w:del w:id="1746" w:author="Laurence Golding" w:date="2020-02-21T12:31:00Z">
        <w:r w:rsidRPr="00CE77CD" w:rsidDel="00CE77CD">
          <w:rPr>
            <w:rPrChange w:id="1747" w:author="Laurence Golding" w:date="2020-02-21T12:31:00Z">
              <w:rPr>
                <w:rStyle w:val="Hyperlink"/>
                <w:noProof/>
              </w:rPr>
            </w:rPrChange>
          </w:rPr>
          <w:delText>3.5.4 Hierarchical strings</w:delText>
        </w:r>
        <w:r w:rsidDel="00CE77CD">
          <w:rPr>
            <w:noProof/>
            <w:webHidden/>
          </w:rPr>
          <w:tab/>
          <w:delText>33</w:delText>
        </w:r>
      </w:del>
    </w:p>
    <w:p w14:paraId="71E1FBB9" w14:textId="73CC0D61" w:rsidR="00D343A6" w:rsidDel="00CE77CD" w:rsidRDefault="00D343A6">
      <w:pPr>
        <w:pStyle w:val="TOC4"/>
        <w:tabs>
          <w:tab w:val="right" w:leader="dot" w:pos="9350"/>
        </w:tabs>
        <w:rPr>
          <w:del w:id="1748" w:author="Laurence Golding" w:date="2020-02-21T12:31:00Z"/>
          <w:rFonts w:asciiTheme="minorHAnsi" w:eastAsiaTheme="minorEastAsia" w:hAnsiTheme="minorHAnsi" w:cstheme="minorBidi"/>
          <w:noProof/>
          <w:sz w:val="22"/>
          <w:szCs w:val="22"/>
        </w:rPr>
      </w:pPr>
      <w:del w:id="1749" w:author="Laurence Golding" w:date="2020-02-21T12:31:00Z">
        <w:r w:rsidRPr="00CE77CD" w:rsidDel="00CE77CD">
          <w:rPr>
            <w:rPrChange w:id="1750" w:author="Laurence Golding" w:date="2020-02-21T12:31:00Z">
              <w:rPr>
                <w:rStyle w:val="Hyperlink"/>
                <w:noProof/>
              </w:rPr>
            </w:rPrChange>
          </w:rPr>
          <w:delText>3.5.4.1 General</w:delText>
        </w:r>
        <w:r w:rsidDel="00CE77CD">
          <w:rPr>
            <w:noProof/>
            <w:webHidden/>
          </w:rPr>
          <w:tab/>
          <w:delText>33</w:delText>
        </w:r>
      </w:del>
    </w:p>
    <w:p w14:paraId="0582DBF0" w14:textId="7F8F4D2D" w:rsidR="00D343A6" w:rsidDel="00CE77CD" w:rsidRDefault="00D343A6">
      <w:pPr>
        <w:pStyle w:val="TOC4"/>
        <w:tabs>
          <w:tab w:val="right" w:leader="dot" w:pos="9350"/>
        </w:tabs>
        <w:rPr>
          <w:del w:id="1751" w:author="Laurence Golding" w:date="2020-02-21T12:31:00Z"/>
          <w:rFonts w:asciiTheme="minorHAnsi" w:eastAsiaTheme="minorEastAsia" w:hAnsiTheme="minorHAnsi" w:cstheme="minorBidi"/>
          <w:noProof/>
          <w:sz w:val="22"/>
          <w:szCs w:val="22"/>
        </w:rPr>
      </w:pPr>
      <w:del w:id="1752" w:author="Laurence Golding" w:date="2020-02-21T12:31:00Z">
        <w:r w:rsidRPr="00CE77CD" w:rsidDel="00CE77CD">
          <w:rPr>
            <w:rPrChange w:id="1753" w:author="Laurence Golding" w:date="2020-02-21T12:31:00Z">
              <w:rPr>
                <w:rStyle w:val="Hyperlink"/>
                <w:noProof/>
              </w:rPr>
            </w:rPrChange>
          </w:rPr>
          <w:delText>3.5.4.2 Versioned hierarchical strings</w:delText>
        </w:r>
        <w:r w:rsidDel="00CE77CD">
          <w:rPr>
            <w:noProof/>
            <w:webHidden/>
          </w:rPr>
          <w:tab/>
          <w:delText>34</w:delText>
        </w:r>
      </w:del>
    </w:p>
    <w:p w14:paraId="083C3B77" w14:textId="7940379C" w:rsidR="00D343A6" w:rsidDel="00CE77CD" w:rsidRDefault="00D343A6">
      <w:pPr>
        <w:pStyle w:val="TOC2"/>
        <w:tabs>
          <w:tab w:val="right" w:leader="dot" w:pos="9350"/>
        </w:tabs>
        <w:rPr>
          <w:del w:id="1754" w:author="Laurence Golding" w:date="2020-02-21T12:31:00Z"/>
          <w:rFonts w:asciiTheme="minorHAnsi" w:eastAsiaTheme="minorEastAsia" w:hAnsiTheme="minorHAnsi" w:cstheme="minorBidi"/>
          <w:noProof/>
          <w:sz w:val="22"/>
          <w:szCs w:val="22"/>
        </w:rPr>
      </w:pPr>
      <w:del w:id="1755" w:author="Laurence Golding" w:date="2020-02-21T12:31:00Z">
        <w:r w:rsidRPr="00CE77CD" w:rsidDel="00CE77CD">
          <w:rPr>
            <w:rPrChange w:id="1756" w:author="Laurence Golding" w:date="2020-02-21T12:31:00Z">
              <w:rPr>
                <w:rStyle w:val="Hyperlink"/>
                <w:noProof/>
              </w:rPr>
            </w:rPrChange>
          </w:rPr>
          <w:delText>3.6 Object properties</w:delText>
        </w:r>
        <w:r w:rsidDel="00CE77CD">
          <w:rPr>
            <w:noProof/>
            <w:webHidden/>
          </w:rPr>
          <w:tab/>
          <w:delText>34</w:delText>
        </w:r>
      </w:del>
    </w:p>
    <w:p w14:paraId="09C1FD54" w14:textId="06B8A042" w:rsidR="00D343A6" w:rsidDel="00CE77CD" w:rsidRDefault="00D343A6">
      <w:pPr>
        <w:pStyle w:val="TOC2"/>
        <w:tabs>
          <w:tab w:val="right" w:leader="dot" w:pos="9350"/>
        </w:tabs>
        <w:rPr>
          <w:del w:id="1757" w:author="Laurence Golding" w:date="2020-02-21T12:31:00Z"/>
          <w:rFonts w:asciiTheme="minorHAnsi" w:eastAsiaTheme="minorEastAsia" w:hAnsiTheme="minorHAnsi" w:cstheme="minorBidi"/>
          <w:noProof/>
          <w:sz w:val="22"/>
          <w:szCs w:val="22"/>
        </w:rPr>
      </w:pPr>
      <w:del w:id="1758" w:author="Laurence Golding" w:date="2020-02-21T12:31:00Z">
        <w:r w:rsidRPr="00CE77CD" w:rsidDel="00CE77CD">
          <w:rPr>
            <w:rPrChange w:id="1759" w:author="Laurence Golding" w:date="2020-02-21T12:31:00Z">
              <w:rPr>
                <w:rStyle w:val="Hyperlink"/>
                <w:noProof/>
              </w:rPr>
            </w:rPrChange>
          </w:rPr>
          <w:delText>3.7 Array properties</w:delText>
        </w:r>
        <w:r w:rsidDel="00CE77CD">
          <w:rPr>
            <w:noProof/>
            <w:webHidden/>
          </w:rPr>
          <w:tab/>
          <w:delText>34</w:delText>
        </w:r>
      </w:del>
    </w:p>
    <w:p w14:paraId="722042B9" w14:textId="3416309D" w:rsidR="00D343A6" w:rsidDel="00CE77CD" w:rsidRDefault="00D343A6">
      <w:pPr>
        <w:pStyle w:val="TOC3"/>
        <w:tabs>
          <w:tab w:val="right" w:leader="dot" w:pos="9350"/>
        </w:tabs>
        <w:rPr>
          <w:del w:id="1760" w:author="Laurence Golding" w:date="2020-02-21T12:31:00Z"/>
          <w:rFonts w:asciiTheme="minorHAnsi" w:eastAsiaTheme="minorEastAsia" w:hAnsiTheme="minorHAnsi" w:cstheme="minorBidi"/>
          <w:noProof/>
          <w:sz w:val="22"/>
          <w:szCs w:val="22"/>
        </w:rPr>
      </w:pPr>
      <w:del w:id="1761" w:author="Laurence Golding" w:date="2020-02-21T12:31:00Z">
        <w:r w:rsidRPr="00CE77CD" w:rsidDel="00CE77CD">
          <w:rPr>
            <w:rPrChange w:id="1762" w:author="Laurence Golding" w:date="2020-02-21T12:31:00Z">
              <w:rPr>
                <w:rStyle w:val="Hyperlink"/>
                <w:noProof/>
              </w:rPr>
            </w:rPrChange>
          </w:rPr>
          <w:delText>3.7.1 General</w:delText>
        </w:r>
        <w:r w:rsidDel="00CE77CD">
          <w:rPr>
            <w:noProof/>
            <w:webHidden/>
          </w:rPr>
          <w:tab/>
          <w:delText>34</w:delText>
        </w:r>
      </w:del>
    </w:p>
    <w:p w14:paraId="5AACB0C9" w14:textId="1713702D" w:rsidR="00D343A6" w:rsidDel="00CE77CD" w:rsidRDefault="00D343A6">
      <w:pPr>
        <w:pStyle w:val="TOC3"/>
        <w:tabs>
          <w:tab w:val="right" w:leader="dot" w:pos="9350"/>
        </w:tabs>
        <w:rPr>
          <w:del w:id="1763" w:author="Laurence Golding" w:date="2020-02-21T12:31:00Z"/>
          <w:rFonts w:asciiTheme="minorHAnsi" w:eastAsiaTheme="minorEastAsia" w:hAnsiTheme="minorHAnsi" w:cstheme="minorBidi"/>
          <w:noProof/>
          <w:sz w:val="22"/>
          <w:szCs w:val="22"/>
        </w:rPr>
      </w:pPr>
      <w:del w:id="1764" w:author="Laurence Golding" w:date="2020-02-21T12:31:00Z">
        <w:r w:rsidRPr="00CE77CD" w:rsidDel="00CE77CD">
          <w:rPr>
            <w:rPrChange w:id="1765" w:author="Laurence Golding" w:date="2020-02-21T12:31:00Z">
              <w:rPr>
                <w:rStyle w:val="Hyperlink"/>
                <w:noProof/>
              </w:rPr>
            </w:rPrChange>
          </w:rPr>
          <w:delText>3.7.2 Default value</w:delText>
        </w:r>
        <w:r w:rsidDel="00CE77CD">
          <w:rPr>
            <w:noProof/>
            <w:webHidden/>
          </w:rPr>
          <w:tab/>
          <w:delText>34</w:delText>
        </w:r>
      </w:del>
    </w:p>
    <w:p w14:paraId="2E06F958" w14:textId="7F4F0990" w:rsidR="00D343A6" w:rsidDel="00CE77CD" w:rsidRDefault="00D343A6">
      <w:pPr>
        <w:pStyle w:val="TOC3"/>
        <w:tabs>
          <w:tab w:val="right" w:leader="dot" w:pos="9350"/>
        </w:tabs>
        <w:rPr>
          <w:del w:id="1766" w:author="Laurence Golding" w:date="2020-02-21T12:31:00Z"/>
          <w:rFonts w:asciiTheme="minorHAnsi" w:eastAsiaTheme="minorEastAsia" w:hAnsiTheme="minorHAnsi" w:cstheme="minorBidi"/>
          <w:noProof/>
          <w:sz w:val="22"/>
          <w:szCs w:val="22"/>
        </w:rPr>
      </w:pPr>
      <w:del w:id="1767" w:author="Laurence Golding" w:date="2020-02-21T12:31:00Z">
        <w:r w:rsidRPr="00CE77CD" w:rsidDel="00CE77CD">
          <w:rPr>
            <w:rPrChange w:id="1768" w:author="Laurence Golding" w:date="2020-02-21T12:31:00Z">
              <w:rPr>
                <w:rStyle w:val="Hyperlink"/>
                <w:noProof/>
              </w:rPr>
            </w:rPrChange>
          </w:rPr>
          <w:delText>3.7.3 Array properties with unique values</w:delText>
        </w:r>
        <w:r w:rsidDel="00CE77CD">
          <w:rPr>
            <w:noProof/>
            <w:webHidden/>
          </w:rPr>
          <w:tab/>
          <w:delText>35</w:delText>
        </w:r>
      </w:del>
    </w:p>
    <w:p w14:paraId="5C987524" w14:textId="248252AF" w:rsidR="00D343A6" w:rsidDel="00CE77CD" w:rsidRDefault="00D343A6">
      <w:pPr>
        <w:pStyle w:val="TOC3"/>
        <w:tabs>
          <w:tab w:val="right" w:leader="dot" w:pos="9350"/>
        </w:tabs>
        <w:rPr>
          <w:del w:id="1769" w:author="Laurence Golding" w:date="2020-02-21T12:31:00Z"/>
          <w:rFonts w:asciiTheme="minorHAnsi" w:eastAsiaTheme="minorEastAsia" w:hAnsiTheme="minorHAnsi" w:cstheme="minorBidi"/>
          <w:noProof/>
          <w:sz w:val="22"/>
          <w:szCs w:val="22"/>
        </w:rPr>
      </w:pPr>
      <w:del w:id="1770" w:author="Laurence Golding" w:date="2020-02-21T12:31:00Z">
        <w:r w:rsidRPr="00CE77CD" w:rsidDel="00CE77CD">
          <w:rPr>
            <w:rPrChange w:id="1771" w:author="Laurence Golding" w:date="2020-02-21T12:31:00Z">
              <w:rPr>
                <w:rStyle w:val="Hyperlink"/>
                <w:noProof/>
              </w:rPr>
            </w:rPrChange>
          </w:rPr>
          <w:delText>3.7.4 Array indices</w:delText>
        </w:r>
        <w:r w:rsidDel="00CE77CD">
          <w:rPr>
            <w:noProof/>
            <w:webHidden/>
          </w:rPr>
          <w:tab/>
          <w:delText>35</w:delText>
        </w:r>
      </w:del>
    </w:p>
    <w:p w14:paraId="5FD2CD8D" w14:textId="76B2A0AE" w:rsidR="00D343A6" w:rsidDel="00CE77CD" w:rsidRDefault="00D343A6">
      <w:pPr>
        <w:pStyle w:val="TOC2"/>
        <w:tabs>
          <w:tab w:val="right" w:leader="dot" w:pos="9350"/>
        </w:tabs>
        <w:rPr>
          <w:del w:id="1772" w:author="Laurence Golding" w:date="2020-02-21T12:31:00Z"/>
          <w:rFonts w:asciiTheme="minorHAnsi" w:eastAsiaTheme="minorEastAsia" w:hAnsiTheme="minorHAnsi" w:cstheme="minorBidi"/>
          <w:noProof/>
          <w:sz w:val="22"/>
          <w:szCs w:val="22"/>
        </w:rPr>
      </w:pPr>
      <w:del w:id="1773" w:author="Laurence Golding" w:date="2020-02-21T12:31:00Z">
        <w:r w:rsidRPr="00CE77CD" w:rsidDel="00CE77CD">
          <w:rPr>
            <w:rPrChange w:id="1774" w:author="Laurence Golding" w:date="2020-02-21T12:31:00Z">
              <w:rPr>
                <w:rStyle w:val="Hyperlink"/>
                <w:noProof/>
              </w:rPr>
            </w:rPrChange>
          </w:rPr>
          <w:delText>3.8 Property bags</w:delText>
        </w:r>
        <w:r w:rsidDel="00CE77CD">
          <w:rPr>
            <w:noProof/>
            <w:webHidden/>
          </w:rPr>
          <w:tab/>
          <w:delText>35</w:delText>
        </w:r>
      </w:del>
    </w:p>
    <w:p w14:paraId="35249482" w14:textId="6455B250" w:rsidR="00D343A6" w:rsidDel="00CE77CD" w:rsidRDefault="00D343A6">
      <w:pPr>
        <w:pStyle w:val="TOC3"/>
        <w:tabs>
          <w:tab w:val="right" w:leader="dot" w:pos="9350"/>
        </w:tabs>
        <w:rPr>
          <w:del w:id="1775" w:author="Laurence Golding" w:date="2020-02-21T12:31:00Z"/>
          <w:rFonts w:asciiTheme="minorHAnsi" w:eastAsiaTheme="minorEastAsia" w:hAnsiTheme="minorHAnsi" w:cstheme="minorBidi"/>
          <w:noProof/>
          <w:sz w:val="22"/>
          <w:szCs w:val="22"/>
        </w:rPr>
      </w:pPr>
      <w:del w:id="1776" w:author="Laurence Golding" w:date="2020-02-21T12:31:00Z">
        <w:r w:rsidRPr="00CE77CD" w:rsidDel="00CE77CD">
          <w:rPr>
            <w:rPrChange w:id="1777" w:author="Laurence Golding" w:date="2020-02-21T12:31:00Z">
              <w:rPr>
                <w:rStyle w:val="Hyperlink"/>
                <w:noProof/>
              </w:rPr>
            </w:rPrChange>
          </w:rPr>
          <w:delText>3.8.1 General</w:delText>
        </w:r>
        <w:r w:rsidDel="00CE77CD">
          <w:rPr>
            <w:noProof/>
            <w:webHidden/>
          </w:rPr>
          <w:tab/>
          <w:delText>35</w:delText>
        </w:r>
      </w:del>
    </w:p>
    <w:p w14:paraId="5762037C" w14:textId="679C9EBE" w:rsidR="00D343A6" w:rsidDel="00CE77CD" w:rsidRDefault="00D343A6">
      <w:pPr>
        <w:pStyle w:val="TOC3"/>
        <w:tabs>
          <w:tab w:val="right" w:leader="dot" w:pos="9350"/>
        </w:tabs>
        <w:rPr>
          <w:del w:id="1778" w:author="Laurence Golding" w:date="2020-02-21T12:31:00Z"/>
          <w:rFonts w:asciiTheme="minorHAnsi" w:eastAsiaTheme="minorEastAsia" w:hAnsiTheme="minorHAnsi" w:cstheme="minorBidi"/>
          <w:noProof/>
          <w:sz w:val="22"/>
          <w:szCs w:val="22"/>
        </w:rPr>
      </w:pPr>
      <w:del w:id="1779" w:author="Laurence Golding" w:date="2020-02-21T12:31:00Z">
        <w:r w:rsidRPr="00CE77CD" w:rsidDel="00CE77CD">
          <w:rPr>
            <w:rPrChange w:id="1780" w:author="Laurence Golding" w:date="2020-02-21T12:31:00Z">
              <w:rPr>
                <w:rStyle w:val="Hyperlink"/>
                <w:noProof/>
              </w:rPr>
            </w:rPrChange>
          </w:rPr>
          <w:delText>3.8.2 Tags</w:delText>
        </w:r>
        <w:r w:rsidDel="00CE77CD">
          <w:rPr>
            <w:noProof/>
            <w:webHidden/>
          </w:rPr>
          <w:tab/>
          <w:delText>35</w:delText>
        </w:r>
      </w:del>
    </w:p>
    <w:p w14:paraId="662C9817" w14:textId="38A921E7" w:rsidR="00D343A6" w:rsidDel="00CE77CD" w:rsidRDefault="00D343A6">
      <w:pPr>
        <w:pStyle w:val="TOC4"/>
        <w:tabs>
          <w:tab w:val="right" w:leader="dot" w:pos="9350"/>
        </w:tabs>
        <w:rPr>
          <w:del w:id="1781" w:author="Laurence Golding" w:date="2020-02-21T12:31:00Z"/>
          <w:rFonts w:asciiTheme="minorHAnsi" w:eastAsiaTheme="minorEastAsia" w:hAnsiTheme="minorHAnsi" w:cstheme="minorBidi"/>
          <w:noProof/>
          <w:sz w:val="22"/>
          <w:szCs w:val="22"/>
        </w:rPr>
      </w:pPr>
      <w:del w:id="1782" w:author="Laurence Golding" w:date="2020-02-21T12:31:00Z">
        <w:r w:rsidRPr="00CE77CD" w:rsidDel="00CE77CD">
          <w:rPr>
            <w:rPrChange w:id="1783" w:author="Laurence Golding" w:date="2020-02-21T12:31:00Z">
              <w:rPr>
                <w:rStyle w:val="Hyperlink"/>
                <w:noProof/>
              </w:rPr>
            </w:rPrChange>
          </w:rPr>
          <w:delText>3.8.2.1 General</w:delText>
        </w:r>
        <w:r w:rsidDel="00CE77CD">
          <w:rPr>
            <w:noProof/>
            <w:webHidden/>
          </w:rPr>
          <w:tab/>
          <w:delText>35</w:delText>
        </w:r>
      </w:del>
    </w:p>
    <w:p w14:paraId="57D3A7B6" w14:textId="51A5F0AB" w:rsidR="00D343A6" w:rsidDel="00CE77CD" w:rsidRDefault="00D343A6">
      <w:pPr>
        <w:pStyle w:val="TOC4"/>
        <w:tabs>
          <w:tab w:val="right" w:leader="dot" w:pos="9350"/>
        </w:tabs>
        <w:rPr>
          <w:del w:id="1784" w:author="Laurence Golding" w:date="2020-02-21T12:31:00Z"/>
          <w:rFonts w:asciiTheme="minorHAnsi" w:eastAsiaTheme="minorEastAsia" w:hAnsiTheme="minorHAnsi" w:cstheme="minorBidi"/>
          <w:noProof/>
          <w:sz w:val="22"/>
          <w:szCs w:val="22"/>
        </w:rPr>
      </w:pPr>
      <w:del w:id="1785" w:author="Laurence Golding" w:date="2020-02-21T12:31:00Z">
        <w:r w:rsidRPr="00CE77CD" w:rsidDel="00CE77CD">
          <w:rPr>
            <w:rPrChange w:id="1786" w:author="Laurence Golding" w:date="2020-02-21T12:31:00Z">
              <w:rPr>
                <w:rStyle w:val="Hyperlink"/>
                <w:noProof/>
              </w:rPr>
            </w:rPrChange>
          </w:rPr>
          <w:delText>3.8.2.2 Tag metadata</w:delText>
        </w:r>
        <w:r w:rsidDel="00CE77CD">
          <w:rPr>
            <w:noProof/>
            <w:webHidden/>
          </w:rPr>
          <w:tab/>
          <w:delText>36</w:delText>
        </w:r>
      </w:del>
    </w:p>
    <w:p w14:paraId="6DD5C688" w14:textId="560055D9" w:rsidR="00D343A6" w:rsidDel="00CE77CD" w:rsidRDefault="00D343A6">
      <w:pPr>
        <w:pStyle w:val="TOC2"/>
        <w:tabs>
          <w:tab w:val="right" w:leader="dot" w:pos="9350"/>
        </w:tabs>
        <w:rPr>
          <w:del w:id="1787" w:author="Laurence Golding" w:date="2020-02-21T12:31:00Z"/>
          <w:rFonts w:asciiTheme="minorHAnsi" w:eastAsiaTheme="minorEastAsia" w:hAnsiTheme="minorHAnsi" w:cstheme="minorBidi"/>
          <w:noProof/>
          <w:sz w:val="22"/>
          <w:szCs w:val="22"/>
        </w:rPr>
      </w:pPr>
      <w:del w:id="1788" w:author="Laurence Golding" w:date="2020-02-21T12:31:00Z">
        <w:r w:rsidRPr="00CE77CD" w:rsidDel="00CE77CD">
          <w:rPr>
            <w:rPrChange w:id="1789" w:author="Laurence Golding" w:date="2020-02-21T12:31:00Z">
              <w:rPr>
                <w:rStyle w:val="Hyperlink"/>
                <w:noProof/>
              </w:rPr>
            </w:rPrChange>
          </w:rPr>
          <w:delText>3.9 Date/time properties</w:delText>
        </w:r>
        <w:r w:rsidDel="00CE77CD">
          <w:rPr>
            <w:noProof/>
            <w:webHidden/>
          </w:rPr>
          <w:tab/>
          <w:delText>37</w:delText>
        </w:r>
      </w:del>
    </w:p>
    <w:p w14:paraId="3D2E524E" w14:textId="64384F36" w:rsidR="00D343A6" w:rsidDel="00CE77CD" w:rsidRDefault="00D343A6">
      <w:pPr>
        <w:pStyle w:val="TOC2"/>
        <w:tabs>
          <w:tab w:val="right" w:leader="dot" w:pos="9350"/>
        </w:tabs>
        <w:rPr>
          <w:del w:id="1790" w:author="Laurence Golding" w:date="2020-02-21T12:31:00Z"/>
          <w:rFonts w:asciiTheme="minorHAnsi" w:eastAsiaTheme="minorEastAsia" w:hAnsiTheme="minorHAnsi" w:cstheme="minorBidi"/>
          <w:noProof/>
          <w:sz w:val="22"/>
          <w:szCs w:val="22"/>
        </w:rPr>
      </w:pPr>
      <w:del w:id="1791" w:author="Laurence Golding" w:date="2020-02-21T12:31:00Z">
        <w:r w:rsidRPr="00CE77CD" w:rsidDel="00CE77CD">
          <w:rPr>
            <w:rPrChange w:id="1792" w:author="Laurence Golding" w:date="2020-02-21T12:31:00Z">
              <w:rPr>
                <w:rStyle w:val="Hyperlink"/>
                <w:noProof/>
              </w:rPr>
            </w:rPrChange>
          </w:rPr>
          <w:delText>3.10 URI-valued properties</w:delText>
        </w:r>
        <w:r w:rsidDel="00CE77CD">
          <w:rPr>
            <w:noProof/>
            <w:webHidden/>
          </w:rPr>
          <w:tab/>
          <w:delText>37</w:delText>
        </w:r>
      </w:del>
    </w:p>
    <w:p w14:paraId="351860C4" w14:textId="72CBEE10" w:rsidR="00D343A6" w:rsidDel="00CE77CD" w:rsidRDefault="00D343A6">
      <w:pPr>
        <w:pStyle w:val="TOC3"/>
        <w:tabs>
          <w:tab w:val="right" w:leader="dot" w:pos="9350"/>
        </w:tabs>
        <w:rPr>
          <w:del w:id="1793" w:author="Laurence Golding" w:date="2020-02-21T12:31:00Z"/>
          <w:rFonts w:asciiTheme="minorHAnsi" w:eastAsiaTheme="minorEastAsia" w:hAnsiTheme="minorHAnsi" w:cstheme="minorBidi"/>
          <w:noProof/>
          <w:sz w:val="22"/>
          <w:szCs w:val="22"/>
        </w:rPr>
      </w:pPr>
      <w:del w:id="1794" w:author="Laurence Golding" w:date="2020-02-21T12:31:00Z">
        <w:r w:rsidRPr="00CE77CD" w:rsidDel="00CE77CD">
          <w:rPr>
            <w:rPrChange w:id="1795" w:author="Laurence Golding" w:date="2020-02-21T12:31:00Z">
              <w:rPr>
                <w:rStyle w:val="Hyperlink"/>
                <w:noProof/>
              </w:rPr>
            </w:rPrChange>
          </w:rPr>
          <w:delText>3.10.1 General</w:delText>
        </w:r>
        <w:r w:rsidDel="00CE77CD">
          <w:rPr>
            <w:noProof/>
            <w:webHidden/>
          </w:rPr>
          <w:tab/>
          <w:delText>37</w:delText>
        </w:r>
      </w:del>
    </w:p>
    <w:p w14:paraId="0344FE4C" w14:textId="03412D07" w:rsidR="00D343A6" w:rsidDel="00CE77CD" w:rsidRDefault="00D343A6">
      <w:pPr>
        <w:pStyle w:val="TOC3"/>
        <w:tabs>
          <w:tab w:val="right" w:leader="dot" w:pos="9350"/>
        </w:tabs>
        <w:rPr>
          <w:del w:id="1796" w:author="Laurence Golding" w:date="2020-02-21T12:31:00Z"/>
          <w:rFonts w:asciiTheme="minorHAnsi" w:eastAsiaTheme="minorEastAsia" w:hAnsiTheme="minorHAnsi" w:cstheme="minorBidi"/>
          <w:noProof/>
          <w:sz w:val="22"/>
          <w:szCs w:val="22"/>
        </w:rPr>
      </w:pPr>
      <w:del w:id="1797" w:author="Laurence Golding" w:date="2020-02-21T12:31:00Z">
        <w:r w:rsidRPr="00CE77CD" w:rsidDel="00CE77CD">
          <w:rPr>
            <w:rPrChange w:id="1798" w:author="Laurence Golding" w:date="2020-02-21T12:31:00Z">
              <w:rPr>
                <w:rStyle w:val="Hyperlink"/>
                <w:noProof/>
              </w:rPr>
            </w:rPrChange>
          </w:rPr>
          <w:delText>3.10.2 Normalizing file scheme URIs</w:delText>
        </w:r>
        <w:r w:rsidDel="00CE77CD">
          <w:rPr>
            <w:noProof/>
            <w:webHidden/>
          </w:rPr>
          <w:tab/>
          <w:delText>38</w:delText>
        </w:r>
      </w:del>
    </w:p>
    <w:p w14:paraId="08DC5AD7" w14:textId="4C80BDAF" w:rsidR="00D343A6" w:rsidDel="00CE77CD" w:rsidRDefault="00D343A6">
      <w:pPr>
        <w:pStyle w:val="TOC3"/>
        <w:tabs>
          <w:tab w:val="right" w:leader="dot" w:pos="9350"/>
        </w:tabs>
        <w:rPr>
          <w:del w:id="1799" w:author="Laurence Golding" w:date="2020-02-21T12:31:00Z"/>
          <w:rFonts w:asciiTheme="minorHAnsi" w:eastAsiaTheme="minorEastAsia" w:hAnsiTheme="minorHAnsi" w:cstheme="minorBidi"/>
          <w:noProof/>
          <w:sz w:val="22"/>
          <w:szCs w:val="22"/>
        </w:rPr>
      </w:pPr>
      <w:del w:id="1800" w:author="Laurence Golding" w:date="2020-02-21T12:31:00Z">
        <w:r w:rsidRPr="00CE77CD" w:rsidDel="00CE77CD">
          <w:rPr>
            <w:rPrChange w:id="1801" w:author="Laurence Golding" w:date="2020-02-21T12:31:00Z">
              <w:rPr>
                <w:rStyle w:val="Hyperlink"/>
                <w:noProof/>
              </w:rPr>
            </w:rPrChange>
          </w:rPr>
          <w:delText>3.10.3 URIs that use the sarif scheme</w:delText>
        </w:r>
        <w:r w:rsidDel="00CE77CD">
          <w:rPr>
            <w:noProof/>
            <w:webHidden/>
          </w:rPr>
          <w:tab/>
          <w:delText>39</w:delText>
        </w:r>
      </w:del>
    </w:p>
    <w:p w14:paraId="0895AA8D" w14:textId="00E8038E" w:rsidR="00D343A6" w:rsidDel="00CE77CD" w:rsidRDefault="00D343A6">
      <w:pPr>
        <w:pStyle w:val="TOC3"/>
        <w:tabs>
          <w:tab w:val="right" w:leader="dot" w:pos="9350"/>
        </w:tabs>
        <w:rPr>
          <w:del w:id="1802" w:author="Laurence Golding" w:date="2020-02-21T12:31:00Z"/>
          <w:rFonts w:asciiTheme="minorHAnsi" w:eastAsiaTheme="minorEastAsia" w:hAnsiTheme="minorHAnsi" w:cstheme="minorBidi"/>
          <w:noProof/>
          <w:sz w:val="22"/>
          <w:szCs w:val="22"/>
        </w:rPr>
      </w:pPr>
      <w:del w:id="1803" w:author="Laurence Golding" w:date="2020-02-21T12:31:00Z">
        <w:r w:rsidRPr="00CE77CD" w:rsidDel="00CE77CD">
          <w:rPr>
            <w:rPrChange w:id="1804" w:author="Laurence Golding" w:date="2020-02-21T12:31:00Z">
              <w:rPr>
                <w:rStyle w:val="Hyperlink"/>
                <w:noProof/>
              </w:rPr>
            </w:rPrChange>
          </w:rPr>
          <w:delText>3.10.4 Internationalized Resource Identifiers (IRIs)</w:delText>
        </w:r>
        <w:r w:rsidDel="00CE77CD">
          <w:rPr>
            <w:noProof/>
            <w:webHidden/>
          </w:rPr>
          <w:tab/>
          <w:delText>39</w:delText>
        </w:r>
      </w:del>
    </w:p>
    <w:p w14:paraId="70BC8F6B" w14:textId="4287291A" w:rsidR="00D343A6" w:rsidDel="00CE77CD" w:rsidRDefault="00D343A6">
      <w:pPr>
        <w:pStyle w:val="TOC2"/>
        <w:tabs>
          <w:tab w:val="right" w:leader="dot" w:pos="9350"/>
        </w:tabs>
        <w:rPr>
          <w:del w:id="1805" w:author="Laurence Golding" w:date="2020-02-21T12:31:00Z"/>
          <w:rFonts w:asciiTheme="minorHAnsi" w:eastAsiaTheme="minorEastAsia" w:hAnsiTheme="minorHAnsi" w:cstheme="minorBidi"/>
          <w:noProof/>
          <w:sz w:val="22"/>
          <w:szCs w:val="22"/>
        </w:rPr>
      </w:pPr>
      <w:del w:id="1806" w:author="Laurence Golding" w:date="2020-02-21T12:31:00Z">
        <w:r w:rsidRPr="00CE77CD" w:rsidDel="00CE77CD">
          <w:rPr>
            <w:rPrChange w:id="1807" w:author="Laurence Golding" w:date="2020-02-21T12:31:00Z">
              <w:rPr>
                <w:rStyle w:val="Hyperlink"/>
                <w:noProof/>
              </w:rPr>
            </w:rPrChange>
          </w:rPr>
          <w:delText>3.11 message object</w:delText>
        </w:r>
        <w:r w:rsidDel="00CE77CD">
          <w:rPr>
            <w:noProof/>
            <w:webHidden/>
          </w:rPr>
          <w:tab/>
          <w:delText>40</w:delText>
        </w:r>
      </w:del>
    </w:p>
    <w:p w14:paraId="0CD6F343" w14:textId="6D3179D5" w:rsidR="00D343A6" w:rsidDel="00CE77CD" w:rsidRDefault="00D343A6">
      <w:pPr>
        <w:pStyle w:val="TOC3"/>
        <w:tabs>
          <w:tab w:val="right" w:leader="dot" w:pos="9350"/>
        </w:tabs>
        <w:rPr>
          <w:del w:id="1808" w:author="Laurence Golding" w:date="2020-02-21T12:31:00Z"/>
          <w:rFonts w:asciiTheme="minorHAnsi" w:eastAsiaTheme="minorEastAsia" w:hAnsiTheme="minorHAnsi" w:cstheme="minorBidi"/>
          <w:noProof/>
          <w:sz w:val="22"/>
          <w:szCs w:val="22"/>
        </w:rPr>
      </w:pPr>
      <w:del w:id="1809" w:author="Laurence Golding" w:date="2020-02-21T12:31:00Z">
        <w:r w:rsidRPr="00CE77CD" w:rsidDel="00CE77CD">
          <w:rPr>
            <w:rPrChange w:id="1810" w:author="Laurence Golding" w:date="2020-02-21T12:31:00Z">
              <w:rPr>
                <w:rStyle w:val="Hyperlink"/>
                <w:noProof/>
              </w:rPr>
            </w:rPrChange>
          </w:rPr>
          <w:delText>3.11.1 General</w:delText>
        </w:r>
        <w:r w:rsidDel="00CE77CD">
          <w:rPr>
            <w:noProof/>
            <w:webHidden/>
          </w:rPr>
          <w:tab/>
          <w:delText>40</w:delText>
        </w:r>
      </w:del>
    </w:p>
    <w:p w14:paraId="2D3F19CC" w14:textId="6C85593B" w:rsidR="00D343A6" w:rsidDel="00CE77CD" w:rsidRDefault="00D343A6">
      <w:pPr>
        <w:pStyle w:val="TOC3"/>
        <w:tabs>
          <w:tab w:val="right" w:leader="dot" w:pos="9350"/>
        </w:tabs>
        <w:rPr>
          <w:del w:id="1811" w:author="Laurence Golding" w:date="2020-02-21T12:31:00Z"/>
          <w:rFonts w:asciiTheme="minorHAnsi" w:eastAsiaTheme="minorEastAsia" w:hAnsiTheme="minorHAnsi" w:cstheme="minorBidi"/>
          <w:noProof/>
          <w:sz w:val="22"/>
          <w:szCs w:val="22"/>
        </w:rPr>
      </w:pPr>
      <w:del w:id="1812" w:author="Laurence Golding" w:date="2020-02-21T12:31:00Z">
        <w:r w:rsidRPr="00CE77CD" w:rsidDel="00CE77CD">
          <w:rPr>
            <w:rPrChange w:id="1813" w:author="Laurence Golding" w:date="2020-02-21T12:31:00Z">
              <w:rPr>
                <w:rStyle w:val="Hyperlink"/>
                <w:noProof/>
              </w:rPr>
            </w:rPrChange>
          </w:rPr>
          <w:delText>3.11.2 Constraints</w:delText>
        </w:r>
        <w:r w:rsidDel="00CE77CD">
          <w:rPr>
            <w:noProof/>
            <w:webHidden/>
          </w:rPr>
          <w:tab/>
          <w:delText>40</w:delText>
        </w:r>
      </w:del>
    </w:p>
    <w:p w14:paraId="68CD7362" w14:textId="3C29F8D7" w:rsidR="00D343A6" w:rsidDel="00CE77CD" w:rsidRDefault="00D343A6">
      <w:pPr>
        <w:pStyle w:val="TOC3"/>
        <w:tabs>
          <w:tab w:val="right" w:leader="dot" w:pos="9350"/>
        </w:tabs>
        <w:rPr>
          <w:del w:id="1814" w:author="Laurence Golding" w:date="2020-02-21T12:31:00Z"/>
          <w:rFonts w:asciiTheme="minorHAnsi" w:eastAsiaTheme="minorEastAsia" w:hAnsiTheme="minorHAnsi" w:cstheme="minorBidi"/>
          <w:noProof/>
          <w:sz w:val="22"/>
          <w:szCs w:val="22"/>
        </w:rPr>
      </w:pPr>
      <w:del w:id="1815" w:author="Laurence Golding" w:date="2020-02-21T12:31:00Z">
        <w:r w:rsidRPr="00CE77CD" w:rsidDel="00CE77CD">
          <w:rPr>
            <w:rPrChange w:id="1816" w:author="Laurence Golding" w:date="2020-02-21T12:31:00Z">
              <w:rPr>
                <w:rStyle w:val="Hyperlink"/>
                <w:noProof/>
              </w:rPr>
            </w:rPrChange>
          </w:rPr>
          <w:delText>3.11.3 Plain text messages</w:delText>
        </w:r>
        <w:r w:rsidDel="00CE77CD">
          <w:rPr>
            <w:noProof/>
            <w:webHidden/>
          </w:rPr>
          <w:tab/>
          <w:delText>40</w:delText>
        </w:r>
      </w:del>
    </w:p>
    <w:p w14:paraId="2CD0735C" w14:textId="08AA8081" w:rsidR="00D343A6" w:rsidDel="00CE77CD" w:rsidRDefault="00D343A6">
      <w:pPr>
        <w:pStyle w:val="TOC3"/>
        <w:tabs>
          <w:tab w:val="right" w:leader="dot" w:pos="9350"/>
        </w:tabs>
        <w:rPr>
          <w:del w:id="1817" w:author="Laurence Golding" w:date="2020-02-21T12:31:00Z"/>
          <w:rFonts w:asciiTheme="minorHAnsi" w:eastAsiaTheme="minorEastAsia" w:hAnsiTheme="minorHAnsi" w:cstheme="minorBidi"/>
          <w:noProof/>
          <w:sz w:val="22"/>
          <w:szCs w:val="22"/>
        </w:rPr>
      </w:pPr>
      <w:del w:id="1818" w:author="Laurence Golding" w:date="2020-02-21T12:31:00Z">
        <w:r w:rsidRPr="00CE77CD" w:rsidDel="00CE77CD">
          <w:rPr>
            <w:rPrChange w:id="1819" w:author="Laurence Golding" w:date="2020-02-21T12:31:00Z">
              <w:rPr>
                <w:rStyle w:val="Hyperlink"/>
                <w:noProof/>
              </w:rPr>
            </w:rPrChange>
          </w:rPr>
          <w:delText>3.11.4 Formatted messages</w:delText>
        </w:r>
        <w:r w:rsidDel="00CE77CD">
          <w:rPr>
            <w:noProof/>
            <w:webHidden/>
          </w:rPr>
          <w:tab/>
          <w:delText>40</w:delText>
        </w:r>
      </w:del>
    </w:p>
    <w:p w14:paraId="53E65475" w14:textId="367AF396" w:rsidR="00D343A6" w:rsidDel="00CE77CD" w:rsidRDefault="00D343A6">
      <w:pPr>
        <w:pStyle w:val="TOC4"/>
        <w:tabs>
          <w:tab w:val="right" w:leader="dot" w:pos="9350"/>
        </w:tabs>
        <w:rPr>
          <w:del w:id="1820" w:author="Laurence Golding" w:date="2020-02-21T12:31:00Z"/>
          <w:rFonts w:asciiTheme="minorHAnsi" w:eastAsiaTheme="minorEastAsia" w:hAnsiTheme="minorHAnsi" w:cstheme="minorBidi"/>
          <w:noProof/>
          <w:sz w:val="22"/>
          <w:szCs w:val="22"/>
        </w:rPr>
      </w:pPr>
      <w:del w:id="1821" w:author="Laurence Golding" w:date="2020-02-21T12:31:00Z">
        <w:r w:rsidRPr="00CE77CD" w:rsidDel="00CE77CD">
          <w:rPr>
            <w:rPrChange w:id="1822" w:author="Laurence Golding" w:date="2020-02-21T12:31:00Z">
              <w:rPr>
                <w:rStyle w:val="Hyperlink"/>
                <w:noProof/>
              </w:rPr>
            </w:rPrChange>
          </w:rPr>
          <w:delText>3.11.4.1 General</w:delText>
        </w:r>
        <w:r w:rsidDel="00CE77CD">
          <w:rPr>
            <w:noProof/>
            <w:webHidden/>
          </w:rPr>
          <w:tab/>
          <w:delText>40</w:delText>
        </w:r>
      </w:del>
    </w:p>
    <w:p w14:paraId="4642E3A5" w14:textId="1CFAB517" w:rsidR="00D343A6" w:rsidDel="00CE77CD" w:rsidRDefault="00D343A6">
      <w:pPr>
        <w:pStyle w:val="TOC4"/>
        <w:tabs>
          <w:tab w:val="right" w:leader="dot" w:pos="9350"/>
        </w:tabs>
        <w:rPr>
          <w:del w:id="1823" w:author="Laurence Golding" w:date="2020-02-21T12:31:00Z"/>
          <w:rFonts w:asciiTheme="minorHAnsi" w:eastAsiaTheme="minorEastAsia" w:hAnsiTheme="minorHAnsi" w:cstheme="minorBidi"/>
          <w:noProof/>
          <w:sz w:val="22"/>
          <w:szCs w:val="22"/>
        </w:rPr>
      </w:pPr>
      <w:del w:id="1824" w:author="Laurence Golding" w:date="2020-02-21T12:31:00Z">
        <w:r w:rsidRPr="00CE77CD" w:rsidDel="00CE77CD">
          <w:rPr>
            <w:rPrChange w:id="1825" w:author="Laurence Golding" w:date="2020-02-21T12:31:00Z">
              <w:rPr>
                <w:rStyle w:val="Hyperlink"/>
                <w:noProof/>
              </w:rPr>
            </w:rPrChange>
          </w:rPr>
          <w:delText>3.11.4.2 Security implications</w:delText>
        </w:r>
        <w:r w:rsidDel="00CE77CD">
          <w:rPr>
            <w:noProof/>
            <w:webHidden/>
          </w:rPr>
          <w:tab/>
          <w:delText>41</w:delText>
        </w:r>
      </w:del>
    </w:p>
    <w:p w14:paraId="0F24144D" w14:textId="6C00A64B" w:rsidR="00D343A6" w:rsidDel="00CE77CD" w:rsidRDefault="00D343A6">
      <w:pPr>
        <w:pStyle w:val="TOC3"/>
        <w:tabs>
          <w:tab w:val="right" w:leader="dot" w:pos="9350"/>
        </w:tabs>
        <w:rPr>
          <w:del w:id="1826" w:author="Laurence Golding" w:date="2020-02-21T12:31:00Z"/>
          <w:rFonts w:asciiTheme="minorHAnsi" w:eastAsiaTheme="minorEastAsia" w:hAnsiTheme="minorHAnsi" w:cstheme="minorBidi"/>
          <w:noProof/>
          <w:sz w:val="22"/>
          <w:szCs w:val="22"/>
        </w:rPr>
      </w:pPr>
      <w:del w:id="1827" w:author="Laurence Golding" w:date="2020-02-21T12:31:00Z">
        <w:r w:rsidRPr="00CE77CD" w:rsidDel="00CE77CD">
          <w:rPr>
            <w:rPrChange w:id="1828" w:author="Laurence Golding" w:date="2020-02-21T12:31:00Z">
              <w:rPr>
                <w:rStyle w:val="Hyperlink"/>
                <w:noProof/>
              </w:rPr>
            </w:rPrChange>
          </w:rPr>
          <w:delText>3.11.5 Messages with placeholders</w:delText>
        </w:r>
        <w:r w:rsidDel="00CE77CD">
          <w:rPr>
            <w:noProof/>
            <w:webHidden/>
          </w:rPr>
          <w:tab/>
          <w:delText>41</w:delText>
        </w:r>
      </w:del>
    </w:p>
    <w:p w14:paraId="762B7BE7" w14:textId="5D487A28" w:rsidR="00D343A6" w:rsidDel="00CE77CD" w:rsidRDefault="00D343A6">
      <w:pPr>
        <w:pStyle w:val="TOC3"/>
        <w:tabs>
          <w:tab w:val="right" w:leader="dot" w:pos="9350"/>
        </w:tabs>
        <w:rPr>
          <w:del w:id="1829" w:author="Laurence Golding" w:date="2020-02-21T12:31:00Z"/>
          <w:rFonts w:asciiTheme="minorHAnsi" w:eastAsiaTheme="minorEastAsia" w:hAnsiTheme="minorHAnsi" w:cstheme="minorBidi"/>
          <w:noProof/>
          <w:sz w:val="22"/>
          <w:szCs w:val="22"/>
        </w:rPr>
      </w:pPr>
      <w:del w:id="1830" w:author="Laurence Golding" w:date="2020-02-21T12:31:00Z">
        <w:r w:rsidRPr="00CE77CD" w:rsidDel="00CE77CD">
          <w:rPr>
            <w:rPrChange w:id="1831" w:author="Laurence Golding" w:date="2020-02-21T12:31:00Z">
              <w:rPr>
                <w:rStyle w:val="Hyperlink"/>
                <w:noProof/>
              </w:rPr>
            </w:rPrChange>
          </w:rPr>
          <w:delText>3.11.6 Messages with embedded links</w:delText>
        </w:r>
        <w:r w:rsidDel="00CE77CD">
          <w:rPr>
            <w:noProof/>
            <w:webHidden/>
          </w:rPr>
          <w:tab/>
          <w:delText>42</w:delText>
        </w:r>
      </w:del>
    </w:p>
    <w:p w14:paraId="7D3D3404" w14:textId="727DE4B9" w:rsidR="00D343A6" w:rsidDel="00CE77CD" w:rsidRDefault="00D343A6">
      <w:pPr>
        <w:pStyle w:val="TOC3"/>
        <w:tabs>
          <w:tab w:val="right" w:leader="dot" w:pos="9350"/>
        </w:tabs>
        <w:rPr>
          <w:del w:id="1832" w:author="Laurence Golding" w:date="2020-02-21T12:31:00Z"/>
          <w:rFonts w:asciiTheme="minorHAnsi" w:eastAsiaTheme="minorEastAsia" w:hAnsiTheme="minorHAnsi" w:cstheme="minorBidi"/>
          <w:noProof/>
          <w:sz w:val="22"/>
          <w:szCs w:val="22"/>
        </w:rPr>
      </w:pPr>
      <w:del w:id="1833" w:author="Laurence Golding" w:date="2020-02-21T12:31:00Z">
        <w:r w:rsidRPr="00CE77CD" w:rsidDel="00CE77CD">
          <w:rPr>
            <w:rPrChange w:id="1834" w:author="Laurence Golding" w:date="2020-02-21T12:31:00Z">
              <w:rPr>
                <w:rStyle w:val="Hyperlink"/>
                <w:noProof/>
              </w:rPr>
            </w:rPrChange>
          </w:rPr>
          <w:delText>3.11.7 Message string lookup</w:delText>
        </w:r>
        <w:r w:rsidDel="00CE77CD">
          <w:rPr>
            <w:noProof/>
            <w:webHidden/>
          </w:rPr>
          <w:tab/>
          <w:delText>44</w:delText>
        </w:r>
      </w:del>
    </w:p>
    <w:p w14:paraId="30017B42" w14:textId="0266D529" w:rsidR="00D343A6" w:rsidDel="00CE77CD" w:rsidRDefault="00D343A6">
      <w:pPr>
        <w:pStyle w:val="TOC3"/>
        <w:tabs>
          <w:tab w:val="right" w:leader="dot" w:pos="9350"/>
        </w:tabs>
        <w:rPr>
          <w:del w:id="1835" w:author="Laurence Golding" w:date="2020-02-21T12:31:00Z"/>
          <w:rFonts w:asciiTheme="minorHAnsi" w:eastAsiaTheme="minorEastAsia" w:hAnsiTheme="minorHAnsi" w:cstheme="minorBidi"/>
          <w:noProof/>
          <w:sz w:val="22"/>
          <w:szCs w:val="22"/>
        </w:rPr>
      </w:pPr>
      <w:del w:id="1836" w:author="Laurence Golding" w:date="2020-02-21T12:31:00Z">
        <w:r w:rsidRPr="00CE77CD" w:rsidDel="00CE77CD">
          <w:rPr>
            <w:rPrChange w:id="1837" w:author="Laurence Golding" w:date="2020-02-21T12:31:00Z">
              <w:rPr>
                <w:rStyle w:val="Hyperlink"/>
                <w:noProof/>
              </w:rPr>
            </w:rPrChange>
          </w:rPr>
          <w:delText>3.11.8 text property</w:delText>
        </w:r>
        <w:r w:rsidDel="00CE77CD">
          <w:rPr>
            <w:noProof/>
            <w:webHidden/>
          </w:rPr>
          <w:tab/>
          <w:delText>45</w:delText>
        </w:r>
      </w:del>
    </w:p>
    <w:p w14:paraId="43E26BEB" w14:textId="609C3F72" w:rsidR="00D343A6" w:rsidDel="00CE77CD" w:rsidRDefault="00D343A6">
      <w:pPr>
        <w:pStyle w:val="TOC3"/>
        <w:tabs>
          <w:tab w:val="right" w:leader="dot" w:pos="9350"/>
        </w:tabs>
        <w:rPr>
          <w:del w:id="1838" w:author="Laurence Golding" w:date="2020-02-21T12:31:00Z"/>
          <w:rFonts w:asciiTheme="minorHAnsi" w:eastAsiaTheme="minorEastAsia" w:hAnsiTheme="minorHAnsi" w:cstheme="minorBidi"/>
          <w:noProof/>
          <w:sz w:val="22"/>
          <w:szCs w:val="22"/>
        </w:rPr>
      </w:pPr>
      <w:del w:id="1839" w:author="Laurence Golding" w:date="2020-02-21T12:31:00Z">
        <w:r w:rsidRPr="00CE77CD" w:rsidDel="00CE77CD">
          <w:rPr>
            <w:rPrChange w:id="1840" w:author="Laurence Golding" w:date="2020-02-21T12:31:00Z">
              <w:rPr>
                <w:rStyle w:val="Hyperlink"/>
                <w:noProof/>
              </w:rPr>
            </w:rPrChange>
          </w:rPr>
          <w:delText>3.11.9 markdown property</w:delText>
        </w:r>
        <w:r w:rsidDel="00CE77CD">
          <w:rPr>
            <w:noProof/>
            <w:webHidden/>
          </w:rPr>
          <w:tab/>
          <w:delText>45</w:delText>
        </w:r>
      </w:del>
    </w:p>
    <w:p w14:paraId="6052E126" w14:textId="2E9BE9D0" w:rsidR="00D343A6" w:rsidDel="00CE77CD" w:rsidRDefault="00D343A6">
      <w:pPr>
        <w:pStyle w:val="TOC3"/>
        <w:tabs>
          <w:tab w:val="right" w:leader="dot" w:pos="9350"/>
        </w:tabs>
        <w:rPr>
          <w:del w:id="1841" w:author="Laurence Golding" w:date="2020-02-21T12:31:00Z"/>
          <w:rFonts w:asciiTheme="minorHAnsi" w:eastAsiaTheme="minorEastAsia" w:hAnsiTheme="minorHAnsi" w:cstheme="minorBidi"/>
          <w:noProof/>
          <w:sz w:val="22"/>
          <w:szCs w:val="22"/>
        </w:rPr>
      </w:pPr>
      <w:del w:id="1842" w:author="Laurence Golding" w:date="2020-02-21T12:31:00Z">
        <w:r w:rsidRPr="00CE77CD" w:rsidDel="00CE77CD">
          <w:rPr>
            <w:rPrChange w:id="1843" w:author="Laurence Golding" w:date="2020-02-21T12:31:00Z">
              <w:rPr>
                <w:rStyle w:val="Hyperlink"/>
                <w:noProof/>
              </w:rPr>
            </w:rPrChange>
          </w:rPr>
          <w:delText>3.11.10 id property</w:delText>
        </w:r>
        <w:r w:rsidDel="00CE77CD">
          <w:rPr>
            <w:noProof/>
            <w:webHidden/>
          </w:rPr>
          <w:tab/>
          <w:delText>45</w:delText>
        </w:r>
      </w:del>
    </w:p>
    <w:p w14:paraId="66945348" w14:textId="53F144F6" w:rsidR="00D343A6" w:rsidDel="00CE77CD" w:rsidRDefault="00D343A6">
      <w:pPr>
        <w:pStyle w:val="TOC3"/>
        <w:tabs>
          <w:tab w:val="right" w:leader="dot" w:pos="9350"/>
        </w:tabs>
        <w:rPr>
          <w:del w:id="1844" w:author="Laurence Golding" w:date="2020-02-21T12:31:00Z"/>
          <w:rFonts w:asciiTheme="minorHAnsi" w:eastAsiaTheme="minorEastAsia" w:hAnsiTheme="minorHAnsi" w:cstheme="minorBidi"/>
          <w:noProof/>
          <w:sz w:val="22"/>
          <w:szCs w:val="22"/>
        </w:rPr>
      </w:pPr>
      <w:del w:id="1845" w:author="Laurence Golding" w:date="2020-02-21T12:31:00Z">
        <w:r w:rsidRPr="00CE77CD" w:rsidDel="00CE77CD">
          <w:rPr>
            <w:rPrChange w:id="1846" w:author="Laurence Golding" w:date="2020-02-21T12:31:00Z">
              <w:rPr>
                <w:rStyle w:val="Hyperlink"/>
                <w:noProof/>
              </w:rPr>
            </w:rPrChange>
          </w:rPr>
          <w:delText>3.11.11 arguments property</w:delText>
        </w:r>
        <w:r w:rsidDel="00CE77CD">
          <w:rPr>
            <w:noProof/>
            <w:webHidden/>
          </w:rPr>
          <w:tab/>
          <w:delText>45</w:delText>
        </w:r>
      </w:del>
    </w:p>
    <w:p w14:paraId="634BE13F" w14:textId="567FCFEE" w:rsidR="00D343A6" w:rsidDel="00CE77CD" w:rsidRDefault="00D343A6">
      <w:pPr>
        <w:pStyle w:val="TOC2"/>
        <w:tabs>
          <w:tab w:val="right" w:leader="dot" w:pos="9350"/>
        </w:tabs>
        <w:rPr>
          <w:del w:id="1847" w:author="Laurence Golding" w:date="2020-02-21T12:31:00Z"/>
          <w:rFonts w:asciiTheme="minorHAnsi" w:eastAsiaTheme="minorEastAsia" w:hAnsiTheme="minorHAnsi" w:cstheme="minorBidi"/>
          <w:noProof/>
          <w:sz w:val="22"/>
          <w:szCs w:val="22"/>
        </w:rPr>
      </w:pPr>
      <w:del w:id="1848" w:author="Laurence Golding" w:date="2020-02-21T12:31:00Z">
        <w:r w:rsidRPr="00CE77CD" w:rsidDel="00CE77CD">
          <w:rPr>
            <w:rPrChange w:id="1849" w:author="Laurence Golding" w:date="2020-02-21T12:31:00Z">
              <w:rPr>
                <w:rStyle w:val="Hyperlink"/>
                <w:noProof/>
              </w:rPr>
            </w:rPrChange>
          </w:rPr>
          <w:delText>3.12 multiformatMessageString object</w:delText>
        </w:r>
        <w:r w:rsidDel="00CE77CD">
          <w:rPr>
            <w:noProof/>
            <w:webHidden/>
          </w:rPr>
          <w:tab/>
          <w:delText>45</w:delText>
        </w:r>
      </w:del>
    </w:p>
    <w:p w14:paraId="710D23E5" w14:textId="500A1BFF" w:rsidR="00D343A6" w:rsidDel="00CE77CD" w:rsidRDefault="00D343A6">
      <w:pPr>
        <w:pStyle w:val="TOC3"/>
        <w:tabs>
          <w:tab w:val="right" w:leader="dot" w:pos="9350"/>
        </w:tabs>
        <w:rPr>
          <w:del w:id="1850" w:author="Laurence Golding" w:date="2020-02-21T12:31:00Z"/>
          <w:rFonts w:asciiTheme="minorHAnsi" w:eastAsiaTheme="minorEastAsia" w:hAnsiTheme="minorHAnsi" w:cstheme="minorBidi"/>
          <w:noProof/>
          <w:sz w:val="22"/>
          <w:szCs w:val="22"/>
        </w:rPr>
      </w:pPr>
      <w:del w:id="1851" w:author="Laurence Golding" w:date="2020-02-21T12:31:00Z">
        <w:r w:rsidRPr="00CE77CD" w:rsidDel="00CE77CD">
          <w:rPr>
            <w:rPrChange w:id="1852" w:author="Laurence Golding" w:date="2020-02-21T12:31:00Z">
              <w:rPr>
                <w:rStyle w:val="Hyperlink"/>
                <w:noProof/>
              </w:rPr>
            </w:rPrChange>
          </w:rPr>
          <w:delText>3.12.1 General</w:delText>
        </w:r>
        <w:r w:rsidDel="00CE77CD">
          <w:rPr>
            <w:noProof/>
            <w:webHidden/>
          </w:rPr>
          <w:tab/>
          <w:delText>45</w:delText>
        </w:r>
      </w:del>
    </w:p>
    <w:p w14:paraId="20270B9E" w14:textId="208C4BDC" w:rsidR="00D343A6" w:rsidDel="00CE77CD" w:rsidRDefault="00D343A6">
      <w:pPr>
        <w:pStyle w:val="TOC3"/>
        <w:tabs>
          <w:tab w:val="right" w:leader="dot" w:pos="9350"/>
        </w:tabs>
        <w:rPr>
          <w:del w:id="1853" w:author="Laurence Golding" w:date="2020-02-21T12:31:00Z"/>
          <w:rFonts w:asciiTheme="minorHAnsi" w:eastAsiaTheme="minorEastAsia" w:hAnsiTheme="minorHAnsi" w:cstheme="minorBidi"/>
          <w:noProof/>
          <w:sz w:val="22"/>
          <w:szCs w:val="22"/>
        </w:rPr>
      </w:pPr>
      <w:del w:id="1854" w:author="Laurence Golding" w:date="2020-02-21T12:31:00Z">
        <w:r w:rsidRPr="00CE77CD" w:rsidDel="00CE77CD">
          <w:rPr>
            <w:rPrChange w:id="1855" w:author="Laurence Golding" w:date="2020-02-21T12:31:00Z">
              <w:rPr>
                <w:rStyle w:val="Hyperlink"/>
                <w:noProof/>
              </w:rPr>
            </w:rPrChange>
          </w:rPr>
          <w:delText>3.12.2 Localizable multiformatMessageStrings</w:delText>
        </w:r>
        <w:r w:rsidDel="00CE77CD">
          <w:rPr>
            <w:noProof/>
            <w:webHidden/>
          </w:rPr>
          <w:tab/>
          <w:delText>46</w:delText>
        </w:r>
      </w:del>
    </w:p>
    <w:p w14:paraId="14F576F4" w14:textId="78EBC9C9" w:rsidR="00D343A6" w:rsidDel="00CE77CD" w:rsidRDefault="00D343A6">
      <w:pPr>
        <w:pStyle w:val="TOC3"/>
        <w:tabs>
          <w:tab w:val="right" w:leader="dot" w:pos="9350"/>
        </w:tabs>
        <w:rPr>
          <w:del w:id="1856" w:author="Laurence Golding" w:date="2020-02-21T12:31:00Z"/>
          <w:rFonts w:asciiTheme="minorHAnsi" w:eastAsiaTheme="minorEastAsia" w:hAnsiTheme="minorHAnsi" w:cstheme="minorBidi"/>
          <w:noProof/>
          <w:sz w:val="22"/>
          <w:szCs w:val="22"/>
        </w:rPr>
      </w:pPr>
      <w:del w:id="1857" w:author="Laurence Golding" w:date="2020-02-21T12:31:00Z">
        <w:r w:rsidRPr="00CE77CD" w:rsidDel="00CE77CD">
          <w:rPr>
            <w:rPrChange w:id="1858" w:author="Laurence Golding" w:date="2020-02-21T12:31:00Z">
              <w:rPr>
                <w:rStyle w:val="Hyperlink"/>
                <w:noProof/>
              </w:rPr>
            </w:rPrChange>
          </w:rPr>
          <w:delText>3.12.3 text property</w:delText>
        </w:r>
        <w:r w:rsidDel="00CE77CD">
          <w:rPr>
            <w:noProof/>
            <w:webHidden/>
          </w:rPr>
          <w:tab/>
          <w:delText>46</w:delText>
        </w:r>
      </w:del>
    </w:p>
    <w:p w14:paraId="27E13E37" w14:textId="33C3AE80" w:rsidR="00D343A6" w:rsidDel="00CE77CD" w:rsidRDefault="00D343A6">
      <w:pPr>
        <w:pStyle w:val="TOC3"/>
        <w:tabs>
          <w:tab w:val="right" w:leader="dot" w:pos="9350"/>
        </w:tabs>
        <w:rPr>
          <w:del w:id="1859" w:author="Laurence Golding" w:date="2020-02-21T12:31:00Z"/>
          <w:rFonts w:asciiTheme="minorHAnsi" w:eastAsiaTheme="minorEastAsia" w:hAnsiTheme="minorHAnsi" w:cstheme="minorBidi"/>
          <w:noProof/>
          <w:sz w:val="22"/>
          <w:szCs w:val="22"/>
        </w:rPr>
      </w:pPr>
      <w:del w:id="1860" w:author="Laurence Golding" w:date="2020-02-21T12:31:00Z">
        <w:r w:rsidRPr="00CE77CD" w:rsidDel="00CE77CD">
          <w:rPr>
            <w:rPrChange w:id="1861" w:author="Laurence Golding" w:date="2020-02-21T12:31:00Z">
              <w:rPr>
                <w:rStyle w:val="Hyperlink"/>
                <w:noProof/>
              </w:rPr>
            </w:rPrChange>
          </w:rPr>
          <w:delText>3.12.4 markdown property</w:delText>
        </w:r>
        <w:r w:rsidDel="00CE77CD">
          <w:rPr>
            <w:noProof/>
            <w:webHidden/>
          </w:rPr>
          <w:tab/>
          <w:delText>46</w:delText>
        </w:r>
      </w:del>
    </w:p>
    <w:p w14:paraId="071C9A14" w14:textId="4892D611" w:rsidR="00D343A6" w:rsidDel="00CE77CD" w:rsidRDefault="00D343A6">
      <w:pPr>
        <w:pStyle w:val="TOC2"/>
        <w:tabs>
          <w:tab w:val="right" w:leader="dot" w:pos="9350"/>
        </w:tabs>
        <w:rPr>
          <w:del w:id="1862" w:author="Laurence Golding" w:date="2020-02-21T12:31:00Z"/>
          <w:rFonts w:asciiTheme="minorHAnsi" w:eastAsiaTheme="minorEastAsia" w:hAnsiTheme="minorHAnsi" w:cstheme="minorBidi"/>
          <w:noProof/>
          <w:sz w:val="22"/>
          <w:szCs w:val="22"/>
        </w:rPr>
      </w:pPr>
      <w:del w:id="1863" w:author="Laurence Golding" w:date="2020-02-21T12:31:00Z">
        <w:r w:rsidRPr="00CE77CD" w:rsidDel="00CE77CD">
          <w:rPr>
            <w:rPrChange w:id="1864" w:author="Laurence Golding" w:date="2020-02-21T12:31:00Z">
              <w:rPr>
                <w:rStyle w:val="Hyperlink"/>
                <w:noProof/>
              </w:rPr>
            </w:rPrChange>
          </w:rPr>
          <w:delText>3.13 sarifLog object</w:delText>
        </w:r>
        <w:r w:rsidDel="00CE77CD">
          <w:rPr>
            <w:noProof/>
            <w:webHidden/>
          </w:rPr>
          <w:tab/>
          <w:delText>46</w:delText>
        </w:r>
      </w:del>
    </w:p>
    <w:p w14:paraId="6F4F996D" w14:textId="5990D446" w:rsidR="00D343A6" w:rsidDel="00CE77CD" w:rsidRDefault="00D343A6">
      <w:pPr>
        <w:pStyle w:val="TOC3"/>
        <w:tabs>
          <w:tab w:val="right" w:leader="dot" w:pos="9350"/>
        </w:tabs>
        <w:rPr>
          <w:del w:id="1865" w:author="Laurence Golding" w:date="2020-02-21T12:31:00Z"/>
          <w:rFonts w:asciiTheme="minorHAnsi" w:eastAsiaTheme="minorEastAsia" w:hAnsiTheme="minorHAnsi" w:cstheme="minorBidi"/>
          <w:noProof/>
          <w:sz w:val="22"/>
          <w:szCs w:val="22"/>
        </w:rPr>
      </w:pPr>
      <w:del w:id="1866" w:author="Laurence Golding" w:date="2020-02-21T12:31:00Z">
        <w:r w:rsidRPr="00CE77CD" w:rsidDel="00CE77CD">
          <w:rPr>
            <w:rPrChange w:id="1867" w:author="Laurence Golding" w:date="2020-02-21T12:31:00Z">
              <w:rPr>
                <w:rStyle w:val="Hyperlink"/>
                <w:noProof/>
              </w:rPr>
            </w:rPrChange>
          </w:rPr>
          <w:delText>3.13.1 General</w:delText>
        </w:r>
        <w:r w:rsidDel="00CE77CD">
          <w:rPr>
            <w:noProof/>
            <w:webHidden/>
          </w:rPr>
          <w:tab/>
          <w:delText>46</w:delText>
        </w:r>
      </w:del>
    </w:p>
    <w:p w14:paraId="5BBDD239" w14:textId="5CE116DF" w:rsidR="00D343A6" w:rsidDel="00CE77CD" w:rsidRDefault="00D343A6">
      <w:pPr>
        <w:pStyle w:val="TOC3"/>
        <w:tabs>
          <w:tab w:val="right" w:leader="dot" w:pos="9350"/>
        </w:tabs>
        <w:rPr>
          <w:del w:id="1868" w:author="Laurence Golding" w:date="2020-02-21T12:31:00Z"/>
          <w:rFonts w:asciiTheme="minorHAnsi" w:eastAsiaTheme="minorEastAsia" w:hAnsiTheme="minorHAnsi" w:cstheme="minorBidi"/>
          <w:noProof/>
          <w:sz w:val="22"/>
          <w:szCs w:val="22"/>
        </w:rPr>
      </w:pPr>
      <w:del w:id="1869" w:author="Laurence Golding" w:date="2020-02-21T12:31:00Z">
        <w:r w:rsidRPr="00CE77CD" w:rsidDel="00CE77CD">
          <w:rPr>
            <w:rPrChange w:id="1870" w:author="Laurence Golding" w:date="2020-02-21T12:31:00Z">
              <w:rPr>
                <w:rStyle w:val="Hyperlink"/>
                <w:noProof/>
              </w:rPr>
            </w:rPrChange>
          </w:rPr>
          <w:delText>3.13.2 version property</w:delText>
        </w:r>
        <w:r w:rsidDel="00CE77CD">
          <w:rPr>
            <w:noProof/>
            <w:webHidden/>
          </w:rPr>
          <w:tab/>
          <w:delText>46</w:delText>
        </w:r>
      </w:del>
    </w:p>
    <w:p w14:paraId="1C36B6A4" w14:textId="1BE3CFF5" w:rsidR="00D343A6" w:rsidDel="00CE77CD" w:rsidRDefault="00D343A6">
      <w:pPr>
        <w:pStyle w:val="TOC3"/>
        <w:tabs>
          <w:tab w:val="right" w:leader="dot" w:pos="9350"/>
        </w:tabs>
        <w:rPr>
          <w:del w:id="1871" w:author="Laurence Golding" w:date="2020-02-21T12:31:00Z"/>
          <w:rFonts w:asciiTheme="minorHAnsi" w:eastAsiaTheme="minorEastAsia" w:hAnsiTheme="minorHAnsi" w:cstheme="minorBidi"/>
          <w:noProof/>
          <w:sz w:val="22"/>
          <w:szCs w:val="22"/>
        </w:rPr>
      </w:pPr>
      <w:del w:id="1872" w:author="Laurence Golding" w:date="2020-02-21T12:31:00Z">
        <w:r w:rsidRPr="00CE77CD" w:rsidDel="00CE77CD">
          <w:rPr>
            <w:rPrChange w:id="1873" w:author="Laurence Golding" w:date="2020-02-21T12:31:00Z">
              <w:rPr>
                <w:rStyle w:val="Hyperlink"/>
                <w:noProof/>
              </w:rPr>
            </w:rPrChange>
          </w:rPr>
          <w:delText>3.13.3 $schema property</w:delText>
        </w:r>
        <w:r w:rsidDel="00CE77CD">
          <w:rPr>
            <w:noProof/>
            <w:webHidden/>
          </w:rPr>
          <w:tab/>
          <w:delText>47</w:delText>
        </w:r>
      </w:del>
    </w:p>
    <w:p w14:paraId="7A097490" w14:textId="3E1D8BBB" w:rsidR="00D343A6" w:rsidDel="00CE77CD" w:rsidRDefault="00D343A6">
      <w:pPr>
        <w:pStyle w:val="TOC3"/>
        <w:tabs>
          <w:tab w:val="right" w:leader="dot" w:pos="9350"/>
        </w:tabs>
        <w:rPr>
          <w:del w:id="1874" w:author="Laurence Golding" w:date="2020-02-21T12:31:00Z"/>
          <w:rFonts w:asciiTheme="minorHAnsi" w:eastAsiaTheme="minorEastAsia" w:hAnsiTheme="minorHAnsi" w:cstheme="minorBidi"/>
          <w:noProof/>
          <w:sz w:val="22"/>
          <w:szCs w:val="22"/>
        </w:rPr>
      </w:pPr>
      <w:del w:id="1875" w:author="Laurence Golding" w:date="2020-02-21T12:31:00Z">
        <w:r w:rsidRPr="00CE77CD" w:rsidDel="00CE77CD">
          <w:rPr>
            <w:rPrChange w:id="1876" w:author="Laurence Golding" w:date="2020-02-21T12:31:00Z">
              <w:rPr>
                <w:rStyle w:val="Hyperlink"/>
                <w:noProof/>
              </w:rPr>
            </w:rPrChange>
          </w:rPr>
          <w:delText>3.13.4 runs property</w:delText>
        </w:r>
        <w:r w:rsidDel="00CE77CD">
          <w:rPr>
            <w:noProof/>
            <w:webHidden/>
          </w:rPr>
          <w:tab/>
          <w:delText>47</w:delText>
        </w:r>
      </w:del>
    </w:p>
    <w:p w14:paraId="57C9A0FC" w14:textId="1EEC3688" w:rsidR="00D343A6" w:rsidDel="00CE77CD" w:rsidRDefault="00D343A6">
      <w:pPr>
        <w:pStyle w:val="TOC3"/>
        <w:tabs>
          <w:tab w:val="right" w:leader="dot" w:pos="9350"/>
        </w:tabs>
        <w:rPr>
          <w:del w:id="1877" w:author="Laurence Golding" w:date="2020-02-21T12:31:00Z"/>
          <w:rFonts w:asciiTheme="minorHAnsi" w:eastAsiaTheme="minorEastAsia" w:hAnsiTheme="minorHAnsi" w:cstheme="minorBidi"/>
          <w:noProof/>
          <w:sz w:val="22"/>
          <w:szCs w:val="22"/>
        </w:rPr>
      </w:pPr>
      <w:del w:id="1878" w:author="Laurence Golding" w:date="2020-02-21T12:31:00Z">
        <w:r w:rsidRPr="00CE77CD" w:rsidDel="00CE77CD">
          <w:rPr>
            <w:rPrChange w:id="1879" w:author="Laurence Golding" w:date="2020-02-21T12:31:00Z">
              <w:rPr>
                <w:rStyle w:val="Hyperlink"/>
                <w:noProof/>
              </w:rPr>
            </w:rPrChange>
          </w:rPr>
          <w:delText>3.13.5 inlineExternalProperties property</w:delText>
        </w:r>
        <w:r w:rsidDel="00CE77CD">
          <w:rPr>
            <w:noProof/>
            <w:webHidden/>
          </w:rPr>
          <w:tab/>
          <w:delText>47</w:delText>
        </w:r>
      </w:del>
    </w:p>
    <w:p w14:paraId="6D31DA4E" w14:textId="6AE951E2" w:rsidR="00D343A6" w:rsidDel="00CE77CD" w:rsidRDefault="00D343A6">
      <w:pPr>
        <w:pStyle w:val="TOC2"/>
        <w:tabs>
          <w:tab w:val="right" w:leader="dot" w:pos="9350"/>
        </w:tabs>
        <w:rPr>
          <w:del w:id="1880" w:author="Laurence Golding" w:date="2020-02-21T12:31:00Z"/>
          <w:rFonts w:asciiTheme="minorHAnsi" w:eastAsiaTheme="minorEastAsia" w:hAnsiTheme="minorHAnsi" w:cstheme="minorBidi"/>
          <w:noProof/>
          <w:sz w:val="22"/>
          <w:szCs w:val="22"/>
        </w:rPr>
      </w:pPr>
      <w:del w:id="1881" w:author="Laurence Golding" w:date="2020-02-21T12:31:00Z">
        <w:r w:rsidRPr="00CE77CD" w:rsidDel="00CE77CD">
          <w:rPr>
            <w:rPrChange w:id="1882" w:author="Laurence Golding" w:date="2020-02-21T12:31:00Z">
              <w:rPr>
                <w:rStyle w:val="Hyperlink"/>
                <w:noProof/>
              </w:rPr>
            </w:rPrChange>
          </w:rPr>
          <w:delText>3.14 run object</w:delText>
        </w:r>
        <w:r w:rsidDel="00CE77CD">
          <w:rPr>
            <w:noProof/>
            <w:webHidden/>
          </w:rPr>
          <w:tab/>
          <w:delText>48</w:delText>
        </w:r>
      </w:del>
    </w:p>
    <w:p w14:paraId="2C90DEB8" w14:textId="5C0AC4AF" w:rsidR="00D343A6" w:rsidDel="00CE77CD" w:rsidRDefault="00D343A6">
      <w:pPr>
        <w:pStyle w:val="TOC3"/>
        <w:tabs>
          <w:tab w:val="right" w:leader="dot" w:pos="9350"/>
        </w:tabs>
        <w:rPr>
          <w:del w:id="1883" w:author="Laurence Golding" w:date="2020-02-21T12:31:00Z"/>
          <w:rFonts w:asciiTheme="minorHAnsi" w:eastAsiaTheme="minorEastAsia" w:hAnsiTheme="minorHAnsi" w:cstheme="minorBidi"/>
          <w:noProof/>
          <w:sz w:val="22"/>
          <w:szCs w:val="22"/>
        </w:rPr>
      </w:pPr>
      <w:del w:id="1884" w:author="Laurence Golding" w:date="2020-02-21T12:31:00Z">
        <w:r w:rsidRPr="00CE77CD" w:rsidDel="00CE77CD">
          <w:rPr>
            <w:rPrChange w:id="1885" w:author="Laurence Golding" w:date="2020-02-21T12:31:00Z">
              <w:rPr>
                <w:rStyle w:val="Hyperlink"/>
                <w:noProof/>
              </w:rPr>
            </w:rPrChange>
          </w:rPr>
          <w:delText>3.14.1 General</w:delText>
        </w:r>
        <w:r w:rsidDel="00CE77CD">
          <w:rPr>
            <w:noProof/>
            <w:webHidden/>
          </w:rPr>
          <w:tab/>
          <w:delText>48</w:delText>
        </w:r>
      </w:del>
    </w:p>
    <w:p w14:paraId="4CBD0066" w14:textId="0E958C5E" w:rsidR="00D343A6" w:rsidDel="00CE77CD" w:rsidRDefault="00D343A6">
      <w:pPr>
        <w:pStyle w:val="TOC3"/>
        <w:tabs>
          <w:tab w:val="right" w:leader="dot" w:pos="9350"/>
        </w:tabs>
        <w:rPr>
          <w:del w:id="1886" w:author="Laurence Golding" w:date="2020-02-21T12:31:00Z"/>
          <w:rFonts w:asciiTheme="minorHAnsi" w:eastAsiaTheme="minorEastAsia" w:hAnsiTheme="minorHAnsi" w:cstheme="minorBidi"/>
          <w:noProof/>
          <w:sz w:val="22"/>
          <w:szCs w:val="22"/>
        </w:rPr>
      </w:pPr>
      <w:del w:id="1887" w:author="Laurence Golding" w:date="2020-02-21T12:31:00Z">
        <w:r w:rsidRPr="00CE77CD" w:rsidDel="00CE77CD">
          <w:rPr>
            <w:rPrChange w:id="1888" w:author="Laurence Golding" w:date="2020-02-21T12:31:00Z">
              <w:rPr>
                <w:rStyle w:val="Hyperlink"/>
                <w:noProof/>
              </w:rPr>
            </w:rPrChange>
          </w:rPr>
          <w:delText>3.14.2 externalPropertyFileReferences property</w:delText>
        </w:r>
        <w:r w:rsidDel="00CE77CD">
          <w:rPr>
            <w:noProof/>
            <w:webHidden/>
          </w:rPr>
          <w:tab/>
          <w:delText>49</w:delText>
        </w:r>
      </w:del>
    </w:p>
    <w:p w14:paraId="09C534CE" w14:textId="2F53B17F" w:rsidR="00D343A6" w:rsidDel="00CE77CD" w:rsidRDefault="00D343A6">
      <w:pPr>
        <w:pStyle w:val="TOC3"/>
        <w:tabs>
          <w:tab w:val="right" w:leader="dot" w:pos="9350"/>
        </w:tabs>
        <w:rPr>
          <w:del w:id="1889" w:author="Laurence Golding" w:date="2020-02-21T12:31:00Z"/>
          <w:rFonts w:asciiTheme="minorHAnsi" w:eastAsiaTheme="minorEastAsia" w:hAnsiTheme="minorHAnsi" w:cstheme="minorBidi"/>
          <w:noProof/>
          <w:sz w:val="22"/>
          <w:szCs w:val="22"/>
        </w:rPr>
      </w:pPr>
      <w:del w:id="1890" w:author="Laurence Golding" w:date="2020-02-21T12:31:00Z">
        <w:r w:rsidRPr="00CE77CD" w:rsidDel="00CE77CD">
          <w:rPr>
            <w:rPrChange w:id="1891" w:author="Laurence Golding" w:date="2020-02-21T12:31:00Z">
              <w:rPr>
                <w:rStyle w:val="Hyperlink"/>
                <w:noProof/>
              </w:rPr>
            </w:rPrChange>
          </w:rPr>
          <w:delText>3.14.3 automationDetails property</w:delText>
        </w:r>
        <w:r w:rsidDel="00CE77CD">
          <w:rPr>
            <w:noProof/>
            <w:webHidden/>
          </w:rPr>
          <w:tab/>
          <w:delText>49</w:delText>
        </w:r>
      </w:del>
    </w:p>
    <w:p w14:paraId="6D877DF4" w14:textId="54F4D7FB" w:rsidR="00D343A6" w:rsidDel="00CE77CD" w:rsidRDefault="00D343A6">
      <w:pPr>
        <w:pStyle w:val="TOC3"/>
        <w:tabs>
          <w:tab w:val="right" w:leader="dot" w:pos="9350"/>
        </w:tabs>
        <w:rPr>
          <w:del w:id="1892" w:author="Laurence Golding" w:date="2020-02-21T12:31:00Z"/>
          <w:rFonts w:asciiTheme="minorHAnsi" w:eastAsiaTheme="minorEastAsia" w:hAnsiTheme="minorHAnsi" w:cstheme="minorBidi"/>
          <w:noProof/>
          <w:sz w:val="22"/>
          <w:szCs w:val="22"/>
        </w:rPr>
      </w:pPr>
      <w:del w:id="1893" w:author="Laurence Golding" w:date="2020-02-21T12:31:00Z">
        <w:r w:rsidRPr="00CE77CD" w:rsidDel="00CE77CD">
          <w:rPr>
            <w:rPrChange w:id="1894" w:author="Laurence Golding" w:date="2020-02-21T12:31:00Z">
              <w:rPr>
                <w:rStyle w:val="Hyperlink"/>
                <w:noProof/>
              </w:rPr>
            </w:rPrChange>
          </w:rPr>
          <w:delText>3.14.4 runAggregates property</w:delText>
        </w:r>
        <w:r w:rsidDel="00CE77CD">
          <w:rPr>
            <w:noProof/>
            <w:webHidden/>
          </w:rPr>
          <w:tab/>
          <w:delText>49</w:delText>
        </w:r>
      </w:del>
    </w:p>
    <w:p w14:paraId="01F7DF8C" w14:textId="755142F9" w:rsidR="00D343A6" w:rsidDel="00CE77CD" w:rsidRDefault="00D343A6">
      <w:pPr>
        <w:pStyle w:val="TOC3"/>
        <w:tabs>
          <w:tab w:val="right" w:leader="dot" w:pos="9350"/>
        </w:tabs>
        <w:rPr>
          <w:del w:id="1895" w:author="Laurence Golding" w:date="2020-02-21T12:31:00Z"/>
          <w:rFonts w:asciiTheme="minorHAnsi" w:eastAsiaTheme="minorEastAsia" w:hAnsiTheme="minorHAnsi" w:cstheme="minorBidi"/>
          <w:noProof/>
          <w:sz w:val="22"/>
          <w:szCs w:val="22"/>
        </w:rPr>
      </w:pPr>
      <w:del w:id="1896" w:author="Laurence Golding" w:date="2020-02-21T12:31:00Z">
        <w:r w:rsidRPr="00CE77CD" w:rsidDel="00CE77CD">
          <w:rPr>
            <w:rPrChange w:id="1897" w:author="Laurence Golding" w:date="2020-02-21T12:31:00Z">
              <w:rPr>
                <w:rStyle w:val="Hyperlink"/>
                <w:noProof/>
              </w:rPr>
            </w:rPrChange>
          </w:rPr>
          <w:delText>3.14.5 baselineGuid property</w:delText>
        </w:r>
        <w:r w:rsidDel="00CE77CD">
          <w:rPr>
            <w:noProof/>
            <w:webHidden/>
          </w:rPr>
          <w:tab/>
          <w:delText>49</w:delText>
        </w:r>
      </w:del>
    </w:p>
    <w:p w14:paraId="1D47B289" w14:textId="4ABEC176" w:rsidR="00D343A6" w:rsidDel="00CE77CD" w:rsidRDefault="00D343A6">
      <w:pPr>
        <w:pStyle w:val="TOC3"/>
        <w:tabs>
          <w:tab w:val="right" w:leader="dot" w:pos="9350"/>
        </w:tabs>
        <w:rPr>
          <w:del w:id="1898" w:author="Laurence Golding" w:date="2020-02-21T12:31:00Z"/>
          <w:rFonts w:asciiTheme="minorHAnsi" w:eastAsiaTheme="minorEastAsia" w:hAnsiTheme="minorHAnsi" w:cstheme="minorBidi"/>
          <w:noProof/>
          <w:sz w:val="22"/>
          <w:szCs w:val="22"/>
        </w:rPr>
      </w:pPr>
      <w:del w:id="1899" w:author="Laurence Golding" w:date="2020-02-21T12:31:00Z">
        <w:r w:rsidRPr="00CE77CD" w:rsidDel="00CE77CD">
          <w:rPr>
            <w:rPrChange w:id="1900" w:author="Laurence Golding" w:date="2020-02-21T12:31:00Z">
              <w:rPr>
                <w:rStyle w:val="Hyperlink"/>
                <w:noProof/>
              </w:rPr>
            </w:rPrChange>
          </w:rPr>
          <w:delText>3.14.6 tool property</w:delText>
        </w:r>
        <w:r w:rsidDel="00CE77CD">
          <w:rPr>
            <w:noProof/>
            <w:webHidden/>
          </w:rPr>
          <w:tab/>
          <w:delText>49</w:delText>
        </w:r>
      </w:del>
    </w:p>
    <w:p w14:paraId="6298FFD8" w14:textId="3FDD7461" w:rsidR="00D343A6" w:rsidDel="00CE77CD" w:rsidRDefault="00D343A6">
      <w:pPr>
        <w:pStyle w:val="TOC3"/>
        <w:tabs>
          <w:tab w:val="right" w:leader="dot" w:pos="9350"/>
        </w:tabs>
        <w:rPr>
          <w:del w:id="1901" w:author="Laurence Golding" w:date="2020-02-21T12:31:00Z"/>
          <w:rFonts w:asciiTheme="minorHAnsi" w:eastAsiaTheme="minorEastAsia" w:hAnsiTheme="minorHAnsi" w:cstheme="minorBidi"/>
          <w:noProof/>
          <w:sz w:val="22"/>
          <w:szCs w:val="22"/>
        </w:rPr>
      </w:pPr>
      <w:del w:id="1902" w:author="Laurence Golding" w:date="2020-02-21T12:31:00Z">
        <w:r w:rsidRPr="00CE77CD" w:rsidDel="00CE77CD">
          <w:rPr>
            <w:rPrChange w:id="1903" w:author="Laurence Golding" w:date="2020-02-21T12:31:00Z">
              <w:rPr>
                <w:rStyle w:val="Hyperlink"/>
                <w:noProof/>
              </w:rPr>
            </w:rPrChange>
          </w:rPr>
          <w:delText>3.14.7 language</w:delText>
        </w:r>
        <w:r w:rsidDel="00CE77CD">
          <w:rPr>
            <w:noProof/>
            <w:webHidden/>
          </w:rPr>
          <w:tab/>
          <w:delText>49</w:delText>
        </w:r>
      </w:del>
    </w:p>
    <w:p w14:paraId="229BFCA7" w14:textId="036A111A" w:rsidR="00D343A6" w:rsidDel="00CE77CD" w:rsidRDefault="00D343A6">
      <w:pPr>
        <w:pStyle w:val="TOC3"/>
        <w:tabs>
          <w:tab w:val="right" w:leader="dot" w:pos="9350"/>
        </w:tabs>
        <w:rPr>
          <w:del w:id="1904" w:author="Laurence Golding" w:date="2020-02-21T12:31:00Z"/>
          <w:rFonts w:asciiTheme="minorHAnsi" w:eastAsiaTheme="minorEastAsia" w:hAnsiTheme="minorHAnsi" w:cstheme="minorBidi"/>
          <w:noProof/>
          <w:sz w:val="22"/>
          <w:szCs w:val="22"/>
        </w:rPr>
      </w:pPr>
      <w:del w:id="1905" w:author="Laurence Golding" w:date="2020-02-21T12:31:00Z">
        <w:r w:rsidRPr="00CE77CD" w:rsidDel="00CE77CD">
          <w:rPr>
            <w:rPrChange w:id="1906" w:author="Laurence Golding" w:date="2020-02-21T12:31:00Z">
              <w:rPr>
                <w:rStyle w:val="Hyperlink"/>
                <w:noProof/>
              </w:rPr>
            </w:rPrChange>
          </w:rPr>
          <w:delText>3.14.8 taxonomies property</w:delText>
        </w:r>
        <w:r w:rsidDel="00CE77CD">
          <w:rPr>
            <w:noProof/>
            <w:webHidden/>
          </w:rPr>
          <w:tab/>
          <w:delText>50</w:delText>
        </w:r>
      </w:del>
    </w:p>
    <w:p w14:paraId="55385DD2" w14:textId="3B000C9C" w:rsidR="00D343A6" w:rsidDel="00CE77CD" w:rsidRDefault="00D343A6">
      <w:pPr>
        <w:pStyle w:val="TOC3"/>
        <w:tabs>
          <w:tab w:val="right" w:leader="dot" w:pos="9350"/>
        </w:tabs>
        <w:rPr>
          <w:del w:id="1907" w:author="Laurence Golding" w:date="2020-02-21T12:31:00Z"/>
          <w:rFonts w:asciiTheme="minorHAnsi" w:eastAsiaTheme="minorEastAsia" w:hAnsiTheme="minorHAnsi" w:cstheme="minorBidi"/>
          <w:noProof/>
          <w:sz w:val="22"/>
          <w:szCs w:val="22"/>
        </w:rPr>
      </w:pPr>
      <w:del w:id="1908" w:author="Laurence Golding" w:date="2020-02-21T12:31:00Z">
        <w:r w:rsidRPr="00CE77CD" w:rsidDel="00CE77CD">
          <w:rPr>
            <w:rPrChange w:id="1909" w:author="Laurence Golding" w:date="2020-02-21T12:31:00Z">
              <w:rPr>
                <w:rStyle w:val="Hyperlink"/>
                <w:noProof/>
              </w:rPr>
            </w:rPrChange>
          </w:rPr>
          <w:delText>3.14.9 translations property</w:delText>
        </w:r>
        <w:r w:rsidDel="00CE77CD">
          <w:rPr>
            <w:noProof/>
            <w:webHidden/>
          </w:rPr>
          <w:tab/>
          <w:delText>50</w:delText>
        </w:r>
      </w:del>
    </w:p>
    <w:p w14:paraId="6E74223E" w14:textId="39DEA7DF" w:rsidR="00D343A6" w:rsidDel="00CE77CD" w:rsidRDefault="00D343A6">
      <w:pPr>
        <w:pStyle w:val="TOC3"/>
        <w:tabs>
          <w:tab w:val="right" w:leader="dot" w:pos="9350"/>
        </w:tabs>
        <w:rPr>
          <w:del w:id="1910" w:author="Laurence Golding" w:date="2020-02-21T12:31:00Z"/>
          <w:rFonts w:asciiTheme="minorHAnsi" w:eastAsiaTheme="minorEastAsia" w:hAnsiTheme="minorHAnsi" w:cstheme="minorBidi"/>
          <w:noProof/>
          <w:sz w:val="22"/>
          <w:szCs w:val="22"/>
        </w:rPr>
      </w:pPr>
      <w:del w:id="1911" w:author="Laurence Golding" w:date="2020-02-21T12:31:00Z">
        <w:r w:rsidRPr="00CE77CD" w:rsidDel="00CE77CD">
          <w:rPr>
            <w:rPrChange w:id="1912" w:author="Laurence Golding" w:date="2020-02-21T12:31:00Z">
              <w:rPr>
                <w:rStyle w:val="Hyperlink"/>
                <w:noProof/>
              </w:rPr>
            </w:rPrChange>
          </w:rPr>
          <w:delText>3.14.10 policies property</w:delText>
        </w:r>
        <w:r w:rsidDel="00CE77CD">
          <w:rPr>
            <w:noProof/>
            <w:webHidden/>
          </w:rPr>
          <w:tab/>
          <w:delText>50</w:delText>
        </w:r>
      </w:del>
    </w:p>
    <w:p w14:paraId="7852A65F" w14:textId="2E0A1231" w:rsidR="00D343A6" w:rsidDel="00CE77CD" w:rsidRDefault="00D343A6">
      <w:pPr>
        <w:pStyle w:val="TOC3"/>
        <w:tabs>
          <w:tab w:val="right" w:leader="dot" w:pos="9350"/>
        </w:tabs>
        <w:rPr>
          <w:del w:id="1913" w:author="Laurence Golding" w:date="2020-02-21T12:31:00Z"/>
          <w:rFonts w:asciiTheme="minorHAnsi" w:eastAsiaTheme="minorEastAsia" w:hAnsiTheme="minorHAnsi" w:cstheme="minorBidi"/>
          <w:noProof/>
          <w:sz w:val="22"/>
          <w:szCs w:val="22"/>
        </w:rPr>
      </w:pPr>
      <w:del w:id="1914" w:author="Laurence Golding" w:date="2020-02-21T12:31:00Z">
        <w:r w:rsidRPr="00CE77CD" w:rsidDel="00CE77CD">
          <w:rPr>
            <w:rPrChange w:id="1915" w:author="Laurence Golding" w:date="2020-02-21T12:31:00Z">
              <w:rPr>
                <w:rStyle w:val="Hyperlink"/>
                <w:noProof/>
              </w:rPr>
            </w:rPrChange>
          </w:rPr>
          <w:delText>3.14.11 invocations property</w:delText>
        </w:r>
        <w:r w:rsidDel="00CE77CD">
          <w:rPr>
            <w:noProof/>
            <w:webHidden/>
          </w:rPr>
          <w:tab/>
          <w:delText>50</w:delText>
        </w:r>
      </w:del>
    </w:p>
    <w:p w14:paraId="15C5827A" w14:textId="2D3184D4" w:rsidR="00D343A6" w:rsidDel="00CE77CD" w:rsidRDefault="00D343A6">
      <w:pPr>
        <w:pStyle w:val="TOC3"/>
        <w:tabs>
          <w:tab w:val="right" w:leader="dot" w:pos="9350"/>
        </w:tabs>
        <w:rPr>
          <w:del w:id="1916" w:author="Laurence Golding" w:date="2020-02-21T12:31:00Z"/>
          <w:rFonts w:asciiTheme="minorHAnsi" w:eastAsiaTheme="minorEastAsia" w:hAnsiTheme="minorHAnsi" w:cstheme="minorBidi"/>
          <w:noProof/>
          <w:sz w:val="22"/>
          <w:szCs w:val="22"/>
        </w:rPr>
      </w:pPr>
      <w:del w:id="1917" w:author="Laurence Golding" w:date="2020-02-21T12:31:00Z">
        <w:r w:rsidRPr="00CE77CD" w:rsidDel="00CE77CD">
          <w:rPr>
            <w:rPrChange w:id="1918" w:author="Laurence Golding" w:date="2020-02-21T12:31:00Z">
              <w:rPr>
                <w:rStyle w:val="Hyperlink"/>
                <w:noProof/>
              </w:rPr>
            </w:rPrChange>
          </w:rPr>
          <w:delText>3.14.12 conversion property</w:delText>
        </w:r>
        <w:r w:rsidDel="00CE77CD">
          <w:rPr>
            <w:noProof/>
            <w:webHidden/>
          </w:rPr>
          <w:tab/>
          <w:delText>50</w:delText>
        </w:r>
      </w:del>
    </w:p>
    <w:p w14:paraId="552B2E74" w14:textId="6C478365" w:rsidR="00D343A6" w:rsidDel="00CE77CD" w:rsidRDefault="00D343A6">
      <w:pPr>
        <w:pStyle w:val="TOC3"/>
        <w:tabs>
          <w:tab w:val="right" w:leader="dot" w:pos="9350"/>
        </w:tabs>
        <w:rPr>
          <w:del w:id="1919" w:author="Laurence Golding" w:date="2020-02-21T12:31:00Z"/>
          <w:rFonts w:asciiTheme="minorHAnsi" w:eastAsiaTheme="minorEastAsia" w:hAnsiTheme="minorHAnsi" w:cstheme="minorBidi"/>
          <w:noProof/>
          <w:sz w:val="22"/>
          <w:szCs w:val="22"/>
        </w:rPr>
      </w:pPr>
      <w:del w:id="1920" w:author="Laurence Golding" w:date="2020-02-21T12:31:00Z">
        <w:r w:rsidRPr="00CE77CD" w:rsidDel="00CE77CD">
          <w:rPr>
            <w:rPrChange w:id="1921" w:author="Laurence Golding" w:date="2020-02-21T12:31:00Z">
              <w:rPr>
                <w:rStyle w:val="Hyperlink"/>
                <w:noProof/>
              </w:rPr>
            </w:rPrChange>
          </w:rPr>
          <w:delText>3.14.13 versionControlProvenance property</w:delText>
        </w:r>
        <w:r w:rsidDel="00CE77CD">
          <w:rPr>
            <w:noProof/>
            <w:webHidden/>
          </w:rPr>
          <w:tab/>
          <w:delText>50</w:delText>
        </w:r>
      </w:del>
    </w:p>
    <w:p w14:paraId="74A1F174" w14:textId="554FFE3E" w:rsidR="00D343A6" w:rsidDel="00CE77CD" w:rsidRDefault="00D343A6">
      <w:pPr>
        <w:pStyle w:val="TOC3"/>
        <w:tabs>
          <w:tab w:val="right" w:leader="dot" w:pos="9350"/>
        </w:tabs>
        <w:rPr>
          <w:del w:id="1922" w:author="Laurence Golding" w:date="2020-02-21T12:31:00Z"/>
          <w:rFonts w:asciiTheme="minorHAnsi" w:eastAsiaTheme="minorEastAsia" w:hAnsiTheme="minorHAnsi" w:cstheme="minorBidi"/>
          <w:noProof/>
          <w:sz w:val="22"/>
          <w:szCs w:val="22"/>
        </w:rPr>
      </w:pPr>
      <w:del w:id="1923" w:author="Laurence Golding" w:date="2020-02-21T12:31:00Z">
        <w:r w:rsidRPr="00CE77CD" w:rsidDel="00CE77CD">
          <w:rPr>
            <w:rPrChange w:id="1924" w:author="Laurence Golding" w:date="2020-02-21T12:31:00Z">
              <w:rPr>
                <w:rStyle w:val="Hyperlink"/>
                <w:noProof/>
              </w:rPr>
            </w:rPrChange>
          </w:rPr>
          <w:delText>3.14.14 originalUriBaseIds property</w:delText>
        </w:r>
        <w:r w:rsidDel="00CE77CD">
          <w:rPr>
            <w:noProof/>
            <w:webHidden/>
          </w:rPr>
          <w:tab/>
          <w:delText>51</w:delText>
        </w:r>
      </w:del>
    </w:p>
    <w:p w14:paraId="03B8DCC4" w14:textId="25F4B711" w:rsidR="00D343A6" w:rsidDel="00CE77CD" w:rsidRDefault="00D343A6">
      <w:pPr>
        <w:pStyle w:val="TOC3"/>
        <w:tabs>
          <w:tab w:val="right" w:leader="dot" w:pos="9350"/>
        </w:tabs>
        <w:rPr>
          <w:del w:id="1925" w:author="Laurence Golding" w:date="2020-02-21T12:31:00Z"/>
          <w:rFonts w:asciiTheme="minorHAnsi" w:eastAsiaTheme="minorEastAsia" w:hAnsiTheme="minorHAnsi" w:cstheme="minorBidi"/>
          <w:noProof/>
          <w:sz w:val="22"/>
          <w:szCs w:val="22"/>
        </w:rPr>
      </w:pPr>
      <w:del w:id="1926" w:author="Laurence Golding" w:date="2020-02-21T12:31:00Z">
        <w:r w:rsidRPr="00CE77CD" w:rsidDel="00CE77CD">
          <w:rPr>
            <w:rPrChange w:id="1927" w:author="Laurence Golding" w:date="2020-02-21T12:31:00Z">
              <w:rPr>
                <w:rStyle w:val="Hyperlink"/>
                <w:noProof/>
              </w:rPr>
            </w:rPrChange>
          </w:rPr>
          <w:delText>3.14.15 artifacts property</w:delText>
        </w:r>
        <w:r w:rsidDel="00CE77CD">
          <w:rPr>
            <w:noProof/>
            <w:webHidden/>
          </w:rPr>
          <w:tab/>
          <w:delText>53</w:delText>
        </w:r>
      </w:del>
    </w:p>
    <w:p w14:paraId="65F9F4C9" w14:textId="3EAB56ED" w:rsidR="00D343A6" w:rsidDel="00CE77CD" w:rsidRDefault="00D343A6">
      <w:pPr>
        <w:pStyle w:val="TOC3"/>
        <w:tabs>
          <w:tab w:val="right" w:leader="dot" w:pos="9350"/>
        </w:tabs>
        <w:rPr>
          <w:del w:id="1928" w:author="Laurence Golding" w:date="2020-02-21T12:31:00Z"/>
          <w:rFonts w:asciiTheme="minorHAnsi" w:eastAsiaTheme="minorEastAsia" w:hAnsiTheme="minorHAnsi" w:cstheme="minorBidi"/>
          <w:noProof/>
          <w:sz w:val="22"/>
          <w:szCs w:val="22"/>
        </w:rPr>
      </w:pPr>
      <w:del w:id="1929" w:author="Laurence Golding" w:date="2020-02-21T12:31:00Z">
        <w:r w:rsidRPr="00CE77CD" w:rsidDel="00CE77CD">
          <w:rPr>
            <w:rPrChange w:id="1930" w:author="Laurence Golding" w:date="2020-02-21T12:31:00Z">
              <w:rPr>
                <w:rStyle w:val="Hyperlink"/>
                <w:noProof/>
              </w:rPr>
            </w:rPrChange>
          </w:rPr>
          <w:delText>3.14.16 specialLocations property</w:delText>
        </w:r>
        <w:r w:rsidDel="00CE77CD">
          <w:rPr>
            <w:noProof/>
            <w:webHidden/>
          </w:rPr>
          <w:tab/>
          <w:delText>54</w:delText>
        </w:r>
      </w:del>
    </w:p>
    <w:p w14:paraId="4130BBF4" w14:textId="13428DCB" w:rsidR="00D343A6" w:rsidDel="00CE77CD" w:rsidRDefault="00D343A6">
      <w:pPr>
        <w:pStyle w:val="TOC3"/>
        <w:tabs>
          <w:tab w:val="right" w:leader="dot" w:pos="9350"/>
        </w:tabs>
        <w:rPr>
          <w:del w:id="1931" w:author="Laurence Golding" w:date="2020-02-21T12:31:00Z"/>
          <w:rFonts w:asciiTheme="minorHAnsi" w:eastAsiaTheme="minorEastAsia" w:hAnsiTheme="minorHAnsi" w:cstheme="minorBidi"/>
          <w:noProof/>
          <w:sz w:val="22"/>
          <w:szCs w:val="22"/>
        </w:rPr>
      </w:pPr>
      <w:del w:id="1932" w:author="Laurence Golding" w:date="2020-02-21T12:31:00Z">
        <w:r w:rsidRPr="00CE77CD" w:rsidDel="00CE77CD">
          <w:rPr>
            <w:rPrChange w:id="1933" w:author="Laurence Golding" w:date="2020-02-21T12:31:00Z">
              <w:rPr>
                <w:rStyle w:val="Hyperlink"/>
                <w:noProof/>
              </w:rPr>
            </w:rPrChange>
          </w:rPr>
          <w:delText>3.14.17 logicalLocations property</w:delText>
        </w:r>
        <w:r w:rsidDel="00CE77CD">
          <w:rPr>
            <w:noProof/>
            <w:webHidden/>
          </w:rPr>
          <w:tab/>
          <w:delText>54</w:delText>
        </w:r>
      </w:del>
    </w:p>
    <w:p w14:paraId="05A75FED" w14:textId="3E5EC0F1" w:rsidR="00D343A6" w:rsidDel="00CE77CD" w:rsidRDefault="00D343A6">
      <w:pPr>
        <w:pStyle w:val="TOC3"/>
        <w:tabs>
          <w:tab w:val="right" w:leader="dot" w:pos="9350"/>
        </w:tabs>
        <w:rPr>
          <w:del w:id="1934" w:author="Laurence Golding" w:date="2020-02-21T12:31:00Z"/>
          <w:rFonts w:asciiTheme="minorHAnsi" w:eastAsiaTheme="minorEastAsia" w:hAnsiTheme="minorHAnsi" w:cstheme="minorBidi"/>
          <w:noProof/>
          <w:sz w:val="22"/>
          <w:szCs w:val="22"/>
        </w:rPr>
      </w:pPr>
      <w:del w:id="1935" w:author="Laurence Golding" w:date="2020-02-21T12:31:00Z">
        <w:r w:rsidRPr="00CE77CD" w:rsidDel="00CE77CD">
          <w:rPr>
            <w:rPrChange w:id="1936" w:author="Laurence Golding" w:date="2020-02-21T12:31:00Z">
              <w:rPr>
                <w:rStyle w:val="Hyperlink"/>
                <w:noProof/>
              </w:rPr>
            </w:rPrChange>
          </w:rPr>
          <w:delText>3.14.18 addresses property</w:delText>
        </w:r>
        <w:r w:rsidDel="00CE77CD">
          <w:rPr>
            <w:noProof/>
            <w:webHidden/>
          </w:rPr>
          <w:tab/>
          <w:delText>55</w:delText>
        </w:r>
      </w:del>
    </w:p>
    <w:p w14:paraId="0117CA3D" w14:textId="1CB6177C" w:rsidR="00D343A6" w:rsidDel="00CE77CD" w:rsidRDefault="00D343A6">
      <w:pPr>
        <w:pStyle w:val="TOC3"/>
        <w:tabs>
          <w:tab w:val="right" w:leader="dot" w:pos="9350"/>
        </w:tabs>
        <w:rPr>
          <w:del w:id="1937" w:author="Laurence Golding" w:date="2020-02-21T12:31:00Z"/>
          <w:rFonts w:asciiTheme="minorHAnsi" w:eastAsiaTheme="minorEastAsia" w:hAnsiTheme="minorHAnsi" w:cstheme="minorBidi"/>
          <w:noProof/>
          <w:sz w:val="22"/>
          <w:szCs w:val="22"/>
        </w:rPr>
      </w:pPr>
      <w:del w:id="1938" w:author="Laurence Golding" w:date="2020-02-21T12:31:00Z">
        <w:r w:rsidRPr="00CE77CD" w:rsidDel="00CE77CD">
          <w:rPr>
            <w:rPrChange w:id="1939" w:author="Laurence Golding" w:date="2020-02-21T12:31:00Z">
              <w:rPr>
                <w:rStyle w:val="Hyperlink"/>
                <w:noProof/>
              </w:rPr>
            </w:rPrChange>
          </w:rPr>
          <w:delText>3.14.19 threadFlowLocations property</w:delText>
        </w:r>
        <w:r w:rsidDel="00CE77CD">
          <w:rPr>
            <w:noProof/>
            <w:webHidden/>
          </w:rPr>
          <w:tab/>
          <w:delText>55</w:delText>
        </w:r>
      </w:del>
    </w:p>
    <w:p w14:paraId="08B6300C" w14:textId="5A1D9315" w:rsidR="00D343A6" w:rsidDel="00CE77CD" w:rsidRDefault="00D343A6">
      <w:pPr>
        <w:pStyle w:val="TOC3"/>
        <w:tabs>
          <w:tab w:val="right" w:leader="dot" w:pos="9350"/>
        </w:tabs>
        <w:rPr>
          <w:del w:id="1940" w:author="Laurence Golding" w:date="2020-02-21T12:31:00Z"/>
          <w:rFonts w:asciiTheme="minorHAnsi" w:eastAsiaTheme="minorEastAsia" w:hAnsiTheme="minorHAnsi" w:cstheme="minorBidi"/>
          <w:noProof/>
          <w:sz w:val="22"/>
          <w:szCs w:val="22"/>
        </w:rPr>
      </w:pPr>
      <w:del w:id="1941" w:author="Laurence Golding" w:date="2020-02-21T12:31:00Z">
        <w:r w:rsidRPr="00CE77CD" w:rsidDel="00CE77CD">
          <w:rPr>
            <w:rPrChange w:id="1942" w:author="Laurence Golding" w:date="2020-02-21T12:31:00Z">
              <w:rPr>
                <w:rStyle w:val="Hyperlink"/>
                <w:noProof/>
              </w:rPr>
            </w:rPrChange>
          </w:rPr>
          <w:delText>3.14.20 graphs property</w:delText>
        </w:r>
        <w:r w:rsidDel="00CE77CD">
          <w:rPr>
            <w:noProof/>
            <w:webHidden/>
          </w:rPr>
          <w:tab/>
          <w:delText>55</w:delText>
        </w:r>
      </w:del>
    </w:p>
    <w:p w14:paraId="505E0471" w14:textId="525A8C2E" w:rsidR="00D343A6" w:rsidDel="00CE77CD" w:rsidRDefault="00D343A6">
      <w:pPr>
        <w:pStyle w:val="TOC3"/>
        <w:tabs>
          <w:tab w:val="right" w:leader="dot" w:pos="9350"/>
        </w:tabs>
        <w:rPr>
          <w:del w:id="1943" w:author="Laurence Golding" w:date="2020-02-21T12:31:00Z"/>
          <w:rFonts w:asciiTheme="minorHAnsi" w:eastAsiaTheme="minorEastAsia" w:hAnsiTheme="minorHAnsi" w:cstheme="minorBidi"/>
          <w:noProof/>
          <w:sz w:val="22"/>
          <w:szCs w:val="22"/>
        </w:rPr>
      </w:pPr>
      <w:del w:id="1944" w:author="Laurence Golding" w:date="2020-02-21T12:31:00Z">
        <w:r w:rsidRPr="00CE77CD" w:rsidDel="00CE77CD">
          <w:rPr>
            <w:rPrChange w:id="1945" w:author="Laurence Golding" w:date="2020-02-21T12:31:00Z">
              <w:rPr>
                <w:rStyle w:val="Hyperlink"/>
                <w:noProof/>
              </w:rPr>
            </w:rPrChange>
          </w:rPr>
          <w:delText>3.14.21 webRequests property</w:delText>
        </w:r>
        <w:r w:rsidDel="00CE77CD">
          <w:rPr>
            <w:noProof/>
            <w:webHidden/>
          </w:rPr>
          <w:tab/>
          <w:delText>55</w:delText>
        </w:r>
      </w:del>
    </w:p>
    <w:p w14:paraId="41DD3E5A" w14:textId="035FC200" w:rsidR="00D343A6" w:rsidDel="00CE77CD" w:rsidRDefault="00D343A6">
      <w:pPr>
        <w:pStyle w:val="TOC3"/>
        <w:tabs>
          <w:tab w:val="right" w:leader="dot" w:pos="9350"/>
        </w:tabs>
        <w:rPr>
          <w:del w:id="1946" w:author="Laurence Golding" w:date="2020-02-21T12:31:00Z"/>
          <w:rFonts w:asciiTheme="minorHAnsi" w:eastAsiaTheme="minorEastAsia" w:hAnsiTheme="minorHAnsi" w:cstheme="minorBidi"/>
          <w:noProof/>
          <w:sz w:val="22"/>
          <w:szCs w:val="22"/>
        </w:rPr>
      </w:pPr>
      <w:del w:id="1947" w:author="Laurence Golding" w:date="2020-02-21T12:31:00Z">
        <w:r w:rsidRPr="00CE77CD" w:rsidDel="00CE77CD">
          <w:rPr>
            <w:rPrChange w:id="1948" w:author="Laurence Golding" w:date="2020-02-21T12:31:00Z">
              <w:rPr>
                <w:rStyle w:val="Hyperlink"/>
                <w:noProof/>
              </w:rPr>
            </w:rPrChange>
          </w:rPr>
          <w:delText>3.14.22 webResponses property</w:delText>
        </w:r>
        <w:r w:rsidDel="00CE77CD">
          <w:rPr>
            <w:noProof/>
            <w:webHidden/>
          </w:rPr>
          <w:tab/>
          <w:delText>56</w:delText>
        </w:r>
      </w:del>
    </w:p>
    <w:p w14:paraId="5FADD604" w14:textId="3D4BB7AF" w:rsidR="00D343A6" w:rsidDel="00CE77CD" w:rsidRDefault="00D343A6">
      <w:pPr>
        <w:pStyle w:val="TOC3"/>
        <w:tabs>
          <w:tab w:val="right" w:leader="dot" w:pos="9350"/>
        </w:tabs>
        <w:rPr>
          <w:del w:id="1949" w:author="Laurence Golding" w:date="2020-02-21T12:31:00Z"/>
          <w:rFonts w:asciiTheme="minorHAnsi" w:eastAsiaTheme="minorEastAsia" w:hAnsiTheme="minorHAnsi" w:cstheme="minorBidi"/>
          <w:noProof/>
          <w:sz w:val="22"/>
          <w:szCs w:val="22"/>
        </w:rPr>
      </w:pPr>
      <w:del w:id="1950" w:author="Laurence Golding" w:date="2020-02-21T12:31:00Z">
        <w:r w:rsidRPr="00CE77CD" w:rsidDel="00CE77CD">
          <w:rPr>
            <w:rPrChange w:id="1951" w:author="Laurence Golding" w:date="2020-02-21T12:31:00Z">
              <w:rPr>
                <w:rStyle w:val="Hyperlink"/>
                <w:noProof/>
              </w:rPr>
            </w:rPrChange>
          </w:rPr>
          <w:delText>3.14.23 results property</w:delText>
        </w:r>
        <w:r w:rsidDel="00CE77CD">
          <w:rPr>
            <w:noProof/>
            <w:webHidden/>
          </w:rPr>
          <w:tab/>
          <w:delText>56</w:delText>
        </w:r>
      </w:del>
    </w:p>
    <w:p w14:paraId="2AF830B2" w14:textId="10BB6B95" w:rsidR="00D343A6" w:rsidDel="00CE77CD" w:rsidRDefault="00D343A6">
      <w:pPr>
        <w:pStyle w:val="TOC3"/>
        <w:tabs>
          <w:tab w:val="right" w:leader="dot" w:pos="9350"/>
        </w:tabs>
        <w:rPr>
          <w:del w:id="1952" w:author="Laurence Golding" w:date="2020-02-21T12:31:00Z"/>
          <w:rFonts w:asciiTheme="minorHAnsi" w:eastAsiaTheme="minorEastAsia" w:hAnsiTheme="minorHAnsi" w:cstheme="minorBidi"/>
          <w:noProof/>
          <w:sz w:val="22"/>
          <w:szCs w:val="22"/>
        </w:rPr>
      </w:pPr>
      <w:del w:id="1953" w:author="Laurence Golding" w:date="2020-02-21T12:31:00Z">
        <w:r w:rsidRPr="00CE77CD" w:rsidDel="00CE77CD">
          <w:rPr>
            <w:rPrChange w:id="1954" w:author="Laurence Golding" w:date="2020-02-21T12:31:00Z">
              <w:rPr>
                <w:rStyle w:val="Hyperlink"/>
                <w:noProof/>
              </w:rPr>
            </w:rPrChange>
          </w:rPr>
          <w:delText>3.14.24 defaultEncoding property</w:delText>
        </w:r>
        <w:r w:rsidDel="00CE77CD">
          <w:rPr>
            <w:noProof/>
            <w:webHidden/>
          </w:rPr>
          <w:tab/>
          <w:delText>56</w:delText>
        </w:r>
      </w:del>
    </w:p>
    <w:p w14:paraId="0E70DCF5" w14:textId="65EB315A" w:rsidR="00D343A6" w:rsidDel="00CE77CD" w:rsidRDefault="00D343A6">
      <w:pPr>
        <w:pStyle w:val="TOC3"/>
        <w:tabs>
          <w:tab w:val="right" w:leader="dot" w:pos="9350"/>
        </w:tabs>
        <w:rPr>
          <w:del w:id="1955" w:author="Laurence Golding" w:date="2020-02-21T12:31:00Z"/>
          <w:rFonts w:asciiTheme="minorHAnsi" w:eastAsiaTheme="minorEastAsia" w:hAnsiTheme="minorHAnsi" w:cstheme="minorBidi"/>
          <w:noProof/>
          <w:sz w:val="22"/>
          <w:szCs w:val="22"/>
        </w:rPr>
      </w:pPr>
      <w:del w:id="1956" w:author="Laurence Golding" w:date="2020-02-21T12:31:00Z">
        <w:r w:rsidRPr="00CE77CD" w:rsidDel="00CE77CD">
          <w:rPr>
            <w:rPrChange w:id="1957" w:author="Laurence Golding" w:date="2020-02-21T12:31:00Z">
              <w:rPr>
                <w:rStyle w:val="Hyperlink"/>
                <w:noProof/>
              </w:rPr>
            </w:rPrChange>
          </w:rPr>
          <w:delText>3.14.25 defaultSourceLanguage property</w:delText>
        </w:r>
        <w:r w:rsidDel="00CE77CD">
          <w:rPr>
            <w:noProof/>
            <w:webHidden/>
          </w:rPr>
          <w:tab/>
          <w:delText>56</w:delText>
        </w:r>
      </w:del>
    </w:p>
    <w:p w14:paraId="1AD950A3" w14:textId="66A2A23E" w:rsidR="00D343A6" w:rsidDel="00CE77CD" w:rsidRDefault="00D343A6">
      <w:pPr>
        <w:pStyle w:val="TOC3"/>
        <w:tabs>
          <w:tab w:val="right" w:leader="dot" w:pos="9350"/>
        </w:tabs>
        <w:rPr>
          <w:del w:id="1958" w:author="Laurence Golding" w:date="2020-02-21T12:31:00Z"/>
          <w:rFonts w:asciiTheme="minorHAnsi" w:eastAsiaTheme="minorEastAsia" w:hAnsiTheme="minorHAnsi" w:cstheme="minorBidi"/>
          <w:noProof/>
          <w:sz w:val="22"/>
          <w:szCs w:val="22"/>
        </w:rPr>
      </w:pPr>
      <w:del w:id="1959" w:author="Laurence Golding" w:date="2020-02-21T12:31:00Z">
        <w:r w:rsidRPr="00CE77CD" w:rsidDel="00CE77CD">
          <w:rPr>
            <w:rPrChange w:id="1960" w:author="Laurence Golding" w:date="2020-02-21T12:31:00Z">
              <w:rPr>
                <w:rStyle w:val="Hyperlink"/>
                <w:noProof/>
              </w:rPr>
            </w:rPrChange>
          </w:rPr>
          <w:delText>3.14.26 newlineSequences property</w:delText>
        </w:r>
        <w:r w:rsidDel="00CE77CD">
          <w:rPr>
            <w:noProof/>
            <w:webHidden/>
          </w:rPr>
          <w:tab/>
          <w:delText>57</w:delText>
        </w:r>
      </w:del>
    </w:p>
    <w:p w14:paraId="1DF74872" w14:textId="6972649F" w:rsidR="00D343A6" w:rsidDel="00CE77CD" w:rsidRDefault="00D343A6">
      <w:pPr>
        <w:pStyle w:val="TOC3"/>
        <w:tabs>
          <w:tab w:val="right" w:leader="dot" w:pos="9350"/>
        </w:tabs>
        <w:rPr>
          <w:del w:id="1961" w:author="Laurence Golding" w:date="2020-02-21T12:31:00Z"/>
          <w:rFonts w:asciiTheme="minorHAnsi" w:eastAsiaTheme="minorEastAsia" w:hAnsiTheme="minorHAnsi" w:cstheme="minorBidi"/>
          <w:noProof/>
          <w:sz w:val="22"/>
          <w:szCs w:val="22"/>
        </w:rPr>
      </w:pPr>
      <w:del w:id="1962" w:author="Laurence Golding" w:date="2020-02-21T12:31:00Z">
        <w:r w:rsidRPr="00CE77CD" w:rsidDel="00CE77CD">
          <w:rPr>
            <w:rPrChange w:id="1963" w:author="Laurence Golding" w:date="2020-02-21T12:31:00Z">
              <w:rPr>
                <w:rStyle w:val="Hyperlink"/>
                <w:noProof/>
              </w:rPr>
            </w:rPrChange>
          </w:rPr>
          <w:delText>3.14.27 columnKind property</w:delText>
        </w:r>
        <w:r w:rsidDel="00CE77CD">
          <w:rPr>
            <w:noProof/>
            <w:webHidden/>
          </w:rPr>
          <w:tab/>
          <w:delText>57</w:delText>
        </w:r>
      </w:del>
    </w:p>
    <w:p w14:paraId="32A2FEFA" w14:textId="6500F38E" w:rsidR="00D343A6" w:rsidDel="00CE77CD" w:rsidRDefault="00D343A6">
      <w:pPr>
        <w:pStyle w:val="TOC3"/>
        <w:tabs>
          <w:tab w:val="right" w:leader="dot" w:pos="9350"/>
        </w:tabs>
        <w:rPr>
          <w:del w:id="1964" w:author="Laurence Golding" w:date="2020-02-21T12:31:00Z"/>
          <w:rFonts w:asciiTheme="minorHAnsi" w:eastAsiaTheme="minorEastAsia" w:hAnsiTheme="minorHAnsi" w:cstheme="minorBidi"/>
          <w:noProof/>
          <w:sz w:val="22"/>
          <w:szCs w:val="22"/>
        </w:rPr>
      </w:pPr>
      <w:del w:id="1965" w:author="Laurence Golding" w:date="2020-02-21T12:31:00Z">
        <w:r w:rsidRPr="00CE77CD" w:rsidDel="00CE77CD">
          <w:rPr>
            <w:rPrChange w:id="1966" w:author="Laurence Golding" w:date="2020-02-21T12:31:00Z">
              <w:rPr>
                <w:rStyle w:val="Hyperlink"/>
                <w:noProof/>
              </w:rPr>
            </w:rPrChange>
          </w:rPr>
          <w:delText>3.14.28 redactionsToken property</w:delText>
        </w:r>
        <w:r w:rsidDel="00CE77CD">
          <w:rPr>
            <w:noProof/>
            <w:webHidden/>
          </w:rPr>
          <w:tab/>
          <w:delText>57</w:delText>
        </w:r>
      </w:del>
    </w:p>
    <w:p w14:paraId="321C9430" w14:textId="672C4B91" w:rsidR="00D343A6" w:rsidDel="00CE77CD" w:rsidRDefault="00D343A6">
      <w:pPr>
        <w:pStyle w:val="TOC2"/>
        <w:tabs>
          <w:tab w:val="right" w:leader="dot" w:pos="9350"/>
        </w:tabs>
        <w:rPr>
          <w:del w:id="1967" w:author="Laurence Golding" w:date="2020-02-21T12:31:00Z"/>
          <w:rFonts w:asciiTheme="minorHAnsi" w:eastAsiaTheme="minorEastAsia" w:hAnsiTheme="minorHAnsi" w:cstheme="minorBidi"/>
          <w:noProof/>
          <w:sz w:val="22"/>
          <w:szCs w:val="22"/>
        </w:rPr>
      </w:pPr>
      <w:del w:id="1968" w:author="Laurence Golding" w:date="2020-02-21T12:31:00Z">
        <w:r w:rsidRPr="00CE77CD" w:rsidDel="00CE77CD">
          <w:rPr>
            <w:rPrChange w:id="1969" w:author="Laurence Golding" w:date="2020-02-21T12:31:00Z">
              <w:rPr>
                <w:rStyle w:val="Hyperlink"/>
                <w:noProof/>
              </w:rPr>
            </w:rPrChange>
          </w:rPr>
          <w:delText>3.15 externalPropertyFileReferences object</w:delText>
        </w:r>
        <w:r w:rsidDel="00CE77CD">
          <w:rPr>
            <w:noProof/>
            <w:webHidden/>
          </w:rPr>
          <w:tab/>
          <w:delText>58</w:delText>
        </w:r>
      </w:del>
    </w:p>
    <w:p w14:paraId="0D6DC756" w14:textId="31A919E2" w:rsidR="00D343A6" w:rsidDel="00CE77CD" w:rsidRDefault="00D343A6">
      <w:pPr>
        <w:pStyle w:val="TOC3"/>
        <w:tabs>
          <w:tab w:val="right" w:leader="dot" w:pos="9350"/>
        </w:tabs>
        <w:rPr>
          <w:del w:id="1970" w:author="Laurence Golding" w:date="2020-02-21T12:31:00Z"/>
          <w:rFonts w:asciiTheme="minorHAnsi" w:eastAsiaTheme="minorEastAsia" w:hAnsiTheme="minorHAnsi" w:cstheme="minorBidi"/>
          <w:noProof/>
          <w:sz w:val="22"/>
          <w:szCs w:val="22"/>
        </w:rPr>
      </w:pPr>
      <w:del w:id="1971" w:author="Laurence Golding" w:date="2020-02-21T12:31:00Z">
        <w:r w:rsidRPr="00CE77CD" w:rsidDel="00CE77CD">
          <w:rPr>
            <w:rPrChange w:id="1972" w:author="Laurence Golding" w:date="2020-02-21T12:31:00Z">
              <w:rPr>
                <w:rStyle w:val="Hyperlink"/>
                <w:noProof/>
              </w:rPr>
            </w:rPrChange>
          </w:rPr>
          <w:delText>3.15.1 General</w:delText>
        </w:r>
        <w:r w:rsidDel="00CE77CD">
          <w:rPr>
            <w:noProof/>
            <w:webHidden/>
          </w:rPr>
          <w:tab/>
          <w:delText>58</w:delText>
        </w:r>
      </w:del>
    </w:p>
    <w:p w14:paraId="4784F62C" w14:textId="69B1AB7C" w:rsidR="00D343A6" w:rsidDel="00CE77CD" w:rsidRDefault="00D343A6">
      <w:pPr>
        <w:pStyle w:val="TOC3"/>
        <w:tabs>
          <w:tab w:val="right" w:leader="dot" w:pos="9350"/>
        </w:tabs>
        <w:rPr>
          <w:del w:id="1973" w:author="Laurence Golding" w:date="2020-02-21T12:31:00Z"/>
          <w:rFonts w:asciiTheme="minorHAnsi" w:eastAsiaTheme="minorEastAsia" w:hAnsiTheme="minorHAnsi" w:cstheme="minorBidi"/>
          <w:noProof/>
          <w:sz w:val="22"/>
          <w:szCs w:val="22"/>
        </w:rPr>
      </w:pPr>
      <w:del w:id="1974" w:author="Laurence Golding" w:date="2020-02-21T12:31:00Z">
        <w:r w:rsidRPr="00CE77CD" w:rsidDel="00CE77CD">
          <w:rPr>
            <w:rPrChange w:id="1975" w:author="Laurence Golding" w:date="2020-02-21T12:31:00Z">
              <w:rPr>
                <w:rStyle w:val="Hyperlink"/>
                <w:noProof/>
              </w:rPr>
            </w:rPrChange>
          </w:rPr>
          <w:delText>3.15.2 Rationale</w:delText>
        </w:r>
        <w:r w:rsidDel="00CE77CD">
          <w:rPr>
            <w:noProof/>
            <w:webHidden/>
          </w:rPr>
          <w:tab/>
          <w:delText>58</w:delText>
        </w:r>
      </w:del>
    </w:p>
    <w:p w14:paraId="52E4DE35" w14:textId="06C51B00" w:rsidR="00D343A6" w:rsidDel="00CE77CD" w:rsidRDefault="00D343A6">
      <w:pPr>
        <w:pStyle w:val="TOC3"/>
        <w:tabs>
          <w:tab w:val="right" w:leader="dot" w:pos="9350"/>
        </w:tabs>
        <w:rPr>
          <w:del w:id="1976" w:author="Laurence Golding" w:date="2020-02-21T12:31:00Z"/>
          <w:rFonts w:asciiTheme="minorHAnsi" w:eastAsiaTheme="minorEastAsia" w:hAnsiTheme="minorHAnsi" w:cstheme="minorBidi"/>
          <w:noProof/>
          <w:sz w:val="22"/>
          <w:szCs w:val="22"/>
        </w:rPr>
      </w:pPr>
      <w:del w:id="1977" w:author="Laurence Golding" w:date="2020-02-21T12:31:00Z">
        <w:r w:rsidRPr="00CE77CD" w:rsidDel="00CE77CD">
          <w:rPr>
            <w:rPrChange w:id="1978" w:author="Laurence Golding" w:date="2020-02-21T12:31:00Z">
              <w:rPr>
                <w:rStyle w:val="Hyperlink"/>
                <w:noProof/>
              </w:rPr>
            </w:rPrChange>
          </w:rPr>
          <w:delText>3.15.3 Properties</w:delText>
        </w:r>
        <w:r w:rsidDel="00CE77CD">
          <w:rPr>
            <w:noProof/>
            <w:webHidden/>
          </w:rPr>
          <w:tab/>
          <w:delText>59</w:delText>
        </w:r>
      </w:del>
    </w:p>
    <w:p w14:paraId="312D8A7F" w14:textId="0D7D7EAA" w:rsidR="00D343A6" w:rsidDel="00CE77CD" w:rsidRDefault="00D343A6">
      <w:pPr>
        <w:pStyle w:val="TOC2"/>
        <w:tabs>
          <w:tab w:val="right" w:leader="dot" w:pos="9350"/>
        </w:tabs>
        <w:rPr>
          <w:del w:id="1979" w:author="Laurence Golding" w:date="2020-02-21T12:31:00Z"/>
          <w:rFonts w:asciiTheme="minorHAnsi" w:eastAsiaTheme="minorEastAsia" w:hAnsiTheme="minorHAnsi" w:cstheme="minorBidi"/>
          <w:noProof/>
          <w:sz w:val="22"/>
          <w:szCs w:val="22"/>
        </w:rPr>
      </w:pPr>
      <w:del w:id="1980" w:author="Laurence Golding" w:date="2020-02-21T12:31:00Z">
        <w:r w:rsidRPr="00CE77CD" w:rsidDel="00CE77CD">
          <w:rPr>
            <w:rPrChange w:id="1981" w:author="Laurence Golding" w:date="2020-02-21T12:31:00Z">
              <w:rPr>
                <w:rStyle w:val="Hyperlink"/>
                <w:noProof/>
              </w:rPr>
            </w:rPrChange>
          </w:rPr>
          <w:delText>3.16 externalPropertyFileReference object</w:delText>
        </w:r>
        <w:r w:rsidDel="00CE77CD">
          <w:rPr>
            <w:noProof/>
            <w:webHidden/>
          </w:rPr>
          <w:tab/>
          <w:delText>62</w:delText>
        </w:r>
      </w:del>
    </w:p>
    <w:p w14:paraId="3B26EB8D" w14:textId="211CB658" w:rsidR="00D343A6" w:rsidDel="00CE77CD" w:rsidRDefault="00D343A6">
      <w:pPr>
        <w:pStyle w:val="TOC3"/>
        <w:tabs>
          <w:tab w:val="right" w:leader="dot" w:pos="9350"/>
        </w:tabs>
        <w:rPr>
          <w:del w:id="1982" w:author="Laurence Golding" w:date="2020-02-21T12:31:00Z"/>
          <w:rFonts w:asciiTheme="minorHAnsi" w:eastAsiaTheme="minorEastAsia" w:hAnsiTheme="minorHAnsi" w:cstheme="minorBidi"/>
          <w:noProof/>
          <w:sz w:val="22"/>
          <w:szCs w:val="22"/>
        </w:rPr>
      </w:pPr>
      <w:del w:id="1983" w:author="Laurence Golding" w:date="2020-02-21T12:31:00Z">
        <w:r w:rsidRPr="00CE77CD" w:rsidDel="00CE77CD">
          <w:rPr>
            <w:rPrChange w:id="1984" w:author="Laurence Golding" w:date="2020-02-21T12:31:00Z">
              <w:rPr>
                <w:rStyle w:val="Hyperlink"/>
                <w:noProof/>
              </w:rPr>
            </w:rPrChange>
          </w:rPr>
          <w:delText>3.16.1 General</w:delText>
        </w:r>
        <w:r w:rsidDel="00CE77CD">
          <w:rPr>
            <w:noProof/>
            <w:webHidden/>
          </w:rPr>
          <w:tab/>
          <w:delText>62</w:delText>
        </w:r>
      </w:del>
    </w:p>
    <w:p w14:paraId="5F2749A7" w14:textId="56ADD989" w:rsidR="00D343A6" w:rsidDel="00CE77CD" w:rsidRDefault="00D343A6">
      <w:pPr>
        <w:pStyle w:val="TOC3"/>
        <w:tabs>
          <w:tab w:val="right" w:leader="dot" w:pos="9350"/>
        </w:tabs>
        <w:rPr>
          <w:del w:id="1985" w:author="Laurence Golding" w:date="2020-02-21T12:31:00Z"/>
          <w:rFonts w:asciiTheme="minorHAnsi" w:eastAsiaTheme="minorEastAsia" w:hAnsiTheme="minorHAnsi" w:cstheme="minorBidi"/>
          <w:noProof/>
          <w:sz w:val="22"/>
          <w:szCs w:val="22"/>
        </w:rPr>
      </w:pPr>
      <w:del w:id="1986" w:author="Laurence Golding" w:date="2020-02-21T12:31:00Z">
        <w:r w:rsidRPr="00CE77CD" w:rsidDel="00CE77CD">
          <w:rPr>
            <w:rPrChange w:id="1987" w:author="Laurence Golding" w:date="2020-02-21T12:31:00Z">
              <w:rPr>
                <w:rStyle w:val="Hyperlink"/>
                <w:noProof/>
              </w:rPr>
            </w:rPrChange>
          </w:rPr>
          <w:delText>3.16.2 Constraints</w:delText>
        </w:r>
        <w:r w:rsidDel="00CE77CD">
          <w:rPr>
            <w:noProof/>
            <w:webHidden/>
          </w:rPr>
          <w:tab/>
          <w:delText>62</w:delText>
        </w:r>
      </w:del>
    </w:p>
    <w:p w14:paraId="014165D0" w14:textId="4B722A6E" w:rsidR="00D343A6" w:rsidDel="00CE77CD" w:rsidRDefault="00D343A6">
      <w:pPr>
        <w:pStyle w:val="TOC3"/>
        <w:tabs>
          <w:tab w:val="right" w:leader="dot" w:pos="9350"/>
        </w:tabs>
        <w:rPr>
          <w:del w:id="1988" w:author="Laurence Golding" w:date="2020-02-21T12:31:00Z"/>
          <w:rFonts w:asciiTheme="minorHAnsi" w:eastAsiaTheme="minorEastAsia" w:hAnsiTheme="minorHAnsi" w:cstheme="minorBidi"/>
          <w:noProof/>
          <w:sz w:val="22"/>
          <w:szCs w:val="22"/>
        </w:rPr>
      </w:pPr>
      <w:del w:id="1989" w:author="Laurence Golding" w:date="2020-02-21T12:31:00Z">
        <w:r w:rsidRPr="00CE77CD" w:rsidDel="00CE77CD">
          <w:rPr>
            <w:rPrChange w:id="1990" w:author="Laurence Golding" w:date="2020-02-21T12:31:00Z">
              <w:rPr>
                <w:rStyle w:val="Hyperlink"/>
                <w:noProof/>
              </w:rPr>
            </w:rPrChange>
          </w:rPr>
          <w:delText>3.16.3 location property</w:delText>
        </w:r>
        <w:r w:rsidDel="00CE77CD">
          <w:rPr>
            <w:noProof/>
            <w:webHidden/>
          </w:rPr>
          <w:tab/>
          <w:delText>62</w:delText>
        </w:r>
      </w:del>
    </w:p>
    <w:p w14:paraId="44EB7D62" w14:textId="3849E5FF" w:rsidR="00D343A6" w:rsidDel="00CE77CD" w:rsidRDefault="00D343A6">
      <w:pPr>
        <w:pStyle w:val="TOC3"/>
        <w:tabs>
          <w:tab w:val="right" w:leader="dot" w:pos="9350"/>
        </w:tabs>
        <w:rPr>
          <w:del w:id="1991" w:author="Laurence Golding" w:date="2020-02-21T12:31:00Z"/>
          <w:rFonts w:asciiTheme="minorHAnsi" w:eastAsiaTheme="minorEastAsia" w:hAnsiTheme="minorHAnsi" w:cstheme="minorBidi"/>
          <w:noProof/>
          <w:sz w:val="22"/>
          <w:szCs w:val="22"/>
        </w:rPr>
      </w:pPr>
      <w:del w:id="1992" w:author="Laurence Golding" w:date="2020-02-21T12:31:00Z">
        <w:r w:rsidRPr="00CE77CD" w:rsidDel="00CE77CD">
          <w:rPr>
            <w:rPrChange w:id="1993" w:author="Laurence Golding" w:date="2020-02-21T12:31:00Z">
              <w:rPr>
                <w:rStyle w:val="Hyperlink"/>
                <w:noProof/>
              </w:rPr>
            </w:rPrChange>
          </w:rPr>
          <w:delText>3.16.4 guid property</w:delText>
        </w:r>
        <w:r w:rsidDel="00CE77CD">
          <w:rPr>
            <w:noProof/>
            <w:webHidden/>
          </w:rPr>
          <w:tab/>
          <w:delText>62</w:delText>
        </w:r>
      </w:del>
    </w:p>
    <w:p w14:paraId="1935E183" w14:textId="286FEAE8" w:rsidR="00D343A6" w:rsidDel="00CE77CD" w:rsidRDefault="00D343A6">
      <w:pPr>
        <w:pStyle w:val="TOC3"/>
        <w:tabs>
          <w:tab w:val="right" w:leader="dot" w:pos="9350"/>
        </w:tabs>
        <w:rPr>
          <w:del w:id="1994" w:author="Laurence Golding" w:date="2020-02-21T12:31:00Z"/>
          <w:rFonts w:asciiTheme="minorHAnsi" w:eastAsiaTheme="minorEastAsia" w:hAnsiTheme="minorHAnsi" w:cstheme="minorBidi"/>
          <w:noProof/>
          <w:sz w:val="22"/>
          <w:szCs w:val="22"/>
        </w:rPr>
      </w:pPr>
      <w:del w:id="1995" w:author="Laurence Golding" w:date="2020-02-21T12:31:00Z">
        <w:r w:rsidRPr="00CE77CD" w:rsidDel="00CE77CD">
          <w:rPr>
            <w:rPrChange w:id="1996" w:author="Laurence Golding" w:date="2020-02-21T12:31:00Z">
              <w:rPr>
                <w:rStyle w:val="Hyperlink"/>
                <w:noProof/>
              </w:rPr>
            </w:rPrChange>
          </w:rPr>
          <w:delText>3.16.5 itemCount property</w:delText>
        </w:r>
        <w:r w:rsidDel="00CE77CD">
          <w:rPr>
            <w:noProof/>
            <w:webHidden/>
          </w:rPr>
          <w:tab/>
          <w:delText>63</w:delText>
        </w:r>
      </w:del>
    </w:p>
    <w:p w14:paraId="4319136A" w14:textId="1566E6DB" w:rsidR="00D343A6" w:rsidDel="00CE77CD" w:rsidRDefault="00D343A6">
      <w:pPr>
        <w:pStyle w:val="TOC2"/>
        <w:tabs>
          <w:tab w:val="right" w:leader="dot" w:pos="9350"/>
        </w:tabs>
        <w:rPr>
          <w:del w:id="1997" w:author="Laurence Golding" w:date="2020-02-21T12:31:00Z"/>
          <w:rFonts w:asciiTheme="minorHAnsi" w:eastAsiaTheme="minorEastAsia" w:hAnsiTheme="minorHAnsi" w:cstheme="minorBidi"/>
          <w:noProof/>
          <w:sz w:val="22"/>
          <w:szCs w:val="22"/>
        </w:rPr>
      </w:pPr>
      <w:del w:id="1998" w:author="Laurence Golding" w:date="2020-02-21T12:31:00Z">
        <w:r w:rsidRPr="00CE77CD" w:rsidDel="00CE77CD">
          <w:rPr>
            <w:rPrChange w:id="1999" w:author="Laurence Golding" w:date="2020-02-21T12:31:00Z">
              <w:rPr>
                <w:rStyle w:val="Hyperlink"/>
                <w:noProof/>
              </w:rPr>
            </w:rPrChange>
          </w:rPr>
          <w:delText>3.17 runAutomationDetails object</w:delText>
        </w:r>
        <w:r w:rsidDel="00CE77CD">
          <w:rPr>
            <w:noProof/>
            <w:webHidden/>
          </w:rPr>
          <w:tab/>
          <w:delText>63</w:delText>
        </w:r>
      </w:del>
    </w:p>
    <w:p w14:paraId="340AA585" w14:textId="12C26EAD" w:rsidR="00D343A6" w:rsidDel="00CE77CD" w:rsidRDefault="00D343A6">
      <w:pPr>
        <w:pStyle w:val="TOC3"/>
        <w:tabs>
          <w:tab w:val="right" w:leader="dot" w:pos="9350"/>
        </w:tabs>
        <w:rPr>
          <w:del w:id="2000" w:author="Laurence Golding" w:date="2020-02-21T12:31:00Z"/>
          <w:rFonts w:asciiTheme="minorHAnsi" w:eastAsiaTheme="minorEastAsia" w:hAnsiTheme="minorHAnsi" w:cstheme="minorBidi"/>
          <w:noProof/>
          <w:sz w:val="22"/>
          <w:szCs w:val="22"/>
        </w:rPr>
      </w:pPr>
      <w:del w:id="2001" w:author="Laurence Golding" w:date="2020-02-21T12:31:00Z">
        <w:r w:rsidRPr="00CE77CD" w:rsidDel="00CE77CD">
          <w:rPr>
            <w:rPrChange w:id="2002" w:author="Laurence Golding" w:date="2020-02-21T12:31:00Z">
              <w:rPr>
                <w:rStyle w:val="Hyperlink"/>
                <w:noProof/>
              </w:rPr>
            </w:rPrChange>
          </w:rPr>
          <w:delText>3.17.1 General</w:delText>
        </w:r>
        <w:r w:rsidDel="00CE77CD">
          <w:rPr>
            <w:noProof/>
            <w:webHidden/>
          </w:rPr>
          <w:tab/>
          <w:delText>63</w:delText>
        </w:r>
      </w:del>
    </w:p>
    <w:p w14:paraId="177CBB42" w14:textId="265BB553" w:rsidR="00D343A6" w:rsidDel="00CE77CD" w:rsidRDefault="00D343A6">
      <w:pPr>
        <w:pStyle w:val="TOC3"/>
        <w:tabs>
          <w:tab w:val="right" w:leader="dot" w:pos="9350"/>
        </w:tabs>
        <w:rPr>
          <w:del w:id="2003" w:author="Laurence Golding" w:date="2020-02-21T12:31:00Z"/>
          <w:rFonts w:asciiTheme="minorHAnsi" w:eastAsiaTheme="minorEastAsia" w:hAnsiTheme="minorHAnsi" w:cstheme="minorBidi"/>
          <w:noProof/>
          <w:sz w:val="22"/>
          <w:szCs w:val="22"/>
        </w:rPr>
      </w:pPr>
      <w:del w:id="2004" w:author="Laurence Golding" w:date="2020-02-21T12:31:00Z">
        <w:r w:rsidRPr="00CE77CD" w:rsidDel="00CE77CD">
          <w:rPr>
            <w:rPrChange w:id="2005" w:author="Laurence Golding" w:date="2020-02-21T12:31:00Z">
              <w:rPr>
                <w:rStyle w:val="Hyperlink"/>
                <w:noProof/>
              </w:rPr>
            </w:rPrChange>
          </w:rPr>
          <w:delText>3.17.2 description property</w:delText>
        </w:r>
        <w:r w:rsidDel="00CE77CD">
          <w:rPr>
            <w:noProof/>
            <w:webHidden/>
          </w:rPr>
          <w:tab/>
          <w:delText>64</w:delText>
        </w:r>
      </w:del>
    </w:p>
    <w:p w14:paraId="27288195" w14:textId="36C751E5" w:rsidR="00D343A6" w:rsidDel="00CE77CD" w:rsidRDefault="00D343A6">
      <w:pPr>
        <w:pStyle w:val="TOC3"/>
        <w:tabs>
          <w:tab w:val="right" w:leader="dot" w:pos="9350"/>
        </w:tabs>
        <w:rPr>
          <w:del w:id="2006" w:author="Laurence Golding" w:date="2020-02-21T12:31:00Z"/>
          <w:rFonts w:asciiTheme="minorHAnsi" w:eastAsiaTheme="minorEastAsia" w:hAnsiTheme="minorHAnsi" w:cstheme="minorBidi"/>
          <w:noProof/>
          <w:sz w:val="22"/>
          <w:szCs w:val="22"/>
        </w:rPr>
      </w:pPr>
      <w:del w:id="2007" w:author="Laurence Golding" w:date="2020-02-21T12:31:00Z">
        <w:r w:rsidRPr="00CE77CD" w:rsidDel="00CE77CD">
          <w:rPr>
            <w:rPrChange w:id="2008" w:author="Laurence Golding" w:date="2020-02-21T12:31:00Z">
              <w:rPr>
                <w:rStyle w:val="Hyperlink"/>
                <w:noProof/>
              </w:rPr>
            </w:rPrChange>
          </w:rPr>
          <w:delText>3.17.3 id property</w:delText>
        </w:r>
        <w:r w:rsidDel="00CE77CD">
          <w:rPr>
            <w:noProof/>
            <w:webHidden/>
          </w:rPr>
          <w:tab/>
          <w:delText>64</w:delText>
        </w:r>
      </w:del>
    </w:p>
    <w:p w14:paraId="58000A38" w14:textId="45862598" w:rsidR="00D343A6" w:rsidDel="00CE77CD" w:rsidRDefault="00D343A6">
      <w:pPr>
        <w:pStyle w:val="TOC3"/>
        <w:tabs>
          <w:tab w:val="right" w:leader="dot" w:pos="9350"/>
        </w:tabs>
        <w:rPr>
          <w:del w:id="2009" w:author="Laurence Golding" w:date="2020-02-21T12:31:00Z"/>
          <w:rFonts w:asciiTheme="minorHAnsi" w:eastAsiaTheme="minorEastAsia" w:hAnsiTheme="minorHAnsi" w:cstheme="minorBidi"/>
          <w:noProof/>
          <w:sz w:val="22"/>
          <w:szCs w:val="22"/>
        </w:rPr>
      </w:pPr>
      <w:del w:id="2010" w:author="Laurence Golding" w:date="2020-02-21T12:31:00Z">
        <w:r w:rsidRPr="00CE77CD" w:rsidDel="00CE77CD">
          <w:rPr>
            <w:rPrChange w:id="2011" w:author="Laurence Golding" w:date="2020-02-21T12:31:00Z">
              <w:rPr>
                <w:rStyle w:val="Hyperlink"/>
                <w:noProof/>
              </w:rPr>
            </w:rPrChange>
          </w:rPr>
          <w:delText>3.17.4 guid property</w:delText>
        </w:r>
        <w:r w:rsidDel="00CE77CD">
          <w:rPr>
            <w:noProof/>
            <w:webHidden/>
          </w:rPr>
          <w:tab/>
          <w:delText>64</w:delText>
        </w:r>
      </w:del>
    </w:p>
    <w:p w14:paraId="1494DF10" w14:textId="3D2761C2" w:rsidR="00D343A6" w:rsidDel="00CE77CD" w:rsidRDefault="00D343A6">
      <w:pPr>
        <w:pStyle w:val="TOC3"/>
        <w:tabs>
          <w:tab w:val="right" w:leader="dot" w:pos="9350"/>
        </w:tabs>
        <w:rPr>
          <w:del w:id="2012" w:author="Laurence Golding" w:date="2020-02-21T12:31:00Z"/>
          <w:rFonts w:asciiTheme="minorHAnsi" w:eastAsiaTheme="minorEastAsia" w:hAnsiTheme="minorHAnsi" w:cstheme="minorBidi"/>
          <w:noProof/>
          <w:sz w:val="22"/>
          <w:szCs w:val="22"/>
        </w:rPr>
      </w:pPr>
      <w:del w:id="2013" w:author="Laurence Golding" w:date="2020-02-21T12:31:00Z">
        <w:r w:rsidRPr="00CE77CD" w:rsidDel="00CE77CD">
          <w:rPr>
            <w:rPrChange w:id="2014" w:author="Laurence Golding" w:date="2020-02-21T12:31:00Z">
              <w:rPr>
                <w:rStyle w:val="Hyperlink"/>
                <w:noProof/>
              </w:rPr>
            </w:rPrChange>
          </w:rPr>
          <w:delText>3.17.5 correlationGuid property</w:delText>
        </w:r>
        <w:r w:rsidDel="00CE77CD">
          <w:rPr>
            <w:noProof/>
            <w:webHidden/>
          </w:rPr>
          <w:tab/>
          <w:delText>65</w:delText>
        </w:r>
      </w:del>
    </w:p>
    <w:p w14:paraId="2E3E1EB0" w14:textId="3BB1ADD9" w:rsidR="00D343A6" w:rsidDel="00CE77CD" w:rsidRDefault="00D343A6">
      <w:pPr>
        <w:pStyle w:val="TOC2"/>
        <w:tabs>
          <w:tab w:val="right" w:leader="dot" w:pos="9350"/>
        </w:tabs>
        <w:rPr>
          <w:del w:id="2015" w:author="Laurence Golding" w:date="2020-02-21T12:31:00Z"/>
          <w:rFonts w:asciiTheme="minorHAnsi" w:eastAsiaTheme="minorEastAsia" w:hAnsiTheme="minorHAnsi" w:cstheme="minorBidi"/>
          <w:noProof/>
          <w:sz w:val="22"/>
          <w:szCs w:val="22"/>
        </w:rPr>
      </w:pPr>
      <w:del w:id="2016" w:author="Laurence Golding" w:date="2020-02-21T12:31:00Z">
        <w:r w:rsidRPr="00CE77CD" w:rsidDel="00CE77CD">
          <w:rPr>
            <w:rPrChange w:id="2017" w:author="Laurence Golding" w:date="2020-02-21T12:31:00Z">
              <w:rPr>
                <w:rStyle w:val="Hyperlink"/>
                <w:noProof/>
              </w:rPr>
            </w:rPrChange>
          </w:rPr>
          <w:delText>3.18 tool object</w:delText>
        </w:r>
        <w:r w:rsidDel="00CE77CD">
          <w:rPr>
            <w:noProof/>
            <w:webHidden/>
          </w:rPr>
          <w:tab/>
          <w:delText>65</w:delText>
        </w:r>
      </w:del>
    </w:p>
    <w:p w14:paraId="202C106B" w14:textId="2EFBEFB1" w:rsidR="00D343A6" w:rsidDel="00CE77CD" w:rsidRDefault="00D343A6">
      <w:pPr>
        <w:pStyle w:val="TOC3"/>
        <w:tabs>
          <w:tab w:val="right" w:leader="dot" w:pos="9350"/>
        </w:tabs>
        <w:rPr>
          <w:del w:id="2018" w:author="Laurence Golding" w:date="2020-02-21T12:31:00Z"/>
          <w:rFonts w:asciiTheme="minorHAnsi" w:eastAsiaTheme="minorEastAsia" w:hAnsiTheme="minorHAnsi" w:cstheme="minorBidi"/>
          <w:noProof/>
          <w:sz w:val="22"/>
          <w:szCs w:val="22"/>
        </w:rPr>
      </w:pPr>
      <w:del w:id="2019" w:author="Laurence Golding" w:date="2020-02-21T12:31:00Z">
        <w:r w:rsidRPr="00CE77CD" w:rsidDel="00CE77CD">
          <w:rPr>
            <w:rPrChange w:id="2020" w:author="Laurence Golding" w:date="2020-02-21T12:31:00Z">
              <w:rPr>
                <w:rStyle w:val="Hyperlink"/>
                <w:noProof/>
              </w:rPr>
            </w:rPrChange>
          </w:rPr>
          <w:delText>3.18.1 General</w:delText>
        </w:r>
        <w:r w:rsidDel="00CE77CD">
          <w:rPr>
            <w:noProof/>
            <w:webHidden/>
          </w:rPr>
          <w:tab/>
          <w:delText>65</w:delText>
        </w:r>
      </w:del>
    </w:p>
    <w:p w14:paraId="557EA17A" w14:textId="3A1C67E1" w:rsidR="00D343A6" w:rsidDel="00CE77CD" w:rsidRDefault="00D343A6">
      <w:pPr>
        <w:pStyle w:val="TOC3"/>
        <w:tabs>
          <w:tab w:val="right" w:leader="dot" w:pos="9350"/>
        </w:tabs>
        <w:rPr>
          <w:del w:id="2021" w:author="Laurence Golding" w:date="2020-02-21T12:31:00Z"/>
          <w:rFonts w:asciiTheme="minorHAnsi" w:eastAsiaTheme="minorEastAsia" w:hAnsiTheme="minorHAnsi" w:cstheme="minorBidi"/>
          <w:noProof/>
          <w:sz w:val="22"/>
          <w:szCs w:val="22"/>
        </w:rPr>
      </w:pPr>
      <w:del w:id="2022" w:author="Laurence Golding" w:date="2020-02-21T12:31:00Z">
        <w:r w:rsidRPr="00CE77CD" w:rsidDel="00CE77CD">
          <w:rPr>
            <w:rPrChange w:id="2023" w:author="Laurence Golding" w:date="2020-02-21T12:31:00Z">
              <w:rPr>
                <w:rStyle w:val="Hyperlink"/>
                <w:noProof/>
              </w:rPr>
            </w:rPrChange>
          </w:rPr>
          <w:delText>3.18.2 driver property</w:delText>
        </w:r>
        <w:r w:rsidDel="00CE77CD">
          <w:rPr>
            <w:noProof/>
            <w:webHidden/>
          </w:rPr>
          <w:tab/>
          <w:delText>66</w:delText>
        </w:r>
      </w:del>
    </w:p>
    <w:p w14:paraId="76059F88" w14:textId="381931A7" w:rsidR="00D343A6" w:rsidDel="00CE77CD" w:rsidRDefault="00D343A6">
      <w:pPr>
        <w:pStyle w:val="TOC3"/>
        <w:tabs>
          <w:tab w:val="right" w:leader="dot" w:pos="9350"/>
        </w:tabs>
        <w:rPr>
          <w:del w:id="2024" w:author="Laurence Golding" w:date="2020-02-21T12:31:00Z"/>
          <w:rFonts w:asciiTheme="minorHAnsi" w:eastAsiaTheme="minorEastAsia" w:hAnsiTheme="minorHAnsi" w:cstheme="minorBidi"/>
          <w:noProof/>
          <w:sz w:val="22"/>
          <w:szCs w:val="22"/>
        </w:rPr>
      </w:pPr>
      <w:del w:id="2025" w:author="Laurence Golding" w:date="2020-02-21T12:31:00Z">
        <w:r w:rsidRPr="00CE77CD" w:rsidDel="00CE77CD">
          <w:rPr>
            <w:rPrChange w:id="2026" w:author="Laurence Golding" w:date="2020-02-21T12:31:00Z">
              <w:rPr>
                <w:rStyle w:val="Hyperlink"/>
                <w:noProof/>
              </w:rPr>
            </w:rPrChange>
          </w:rPr>
          <w:delText>3.18.3 extensions property</w:delText>
        </w:r>
        <w:r w:rsidDel="00CE77CD">
          <w:rPr>
            <w:noProof/>
            <w:webHidden/>
          </w:rPr>
          <w:tab/>
          <w:delText>66</w:delText>
        </w:r>
      </w:del>
    </w:p>
    <w:p w14:paraId="50C618EB" w14:textId="62AF06F6" w:rsidR="00D343A6" w:rsidDel="00CE77CD" w:rsidRDefault="00D343A6">
      <w:pPr>
        <w:pStyle w:val="TOC2"/>
        <w:tabs>
          <w:tab w:val="right" w:leader="dot" w:pos="9350"/>
        </w:tabs>
        <w:rPr>
          <w:del w:id="2027" w:author="Laurence Golding" w:date="2020-02-21T12:31:00Z"/>
          <w:rFonts w:asciiTheme="minorHAnsi" w:eastAsiaTheme="minorEastAsia" w:hAnsiTheme="minorHAnsi" w:cstheme="minorBidi"/>
          <w:noProof/>
          <w:sz w:val="22"/>
          <w:szCs w:val="22"/>
        </w:rPr>
      </w:pPr>
      <w:del w:id="2028" w:author="Laurence Golding" w:date="2020-02-21T12:31:00Z">
        <w:r w:rsidRPr="00CE77CD" w:rsidDel="00CE77CD">
          <w:rPr>
            <w:rPrChange w:id="2029" w:author="Laurence Golding" w:date="2020-02-21T12:31:00Z">
              <w:rPr>
                <w:rStyle w:val="Hyperlink"/>
                <w:noProof/>
              </w:rPr>
            </w:rPrChange>
          </w:rPr>
          <w:delText>3.19 toolComponent object</w:delText>
        </w:r>
        <w:r w:rsidDel="00CE77CD">
          <w:rPr>
            <w:noProof/>
            <w:webHidden/>
          </w:rPr>
          <w:tab/>
          <w:delText>66</w:delText>
        </w:r>
      </w:del>
    </w:p>
    <w:p w14:paraId="5AB6DA98" w14:textId="19F26104" w:rsidR="00D343A6" w:rsidDel="00CE77CD" w:rsidRDefault="00D343A6">
      <w:pPr>
        <w:pStyle w:val="TOC3"/>
        <w:tabs>
          <w:tab w:val="right" w:leader="dot" w:pos="9350"/>
        </w:tabs>
        <w:rPr>
          <w:del w:id="2030" w:author="Laurence Golding" w:date="2020-02-21T12:31:00Z"/>
          <w:rFonts w:asciiTheme="minorHAnsi" w:eastAsiaTheme="minorEastAsia" w:hAnsiTheme="minorHAnsi" w:cstheme="minorBidi"/>
          <w:noProof/>
          <w:sz w:val="22"/>
          <w:szCs w:val="22"/>
        </w:rPr>
      </w:pPr>
      <w:del w:id="2031" w:author="Laurence Golding" w:date="2020-02-21T12:31:00Z">
        <w:r w:rsidRPr="00CE77CD" w:rsidDel="00CE77CD">
          <w:rPr>
            <w:rPrChange w:id="2032" w:author="Laurence Golding" w:date="2020-02-21T12:31:00Z">
              <w:rPr>
                <w:rStyle w:val="Hyperlink"/>
                <w:noProof/>
              </w:rPr>
            </w:rPrChange>
          </w:rPr>
          <w:delText>3.19.1 General</w:delText>
        </w:r>
        <w:r w:rsidDel="00CE77CD">
          <w:rPr>
            <w:noProof/>
            <w:webHidden/>
          </w:rPr>
          <w:tab/>
          <w:delText>66</w:delText>
        </w:r>
      </w:del>
    </w:p>
    <w:p w14:paraId="33ECD049" w14:textId="2E1304F0" w:rsidR="00D343A6" w:rsidDel="00CE77CD" w:rsidRDefault="00D343A6">
      <w:pPr>
        <w:pStyle w:val="TOC3"/>
        <w:tabs>
          <w:tab w:val="right" w:leader="dot" w:pos="9350"/>
        </w:tabs>
        <w:rPr>
          <w:del w:id="2033" w:author="Laurence Golding" w:date="2020-02-21T12:31:00Z"/>
          <w:rFonts w:asciiTheme="minorHAnsi" w:eastAsiaTheme="minorEastAsia" w:hAnsiTheme="minorHAnsi" w:cstheme="minorBidi"/>
          <w:noProof/>
          <w:sz w:val="22"/>
          <w:szCs w:val="22"/>
        </w:rPr>
      </w:pPr>
      <w:del w:id="2034" w:author="Laurence Golding" w:date="2020-02-21T12:31:00Z">
        <w:r w:rsidRPr="00CE77CD" w:rsidDel="00CE77CD">
          <w:rPr>
            <w:rPrChange w:id="2035" w:author="Laurence Golding" w:date="2020-02-21T12:31:00Z">
              <w:rPr>
                <w:rStyle w:val="Hyperlink"/>
                <w:noProof/>
              </w:rPr>
            </w:rPrChange>
          </w:rPr>
          <w:delText>3.19.2 Constraints</w:delText>
        </w:r>
        <w:r w:rsidDel="00CE77CD">
          <w:rPr>
            <w:noProof/>
            <w:webHidden/>
          </w:rPr>
          <w:tab/>
          <w:delText>66</w:delText>
        </w:r>
      </w:del>
    </w:p>
    <w:p w14:paraId="1EFF5CE9" w14:textId="35517B43" w:rsidR="00D343A6" w:rsidDel="00CE77CD" w:rsidRDefault="00D343A6">
      <w:pPr>
        <w:pStyle w:val="TOC3"/>
        <w:tabs>
          <w:tab w:val="right" w:leader="dot" w:pos="9350"/>
        </w:tabs>
        <w:rPr>
          <w:del w:id="2036" w:author="Laurence Golding" w:date="2020-02-21T12:31:00Z"/>
          <w:rFonts w:asciiTheme="minorHAnsi" w:eastAsiaTheme="minorEastAsia" w:hAnsiTheme="minorHAnsi" w:cstheme="minorBidi"/>
          <w:noProof/>
          <w:sz w:val="22"/>
          <w:szCs w:val="22"/>
        </w:rPr>
      </w:pPr>
      <w:del w:id="2037" w:author="Laurence Golding" w:date="2020-02-21T12:31:00Z">
        <w:r w:rsidRPr="00CE77CD" w:rsidDel="00CE77CD">
          <w:rPr>
            <w:rPrChange w:id="2038" w:author="Laurence Golding" w:date="2020-02-21T12:31:00Z">
              <w:rPr>
                <w:rStyle w:val="Hyperlink"/>
                <w:noProof/>
              </w:rPr>
            </w:rPrChange>
          </w:rPr>
          <w:delText>3.19.3 Taxonomies</w:delText>
        </w:r>
        <w:r w:rsidDel="00CE77CD">
          <w:rPr>
            <w:noProof/>
            <w:webHidden/>
          </w:rPr>
          <w:tab/>
          <w:delText>66</w:delText>
        </w:r>
      </w:del>
    </w:p>
    <w:p w14:paraId="459C08B2" w14:textId="0708FBC1" w:rsidR="00D343A6" w:rsidDel="00CE77CD" w:rsidRDefault="00D343A6">
      <w:pPr>
        <w:pStyle w:val="TOC3"/>
        <w:tabs>
          <w:tab w:val="right" w:leader="dot" w:pos="9350"/>
        </w:tabs>
        <w:rPr>
          <w:del w:id="2039" w:author="Laurence Golding" w:date="2020-02-21T12:31:00Z"/>
          <w:rFonts w:asciiTheme="minorHAnsi" w:eastAsiaTheme="minorEastAsia" w:hAnsiTheme="minorHAnsi" w:cstheme="minorBidi"/>
          <w:noProof/>
          <w:sz w:val="22"/>
          <w:szCs w:val="22"/>
        </w:rPr>
      </w:pPr>
      <w:del w:id="2040" w:author="Laurence Golding" w:date="2020-02-21T12:31:00Z">
        <w:r w:rsidRPr="00CE77CD" w:rsidDel="00CE77CD">
          <w:rPr>
            <w:rPrChange w:id="2041" w:author="Laurence Golding" w:date="2020-02-21T12:31:00Z">
              <w:rPr>
                <w:rStyle w:val="Hyperlink"/>
                <w:noProof/>
              </w:rPr>
            </w:rPrChange>
          </w:rPr>
          <w:delText>3.19.4 Translations</w:delText>
        </w:r>
        <w:r w:rsidDel="00CE77CD">
          <w:rPr>
            <w:noProof/>
            <w:webHidden/>
          </w:rPr>
          <w:tab/>
          <w:delText>68</w:delText>
        </w:r>
      </w:del>
    </w:p>
    <w:p w14:paraId="0E067B65" w14:textId="3C73ACB0" w:rsidR="00D343A6" w:rsidDel="00CE77CD" w:rsidRDefault="00D343A6">
      <w:pPr>
        <w:pStyle w:val="TOC3"/>
        <w:tabs>
          <w:tab w:val="right" w:leader="dot" w:pos="9350"/>
        </w:tabs>
        <w:rPr>
          <w:del w:id="2042" w:author="Laurence Golding" w:date="2020-02-21T12:31:00Z"/>
          <w:rFonts w:asciiTheme="minorHAnsi" w:eastAsiaTheme="minorEastAsia" w:hAnsiTheme="minorHAnsi" w:cstheme="minorBidi"/>
          <w:noProof/>
          <w:sz w:val="22"/>
          <w:szCs w:val="22"/>
        </w:rPr>
      </w:pPr>
      <w:del w:id="2043" w:author="Laurence Golding" w:date="2020-02-21T12:31:00Z">
        <w:r w:rsidRPr="00CE77CD" w:rsidDel="00CE77CD">
          <w:rPr>
            <w:rPrChange w:id="2044" w:author="Laurence Golding" w:date="2020-02-21T12:31:00Z">
              <w:rPr>
                <w:rStyle w:val="Hyperlink"/>
                <w:noProof/>
              </w:rPr>
            </w:rPrChange>
          </w:rPr>
          <w:delText>3.19.5 Policies</w:delText>
        </w:r>
        <w:r w:rsidDel="00CE77CD">
          <w:rPr>
            <w:noProof/>
            <w:webHidden/>
          </w:rPr>
          <w:tab/>
          <w:delText>70</w:delText>
        </w:r>
      </w:del>
    </w:p>
    <w:p w14:paraId="29B8864B" w14:textId="28F0718C" w:rsidR="00D343A6" w:rsidDel="00CE77CD" w:rsidRDefault="00D343A6">
      <w:pPr>
        <w:pStyle w:val="TOC3"/>
        <w:tabs>
          <w:tab w:val="right" w:leader="dot" w:pos="9350"/>
        </w:tabs>
        <w:rPr>
          <w:del w:id="2045" w:author="Laurence Golding" w:date="2020-02-21T12:31:00Z"/>
          <w:rFonts w:asciiTheme="minorHAnsi" w:eastAsiaTheme="minorEastAsia" w:hAnsiTheme="minorHAnsi" w:cstheme="minorBidi"/>
          <w:noProof/>
          <w:sz w:val="22"/>
          <w:szCs w:val="22"/>
        </w:rPr>
      </w:pPr>
      <w:del w:id="2046" w:author="Laurence Golding" w:date="2020-02-21T12:31:00Z">
        <w:r w:rsidRPr="00CE77CD" w:rsidDel="00CE77CD">
          <w:rPr>
            <w:rPrChange w:id="2047" w:author="Laurence Golding" w:date="2020-02-21T12:31:00Z">
              <w:rPr>
                <w:rStyle w:val="Hyperlink"/>
                <w:noProof/>
              </w:rPr>
            </w:rPrChange>
          </w:rPr>
          <w:delText>3.19.6 guid property</w:delText>
        </w:r>
        <w:r w:rsidDel="00CE77CD">
          <w:rPr>
            <w:noProof/>
            <w:webHidden/>
          </w:rPr>
          <w:tab/>
          <w:delText>71</w:delText>
        </w:r>
      </w:del>
    </w:p>
    <w:p w14:paraId="2704B25B" w14:textId="128B7D36" w:rsidR="00D343A6" w:rsidDel="00CE77CD" w:rsidRDefault="00D343A6">
      <w:pPr>
        <w:pStyle w:val="TOC3"/>
        <w:tabs>
          <w:tab w:val="right" w:leader="dot" w:pos="9350"/>
        </w:tabs>
        <w:rPr>
          <w:del w:id="2048" w:author="Laurence Golding" w:date="2020-02-21T12:31:00Z"/>
          <w:rFonts w:asciiTheme="minorHAnsi" w:eastAsiaTheme="minorEastAsia" w:hAnsiTheme="minorHAnsi" w:cstheme="minorBidi"/>
          <w:noProof/>
          <w:sz w:val="22"/>
          <w:szCs w:val="22"/>
        </w:rPr>
      </w:pPr>
      <w:del w:id="2049" w:author="Laurence Golding" w:date="2020-02-21T12:31:00Z">
        <w:r w:rsidRPr="00CE77CD" w:rsidDel="00CE77CD">
          <w:rPr>
            <w:rPrChange w:id="2050" w:author="Laurence Golding" w:date="2020-02-21T12:31:00Z">
              <w:rPr>
                <w:rStyle w:val="Hyperlink"/>
                <w:noProof/>
              </w:rPr>
            </w:rPrChange>
          </w:rPr>
          <w:delText>3.19.7 Product hierarchy properties</w:delText>
        </w:r>
        <w:r w:rsidDel="00CE77CD">
          <w:rPr>
            <w:noProof/>
            <w:webHidden/>
          </w:rPr>
          <w:tab/>
          <w:delText>71</w:delText>
        </w:r>
      </w:del>
    </w:p>
    <w:p w14:paraId="7A3B0EFE" w14:textId="5A254D18" w:rsidR="00D343A6" w:rsidDel="00CE77CD" w:rsidRDefault="00D343A6">
      <w:pPr>
        <w:pStyle w:val="TOC3"/>
        <w:tabs>
          <w:tab w:val="right" w:leader="dot" w:pos="9350"/>
        </w:tabs>
        <w:rPr>
          <w:del w:id="2051" w:author="Laurence Golding" w:date="2020-02-21T12:31:00Z"/>
          <w:rFonts w:asciiTheme="minorHAnsi" w:eastAsiaTheme="minorEastAsia" w:hAnsiTheme="minorHAnsi" w:cstheme="minorBidi"/>
          <w:noProof/>
          <w:sz w:val="22"/>
          <w:szCs w:val="22"/>
        </w:rPr>
      </w:pPr>
      <w:del w:id="2052" w:author="Laurence Golding" w:date="2020-02-21T12:31:00Z">
        <w:r w:rsidRPr="00CE77CD" w:rsidDel="00CE77CD">
          <w:rPr>
            <w:rPrChange w:id="2053" w:author="Laurence Golding" w:date="2020-02-21T12:31:00Z">
              <w:rPr>
                <w:rStyle w:val="Hyperlink"/>
                <w:noProof/>
              </w:rPr>
            </w:rPrChange>
          </w:rPr>
          <w:delText>3.19.8 name property</w:delText>
        </w:r>
        <w:r w:rsidDel="00CE77CD">
          <w:rPr>
            <w:noProof/>
            <w:webHidden/>
          </w:rPr>
          <w:tab/>
          <w:delText>71</w:delText>
        </w:r>
      </w:del>
    </w:p>
    <w:p w14:paraId="46BB207B" w14:textId="09B2DA8A" w:rsidR="00D343A6" w:rsidDel="00CE77CD" w:rsidRDefault="00D343A6">
      <w:pPr>
        <w:pStyle w:val="TOC3"/>
        <w:tabs>
          <w:tab w:val="right" w:leader="dot" w:pos="9350"/>
        </w:tabs>
        <w:rPr>
          <w:del w:id="2054" w:author="Laurence Golding" w:date="2020-02-21T12:31:00Z"/>
          <w:rFonts w:asciiTheme="minorHAnsi" w:eastAsiaTheme="minorEastAsia" w:hAnsiTheme="minorHAnsi" w:cstheme="minorBidi"/>
          <w:noProof/>
          <w:sz w:val="22"/>
          <w:szCs w:val="22"/>
        </w:rPr>
      </w:pPr>
      <w:del w:id="2055" w:author="Laurence Golding" w:date="2020-02-21T12:31:00Z">
        <w:r w:rsidRPr="00CE77CD" w:rsidDel="00CE77CD">
          <w:rPr>
            <w:rPrChange w:id="2056" w:author="Laurence Golding" w:date="2020-02-21T12:31:00Z">
              <w:rPr>
                <w:rStyle w:val="Hyperlink"/>
                <w:noProof/>
              </w:rPr>
            </w:rPrChange>
          </w:rPr>
          <w:delText>3.19.9 fullName property</w:delText>
        </w:r>
        <w:r w:rsidDel="00CE77CD">
          <w:rPr>
            <w:noProof/>
            <w:webHidden/>
          </w:rPr>
          <w:tab/>
          <w:delText>72</w:delText>
        </w:r>
      </w:del>
    </w:p>
    <w:p w14:paraId="13D9F26B" w14:textId="38AD2F3F" w:rsidR="00D343A6" w:rsidDel="00CE77CD" w:rsidRDefault="00D343A6">
      <w:pPr>
        <w:pStyle w:val="TOC3"/>
        <w:tabs>
          <w:tab w:val="right" w:leader="dot" w:pos="9350"/>
        </w:tabs>
        <w:rPr>
          <w:del w:id="2057" w:author="Laurence Golding" w:date="2020-02-21T12:31:00Z"/>
          <w:rFonts w:asciiTheme="minorHAnsi" w:eastAsiaTheme="minorEastAsia" w:hAnsiTheme="minorHAnsi" w:cstheme="minorBidi"/>
          <w:noProof/>
          <w:sz w:val="22"/>
          <w:szCs w:val="22"/>
        </w:rPr>
      </w:pPr>
      <w:del w:id="2058" w:author="Laurence Golding" w:date="2020-02-21T12:31:00Z">
        <w:r w:rsidRPr="00CE77CD" w:rsidDel="00CE77CD">
          <w:rPr>
            <w:rPrChange w:id="2059" w:author="Laurence Golding" w:date="2020-02-21T12:31:00Z">
              <w:rPr>
                <w:rStyle w:val="Hyperlink"/>
                <w:noProof/>
              </w:rPr>
            </w:rPrChange>
          </w:rPr>
          <w:delText>3.19.10 product property</w:delText>
        </w:r>
        <w:r w:rsidDel="00CE77CD">
          <w:rPr>
            <w:noProof/>
            <w:webHidden/>
          </w:rPr>
          <w:tab/>
          <w:delText>72</w:delText>
        </w:r>
      </w:del>
    </w:p>
    <w:p w14:paraId="2B359D48" w14:textId="04DAC82B" w:rsidR="00D343A6" w:rsidDel="00CE77CD" w:rsidRDefault="00D343A6">
      <w:pPr>
        <w:pStyle w:val="TOC3"/>
        <w:tabs>
          <w:tab w:val="right" w:leader="dot" w:pos="9350"/>
        </w:tabs>
        <w:rPr>
          <w:del w:id="2060" w:author="Laurence Golding" w:date="2020-02-21T12:31:00Z"/>
          <w:rFonts w:asciiTheme="minorHAnsi" w:eastAsiaTheme="minorEastAsia" w:hAnsiTheme="minorHAnsi" w:cstheme="minorBidi"/>
          <w:noProof/>
          <w:sz w:val="22"/>
          <w:szCs w:val="22"/>
        </w:rPr>
      </w:pPr>
      <w:del w:id="2061" w:author="Laurence Golding" w:date="2020-02-21T12:31:00Z">
        <w:r w:rsidRPr="00CE77CD" w:rsidDel="00CE77CD">
          <w:rPr>
            <w:rPrChange w:id="2062" w:author="Laurence Golding" w:date="2020-02-21T12:31:00Z">
              <w:rPr>
                <w:rStyle w:val="Hyperlink"/>
                <w:noProof/>
              </w:rPr>
            </w:rPrChange>
          </w:rPr>
          <w:delText>3.19.11 productSuite property</w:delText>
        </w:r>
        <w:r w:rsidDel="00CE77CD">
          <w:rPr>
            <w:noProof/>
            <w:webHidden/>
          </w:rPr>
          <w:tab/>
          <w:delText>72</w:delText>
        </w:r>
      </w:del>
    </w:p>
    <w:p w14:paraId="42DFA5A7" w14:textId="4541CEAF" w:rsidR="00D343A6" w:rsidDel="00CE77CD" w:rsidRDefault="00D343A6">
      <w:pPr>
        <w:pStyle w:val="TOC3"/>
        <w:tabs>
          <w:tab w:val="right" w:leader="dot" w:pos="9350"/>
        </w:tabs>
        <w:rPr>
          <w:del w:id="2063" w:author="Laurence Golding" w:date="2020-02-21T12:31:00Z"/>
          <w:rFonts w:asciiTheme="minorHAnsi" w:eastAsiaTheme="minorEastAsia" w:hAnsiTheme="minorHAnsi" w:cstheme="minorBidi"/>
          <w:noProof/>
          <w:sz w:val="22"/>
          <w:szCs w:val="22"/>
        </w:rPr>
      </w:pPr>
      <w:del w:id="2064" w:author="Laurence Golding" w:date="2020-02-21T12:31:00Z">
        <w:r w:rsidRPr="00CE77CD" w:rsidDel="00CE77CD">
          <w:rPr>
            <w:rPrChange w:id="2065" w:author="Laurence Golding" w:date="2020-02-21T12:31:00Z">
              <w:rPr>
                <w:rStyle w:val="Hyperlink"/>
                <w:noProof/>
              </w:rPr>
            </w:rPrChange>
          </w:rPr>
          <w:delText>3.19.12 semanticVersion property</w:delText>
        </w:r>
        <w:r w:rsidDel="00CE77CD">
          <w:rPr>
            <w:noProof/>
            <w:webHidden/>
          </w:rPr>
          <w:tab/>
          <w:delText>72</w:delText>
        </w:r>
      </w:del>
    </w:p>
    <w:p w14:paraId="18E2D0FC" w14:textId="0C376198" w:rsidR="00D343A6" w:rsidDel="00CE77CD" w:rsidRDefault="00D343A6">
      <w:pPr>
        <w:pStyle w:val="TOC3"/>
        <w:tabs>
          <w:tab w:val="right" w:leader="dot" w:pos="9350"/>
        </w:tabs>
        <w:rPr>
          <w:del w:id="2066" w:author="Laurence Golding" w:date="2020-02-21T12:31:00Z"/>
          <w:rFonts w:asciiTheme="minorHAnsi" w:eastAsiaTheme="minorEastAsia" w:hAnsiTheme="minorHAnsi" w:cstheme="minorBidi"/>
          <w:noProof/>
          <w:sz w:val="22"/>
          <w:szCs w:val="22"/>
        </w:rPr>
      </w:pPr>
      <w:del w:id="2067" w:author="Laurence Golding" w:date="2020-02-21T12:31:00Z">
        <w:r w:rsidRPr="00CE77CD" w:rsidDel="00CE77CD">
          <w:rPr>
            <w:rPrChange w:id="2068" w:author="Laurence Golding" w:date="2020-02-21T12:31:00Z">
              <w:rPr>
                <w:rStyle w:val="Hyperlink"/>
                <w:noProof/>
              </w:rPr>
            </w:rPrChange>
          </w:rPr>
          <w:delText>3.19.13 version property</w:delText>
        </w:r>
        <w:r w:rsidDel="00CE77CD">
          <w:rPr>
            <w:noProof/>
            <w:webHidden/>
          </w:rPr>
          <w:tab/>
          <w:delText>72</w:delText>
        </w:r>
      </w:del>
    </w:p>
    <w:p w14:paraId="50781ACE" w14:textId="30B0A564" w:rsidR="00D343A6" w:rsidDel="00CE77CD" w:rsidRDefault="00D343A6">
      <w:pPr>
        <w:pStyle w:val="TOC3"/>
        <w:tabs>
          <w:tab w:val="right" w:leader="dot" w:pos="9350"/>
        </w:tabs>
        <w:rPr>
          <w:del w:id="2069" w:author="Laurence Golding" w:date="2020-02-21T12:31:00Z"/>
          <w:rFonts w:asciiTheme="minorHAnsi" w:eastAsiaTheme="minorEastAsia" w:hAnsiTheme="minorHAnsi" w:cstheme="minorBidi"/>
          <w:noProof/>
          <w:sz w:val="22"/>
          <w:szCs w:val="22"/>
        </w:rPr>
      </w:pPr>
      <w:del w:id="2070" w:author="Laurence Golding" w:date="2020-02-21T12:31:00Z">
        <w:r w:rsidRPr="00CE77CD" w:rsidDel="00CE77CD">
          <w:rPr>
            <w:rPrChange w:id="2071" w:author="Laurence Golding" w:date="2020-02-21T12:31:00Z">
              <w:rPr>
                <w:rStyle w:val="Hyperlink"/>
                <w:noProof/>
              </w:rPr>
            </w:rPrChange>
          </w:rPr>
          <w:delText>3.19.14 dottedQuadFileVersion property</w:delText>
        </w:r>
        <w:r w:rsidDel="00CE77CD">
          <w:rPr>
            <w:noProof/>
            <w:webHidden/>
          </w:rPr>
          <w:tab/>
          <w:delText>72</w:delText>
        </w:r>
      </w:del>
    </w:p>
    <w:p w14:paraId="2AA920B6" w14:textId="4FE747FE" w:rsidR="00D343A6" w:rsidDel="00CE77CD" w:rsidRDefault="00D343A6">
      <w:pPr>
        <w:pStyle w:val="TOC3"/>
        <w:tabs>
          <w:tab w:val="right" w:leader="dot" w:pos="9350"/>
        </w:tabs>
        <w:rPr>
          <w:del w:id="2072" w:author="Laurence Golding" w:date="2020-02-21T12:31:00Z"/>
          <w:rFonts w:asciiTheme="minorHAnsi" w:eastAsiaTheme="minorEastAsia" w:hAnsiTheme="minorHAnsi" w:cstheme="minorBidi"/>
          <w:noProof/>
          <w:sz w:val="22"/>
          <w:szCs w:val="22"/>
        </w:rPr>
      </w:pPr>
      <w:del w:id="2073" w:author="Laurence Golding" w:date="2020-02-21T12:31:00Z">
        <w:r w:rsidRPr="00CE77CD" w:rsidDel="00CE77CD">
          <w:rPr>
            <w:rPrChange w:id="2074" w:author="Laurence Golding" w:date="2020-02-21T12:31:00Z">
              <w:rPr>
                <w:rStyle w:val="Hyperlink"/>
                <w:noProof/>
              </w:rPr>
            </w:rPrChange>
          </w:rPr>
          <w:delText>3.19.15 releaseDateUtc property</w:delText>
        </w:r>
        <w:r w:rsidDel="00CE77CD">
          <w:rPr>
            <w:noProof/>
            <w:webHidden/>
          </w:rPr>
          <w:tab/>
          <w:delText>73</w:delText>
        </w:r>
      </w:del>
    </w:p>
    <w:p w14:paraId="3558B1B9" w14:textId="707BFE50" w:rsidR="00D343A6" w:rsidDel="00CE77CD" w:rsidRDefault="00D343A6">
      <w:pPr>
        <w:pStyle w:val="TOC3"/>
        <w:tabs>
          <w:tab w:val="right" w:leader="dot" w:pos="9350"/>
        </w:tabs>
        <w:rPr>
          <w:del w:id="2075" w:author="Laurence Golding" w:date="2020-02-21T12:31:00Z"/>
          <w:rFonts w:asciiTheme="minorHAnsi" w:eastAsiaTheme="minorEastAsia" w:hAnsiTheme="minorHAnsi" w:cstheme="minorBidi"/>
          <w:noProof/>
          <w:sz w:val="22"/>
          <w:szCs w:val="22"/>
        </w:rPr>
      </w:pPr>
      <w:del w:id="2076" w:author="Laurence Golding" w:date="2020-02-21T12:31:00Z">
        <w:r w:rsidRPr="00CE77CD" w:rsidDel="00CE77CD">
          <w:rPr>
            <w:rPrChange w:id="2077" w:author="Laurence Golding" w:date="2020-02-21T12:31:00Z">
              <w:rPr>
                <w:rStyle w:val="Hyperlink"/>
                <w:noProof/>
              </w:rPr>
            </w:rPrChange>
          </w:rPr>
          <w:delText>3.19.16 downloadUri property</w:delText>
        </w:r>
        <w:r w:rsidDel="00CE77CD">
          <w:rPr>
            <w:noProof/>
            <w:webHidden/>
          </w:rPr>
          <w:tab/>
          <w:delText>73</w:delText>
        </w:r>
      </w:del>
    </w:p>
    <w:p w14:paraId="26A6C440" w14:textId="326ED73E" w:rsidR="00D343A6" w:rsidDel="00CE77CD" w:rsidRDefault="00D343A6">
      <w:pPr>
        <w:pStyle w:val="TOC3"/>
        <w:tabs>
          <w:tab w:val="right" w:leader="dot" w:pos="9350"/>
        </w:tabs>
        <w:rPr>
          <w:del w:id="2078" w:author="Laurence Golding" w:date="2020-02-21T12:31:00Z"/>
          <w:rFonts w:asciiTheme="minorHAnsi" w:eastAsiaTheme="minorEastAsia" w:hAnsiTheme="minorHAnsi" w:cstheme="minorBidi"/>
          <w:noProof/>
          <w:sz w:val="22"/>
          <w:szCs w:val="22"/>
        </w:rPr>
      </w:pPr>
      <w:del w:id="2079" w:author="Laurence Golding" w:date="2020-02-21T12:31:00Z">
        <w:r w:rsidRPr="00CE77CD" w:rsidDel="00CE77CD">
          <w:rPr>
            <w:rPrChange w:id="2080" w:author="Laurence Golding" w:date="2020-02-21T12:31:00Z">
              <w:rPr>
                <w:rStyle w:val="Hyperlink"/>
                <w:noProof/>
              </w:rPr>
            </w:rPrChange>
          </w:rPr>
          <w:delText>3.19.17 informationUri property</w:delText>
        </w:r>
        <w:r w:rsidDel="00CE77CD">
          <w:rPr>
            <w:noProof/>
            <w:webHidden/>
          </w:rPr>
          <w:tab/>
          <w:delText>73</w:delText>
        </w:r>
      </w:del>
    </w:p>
    <w:p w14:paraId="66C38E02" w14:textId="3E21B3BF" w:rsidR="00D343A6" w:rsidDel="00CE77CD" w:rsidRDefault="00D343A6">
      <w:pPr>
        <w:pStyle w:val="TOC3"/>
        <w:tabs>
          <w:tab w:val="right" w:leader="dot" w:pos="9350"/>
        </w:tabs>
        <w:rPr>
          <w:del w:id="2081" w:author="Laurence Golding" w:date="2020-02-21T12:31:00Z"/>
          <w:rFonts w:asciiTheme="minorHAnsi" w:eastAsiaTheme="minorEastAsia" w:hAnsiTheme="minorHAnsi" w:cstheme="minorBidi"/>
          <w:noProof/>
          <w:sz w:val="22"/>
          <w:szCs w:val="22"/>
        </w:rPr>
      </w:pPr>
      <w:del w:id="2082" w:author="Laurence Golding" w:date="2020-02-21T12:31:00Z">
        <w:r w:rsidRPr="00CE77CD" w:rsidDel="00CE77CD">
          <w:rPr>
            <w:rPrChange w:id="2083" w:author="Laurence Golding" w:date="2020-02-21T12:31:00Z">
              <w:rPr>
                <w:rStyle w:val="Hyperlink"/>
                <w:noProof/>
              </w:rPr>
            </w:rPrChange>
          </w:rPr>
          <w:delText>3.19.18 organization property</w:delText>
        </w:r>
        <w:r w:rsidDel="00CE77CD">
          <w:rPr>
            <w:noProof/>
            <w:webHidden/>
          </w:rPr>
          <w:tab/>
          <w:delText>73</w:delText>
        </w:r>
      </w:del>
    </w:p>
    <w:p w14:paraId="772BDCDB" w14:textId="4BA09A09" w:rsidR="00D343A6" w:rsidDel="00CE77CD" w:rsidRDefault="00D343A6">
      <w:pPr>
        <w:pStyle w:val="TOC3"/>
        <w:tabs>
          <w:tab w:val="right" w:leader="dot" w:pos="9350"/>
        </w:tabs>
        <w:rPr>
          <w:del w:id="2084" w:author="Laurence Golding" w:date="2020-02-21T12:31:00Z"/>
          <w:rFonts w:asciiTheme="minorHAnsi" w:eastAsiaTheme="minorEastAsia" w:hAnsiTheme="minorHAnsi" w:cstheme="minorBidi"/>
          <w:noProof/>
          <w:sz w:val="22"/>
          <w:szCs w:val="22"/>
        </w:rPr>
      </w:pPr>
      <w:del w:id="2085" w:author="Laurence Golding" w:date="2020-02-21T12:31:00Z">
        <w:r w:rsidRPr="00CE77CD" w:rsidDel="00CE77CD">
          <w:rPr>
            <w:rPrChange w:id="2086" w:author="Laurence Golding" w:date="2020-02-21T12:31:00Z">
              <w:rPr>
                <w:rStyle w:val="Hyperlink"/>
                <w:noProof/>
              </w:rPr>
            </w:rPrChange>
          </w:rPr>
          <w:delText>3.19.19 shortDescription property</w:delText>
        </w:r>
        <w:r w:rsidDel="00CE77CD">
          <w:rPr>
            <w:noProof/>
            <w:webHidden/>
          </w:rPr>
          <w:tab/>
          <w:delText>73</w:delText>
        </w:r>
      </w:del>
    </w:p>
    <w:p w14:paraId="68C4C09B" w14:textId="0435FE0E" w:rsidR="00D343A6" w:rsidDel="00CE77CD" w:rsidRDefault="00D343A6">
      <w:pPr>
        <w:pStyle w:val="TOC3"/>
        <w:tabs>
          <w:tab w:val="right" w:leader="dot" w:pos="9350"/>
        </w:tabs>
        <w:rPr>
          <w:del w:id="2087" w:author="Laurence Golding" w:date="2020-02-21T12:31:00Z"/>
          <w:rFonts w:asciiTheme="minorHAnsi" w:eastAsiaTheme="minorEastAsia" w:hAnsiTheme="minorHAnsi" w:cstheme="minorBidi"/>
          <w:noProof/>
          <w:sz w:val="22"/>
          <w:szCs w:val="22"/>
        </w:rPr>
      </w:pPr>
      <w:del w:id="2088" w:author="Laurence Golding" w:date="2020-02-21T12:31:00Z">
        <w:r w:rsidRPr="00CE77CD" w:rsidDel="00CE77CD">
          <w:rPr>
            <w:rPrChange w:id="2089" w:author="Laurence Golding" w:date="2020-02-21T12:31:00Z">
              <w:rPr>
                <w:rStyle w:val="Hyperlink"/>
                <w:noProof/>
              </w:rPr>
            </w:rPrChange>
          </w:rPr>
          <w:delText>3.19.20 fullDescription property</w:delText>
        </w:r>
        <w:r w:rsidDel="00CE77CD">
          <w:rPr>
            <w:noProof/>
            <w:webHidden/>
          </w:rPr>
          <w:tab/>
          <w:delText>73</w:delText>
        </w:r>
      </w:del>
    </w:p>
    <w:p w14:paraId="5F1DEEAC" w14:textId="7A585C36" w:rsidR="00D343A6" w:rsidDel="00CE77CD" w:rsidRDefault="00D343A6">
      <w:pPr>
        <w:pStyle w:val="TOC3"/>
        <w:tabs>
          <w:tab w:val="right" w:leader="dot" w:pos="9350"/>
        </w:tabs>
        <w:rPr>
          <w:del w:id="2090" w:author="Laurence Golding" w:date="2020-02-21T12:31:00Z"/>
          <w:rFonts w:asciiTheme="minorHAnsi" w:eastAsiaTheme="minorEastAsia" w:hAnsiTheme="minorHAnsi" w:cstheme="minorBidi"/>
          <w:noProof/>
          <w:sz w:val="22"/>
          <w:szCs w:val="22"/>
        </w:rPr>
      </w:pPr>
      <w:del w:id="2091" w:author="Laurence Golding" w:date="2020-02-21T12:31:00Z">
        <w:r w:rsidRPr="00CE77CD" w:rsidDel="00CE77CD">
          <w:rPr>
            <w:rPrChange w:id="2092" w:author="Laurence Golding" w:date="2020-02-21T12:31:00Z">
              <w:rPr>
                <w:rStyle w:val="Hyperlink"/>
                <w:noProof/>
              </w:rPr>
            </w:rPrChange>
          </w:rPr>
          <w:delText>3.19.21 language property</w:delText>
        </w:r>
        <w:r w:rsidDel="00CE77CD">
          <w:rPr>
            <w:noProof/>
            <w:webHidden/>
          </w:rPr>
          <w:tab/>
          <w:delText>74</w:delText>
        </w:r>
      </w:del>
    </w:p>
    <w:p w14:paraId="1A5A19B3" w14:textId="0E5CB6DC" w:rsidR="00D343A6" w:rsidDel="00CE77CD" w:rsidRDefault="00D343A6">
      <w:pPr>
        <w:pStyle w:val="TOC3"/>
        <w:tabs>
          <w:tab w:val="right" w:leader="dot" w:pos="9350"/>
        </w:tabs>
        <w:rPr>
          <w:del w:id="2093" w:author="Laurence Golding" w:date="2020-02-21T12:31:00Z"/>
          <w:rFonts w:asciiTheme="minorHAnsi" w:eastAsiaTheme="minorEastAsia" w:hAnsiTheme="minorHAnsi" w:cstheme="minorBidi"/>
          <w:noProof/>
          <w:sz w:val="22"/>
          <w:szCs w:val="22"/>
        </w:rPr>
      </w:pPr>
      <w:del w:id="2094" w:author="Laurence Golding" w:date="2020-02-21T12:31:00Z">
        <w:r w:rsidRPr="00CE77CD" w:rsidDel="00CE77CD">
          <w:rPr>
            <w:rPrChange w:id="2095" w:author="Laurence Golding" w:date="2020-02-21T12:31:00Z">
              <w:rPr>
                <w:rStyle w:val="Hyperlink"/>
                <w:noProof/>
              </w:rPr>
            </w:rPrChange>
          </w:rPr>
          <w:delText>3.19.22 globalMessageStrings property</w:delText>
        </w:r>
        <w:r w:rsidDel="00CE77CD">
          <w:rPr>
            <w:noProof/>
            <w:webHidden/>
          </w:rPr>
          <w:tab/>
          <w:delText>74</w:delText>
        </w:r>
      </w:del>
    </w:p>
    <w:p w14:paraId="0D989A02" w14:textId="65EA57C2" w:rsidR="00D343A6" w:rsidDel="00CE77CD" w:rsidRDefault="00D343A6">
      <w:pPr>
        <w:pStyle w:val="TOC3"/>
        <w:tabs>
          <w:tab w:val="right" w:leader="dot" w:pos="9350"/>
        </w:tabs>
        <w:rPr>
          <w:del w:id="2096" w:author="Laurence Golding" w:date="2020-02-21T12:31:00Z"/>
          <w:rFonts w:asciiTheme="minorHAnsi" w:eastAsiaTheme="minorEastAsia" w:hAnsiTheme="minorHAnsi" w:cstheme="minorBidi"/>
          <w:noProof/>
          <w:sz w:val="22"/>
          <w:szCs w:val="22"/>
        </w:rPr>
      </w:pPr>
      <w:del w:id="2097" w:author="Laurence Golding" w:date="2020-02-21T12:31:00Z">
        <w:r w:rsidRPr="00CE77CD" w:rsidDel="00CE77CD">
          <w:rPr>
            <w:rPrChange w:id="2098" w:author="Laurence Golding" w:date="2020-02-21T12:31:00Z">
              <w:rPr>
                <w:rStyle w:val="Hyperlink"/>
                <w:noProof/>
              </w:rPr>
            </w:rPrChange>
          </w:rPr>
          <w:delText>3.19.23 rules property</w:delText>
        </w:r>
        <w:r w:rsidDel="00CE77CD">
          <w:rPr>
            <w:noProof/>
            <w:webHidden/>
          </w:rPr>
          <w:tab/>
          <w:delText>74</w:delText>
        </w:r>
      </w:del>
    </w:p>
    <w:p w14:paraId="3258F81F" w14:textId="5064B13C" w:rsidR="00D343A6" w:rsidDel="00CE77CD" w:rsidRDefault="00D343A6">
      <w:pPr>
        <w:pStyle w:val="TOC3"/>
        <w:tabs>
          <w:tab w:val="right" w:leader="dot" w:pos="9350"/>
        </w:tabs>
        <w:rPr>
          <w:del w:id="2099" w:author="Laurence Golding" w:date="2020-02-21T12:31:00Z"/>
          <w:rFonts w:asciiTheme="minorHAnsi" w:eastAsiaTheme="minorEastAsia" w:hAnsiTheme="minorHAnsi" w:cstheme="minorBidi"/>
          <w:noProof/>
          <w:sz w:val="22"/>
          <w:szCs w:val="22"/>
        </w:rPr>
      </w:pPr>
      <w:del w:id="2100" w:author="Laurence Golding" w:date="2020-02-21T12:31:00Z">
        <w:r w:rsidRPr="00CE77CD" w:rsidDel="00CE77CD">
          <w:rPr>
            <w:rPrChange w:id="2101" w:author="Laurence Golding" w:date="2020-02-21T12:31:00Z">
              <w:rPr>
                <w:rStyle w:val="Hyperlink"/>
                <w:noProof/>
              </w:rPr>
            </w:rPrChange>
          </w:rPr>
          <w:delText>3.19.24 notifications property</w:delText>
        </w:r>
        <w:r w:rsidDel="00CE77CD">
          <w:rPr>
            <w:noProof/>
            <w:webHidden/>
          </w:rPr>
          <w:tab/>
          <w:delText>75</w:delText>
        </w:r>
      </w:del>
    </w:p>
    <w:p w14:paraId="1A339C59" w14:textId="1BE95236" w:rsidR="00D343A6" w:rsidDel="00CE77CD" w:rsidRDefault="00D343A6">
      <w:pPr>
        <w:pStyle w:val="TOC3"/>
        <w:tabs>
          <w:tab w:val="right" w:leader="dot" w:pos="9350"/>
        </w:tabs>
        <w:rPr>
          <w:del w:id="2102" w:author="Laurence Golding" w:date="2020-02-21T12:31:00Z"/>
          <w:rFonts w:asciiTheme="minorHAnsi" w:eastAsiaTheme="minorEastAsia" w:hAnsiTheme="minorHAnsi" w:cstheme="minorBidi"/>
          <w:noProof/>
          <w:sz w:val="22"/>
          <w:szCs w:val="22"/>
        </w:rPr>
      </w:pPr>
      <w:del w:id="2103" w:author="Laurence Golding" w:date="2020-02-21T12:31:00Z">
        <w:r w:rsidRPr="00CE77CD" w:rsidDel="00CE77CD">
          <w:rPr>
            <w:rPrChange w:id="2104" w:author="Laurence Golding" w:date="2020-02-21T12:31:00Z">
              <w:rPr>
                <w:rStyle w:val="Hyperlink"/>
                <w:noProof/>
              </w:rPr>
            </w:rPrChange>
          </w:rPr>
          <w:delText>3.19.25 taxa property</w:delText>
        </w:r>
        <w:r w:rsidDel="00CE77CD">
          <w:rPr>
            <w:noProof/>
            <w:webHidden/>
          </w:rPr>
          <w:tab/>
          <w:delText>76</w:delText>
        </w:r>
      </w:del>
    </w:p>
    <w:p w14:paraId="4901C910" w14:textId="3123E43C" w:rsidR="00D343A6" w:rsidDel="00CE77CD" w:rsidRDefault="00D343A6">
      <w:pPr>
        <w:pStyle w:val="TOC3"/>
        <w:tabs>
          <w:tab w:val="right" w:leader="dot" w:pos="9350"/>
        </w:tabs>
        <w:rPr>
          <w:del w:id="2105" w:author="Laurence Golding" w:date="2020-02-21T12:31:00Z"/>
          <w:rFonts w:asciiTheme="minorHAnsi" w:eastAsiaTheme="minorEastAsia" w:hAnsiTheme="minorHAnsi" w:cstheme="minorBidi"/>
          <w:noProof/>
          <w:sz w:val="22"/>
          <w:szCs w:val="22"/>
        </w:rPr>
      </w:pPr>
      <w:del w:id="2106" w:author="Laurence Golding" w:date="2020-02-21T12:31:00Z">
        <w:r w:rsidRPr="00CE77CD" w:rsidDel="00CE77CD">
          <w:rPr>
            <w:rPrChange w:id="2107" w:author="Laurence Golding" w:date="2020-02-21T12:31:00Z">
              <w:rPr>
                <w:rStyle w:val="Hyperlink"/>
                <w:noProof/>
              </w:rPr>
            </w:rPrChange>
          </w:rPr>
          <w:delText>3.19.26 supportedTaxonomies property</w:delText>
        </w:r>
        <w:r w:rsidDel="00CE77CD">
          <w:rPr>
            <w:noProof/>
            <w:webHidden/>
          </w:rPr>
          <w:tab/>
          <w:delText>76</w:delText>
        </w:r>
      </w:del>
    </w:p>
    <w:p w14:paraId="648B56A2" w14:textId="1B3EC62D" w:rsidR="00D343A6" w:rsidDel="00CE77CD" w:rsidRDefault="00D343A6">
      <w:pPr>
        <w:pStyle w:val="TOC3"/>
        <w:tabs>
          <w:tab w:val="right" w:leader="dot" w:pos="9350"/>
        </w:tabs>
        <w:rPr>
          <w:del w:id="2108" w:author="Laurence Golding" w:date="2020-02-21T12:31:00Z"/>
          <w:rFonts w:asciiTheme="minorHAnsi" w:eastAsiaTheme="minorEastAsia" w:hAnsiTheme="minorHAnsi" w:cstheme="minorBidi"/>
          <w:noProof/>
          <w:sz w:val="22"/>
          <w:szCs w:val="22"/>
        </w:rPr>
      </w:pPr>
      <w:del w:id="2109" w:author="Laurence Golding" w:date="2020-02-21T12:31:00Z">
        <w:r w:rsidRPr="00CE77CD" w:rsidDel="00CE77CD">
          <w:rPr>
            <w:rPrChange w:id="2110" w:author="Laurence Golding" w:date="2020-02-21T12:31:00Z">
              <w:rPr>
                <w:rStyle w:val="Hyperlink"/>
                <w:noProof/>
              </w:rPr>
            </w:rPrChange>
          </w:rPr>
          <w:delText>3.19.27 translationMetadata property</w:delText>
        </w:r>
        <w:r w:rsidDel="00CE77CD">
          <w:rPr>
            <w:noProof/>
            <w:webHidden/>
          </w:rPr>
          <w:tab/>
          <w:delText>77</w:delText>
        </w:r>
      </w:del>
    </w:p>
    <w:p w14:paraId="50876D4D" w14:textId="60C274BE" w:rsidR="00D343A6" w:rsidDel="00CE77CD" w:rsidRDefault="00D343A6">
      <w:pPr>
        <w:pStyle w:val="TOC3"/>
        <w:tabs>
          <w:tab w:val="right" w:leader="dot" w:pos="9350"/>
        </w:tabs>
        <w:rPr>
          <w:del w:id="2111" w:author="Laurence Golding" w:date="2020-02-21T12:31:00Z"/>
          <w:rFonts w:asciiTheme="minorHAnsi" w:eastAsiaTheme="minorEastAsia" w:hAnsiTheme="minorHAnsi" w:cstheme="minorBidi"/>
          <w:noProof/>
          <w:sz w:val="22"/>
          <w:szCs w:val="22"/>
        </w:rPr>
      </w:pPr>
      <w:del w:id="2112" w:author="Laurence Golding" w:date="2020-02-21T12:31:00Z">
        <w:r w:rsidRPr="00CE77CD" w:rsidDel="00CE77CD">
          <w:rPr>
            <w:rPrChange w:id="2113" w:author="Laurence Golding" w:date="2020-02-21T12:31:00Z">
              <w:rPr>
                <w:rStyle w:val="Hyperlink"/>
                <w:noProof/>
              </w:rPr>
            </w:rPrChange>
          </w:rPr>
          <w:delText>3.19.28 locations property</w:delText>
        </w:r>
        <w:r w:rsidDel="00CE77CD">
          <w:rPr>
            <w:noProof/>
            <w:webHidden/>
          </w:rPr>
          <w:tab/>
          <w:delText>77</w:delText>
        </w:r>
      </w:del>
    </w:p>
    <w:p w14:paraId="767904C0" w14:textId="43CEE5C2" w:rsidR="00D343A6" w:rsidDel="00CE77CD" w:rsidRDefault="00D343A6">
      <w:pPr>
        <w:pStyle w:val="TOC3"/>
        <w:tabs>
          <w:tab w:val="right" w:leader="dot" w:pos="9350"/>
        </w:tabs>
        <w:rPr>
          <w:del w:id="2114" w:author="Laurence Golding" w:date="2020-02-21T12:31:00Z"/>
          <w:rFonts w:asciiTheme="minorHAnsi" w:eastAsiaTheme="minorEastAsia" w:hAnsiTheme="minorHAnsi" w:cstheme="minorBidi"/>
          <w:noProof/>
          <w:sz w:val="22"/>
          <w:szCs w:val="22"/>
        </w:rPr>
      </w:pPr>
      <w:del w:id="2115" w:author="Laurence Golding" w:date="2020-02-21T12:31:00Z">
        <w:r w:rsidRPr="00CE77CD" w:rsidDel="00CE77CD">
          <w:rPr>
            <w:rPrChange w:id="2116" w:author="Laurence Golding" w:date="2020-02-21T12:31:00Z">
              <w:rPr>
                <w:rStyle w:val="Hyperlink"/>
                <w:noProof/>
              </w:rPr>
            </w:rPrChange>
          </w:rPr>
          <w:delText>3.19.29 contents property</w:delText>
        </w:r>
        <w:r w:rsidDel="00CE77CD">
          <w:rPr>
            <w:noProof/>
            <w:webHidden/>
          </w:rPr>
          <w:tab/>
          <w:delText>78</w:delText>
        </w:r>
      </w:del>
    </w:p>
    <w:p w14:paraId="1BB83B87" w14:textId="3D9A57D0" w:rsidR="00D343A6" w:rsidDel="00CE77CD" w:rsidRDefault="00D343A6">
      <w:pPr>
        <w:pStyle w:val="TOC3"/>
        <w:tabs>
          <w:tab w:val="right" w:leader="dot" w:pos="9350"/>
        </w:tabs>
        <w:rPr>
          <w:del w:id="2117" w:author="Laurence Golding" w:date="2020-02-21T12:31:00Z"/>
          <w:rFonts w:asciiTheme="minorHAnsi" w:eastAsiaTheme="minorEastAsia" w:hAnsiTheme="minorHAnsi" w:cstheme="minorBidi"/>
          <w:noProof/>
          <w:sz w:val="22"/>
          <w:szCs w:val="22"/>
        </w:rPr>
      </w:pPr>
      <w:del w:id="2118" w:author="Laurence Golding" w:date="2020-02-21T12:31:00Z">
        <w:r w:rsidRPr="00CE77CD" w:rsidDel="00CE77CD">
          <w:rPr>
            <w:rPrChange w:id="2119" w:author="Laurence Golding" w:date="2020-02-21T12:31:00Z">
              <w:rPr>
                <w:rStyle w:val="Hyperlink"/>
                <w:noProof/>
              </w:rPr>
            </w:rPrChange>
          </w:rPr>
          <w:delText>3.19.30 isComprehensive property</w:delText>
        </w:r>
        <w:r w:rsidDel="00CE77CD">
          <w:rPr>
            <w:noProof/>
            <w:webHidden/>
          </w:rPr>
          <w:tab/>
          <w:delText>78</w:delText>
        </w:r>
      </w:del>
    </w:p>
    <w:p w14:paraId="05D0749A" w14:textId="5E0716F6" w:rsidR="00D343A6" w:rsidDel="00CE77CD" w:rsidRDefault="00D343A6">
      <w:pPr>
        <w:pStyle w:val="TOC3"/>
        <w:tabs>
          <w:tab w:val="right" w:leader="dot" w:pos="9350"/>
        </w:tabs>
        <w:rPr>
          <w:del w:id="2120" w:author="Laurence Golding" w:date="2020-02-21T12:31:00Z"/>
          <w:rFonts w:asciiTheme="minorHAnsi" w:eastAsiaTheme="minorEastAsia" w:hAnsiTheme="minorHAnsi" w:cstheme="minorBidi"/>
          <w:noProof/>
          <w:sz w:val="22"/>
          <w:szCs w:val="22"/>
        </w:rPr>
      </w:pPr>
      <w:del w:id="2121" w:author="Laurence Golding" w:date="2020-02-21T12:31:00Z">
        <w:r w:rsidRPr="00CE77CD" w:rsidDel="00CE77CD">
          <w:rPr>
            <w:rPrChange w:id="2122" w:author="Laurence Golding" w:date="2020-02-21T12:31:00Z">
              <w:rPr>
                <w:rStyle w:val="Hyperlink"/>
                <w:noProof/>
              </w:rPr>
            </w:rPrChange>
          </w:rPr>
          <w:delText>3.19.31 localizedDataSemanticVersion property</w:delText>
        </w:r>
        <w:r w:rsidDel="00CE77CD">
          <w:rPr>
            <w:noProof/>
            <w:webHidden/>
          </w:rPr>
          <w:tab/>
          <w:delText>78</w:delText>
        </w:r>
      </w:del>
    </w:p>
    <w:p w14:paraId="2915E128" w14:textId="02D2EFB6" w:rsidR="00D343A6" w:rsidDel="00CE77CD" w:rsidRDefault="00D343A6">
      <w:pPr>
        <w:pStyle w:val="TOC3"/>
        <w:tabs>
          <w:tab w:val="right" w:leader="dot" w:pos="9350"/>
        </w:tabs>
        <w:rPr>
          <w:del w:id="2123" w:author="Laurence Golding" w:date="2020-02-21T12:31:00Z"/>
          <w:rFonts w:asciiTheme="minorHAnsi" w:eastAsiaTheme="minorEastAsia" w:hAnsiTheme="minorHAnsi" w:cstheme="minorBidi"/>
          <w:noProof/>
          <w:sz w:val="22"/>
          <w:szCs w:val="22"/>
        </w:rPr>
      </w:pPr>
      <w:del w:id="2124" w:author="Laurence Golding" w:date="2020-02-21T12:31:00Z">
        <w:r w:rsidRPr="00CE77CD" w:rsidDel="00CE77CD">
          <w:rPr>
            <w:rPrChange w:id="2125" w:author="Laurence Golding" w:date="2020-02-21T12:31:00Z">
              <w:rPr>
                <w:rStyle w:val="Hyperlink"/>
                <w:noProof/>
              </w:rPr>
            </w:rPrChange>
          </w:rPr>
          <w:delText>3.19.32 minimumRequiredLocalizedDataSemanticVersion property</w:delText>
        </w:r>
        <w:r w:rsidDel="00CE77CD">
          <w:rPr>
            <w:noProof/>
            <w:webHidden/>
          </w:rPr>
          <w:tab/>
          <w:delText>79</w:delText>
        </w:r>
      </w:del>
    </w:p>
    <w:p w14:paraId="476B91A0" w14:textId="37BB4282" w:rsidR="00D343A6" w:rsidDel="00CE77CD" w:rsidRDefault="00D343A6">
      <w:pPr>
        <w:pStyle w:val="TOC3"/>
        <w:tabs>
          <w:tab w:val="right" w:leader="dot" w:pos="9350"/>
        </w:tabs>
        <w:rPr>
          <w:del w:id="2126" w:author="Laurence Golding" w:date="2020-02-21T12:31:00Z"/>
          <w:rFonts w:asciiTheme="minorHAnsi" w:eastAsiaTheme="minorEastAsia" w:hAnsiTheme="minorHAnsi" w:cstheme="minorBidi"/>
          <w:noProof/>
          <w:sz w:val="22"/>
          <w:szCs w:val="22"/>
        </w:rPr>
      </w:pPr>
      <w:del w:id="2127" w:author="Laurence Golding" w:date="2020-02-21T12:31:00Z">
        <w:r w:rsidRPr="00CE77CD" w:rsidDel="00CE77CD">
          <w:rPr>
            <w:rPrChange w:id="2128" w:author="Laurence Golding" w:date="2020-02-21T12:31:00Z">
              <w:rPr>
                <w:rStyle w:val="Hyperlink"/>
                <w:noProof/>
              </w:rPr>
            </w:rPrChange>
          </w:rPr>
          <w:delText>3.19.33 associatedComponent property</w:delText>
        </w:r>
        <w:r w:rsidDel="00CE77CD">
          <w:rPr>
            <w:noProof/>
            <w:webHidden/>
          </w:rPr>
          <w:tab/>
          <w:delText>79</w:delText>
        </w:r>
      </w:del>
    </w:p>
    <w:p w14:paraId="04BE75A7" w14:textId="4FB699D3" w:rsidR="00D343A6" w:rsidDel="00CE77CD" w:rsidRDefault="00D343A6">
      <w:pPr>
        <w:pStyle w:val="TOC2"/>
        <w:tabs>
          <w:tab w:val="right" w:leader="dot" w:pos="9350"/>
        </w:tabs>
        <w:rPr>
          <w:del w:id="2129" w:author="Laurence Golding" w:date="2020-02-21T12:31:00Z"/>
          <w:rFonts w:asciiTheme="minorHAnsi" w:eastAsiaTheme="minorEastAsia" w:hAnsiTheme="minorHAnsi" w:cstheme="minorBidi"/>
          <w:noProof/>
          <w:sz w:val="22"/>
          <w:szCs w:val="22"/>
        </w:rPr>
      </w:pPr>
      <w:del w:id="2130" w:author="Laurence Golding" w:date="2020-02-21T12:31:00Z">
        <w:r w:rsidRPr="00CE77CD" w:rsidDel="00CE77CD">
          <w:rPr>
            <w:rPrChange w:id="2131" w:author="Laurence Golding" w:date="2020-02-21T12:31:00Z">
              <w:rPr>
                <w:rStyle w:val="Hyperlink"/>
                <w:noProof/>
              </w:rPr>
            </w:rPrChange>
          </w:rPr>
          <w:delText>3.20 invocation object</w:delText>
        </w:r>
        <w:r w:rsidDel="00CE77CD">
          <w:rPr>
            <w:noProof/>
            <w:webHidden/>
          </w:rPr>
          <w:tab/>
          <w:delText>80</w:delText>
        </w:r>
      </w:del>
    </w:p>
    <w:p w14:paraId="19B448EF" w14:textId="4C6DAF46" w:rsidR="00D343A6" w:rsidDel="00CE77CD" w:rsidRDefault="00D343A6">
      <w:pPr>
        <w:pStyle w:val="TOC3"/>
        <w:tabs>
          <w:tab w:val="right" w:leader="dot" w:pos="9350"/>
        </w:tabs>
        <w:rPr>
          <w:del w:id="2132" w:author="Laurence Golding" w:date="2020-02-21T12:31:00Z"/>
          <w:rFonts w:asciiTheme="minorHAnsi" w:eastAsiaTheme="minorEastAsia" w:hAnsiTheme="minorHAnsi" w:cstheme="minorBidi"/>
          <w:noProof/>
          <w:sz w:val="22"/>
          <w:szCs w:val="22"/>
        </w:rPr>
      </w:pPr>
      <w:del w:id="2133" w:author="Laurence Golding" w:date="2020-02-21T12:31:00Z">
        <w:r w:rsidRPr="00CE77CD" w:rsidDel="00CE77CD">
          <w:rPr>
            <w:rPrChange w:id="2134" w:author="Laurence Golding" w:date="2020-02-21T12:31:00Z">
              <w:rPr>
                <w:rStyle w:val="Hyperlink"/>
                <w:noProof/>
              </w:rPr>
            </w:rPrChange>
          </w:rPr>
          <w:delText>3.20.1 General</w:delText>
        </w:r>
        <w:r w:rsidDel="00CE77CD">
          <w:rPr>
            <w:noProof/>
            <w:webHidden/>
          </w:rPr>
          <w:tab/>
          <w:delText>80</w:delText>
        </w:r>
      </w:del>
    </w:p>
    <w:p w14:paraId="345EB451" w14:textId="7E0D508B" w:rsidR="00D343A6" w:rsidDel="00CE77CD" w:rsidRDefault="00D343A6">
      <w:pPr>
        <w:pStyle w:val="TOC3"/>
        <w:tabs>
          <w:tab w:val="right" w:leader="dot" w:pos="9350"/>
        </w:tabs>
        <w:rPr>
          <w:del w:id="2135" w:author="Laurence Golding" w:date="2020-02-21T12:31:00Z"/>
          <w:rFonts w:asciiTheme="minorHAnsi" w:eastAsiaTheme="minorEastAsia" w:hAnsiTheme="minorHAnsi" w:cstheme="minorBidi"/>
          <w:noProof/>
          <w:sz w:val="22"/>
          <w:szCs w:val="22"/>
        </w:rPr>
      </w:pPr>
      <w:del w:id="2136" w:author="Laurence Golding" w:date="2020-02-21T12:31:00Z">
        <w:r w:rsidRPr="00CE77CD" w:rsidDel="00CE77CD">
          <w:rPr>
            <w:rPrChange w:id="2137" w:author="Laurence Golding" w:date="2020-02-21T12:31:00Z">
              <w:rPr>
                <w:rStyle w:val="Hyperlink"/>
                <w:noProof/>
              </w:rPr>
            </w:rPrChange>
          </w:rPr>
          <w:delText>3.20.2 commandLine property</w:delText>
        </w:r>
        <w:r w:rsidDel="00CE77CD">
          <w:rPr>
            <w:noProof/>
            <w:webHidden/>
          </w:rPr>
          <w:tab/>
          <w:delText>80</w:delText>
        </w:r>
      </w:del>
    </w:p>
    <w:p w14:paraId="303869CF" w14:textId="7F890037" w:rsidR="00D343A6" w:rsidDel="00CE77CD" w:rsidRDefault="00D343A6">
      <w:pPr>
        <w:pStyle w:val="TOC3"/>
        <w:tabs>
          <w:tab w:val="right" w:leader="dot" w:pos="9350"/>
        </w:tabs>
        <w:rPr>
          <w:del w:id="2138" w:author="Laurence Golding" w:date="2020-02-21T12:31:00Z"/>
          <w:rFonts w:asciiTheme="minorHAnsi" w:eastAsiaTheme="minorEastAsia" w:hAnsiTheme="minorHAnsi" w:cstheme="minorBidi"/>
          <w:noProof/>
          <w:sz w:val="22"/>
          <w:szCs w:val="22"/>
        </w:rPr>
      </w:pPr>
      <w:del w:id="2139" w:author="Laurence Golding" w:date="2020-02-21T12:31:00Z">
        <w:r w:rsidRPr="00CE77CD" w:rsidDel="00CE77CD">
          <w:rPr>
            <w:rPrChange w:id="2140" w:author="Laurence Golding" w:date="2020-02-21T12:31:00Z">
              <w:rPr>
                <w:rStyle w:val="Hyperlink"/>
                <w:noProof/>
              </w:rPr>
            </w:rPrChange>
          </w:rPr>
          <w:delText>3.20.3 arguments property</w:delText>
        </w:r>
        <w:r w:rsidDel="00CE77CD">
          <w:rPr>
            <w:noProof/>
            <w:webHidden/>
          </w:rPr>
          <w:tab/>
          <w:delText>81</w:delText>
        </w:r>
      </w:del>
    </w:p>
    <w:p w14:paraId="7F3FF0A1" w14:textId="2BC4EAF8" w:rsidR="00D343A6" w:rsidDel="00CE77CD" w:rsidRDefault="00D343A6">
      <w:pPr>
        <w:pStyle w:val="TOC3"/>
        <w:tabs>
          <w:tab w:val="right" w:leader="dot" w:pos="9350"/>
        </w:tabs>
        <w:rPr>
          <w:del w:id="2141" w:author="Laurence Golding" w:date="2020-02-21T12:31:00Z"/>
          <w:rFonts w:asciiTheme="minorHAnsi" w:eastAsiaTheme="minorEastAsia" w:hAnsiTheme="minorHAnsi" w:cstheme="minorBidi"/>
          <w:noProof/>
          <w:sz w:val="22"/>
          <w:szCs w:val="22"/>
        </w:rPr>
      </w:pPr>
      <w:del w:id="2142" w:author="Laurence Golding" w:date="2020-02-21T12:31:00Z">
        <w:r w:rsidRPr="00CE77CD" w:rsidDel="00CE77CD">
          <w:rPr>
            <w:rPrChange w:id="2143" w:author="Laurence Golding" w:date="2020-02-21T12:31:00Z">
              <w:rPr>
                <w:rStyle w:val="Hyperlink"/>
                <w:noProof/>
              </w:rPr>
            </w:rPrChange>
          </w:rPr>
          <w:delText>3.20.4 responseFiles property</w:delText>
        </w:r>
        <w:r w:rsidDel="00CE77CD">
          <w:rPr>
            <w:noProof/>
            <w:webHidden/>
          </w:rPr>
          <w:tab/>
          <w:delText>81</w:delText>
        </w:r>
      </w:del>
    </w:p>
    <w:p w14:paraId="52FF46CD" w14:textId="788600D3" w:rsidR="00D343A6" w:rsidDel="00CE77CD" w:rsidRDefault="00D343A6">
      <w:pPr>
        <w:pStyle w:val="TOC3"/>
        <w:tabs>
          <w:tab w:val="right" w:leader="dot" w:pos="9350"/>
        </w:tabs>
        <w:rPr>
          <w:del w:id="2144" w:author="Laurence Golding" w:date="2020-02-21T12:31:00Z"/>
          <w:rFonts w:asciiTheme="minorHAnsi" w:eastAsiaTheme="minorEastAsia" w:hAnsiTheme="minorHAnsi" w:cstheme="minorBidi"/>
          <w:noProof/>
          <w:sz w:val="22"/>
          <w:szCs w:val="22"/>
        </w:rPr>
      </w:pPr>
      <w:del w:id="2145" w:author="Laurence Golding" w:date="2020-02-21T12:31:00Z">
        <w:r w:rsidRPr="00CE77CD" w:rsidDel="00CE77CD">
          <w:rPr>
            <w:rPrChange w:id="2146" w:author="Laurence Golding" w:date="2020-02-21T12:31:00Z">
              <w:rPr>
                <w:rStyle w:val="Hyperlink"/>
                <w:noProof/>
              </w:rPr>
            </w:rPrChange>
          </w:rPr>
          <w:delText>3.20.5 ruleConfigurationOverrides property</w:delText>
        </w:r>
        <w:r w:rsidDel="00CE77CD">
          <w:rPr>
            <w:noProof/>
            <w:webHidden/>
          </w:rPr>
          <w:tab/>
          <w:delText>81</w:delText>
        </w:r>
      </w:del>
    </w:p>
    <w:p w14:paraId="264BF91F" w14:textId="3E8F856B" w:rsidR="00D343A6" w:rsidDel="00CE77CD" w:rsidRDefault="00D343A6">
      <w:pPr>
        <w:pStyle w:val="TOC3"/>
        <w:tabs>
          <w:tab w:val="right" w:leader="dot" w:pos="9350"/>
        </w:tabs>
        <w:rPr>
          <w:del w:id="2147" w:author="Laurence Golding" w:date="2020-02-21T12:31:00Z"/>
          <w:rFonts w:asciiTheme="minorHAnsi" w:eastAsiaTheme="minorEastAsia" w:hAnsiTheme="minorHAnsi" w:cstheme="minorBidi"/>
          <w:noProof/>
          <w:sz w:val="22"/>
          <w:szCs w:val="22"/>
        </w:rPr>
      </w:pPr>
      <w:del w:id="2148" w:author="Laurence Golding" w:date="2020-02-21T12:31:00Z">
        <w:r w:rsidRPr="00CE77CD" w:rsidDel="00CE77CD">
          <w:rPr>
            <w:rPrChange w:id="2149" w:author="Laurence Golding" w:date="2020-02-21T12:31:00Z">
              <w:rPr>
                <w:rStyle w:val="Hyperlink"/>
                <w:noProof/>
              </w:rPr>
            </w:rPrChange>
          </w:rPr>
          <w:delText>3.20.6 notificationConfigurationOverrides property</w:delText>
        </w:r>
        <w:r w:rsidDel="00CE77CD">
          <w:rPr>
            <w:noProof/>
            <w:webHidden/>
          </w:rPr>
          <w:tab/>
          <w:delText>82</w:delText>
        </w:r>
      </w:del>
    </w:p>
    <w:p w14:paraId="4BA0DB26" w14:textId="48A5BDE7" w:rsidR="00D343A6" w:rsidDel="00CE77CD" w:rsidRDefault="00D343A6">
      <w:pPr>
        <w:pStyle w:val="TOC3"/>
        <w:tabs>
          <w:tab w:val="right" w:leader="dot" w:pos="9350"/>
        </w:tabs>
        <w:rPr>
          <w:del w:id="2150" w:author="Laurence Golding" w:date="2020-02-21T12:31:00Z"/>
          <w:rFonts w:asciiTheme="minorHAnsi" w:eastAsiaTheme="minorEastAsia" w:hAnsiTheme="minorHAnsi" w:cstheme="minorBidi"/>
          <w:noProof/>
          <w:sz w:val="22"/>
          <w:szCs w:val="22"/>
        </w:rPr>
      </w:pPr>
      <w:del w:id="2151" w:author="Laurence Golding" w:date="2020-02-21T12:31:00Z">
        <w:r w:rsidRPr="00CE77CD" w:rsidDel="00CE77CD">
          <w:rPr>
            <w:rPrChange w:id="2152" w:author="Laurence Golding" w:date="2020-02-21T12:31:00Z">
              <w:rPr>
                <w:rStyle w:val="Hyperlink"/>
                <w:noProof/>
              </w:rPr>
            </w:rPrChange>
          </w:rPr>
          <w:delText>3.20.7 startTimeUtc property</w:delText>
        </w:r>
        <w:r w:rsidDel="00CE77CD">
          <w:rPr>
            <w:noProof/>
            <w:webHidden/>
          </w:rPr>
          <w:tab/>
          <w:delText>82</w:delText>
        </w:r>
      </w:del>
    </w:p>
    <w:p w14:paraId="7504262E" w14:textId="32DFFF01" w:rsidR="00D343A6" w:rsidDel="00CE77CD" w:rsidRDefault="00D343A6">
      <w:pPr>
        <w:pStyle w:val="TOC3"/>
        <w:tabs>
          <w:tab w:val="right" w:leader="dot" w:pos="9350"/>
        </w:tabs>
        <w:rPr>
          <w:del w:id="2153" w:author="Laurence Golding" w:date="2020-02-21T12:31:00Z"/>
          <w:rFonts w:asciiTheme="minorHAnsi" w:eastAsiaTheme="minorEastAsia" w:hAnsiTheme="minorHAnsi" w:cstheme="minorBidi"/>
          <w:noProof/>
          <w:sz w:val="22"/>
          <w:szCs w:val="22"/>
        </w:rPr>
      </w:pPr>
      <w:del w:id="2154" w:author="Laurence Golding" w:date="2020-02-21T12:31:00Z">
        <w:r w:rsidRPr="00CE77CD" w:rsidDel="00CE77CD">
          <w:rPr>
            <w:rPrChange w:id="2155" w:author="Laurence Golding" w:date="2020-02-21T12:31:00Z">
              <w:rPr>
                <w:rStyle w:val="Hyperlink"/>
                <w:noProof/>
              </w:rPr>
            </w:rPrChange>
          </w:rPr>
          <w:delText>3.20.8 endTimeUtc property</w:delText>
        </w:r>
        <w:r w:rsidDel="00CE77CD">
          <w:rPr>
            <w:noProof/>
            <w:webHidden/>
          </w:rPr>
          <w:tab/>
          <w:delText>82</w:delText>
        </w:r>
      </w:del>
    </w:p>
    <w:p w14:paraId="3B39A9B3" w14:textId="352AAEFC" w:rsidR="00D343A6" w:rsidDel="00CE77CD" w:rsidRDefault="00D343A6">
      <w:pPr>
        <w:pStyle w:val="TOC3"/>
        <w:tabs>
          <w:tab w:val="right" w:leader="dot" w:pos="9350"/>
        </w:tabs>
        <w:rPr>
          <w:del w:id="2156" w:author="Laurence Golding" w:date="2020-02-21T12:31:00Z"/>
          <w:rFonts w:asciiTheme="minorHAnsi" w:eastAsiaTheme="minorEastAsia" w:hAnsiTheme="minorHAnsi" w:cstheme="minorBidi"/>
          <w:noProof/>
          <w:sz w:val="22"/>
          <w:szCs w:val="22"/>
        </w:rPr>
      </w:pPr>
      <w:del w:id="2157" w:author="Laurence Golding" w:date="2020-02-21T12:31:00Z">
        <w:r w:rsidRPr="00CE77CD" w:rsidDel="00CE77CD">
          <w:rPr>
            <w:rPrChange w:id="2158" w:author="Laurence Golding" w:date="2020-02-21T12:31:00Z">
              <w:rPr>
                <w:rStyle w:val="Hyperlink"/>
                <w:noProof/>
              </w:rPr>
            </w:rPrChange>
          </w:rPr>
          <w:delText>3.20.9 exitCode property</w:delText>
        </w:r>
        <w:r w:rsidDel="00CE77CD">
          <w:rPr>
            <w:noProof/>
            <w:webHidden/>
          </w:rPr>
          <w:tab/>
          <w:delText>82</w:delText>
        </w:r>
      </w:del>
    </w:p>
    <w:p w14:paraId="2E2FFC97" w14:textId="3FB283F2" w:rsidR="00D343A6" w:rsidDel="00CE77CD" w:rsidRDefault="00D343A6">
      <w:pPr>
        <w:pStyle w:val="TOC3"/>
        <w:tabs>
          <w:tab w:val="right" w:leader="dot" w:pos="9350"/>
        </w:tabs>
        <w:rPr>
          <w:del w:id="2159" w:author="Laurence Golding" w:date="2020-02-21T12:31:00Z"/>
          <w:rFonts w:asciiTheme="minorHAnsi" w:eastAsiaTheme="minorEastAsia" w:hAnsiTheme="minorHAnsi" w:cstheme="minorBidi"/>
          <w:noProof/>
          <w:sz w:val="22"/>
          <w:szCs w:val="22"/>
        </w:rPr>
      </w:pPr>
      <w:del w:id="2160" w:author="Laurence Golding" w:date="2020-02-21T12:31:00Z">
        <w:r w:rsidRPr="00CE77CD" w:rsidDel="00CE77CD">
          <w:rPr>
            <w:rPrChange w:id="2161" w:author="Laurence Golding" w:date="2020-02-21T12:31:00Z">
              <w:rPr>
                <w:rStyle w:val="Hyperlink"/>
                <w:noProof/>
              </w:rPr>
            </w:rPrChange>
          </w:rPr>
          <w:delText>3.20.10 exitCodeDescription property</w:delText>
        </w:r>
        <w:r w:rsidDel="00CE77CD">
          <w:rPr>
            <w:noProof/>
            <w:webHidden/>
          </w:rPr>
          <w:tab/>
          <w:delText>82</w:delText>
        </w:r>
      </w:del>
    </w:p>
    <w:p w14:paraId="01F9E80E" w14:textId="54B46909" w:rsidR="00D343A6" w:rsidDel="00CE77CD" w:rsidRDefault="00D343A6">
      <w:pPr>
        <w:pStyle w:val="TOC3"/>
        <w:tabs>
          <w:tab w:val="right" w:leader="dot" w:pos="9350"/>
        </w:tabs>
        <w:rPr>
          <w:del w:id="2162" w:author="Laurence Golding" w:date="2020-02-21T12:31:00Z"/>
          <w:rFonts w:asciiTheme="minorHAnsi" w:eastAsiaTheme="minorEastAsia" w:hAnsiTheme="minorHAnsi" w:cstheme="minorBidi"/>
          <w:noProof/>
          <w:sz w:val="22"/>
          <w:szCs w:val="22"/>
        </w:rPr>
      </w:pPr>
      <w:del w:id="2163" w:author="Laurence Golding" w:date="2020-02-21T12:31:00Z">
        <w:r w:rsidRPr="00CE77CD" w:rsidDel="00CE77CD">
          <w:rPr>
            <w:rPrChange w:id="2164" w:author="Laurence Golding" w:date="2020-02-21T12:31:00Z">
              <w:rPr>
                <w:rStyle w:val="Hyperlink"/>
                <w:noProof/>
              </w:rPr>
            </w:rPrChange>
          </w:rPr>
          <w:delText>3.20.11 exitSignalName property</w:delText>
        </w:r>
        <w:r w:rsidDel="00CE77CD">
          <w:rPr>
            <w:noProof/>
            <w:webHidden/>
          </w:rPr>
          <w:tab/>
          <w:delText>82</w:delText>
        </w:r>
      </w:del>
    </w:p>
    <w:p w14:paraId="6B48013A" w14:textId="101971A4" w:rsidR="00D343A6" w:rsidDel="00CE77CD" w:rsidRDefault="00D343A6">
      <w:pPr>
        <w:pStyle w:val="TOC3"/>
        <w:tabs>
          <w:tab w:val="right" w:leader="dot" w:pos="9350"/>
        </w:tabs>
        <w:rPr>
          <w:del w:id="2165" w:author="Laurence Golding" w:date="2020-02-21T12:31:00Z"/>
          <w:rFonts w:asciiTheme="minorHAnsi" w:eastAsiaTheme="minorEastAsia" w:hAnsiTheme="minorHAnsi" w:cstheme="minorBidi"/>
          <w:noProof/>
          <w:sz w:val="22"/>
          <w:szCs w:val="22"/>
        </w:rPr>
      </w:pPr>
      <w:del w:id="2166" w:author="Laurence Golding" w:date="2020-02-21T12:31:00Z">
        <w:r w:rsidRPr="00CE77CD" w:rsidDel="00CE77CD">
          <w:rPr>
            <w:rPrChange w:id="2167" w:author="Laurence Golding" w:date="2020-02-21T12:31:00Z">
              <w:rPr>
                <w:rStyle w:val="Hyperlink"/>
                <w:noProof/>
              </w:rPr>
            </w:rPrChange>
          </w:rPr>
          <w:delText>3.20.12 exitSignalNumber property</w:delText>
        </w:r>
        <w:r w:rsidDel="00CE77CD">
          <w:rPr>
            <w:noProof/>
            <w:webHidden/>
          </w:rPr>
          <w:tab/>
          <w:delText>83</w:delText>
        </w:r>
      </w:del>
    </w:p>
    <w:p w14:paraId="44640B5A" w14:textId="6D343287" w:rsidR="00D343A6" w:rsidDel="00CE77CD" w:rsidRDefault="00D343A6">
      <w:pPr>
        <w:pStyle w:val="TOC3"/>
        <w:tabs>
          <w:tab w:val="right" w:leader="dot" w:pos="9350"/>
        </w:tabs>
        <w:rPr>
          <w:del w:id="2168" w:author="Laurence Golding" w:date="2020-02-21T12:31:00Z"/>
          <w:rFonts w:asciiTheme="minorHAnsi" w:eastAsiaTheme="minorEastAsia" w:hAnsiTheme="minorHAnsi" w:cstheme="minorBidi"/>
          <w:noProof/>
          <w:sz w:val="22"/>
          <w:szCs w:val="22"/>
        </w:rPr>
      </w:pPr>
      <w:del w:id="2169" w:author="Laurence Golding" w:date="2020-02-21T12:31:00Z">
        <w:r w:rsidRPr="00CE77CD" w:rsidDel="00CE77CD">
          <w:rPr>
            <w:rPrChange w:id="2170" w:author="Laurence Golding" w:date="2020-02-21T12:31:00Z">
              <w:rPr>
                <w:rStyle w:val="Hyperlink"/>
                <w:noProof/>
              </w:rPr>
            </w:rPrChange>
          </w:rPr>
          <w:delText>3.20.13 processStartFailureMessage property</w:delText>
        </w:r>
        <w:r w:rsidDel="00CE77CD">
          <w:rPr>
            <w:noProof/>
            <w:webHidden/>
          </w:rPr>
          <w:tab/>
          <w:delText>83</w:delText>
        </w:r>
      </w:del>
    </w:p>
    <w:p w14:paraId="4D146139" w14:textId="403E81D9" w:rsidR="00D343A6" w:rsidDel="00CE77CD" w:rsidRDefault="00D343A6">
      <w:pPr>
        <w:pStyle w:val="TOC3"/>
        <w:tabs>
          <w:tab w:val="right" w:leader="dot" w:pos="9350"/>
        </w:tabs>
        <w:rPr>
          <w:del w:id="2171" w:author="Laurence Golding" w:date="2020-02-21T12:31:00Z"/>
          <w:rFonts w:asciiTheme="minorHAnsi" w:eastAsiaTheme="minorEastAsia" w:hAnsiTheme="minorHAnsi" w:cstheme="minorBidi"/>
          <w:noProof/>
          <w:sz w:val="22"/>
          <w:szCs w:val="22"/>
        </w:rPr>
      </w:pPr>
      <w:del w:id="2172" w:author="Laurence Golding" w:date="2020-02-21T12:31:00Z">
        <w:r w:rsidRPr="00CE77CD" w:rsidDel="00CE77CD">
          <w:rPr>
            <w:rPrChange w:id="2173" w:author="Laurence Golding" w:date="2020-02-21T12:31:00Z">
              <w:rPr>
                <w:rStyle w:val="Hyperlink"/>
                <w:noProof/>
              </w:rPr>
            </w:rPrChange>
          </w:rPr>
          <w:delText>3.20.14 executionSuccessful property</w:delText>
        </w:r>
        <w:r w:rsidDel="00CE77CD">
          <w:rPr>
            <w:noProof/>
            <w:webHidden/>
          </w:rPr>
          <w:tab/>
          <w:delText>83</w:delText>
        </w:r>
      </w:del>
    </w:p>
    <w:p w14:paraId="21E2A645" w14:textId="2571E9F1" w:rsidR="00D343A6" w:rsidDel="00CE77CD" w:rsidRDefault="00D343A6">
      <w:pPr>
        <w:pStyle w:val="TOC3"/>
        <w:tabs>
          <w:tab w:val="right" w:leader="dot" w:pos="9350"/>
        </w:tabs>
        <w:rPr>
          <w:del w:id="2174" w:author="Laurence Golding" w:date="2020-02-21T12:31:00Z"/>
          <w:rFonts w:asciiTheme="minorHAnsi" w:eastAsiaTheme="minorEastAsia" w:hAnsiTheme="minorHAnsi" w:cstheme="minorBidi"/>
          <w:noProof/>
          <w:sz w:val="22"/>
          <w:szCs w:val="22"/>
        </w:rPr>
      </w:pPr>
      <w:del w:id="2175" w:author="Laurence Golding" w:date="2020-02-21T12:31:00Z">
        <w:r w:rsidRPr="00CE77CD" w:rsidDel="00CE77CD">
          <w:rPr>
            <w:rPrChange w:id="2176" w:author="Laurence Golding" w:date="2020-02-21T12:31:00Z">
              <w:rPr>
                <w:rStyle w:val="Hyperlink"/>
                <w:noProof/>
              </w:rPr>
            </w:rPrChange>
          </w:rPr>
          <w:delText>3.20.15 machine property</w:delText>
        </w:r>
        <w:r w:rsidDel="00CE77CD">
          <w:rPr>
            <w:noProof/>
            <w:webHidden/>
          </w:rPr>
          <w:tab/>
          <w:delText>83</w:delText>
        </w:r>
      </w:del>
    </w:p>
    <w:p w14:paraId="0F116163" w14:textId="364DC8AE" w:rsidR="00D343A6" w:rsidDel="00CE77CD" w:rsidRDefault="00D343A6">
      <w:pPr>
        <w:pStyle w:val="TOC3"/>
        <w:tabs>
          <w:tab w:val="right" w:leader="dot" w:pos="9350"/>
        </w:tabs>
        <w:rPr>
          <w:del w:id="2177" w:author="Laurence Golding" w:date="2020-02-21T12:31:00Z"/>
          <w:rFonts w:asciiTheme="minorHAnsi" w:eastAsiaTheme="minorEastAsia" w:hAnsiTheme="minorHAnsi" w:cstheme="minorBidi"/>
          <w:noProof/>
          <w:sz w:val="22"/>
          <w:szCs w:val="22"/>
        </w:rPr>
      </w:pPr>
      <w:del w:id="2178" w:author="Laurence Golding" w:date="2020-02-21T12:31:00Z">
        <w:r w:rsidRPr="00CE77CD" w:rsidDel="00CE77CD">
          <w:rPr>
            <w:rPrChange w:id="2179" w:author="Laurence Golding" w:date="2020-02-21T12:31:00Z">
              <w:rPr>
                <w:rStyle w:val="Hyperlink"/>
                <w:noProof/>
              </w:rPr>
            </w:rPrChange>
          </w:rPr>
          <w:delText>3.20.16 account property</w:delText>
        </w:r>
        <w:r w:rsidDel="00CE77CD">
          <w:rPr>
            <w:noProof/>
            <w:webHidden/>
          </w:rPr>
          <w:tab/>
          <w:delText>83</w:delText>
        </w:r>
      </w:del>
    </w:p>
    <w:p w14:paraId="28D1CEE9" w14:textId="1880538D" w:rsidR="00D343A6" w:rsidDel="00CE77CD" w:rsidRDefault="00D343A6">
      <w:pPr>
        <w:pStyle w:val="TOC3"/>
        <w:tabs>
          <w:tab w:val="right" w:leader="dot" w:pos="9350"/>
        </w:tabs>
        <w:rPr>
          <w:del w:id="2180" w:author="Laurence Golding" w:date="2020-02-21T12:31:00Z"/>
          <w:rFonts w:asciiTheme="minorHAnsi" w:eastAsiaTheme="minorEastAsia" w:hAnsiTheme="minorHAnsi" w:cstheme="minorBidi"/>
          <w:noProof/>
          <w:sz w:val="22"/>
          <w:szCs w:val="22"/>
        </w:rPr>
      </w:pPr>
      <w:del w:id="2181" w:author="Laurence Golding" w:date="2020-02-21T12:31:00Z">
        <w:r w:rsidRPr="00CE77CD" w:rsidDel="00CE77CD">
          <w:rPr>
            <w:rPrChange w:id="2182" w:author="Laurence Golding" w:date="2020-02-21T12:31:00Z">
              <w:rPr>
                <w:rStyle w:val="Hyperlink"/>
                <w:noProof/>
              </w:rPr>
            </w:rPrChange>
          </w:rPr>
          <w:delText>3.20.17 processId property</w:delText>
        </w:r>
        <w:r w:rsidDel="00CE77CD">
          <w:rPr>
            <w:noProof/>
            <w:webHidden/>
          </w:rPr>
          <w:tab/>
          <w:delText>84</w:delText>
        </w:r>
      </w:del>
    </w:p>
    <w:p w14:paraId="13FB801D" w14:textId="3FC8A5AC" w:rsidR="00D343A6" w:rsidDel="00CE77CD" w:rsidRDefault="00D343A6">
      <w:pPr>
        <w:pStyle w:val="TOC3"/>
        <w:tabs>
          <w:tab w:val="right" w:leader="dot" w:pos="9350"/>
        </w:tabs>
        <w:rPr>
          <w:del w:id="2183" w:author="Laurence Golding" w:date="2020-02-21T12:31:00Z"/>
          <w:rFonts w:asciiTheme="minorHAnsi" w:eastAsiaTheme="minorEastAsia" w:hAnsiTheme="minorHAnsi" w:cstheme="minorBidi"/>
          <w:noProof/>
          <w:sz w:val="22"/>
          <w:szCs w:val="22"/>
        </w:rPr>
      </w:pPr>
      <w:del w:id="2184" w:author="Laurence Golding" w:date="2020-02-21T12:31:00Z">
        <w:r w:rsidRPr="00CE77CD" w:rsidDel="00CE77CD">
          <w:rPr>
            <w:rPrChange w:id="2185" w:author="Laurence Golding" w:date="2020-02-21T12:31:00Z">
              <w:rPr>
                <w:rStyle w:val="Hyperlink"/>
                <w:noProof/>
              </w:rPr>
            </w:rPrChange>
          </w:rPr>
          <w:delText>3.20.18 executableLocation property</w:delText>
        </w:r>
        <w:r w:rsidDel="00CE77CD">
          <w:rPr>
            <w:noProof/>
            <w:webHidden/>
          </w:rPr>
          <w:tab/>
          <w:delText>84</w:delText>
        </w:r>
      </w:del>
    </w:p>
    <w:p w14:paraId="326E863E" w14:textId="7F1BEF64" w:rsidR="00D343A6" w:rsidDel="00CE77CD" w:rsidRDefault="00D343A6">
      <w:pPr>
        <w:pStyle w:val="TOC3"/>
        <w:tabs>
          <w:tab w:val="right" w:leader="dot" w:pos="9350"/>
        </w:tabs>
        <w:rPr>
          <w:del w:id="2186" w:author="Laurence Golding" w:date="2020-02-21T12:31:00Z"/>
          <w:rFonts w:asciiTheme="minorHAnsi" w:eastAsiaTheme="minorEastAsia" w:hAnsiTheme="minorHAnsi" w:cstheme="minorBidi"/>
          <w:noProof/>
          <w:sz w:val="22"/>
          <w:szCs w:val="22"/>
        </w:rPr>
      </w:pPr>
      <w:del w:id="2187" w:author="Laurence Golding" w:date="2020-02-21T12:31:00Z">
        <w:r w:rsidRPr="00CE77CD" w:rsidDel="00CE77CD">
          <w:rPr>
            <w:rPrChange w:id="2188" w:author="Laurence Golding" w:date="2020-02-21T12:31:00Z">
              <w:rPr>
                <w:rStyle w:val="Hyperlink"/>
                <w:noProof/>
              </w:rPr>
            </w:rPrChange>
          </w:rPr>
          <w:delText>3.20.19 workingDirectory property</w:delText>
        </w:r>
        <w:r w:rsidDel="00CE77CD">
          <w:rPr>
            <w:noProof/>
            <w:webHidden/>
          </w:rPr>
          <w:tab/>
          <w:delText>84</w:delText>
        </w:r>
      </w:del>
    </w:p>
    <w:p w14:paraId="5520CAB8" w14:textId="49305F7F" w:rsidR="00D343A6" w:rsidDel="00CE77CD" w:rsidRDefault="00D343A6">
      <w:pPr>
        <w:pStyle w:val="TOC3"/>
        <w:tabs>
          <w:tab w:val="right" w:leader="dot" w:pos="9350"/>
        </w:tabs>
        <w:rPr>
          <w:del w:id="2189" w:author="Laurence Golding" w:date="2020-02-21T12:31:00Z"/>
          <w:rFonts w:asciiTheme="minorHAnsi" w:eastAsiaTheme="minorEastAsia" w:hAnsiTheme="minorHAnsi" w:cstheme="minorBidi"/>
          <w:noProof/>
          <w:sz w:val="22"/>
          <w:szCs w:val="22"/>
        </w:rPr>
      </w:pPr>
      <w:del w:id="2190" w:author="Laurence Golding" w:date="2020-02-21T12:31:00Z">
        <w:r w:rsidRPr="00CE77CD" w:rsidDel="00CE77CD">
          <w:rPr>
            <w:rPrChange w:id="2191" w:author="Laurence Golding" w:date="2020-02-21T12:31:00Z">
              <w:rPr>
                <w:rStyle w:val="Hyperlink"/>
                <w:noProof/>
              </w:rPr>
            </w:rPrChange>
          </w:rPr>
          <w:delText>3.20.20 environmentVariables property</w:delText>
        </w:r>
        <w:r w:rsidDel="00CE77CD">
          <w:rPr>
            <w:noProof/>
            <w:webHidden/>
          </w:rPr>
          <w:tab/>
          <w:delText>84</w:delText>
        </w:r>
      </w:del>
    </w:p>
    <w:p w14:paraId="660DD8A5" w14:textId="467CC964" w:rsidR="00D343A6" w:rsidDel="00CE77CD" w:rsidRDefault="00D343A6">
      <w:pPr>
        <w:pStyle w:val="TOC3"/>
        <w:tabs>
          <w:tab w:val="right" w:leader="dot" w:pos="9350"/>
        </w:tabs>
        <w:rPr>
          <w:del w:id="2192" w:author="Laurence Golding" w:date="2020-02-21T12:31:00Z"/>
          <w:rFonts w:asciiTheme="minorHAnsi" w:eastAsiaTheme="minorEastAsia" w:hAnsiTheme="minorHAnsi" w:cstheme="minorBidi"/>
          <w:noProof/>
          <w:sz w:val="22"/>
          <w:szCs w:val="22"/>
        </w:rPr>
      </w:pPr>
      <w:del w:id="2193" w:author="Laurence Golding" w:date="2020-02-21T12:31:00Z">
        <w:r w:rsidRPr="00CE77CD" w:rsidDel="00CE77CD">
          <w:rPr>
            <w:rPrChange w:id="2194" w:author="Laurence Golding" w:date="2020-02-21T12:31:00Z">
              <w:rPr>
                <w:rStyle w:val="Hyperlink"/>
                <w:noProof/>
              </w:rPr>
            </w:rPrChange>
          </w:rPr>
          <w:delText>3.20.21 toolExecutionNotifications property</w:delText>
        </w:r>
        <w:r w:rsidDel="00CE77CD">
          <w:rPr>
            <w:noProof/>
            <w:webHidden/>
          </w:rPr>
          <w:tab/>
          <w:delText>84</w:delText>
        </w:r>
      </w:del>
    </w:p>
    <w:p w14:paraId="3C3D300C" w14:textId="208C50E3" w:rsidR="00D343A6" w:rsidDel="00CE77CD" w:rsidRDefault="00D343A6">
      <w:pPr>
        <w:pStyle w:val="TOC3"/>
        <w:tabs>
          <w:tab w:val="right" w:leader="dot" w:pos="9350"/>
        </w:tabs>
        <w:rPr>
          <w:del w:id="2195" w:author="Laurence Golding" w:date="2020-02-21T12:31:00Z"/>
          <w:rFonts w:asciiTheme="minorHAnsi" w:eastAsiaTheme="minorEastAsia" w:hAnsiTheme="minorHAnsi" w:cstheme="minorBidi"/>
          <w:noProof/>
          <w:sz w:val="22"/>
          <w:szCs w:val="22"/>
        </w:rPr>
      </w:pPr>
      <w:del w:id="2196" w:author="Laurence Golding" w:date="2020-02-21T12:31:00Z">
        <w:r w:rsidRPr="00CE77CD" w:rsidDel="00CE77CD">
          <w:rPr>
            <w:rPrChange w:id="2197" w:author="Laurence Golding" w:date="2020-02-21T12:31:00Z">
              <w:rPr>
                <w:rStyle w:val="Hyperlink"/>
                <w:noProof/>
              </w:rPr>
            </w:rPrChange>
          </w:rPr>
          <w:delText>3.20.22 toolConfigurationNotifications property</w:delText>
        </w:r>
        <w:r w:rsidDel="00CE77CD">
          <w:rPr>
            <w:noProof/>
            <w:webHidden/>
          </w:rPr>
          <w:tab/>
          <w:delText>85</w:delText>
        </w:r>
      </w:del>
    </w:p>
    <w:p w14:paraId="12690ABD" w14:textId="0ABEFE6A" w:rsidR="00D343A6" w:rsidDel="00CE77CD" w:rsidRDefault="00D343A6">
      <w:pPr>
        <w:pStyle w:val="TOC3"/>
        <w:tabs>
          <w:tab w:val="right" w:leader="dot" w:pos="9350"/>
        </w:tabs>
        <w:rPr>
          <w:del w:id="2198" w:author="Laurence Golding" w:date="2020-02-21T12:31:00Z"/>
          <w:rFonts w:asciiTheme="minorHAnsi" w:eastAsiaTheme="minorEastAsia" w:hAnsiTheme="minorHAnsi" w:cstheme="minorBidi"/>
          <w:noProof/>
          <w:sz w:val="22"/>
          <w:szCs w:val="22"/>
        </w:rPr>
      </w:pPr>
      <w:del w:id="2199" w:author="Laurence Golding" w:date="2020-02-21T12:31:00Z">
        <w:r w:rsidRPr="00CE77CD" w:rsidDel="00CE77CD">
          <w:rPr>
            <w:rPrChange w:id="2200" w:author="Laurence Golding" w:date="2020-02-21T12:31:00Z">
              <w:rPr>
                <w:rStyle w:val="Hyperlink"/>
                <w:noProof/>
              </w:rPr>
            </w:rPrChange>
          </w:rPr>
          <w:delText>3.20.23 stdin, stdout, stderr, and stdoutStderr properties</w:delText>
        </w:r>
        <w:r w:rsidDel="00CE77CD">
          <w:rPr>
            <w:noProof/>
            <w:webHidden/>
          </w:rPr>
          <w:tab/>
          <w:delText>86</w:delText>
        </w:r>
      </w:del>
    </w:p>
    <w:p w14:paraId="62CDA7FC" w14:textId="446B3D06" w:rsidR="00D343A6" w:rsidDel="00CE77CD" w:rsidRDefault="00D343A6">
      <w:pPr>
        <w:pStyle w:val="TOC2"/>
        <w:tabs>
          <w:tab w:val="right" w:leader="dot" w:pos="9350"/>
        </w:tabs>
        <w:rPr>
          <w:del w:id="2201" w:author="Laurence Golding" w:date="2020-02-21T12:31:00Z"/>
          <w:rFonts w:asciiTheme="minorHAnsi" w:eastAsiaTheme="minorEastAsia" w:hAnsiTheme="minorHAnsi" w:cstheme="minorBidi"/>
          <w:noProof/>
          <w:sz w:val="22"/>
          <w:szCs w:val="22"/>
        </w:rPr>
      </w:pPr>
      <w:del w:id="2202" w:author="Laurence Golding" w:date="2020-02-21T12:31:00Z">
        <w:r w:rsidRPr="00CE77CD" w:rsidDel="00CE77CD">
          <w:rPr>
            <w:rPrChange w:id="2203" w:author="Laurence Golding" w:date="2020-02-21T12:31:00Z">
              <w:rPr>
                <w:rStyle w:val="Hyperlink"/>
                <w:noProof/>
              </w:rPr>
            </w:rPrChange>
          </w:rPr>
          <w:delText>3.21 attachment object</w:delText>
        </w:r>
        <w:r w:rsidDel="00CE77CD">
          <w:rPr>
            <w:noProof/>
            <w:webHidden/>
          </w:rPr>
          <w:tab/>
          <w:delText>86</w:delText>
        </w:r>
      </w:del>
    </w:p>
    <w:p w14:paraId="06B258A6" w14:textId="76097B36" w:rsidR="00D343A6" w:rsidDel="00CE77CD" w:rsidRDefault="00D343A6">
      <w:pPr>
        <w:pStyle w:val="TOC3"/>
        <w:tabs>
          <w:tab w:val="right" w:leader="dot" w:pos="9350"/>
        </w:tabs>
        <w:rPr>
          <w:del w:id="2204" w:author="Laurence Golding" w:date="2020-02-21T12:31:00Z"/>
          <w:rFonts w:asciiTheme="minorHAnsi" w:eastAsiaTheme="minorEastAsia" w:hAnsiTheme="minorHAnsi" w:cstheme="minorBidi"/>
          <w:noProof/>
          <w:sz w:val="22"/>
          <w:szCs w:val="22"/>
        </w:rPr>
      </w:pPr>
      <w:del w:id="2205" w:author="Laurence Golding" w:date="2020-02-21T12:31:00Z">
        <w:r w:rsidRPr="00CE77CD" w:rsidDel="00CE77CD">
          <w:rPr>
            <w:rPrChange w:id="2206" w:author="Laurence Golding" w:date="2020-02-21T12:31:00Z">
              <w:rPr>
                <w:rStyle w:val="Hyperlink"/>
                <w:noProof/>
              </w:rPr>
            </w:rPrChange>
          </w:rPr>
          <w:delText>3.21.1 General</w:delText>
        </w:r>
        <w:r w:rsidDel="00CE77CD">
          <w:rPr>
            <w:noProof/>
            <w:webHidden/>
          </w:rPr>
          <w:tab/>
          <w:delText>86</w:delText>
        </w:r>
      </w:del>
    </w:p>
    <w:p w14:paraId="02FF9394" w14:textId="790B6B03" w:rsidR="00D343A6" w:rsidDel="00CE77CD" w:rsidRDefault="00D343A6">
      <w:pPr>
        <w:pStyle w:val="TOC3"/>
        <w:tabs>
          <w:tab w:val="right" w:leader="dot" w:pos="9350"/>
        </w:tabs>
        <w:rPr>
          <w:del w:id="2207" w:author="Laurence Golding" w:date="2020-02-21T12:31:00Z"/>
          <w:rFonts w:asciiTheme="minorHAnsi" w:eastAsiaTheme="minorEastAsia" w:hAnsiTheme="minorHAnsi" w:cstheme="minorBidi"/>
          <w:noProof/>
          <w:sz w:val="22"/>
          <w:szCs w:val="22"/>
        </w:rPr>
      </w:pPr>
      <w:del w:id="2208" w:author="Laurence Golding" w:date="2020-02-21T12:31:00Z">
        <w:r w:rsidRPr="00CE77CD" w:rsidDel="00CE77CD">
          <w:rPr>
            <w:rPrChange w:id="2209" w:author="Laurence Golding" w:date="2020-02-21T12:31:00Z">
              <w:rPr>
                <w:rStyle w:val="Hyperlink"/>
                <w:noProof/>
              </w:rPr>
            </w:rPrChange>
          </w:rPr>
          <w:delText>3.21.2 description property</w:delText>
        </w:r>
        <w:r w:rsidDel="00CE77CD">
          <w:rPr>
            <w:noProof/>
            <w:webHidden/>
          </w:rPr>
          <w:tab/>
          <w:delText>87</w:delText>
        </w:r>
      </w:del>
    </w:p>
    <w:p w14:paraId="21CD3BE1" w14:textId="6C491FD3" w:rsidR="00D343A6" w:rsidDel="00CE77CD" w:rsidRDefault="00D343A6">
      <w:pPr>
        <w:pStyle w:val="TOC3"/>
        <w:tabs>
          <w:tab w:val="right" w:leader="dot" w:pos="9350"/>
        </w:tabs>
        <w:rPr>
          <w:del w:id="2210" w:author="Laurence Golding" w:date="2020-02-21T12:31:00Z"/>
          <w:rFonts w:asciiTheme="minorHAnsi" w:eastAsiaTheme="minorEastAsia" w:hAnsiTheme="minorHAnsi" w:cstheme="minorBidi"/>
          <w:noProof/>
          <w:sz w:val="22"/>
          <w:szCs w:val="22"/>
        </w:rPr>
      </w:pPr>
      <w:del w:id="2211" w:author="Laurence Golding" w:date="2020-02-21T12:31:00Z">
        <w:r w:rsidRPr="00CE77CD" w:rsidDel="00CE77CD">
          <w:rPr>
            <w:rPrChange w:id="2212" w:author="Laurence Golding" w:date="2020-02-21T12:31:00Z">
              <w:rPr>
                <w:rStyle w:val="Hyperlink"/>
                <w:noProof/>
              </w:rPr>
            </w:rPrChange>
          </w:rPr>
          <w:delText>3.21.3 location property</w:delText>
        </w:r>
        <w:r w:rsidDel="00CE77CD">
          <w:rPr>
            <w:noProof/>
            <w:webHidden/>
          </w:rPr>
          <w:tab/>
          <w:delText>87</w:delText>
        </w:r>
      </w:del>
    </w:p>
    <w:p w14:paraId="597EF989" w14:textId="6F1FB44D" w:rsidR="00D343A6" w:rsidDel="00CE77CD" w:rsidRDefault="00D343A6">
      <w:pPr>
        <w:pStyle w:val="TOC3"/>
        <w:tabs>
          <w:tab w:val="right" w:leader="dot" w:pos="9350"/>
        </w:tabs>
        <w:rPr>
          <w:del w:id="2213" w:author="Laurence Golding" w:date="2020-02-21T12:31:00Z"/>
          <w:rFonts w:asciiTheme="minorHAnsi" w:eastAsiaTheme="minorEastAsia" w:hAnsiTheme="minorHAnsi" w:cstheme="minorBidi"/>
          <w:noProof/>
          <w:sz w:val="22"/>
          <w:szCs w:val="22"/>
        </w:rPr>
      </w:pPr>
      <w:del w:id="2214" w:author="Laurence Golding" w:date="2020-02-21T12:31:00Z">
        <w:r w:rsidRPr="00CE77CD" w:rsidDel="00CE77CD">
          <w:rPr>
            <w:rPrChange w:id="2215" w:author="Laurence Golding" w:date="2020-02-21T12:31:00Z">
              <w:rPr>
                <w:rStyle w:val="Hyperlink"/>
                <w:noProof/>
              </w:rPr>
            </w:rPrChange>
          </w:rPr>
          <w:delText>3.21.4 regions property</w:delText>
        </w:r>
        <w:r w:rsidDel="00CE77CD">
          <w:rPr>
            <w:noProof/>
            <w:webHidden/>
          </w:rPr>
          <w:tab/>
          <w:delText>87</w:delText>
        </w:r>
      </w:del>
    </w:p>
    <w:p w14:paraId="7737E298" w14:textId="19F2F2EC" w:rsidR="00D343A6" w:rsidDel="00CE77CD" w:rsidRDefault="00D343A6">
      <w:pPr>
        <w:pStyle w:val="TOC3"/>
        <w:tabs>
          <w:tab w:val="right" w:leader="dot" w:pos="9350"/>
        </w:tabs>
        <w:rPr>
          <w:del w:id="2216" w:author="Laurence Golding" w:date="2020-02-21T12:31:00Z"/>
          <w:rFonts w:asciiTheme="minorHAnsi" w:eastAsiaTheme="minorEastAsia" w:hAnsiTheme="minorHAnsi" w:cstheme="minorBidi"/>
          <w:noProof/>
          <w:sz w:val="22"/>
          <w:szCs w:val="22"/>
        </w:rPr>
      </w:pPr>
      <w:del w:id="2217" w:author="Laurence Golding" w:date="2020-02-21T12:31:00Z">
        <w:r w:rsidRPr="00CE77CD" w:rsidDel="00CE77CD">
          <w:rPr>
            <w:rPrChange w:id="2218" w:author="Laurence Golding" w:date="2020-02-21T12:31:00Z">
              <w:rPr>
                <w:rStyle w:val="Hyperlink"/>
                <w:noProof/>
              </w:rPr>
            </w:rPrChange>
          </w:rPr>
          <w:delText>3.21.5 rectangles property</w:delText>
        </w:r>
        <w:r w:rsidDel="00CE77CD">
          <w:rPr>
            <w:noProof/>
            <w:webHidden/>
          </w:rPr>
          <w:tab/>
          <w:delText>87</w:delText>
        </w:r>
      </w:del>
    </w:p>
    <w:p w14:paraId="35FCDBA7" w14:textId="4A21EC02" w:rsidR="00D343A6" w:rsidDel="00CE77CD" w:rsidRDefault="00D343A6">
      <w:pPr>
        <w:pStyle w:val="TOC2"/>
        <w:tabs>
          <w:tab w:val="right" w:leader="dot" w:pos="9350"/>
        </w:tabs>
        <w:rPr>
          <w:del w:id="2219" w:author="Laurence Golding" w:date="2020-02-21T12:31:00Z"/>
          <w:rFonts w:asciiTheme="minorHAnsi" w:eastAsiaTheme="minorEastAsia" w:hAnsiTheme="minorHAnsi" w:cstheme="minorBidi"/>
          <w:noProof/>
          <w:sz w:val="22"/>
          <w:szCs w:val="22"/>
        </w:rPr>
      </w:pPr>
      <w:del w:id="2220" w:author="Laurence Golding" w:date="2020-02-21T12:31:00Z">
        <w:r w:rsidRPr="00CE77CD" w:rsidDel="00CE77CD">
          <w:rPr>
            <w:rPrChange w:id="2221" w:author="Laurence Golding" w:date="2020-02-21T12:31:00Z">
              <w:rPr>
                <w:rStyle w:val="Hyperlink"/>
                <w:noProof/>
              </w:rPr>
            </w:rPrChange>
          </w:rPr>
          <w:delText>3.22 conversion object</w:delText>
        </w:r>
        <w:r w:rsidDel="00CE77CD">
          <w:rPr>
            <w:noProof/>
            <w:webHidden/>
          </w:rPr>
          <w:tab/>
          <w:delText>87</w:delText>
        </w:r>
      </w:del>
    </w:p>
    <w:p w14:paraId="40836804" w14:textId="27E9EAF2" w:rsidR="00D343A6" w:rsidDel="00CE77CD" w:rsidRDefault="00D343A6">
      <w:pPr>
        <w:pStyle w:val="TOC3"/>
        <w:tabs>
          <w:tab w:val="right" w:leader="dot" w:pos="9350"/>
        </w:tabs>
        <w:rPr>
          <w:del w:id="2222" w:author="Laurence Golding" w:date="2020-02-21T12:31:00Z"/>
          <w:rFonts w:asciiTheme="minorHAnsi" w:eastAsiaTheme="minorEastAsia" w:hAnsiTheme="minorHAnsi" w:cstheme="minorBidi"/>
          <w:noProof/>
          <w:sz w:val="22"/>
          <w:szCs w:val="22"/>
        </w:rPr>
      </w:pPr>
      <w:del w:id="2223" w:author="Laurence Golding" w:date="2020-02-21T12:31:00Z">
        <w:r w:rsidRPr="00CE77CD" w:rsidDel="00CE77CD">
          <w:rPr>
            <w:rPrChange w:id="2224" w:author="Laurence Golding" w:date="2020-02-21T12:31:00Z">
              <w:rPr>
                <w:rStyle w:val="Hyperlink"/>
                <w:noProof/>
              </w:rPr>
            </w:rPrChange>
          </w:rPr>
          <w:delText>3.22.1 General</w:delText>
        </w:r>
        <w:r w:rsidDel="00CE77CD">
          <w:rPr>
            <w:noProof/>
            <w:webHidden/>
          </w:rPr>
          <w:tab/>
          <w:delText>87</w:delText>
        </w:r>
      </w:del>
    </w:p>
    <w:p w14:paraId="0C3A2CD6" w14:textId="6E29E880" w:rsidR="00D343A6" w:rsidDel="00CE77CD" w:rsidRDefault="00D343A6">
      <w:pPr>
        <w:pStyle w:val="TOC3"/>
        <w:tabs>
          <w:tab w:val="right" w:leader="dot" w:pos="9350"/>
        </w:tabs>
        <w:rPr>
          <w:del w:id="2225" w:author="Laurence Golding" w:date="2020-02-21T12:31:00Z"/>
          <w:rFonts w:asciiTheme="minorHAnsi" w:eastAsiaTheme="minorEastAsia" w:hAnsiTheme="minorHAnsi" w:cstheme="minorBidi"/>
          <w:noProof/>
          <w:sz w:val="22"/>
          <w:szCs w:val="22"/>
        </w:rPr>
      </w:pPr>
      <w:del w:id="2226" w:author="Laurence Golding" w:date="2020-02-21T12:31:00Z">
        <w:r w:rsidRPr="00CE77CD" w:rsidDel="00CE77CD">
          <w:rPr>
            <w:rPrChange w:id="2227" w:author="Laurence Golding" w:date="2020-02-21T12:31:00Z">
              <w:rPr>
                <w:rStyle w:val="Hyperlink"/>
                <w:noProof/>
              </w:rPr>
            </w:rPrChange>
          </w:rPr>
          <w:delText>3.22.2 tool property</w:delText>
        </w:r>
        <w:r w:rsidDel="00CE77CD">
          <w:rPr>
            <w:noProof/>
            <w:webHidden/>
          </w:rPr>
          <w:tab/>
          <w:delText>88</w:delText>
        </w:r>
      </w:del>
    </w:p>
    <w:p w14:paraId="2ED6B6E1" w14:textId="46A5950E" w:rsidR="00D343A6" w:rsidDel="00CE77CD" w:rsidRDefault="00D343A6">
      <w:pPr>
        <w:pStyle w:val="TOC3"/>
        <w:tabs>
          <w:tab w:val="right" w:leader="dot" w:pos="9350"/>
        </w:tabs>
        <w:rPr>
          <w:del w:id="2228" w:author="Laurence Golding" w:date="2020-02-21T12:31:00Z"/>
          <w:rFonts w:asciiTheme="minorHAnsi" w:eastAsiaTheme="minorEastAsia" w:hAnsiTheme="minorHAnsi" w:cstheme="minorBidi"/>
          <w:noProof/>
          <w:sz w:val="22"/>
          <w:szCs w:val="22"/>
        </w:rPr>
      </w:pPr>
      <w:del w:id="2229" w:author="Laurence Golding" w:date="2020-02-21T12:31:00Z">
        <w:r w:rsidRPr="00CE77CD" w:rsidDel="00CE77CD">
          <w:rPr>
            <w:rPrChange w:id="2230" w:author="Laurence Golding" w:date="2020-02-21T12:31:00Z">
              <w:rPr>
                <w:rStyle w:val="Hyperlink"/>
                <w:noProof/>
              </w:rPr>
            </w:rPrChange>
          </w:rPr>
          <w:delText>3.22.3 invocation property</w:delText>
        </w:r>
        <w:r w:rsidDel="00CE77CD">
          <w:rPr>
            <w:noProof/>
            <w:webHidden/>
          </w:rPr>
          <w:tab/>
          <w:delText>88</w:delText>
        </w:r>
      </w:del>
    </w:p>
    <w:p w14:paraId="7E32A4DC" w14:textId="7E91175A" w:rsidR="00D343A6" w:rsidDel="00CE77CD" w:rsidRDefault="00D343A6">
      <w:pPr>
        <w:pStyle w:val="TOC3"/>
        <w:tabs>
          <w:tab w:val="right" w:leader="dot" w:pos="9350"/>
        </w:tabs>
        <w:rPr>
          <w:del w:id="2231" w:author="Laurence Golding" w:date="2020-02-21T12:31:00Z"/>
          <w:rFonts w:asciiTheme="minorHAnsi" w:eastAsiaTheme="minorEastAsia" w:hAnsiTheme="minorHAnsi" w:cstheme="minorBidi"/>
          <w:noProof/>
          <w:sz w:val="22"/>
          <w:szCs w:val="22"/>
        </w:rPr>
      </w:pPr>
      <w:del w:id="2232" w:author="Laurence Golding" w:date="2020-02-21T12:31:00Z">
        <w:r w:rsidRPr="00CE77CD" w:rsidDel="00CE77CD">
          <w:rPr>
            <w:rPrChange w:id="2233" w:author="Laurence Golding" w:date="2020-02-21T12:31:00Z">
              <w:rPr>
                <w:rStyle w:val="Hyperlink"/>
                <w:noProof/>
              </w:rPr>
            </w:rPrChange>
          </w:rPr>
          <w:delText>3.22.4 analysisToolLogFiles property</w:delText>
        </w:r>
        <w:r w:rsidDel="00CE77CD">
          <w:rPr>
            <w:noProof/>
            <w:webHidden/>
          </w:rPr>
          <w:tab/>
          <w:delText>88</w:delText>
        </w:r>
      </w:del>
    </w:p>
    <w:p w14:paraId="77EB84EE" w14:textId="2CB97F48" w:rsidR="00D343A6" w:rsidDel="00CE77CD" w:rsidRDefault="00D343A6">
      <w:pPr>
        <w:pStyle w:val="TOC2"/>
        <w:tabs>
          <w:tab w:val="right" w:leader="dot" w:pos="9350"/>
        </w:tabs>
        <w:rPr>
          <w:del w:id="2234" w:author="Laurence Golding" w:date="2020-02-21T12:31:00Z"/>
          <w:rFonts w:asciiTheme="minorHAnsi" w:eastAsiaTheme="minorEastAsia" w:hAnsiTheme="minorHAnsi" w:cstheme="minorBidi"/>
          <w:noProof/>
          <w:sz w:val="22"/>
          <w:szCs w:val="22"/>
        </w:rPr>
      </w:pPr>
      <w:del w:id="2235" w:author="Laurence Golding" w:date="2020-02-21T12:31:00Z">
        <w:r w:rsidRPr="00CE77CD" w:rsidDel="00CE77CD">
          <w:rPr>
            <w:rPrChange w:id="2236" w:author="Laurence Golding" w:date="2020-02-21T12:31:00Z">
              <w:rPr>
                <w:rStyle w:val="Hyperlink"/>
                <w:noProof/>
              </w:rPr>
            </w:rPrChange>
          </w:rPr>
          <w:delText>3.23 versionControlDetails object</w:delText>
        </w:r>
        <w:r w:rsidDel="00CE77CD">
          <w:rPr>
            <w:noProof/>
            <w:webHidden/>
          </w:rPr>
          <w:tab/>
          <w:delText>88</w:delText>
        </w:r>
      </w:del>
    </w:p>
    <w:p w14:paraId="215785CA" w14:textId="2E0C24F0" w:rsidR="00D343A6" w:rsidDel="00CE77CD" w:rsidRDefault="00D343A6">
      <w:pPr>
        <w:pStyle w:val="TOC3"/>
        <w:tabs>
          <w:tab w:val="right" w:leader="dot" w:pos="9350"/>
        </w:tabs>
        <w:rPr>
          <w:del w:id="2237" w:author="Laurence Golding" w:date="2020-02-21T12:31:00Z"/>
          <w:rFonts w:asciiTheme="minorHAnsi" w:eastAsiaTheme="minorEastAsia" w:hAnsiTheme="minorHAnsi" w:cstheme="minorBidi"/>
          <w:noProof/>
          <w:sz w:val="22"/>
          <w:szCs w:val="22"/>
        </w:rPr>
      </w:pPr>
      <w:del w:id="2238" w:author="Laurence Golding" w:date="2020-02-21T12:31:00Z">
        <w:r w:rsidRPr="00CE77CD" w:rsidDel="00CE77CD">
          <w:rPr>
            <w:rPrChange w:id="2239" w:author="Laurence Golding" w:date="2020-02-21T12:31:00Z">
              <w:rPr>
                <w:rStyle w:val="Hyperlink"/>
                <w:noProof/>
              </w:rPr>
            </w:rPrChange>
          </w:rPr>
          <w:delText>3.23.1 General</w:delText>
        </w:r>
        <w:r w:rsidDel="00CE77CD">
          <w:rPr>
            <w:noProof/>
            <w:webHidden/>
          </w:rPr>
          <w:tab/>
          <w:delText>88</w:delText>
        </w:r>
      </w:del>
    </w:p>
    <w:p w14:paraId="35B45C71" w14:textId="5B056D03" w:rsidR="00D343A6" w:rsidDel="00CE77CD" w:rsidRDefault="00D343A6">
      <w:pPr>
        <w:pStyle w:val="TOC3"/>
        <w:tabs>
          <w:tab w:val="right" w:leader="dot" w:pos="9350"/>
        </w:tabs>
        <w:rPr>
          <w:del w:id="2240" w:author="Laurence Golding" w:date="2020-02-21T12:31:00Z"/>
          <w:rFonts w:asciiTheme="minorHAnsi" w:eastAsiaTheme="minorEastAsia" w:hAnsiTheme="minorHAnsi" w:cstheme="minorBidi"/>
          <w:noProof/>
          <w:sz w:val="22"/>
          <w:szCs w:val="22"/>
        </w:rPr>
      </w:pPr>
      <w:del w:id="2241" w:author="Laurence Golding" w:date="2020-02-21T12:31:00Z">
        <w:r w:rsidRPr="00CE77CD" w:rsidDel="00CE77CD">
          <w:rPr>
            <w:rPrChange w:id="2242" w:author="Laurence Golding" w:date="2020-02-21T12:31:00Z">
              <w:rPr>
                <w:rStyle w:val="Hyperlink"/>
                <w:noProof/>
              </w:rPr>
            </w:rPrChange>
          </w:rPr>
          <w:delText>3.23.2 Constraints</w:delText>
        </w:r>
        <w:r w:rsidDel="00CE77CD">
          <w:rPr>
            <w:noProof/>
            <w:webHidden/>
          </w:rPr>
          <w:tab/>
          <w:delText>89</w:delText>
        </w:r>
      </w:del>
    </w:p>
    <w:p w14:paraId="634B2E85" w14:textId="6041AEFA" w:rsidR="00D343A6" w:rsidDel="00CE77CD" w:rsidRDefault="00D343A6">
      <w:pPr>
        <w:pStyle w:val="TOC3"/>
        <w:tabs>
          <w:tab w:val="right" w:leader="dot" w:pos="9350"/>
        </w:tabs>
        <w:rPr>
          <w:del w:id="2243" w:author="Laurence Golding" w:date="2020-02-21T12:31:00Z"/>
          <w:rFonts w:asciiTheme="minorHAnsi" w:eastAsiaTheme="minorEastAsia" w:hAnsiTheme="minorHAnsi" w:cstheme="minorBidi"/>
          <w:noProof/>
          <w:sz w:val="22"/>
          <w:szCs w:val="22"/>
        </w:rPr>
      </w:pPr>
      <w:del w:id="2244" w:author="Laurence Golding" w:date="2020-02-21T12:31:00Z">
        <w:r w:rsidRPr="00CE77CD" w:rsidDel="00CE77CD">
          <w:rPr>
            <w:rPrChange w:id="2245" w:author="Laurence Golding" w:date="2020-02-21T12:31:00Z">
              <w:rPr>
                <w:rStyle w:val="Hyperlink"/>
                <w:noProof/>
              </w:rPr>
            </w:rPrChange>
          </w:rPr>
          <w:delText>3.23.3 repositoryUri property</w:delText>
        </w:r>
        <w:r w:rsidDel="00CE77CD">
          <w:rPr>
            <w:noProof/>
            <w:webHidden/>
          </w:rPr>
          <w:tab/>
          <w:delText>89</w:delText>
        </w:r>
      </w:del>
    </w:p>
    <w:p w14:paraId="56448B7E" w14:textId="1CACD9C5" w:rsidR="00D343A6" w:rsidDel="00CE77CD" w:rsidRDefault="00D343A6">
      <w:pPr>
        <w:pStyle w:val="TOC3"/>
        <w:tabs>
          <w:tab w:val="right" w:leader="dot" w:pos="9350"/>
        </w:tabs>
        <w:rPr>
          <w:del w:id="2246" w:author="Laurence Golding" w:date="2020-02-21T12:31:00Z"/>
          <w:rFonts w:asciiTheme="minorHAnsi" w:eastAsiaTheme="minorEastAsia" w:hAnsiTheme="minorHAnsi" w:cstheme="minorBidi"/>
          <w:noProof/>
          <w:sz w:val="22"/>
          <w:szCs w:val="22"/>
        </w:rPr>
      </w:pPr>
      <w:del w:id="2247" w:author="Laurence Golding" w:date="2020-02-21T12:31:00Z">
        <w:r w:rsidRPr="00CE77CD" w:rsidDel="00CE77CD">
          <w:rPr>
            <w:rPrChange w:id="2248" w:author="Laurence Golding" w:date="2020-02-21T12:31:00Z">
              <w:rPr>
                <w:rStyle w:val="Hyperlink"/>
                <w:noProof/>
              </w:rPr>
            </w:rPrChange>
          </w:rPr>
          <w:delText>3.23.4 revisionId property</w:delText>
        </w:r>
        <w:r w:rsidDel="00CE77CD">
          <w:rPr>
            <w:noProof/>
            <w:webHidden/>
          </w:rPr>
          <w:tab/>
          <w:delText>89</w:delText>
        </w:r>
      </w:del>
    </w:p>
    <w:p w14:paraId="1EA83F2F" w14:textId="0469C827" w:rsidR="00D343A6" w:rsidDel="00CE77CD" w:rsidRDefault="00D343A6">
      <w:pPr>
        <w:pStyle w:val="TOC3"/>
        <w:tabs>
          <w:tab w:val="right" w:leader="dot" w:pos="9350"/>
        </w:tabs>
        <w:rPr>
          <w:del w:id="2249" w:author="Laurence Golding" w:date="2020-02-21T12:31:00Z"/>
          <w:rFonts w:asciiTheme="minorHAnsi" w:eastAsiaTheme="minorEastAsia" w:hAnsiTheme="minorHAnsi" w:cstheme="minorBidi"/>
          <w:noProof/>
          <w:sz w:val="22"/>
          <w:szCs w:val="22"/>
        </w:rPr>
      </w:pPr>
      <w:del w:id="2250" w:author="Laurence Golding" w:date="2020-02-21T12:31:00Z">
        <w:r w:rsidRPr="00CE77CD" w:rsidDel="00CE77CD">
          <w:rPr>
            <w:rPrChange w:id="2251" w:author="Laurence Golding" w:date="2020-02-21T12:31:00Z">
              <w:rPr>
                <w:rStyle w:val="Hyperlink"/>
                <w:noProof/>
              </w:rPr>
            </w:rPrChange>
          </w:rPr>
          <w:delText>3.23.5 branch property</w:delText>
        </w:r>
        <w:r w:rsidDel="00CE77CD">
          <w:rPr>
            <w:noProof/>
            <w:webHidden/>
          </w:rPr>
          <w:tab/>
          <w:delText>89</w:delText>
        </w:r>
      </w:del>
    </w:p>
    <w:p w14:paraId="378CC2D2" w14:textId="587175BA" w:rsidR="00D343A6" w:rsidDel="00CE77CD" w:rsidRDefault="00D343A6">
      <w:pPr>
        <w:pStyle w:val="TOC3"/>
        <w:tabs>
          <w:tab w:val="right" w:leader="dot" w:pos="9350"/>
        </w:tabs>
        <w:rPr>
          <w:del w:id="2252" w:author="Laurence Golding" w:date="2020-02-21T12:31:00Z"/>
          <w:rFonts w:asciiTheme="minorHAnsi" w:eastAsiaTheme="minorEastAsia" w:hAnsiTheme="minorHAnsi" w:cstheme="minorBidi"/>
          <w:noProof/>
          <w:sz w:val="22"/>
          <w:szCs w:val="22"/>
        </w:rPr>
      </w:pPr>
      <w:del w:id="2253" w:author="Laurence Golding" w:date="2020-02-21T12:31:00Z">
        <w:r w:rsidRPr="00CE77CD" w:rsidDel="00CE77CD">
          <w:rPr>
            <w:rPrChange w:id="2254" w:author="Laurence Golding" w:date="2020-02-21T12:31:00Z">
              <w:rPr>
                <w:rStyle w:val="Hyperlink"/>
                <w:noProof/>
              </w:rPr>
            </w:rPrChange>
          </w:rPr>
          <w:delText>3.23.6 revisionTag property</w:delText>
        </w:r>
        <w:r w:rsidDel="00CE77CD">
          <w:rPr>
            <w:noProof/>
            <w:webHidden/>
          </w:rPr>
          <w:tab/>
          <w:delText>89</w:delText>
        </w:r>
      </w:del>
    </w:p>
    <w:p w14:paraId="2E1AB67A" w14:textId="7BFF83B2" w:rsidR="00D343A6" w:rsidDel="00CE77CD" w:rsidRDefault="00D343A6">
      <w:pPr>
        <w:pStyle w:val="TOC3"/>
        <w:tabs>
          <w:tab w:val="right" w:leader="dot" w:pos="9350"/>
        </w:tabs>
        <w:rPr>
          <w:del w:id="2255" w:author="Laurence Golding" w:date="2020-02-21T12:31:00Z"/>
          <w:rFonts w:asciiTheme="minorHAnsi" w:eastAsiaTheme="minorEastAsia" w:hAnsiTheme="minorHAnsi" w:cstheme="minorBidi"/>
          <w:noProof/>
          <w:sz w:val="22"/>
          <w:szCs w:val="22"/>
        </w:rPr>
      </w:pPr>
      <w:del w:id="2256" w:author="Laurence Golding" w:date="2020-02-21T12:31:00Z">
        <w:r w:rsidRPr="00CE77CD" w:rsidDel="00CE77CD">
          <w:rPr>
            <w:rPrChange w:id="2257" w:author="Laurence Golding" w:date="2020-02-21T12:31:00Z">
              <w:rPr>
                <w:rStyle w:val="Hyperlink"/>
                <w:noProof/>
              </w:rPr>
            </w:rPrChange>
          </w:rPr>
          <w:delText>3.23.7 asOfTimeUtc property</w:delText>
        </w:r>
        <w:r w:rsidDel="00CE77CD">
          <w:rPr>
            <w:noProof/>
            <w:webHidden/>
          </w:rPr>
          <w:tab/>
          <w:delText>89</w:delText>
        </w:r>
      </w:del>
    </w:p>
    <w:p w14:paraId="51D72509" w14:textId="17E7328F" w:rsidR="00D343A6" w:rsidDel="00CE77CD" w:rsidRDefault="00D343A6">
      <w:pPr>
        <w:pStyle w:val="TOC3"/>
        <w:tabs>
          <w:tab w:val="right" w:leader="dot" w:pos="9350"/>
        </w:tabs>
        <w:rPr>
          <w:del w:id="2258" w:author="Laurence Golding" w:date="2020-02-21T12:31:00Z"/>
          <w:rFonts w:asciiTheme="minorHAnsi" w:eastAsiaTheme="minorEastAsia" w:hAnsiTheme="minorHAnsi" w:cstheme="minorBidi"/>
          <w:noProof/>
          <w:sz w:val="22"/>
          <w:szCs w:val="22"/>
        </w:rPr>
      </w:pPr>
      <w:del w:id="2259" w:author="Laurence Golding" w:date="2020-02-21T12:31:00Z">
        <w:r w:rsidRPr="00CE77CD" w:rsidDel="00CE77CD">
          <w:rPr>
            <w:rPrChange w:id="2260" w:author="Laurence Golding" w:date="2020-02-21T12:31:00Z">
              <w:rPr>
                <w:rStyle w:val="Hyperlink"/>
                <w:noProof/>
              </w:rPr>
            </w:rPrChange>
          </w:rPr>
          <w:delText>3.23.8 mappedTo property</w:delText>
        </w:r>
        <w:r w:rsidDel="00CE77CD">
          <w:rPr>
            <w:noProof/>
            <w:webHidden/>
          </w:rPr>
          <w:tab/>
          <w:delText>90</w:delText>
        </w:r>
      </w:del>
    </w:p>
    <w:p w14:paraId="45B4A562" w14:textId="2455DF42" w:rsidR="00D343A6" w:rsidDel="00CE77CD" w:rsidRDefault="00D343A6">
      <w:pPr>
        <w:pStyle w:val="TOC2"/>
        <w:tabs>
          <w:tab w:val="right" w:leader="dot" w:pos="9350"/>
        </w:tabs>
        <w:rPr>
          <w:del w:id="2261" w:author="Laurence Golding" w:date="2020-02-21T12:31:00Z"/>
          <w:rFonts w:asciiTheme="minorHAnsi" w:eastAsiaTheme="minorEastAsia" w:hAnsiTheme="minorHAnsi" w:cstheme="minorBidi"/>
          <w:noProof/>
          <w:sz w:val="22"/>
          <w:szCs w:val="22"/>
        </w:rPr>
      </w:pPr>
      <w:del w:id="2262" w:author="Laurence Golding" w:date="2020-02-21T12:31:00Z">
        <w:r w:rsidRPr="00CE77CD" w:rsidDel="00CE77CD">
          <w:rPr>
            <w:rPrChange w:id="2263" w:author="Laurence Golding" w:date="2020-02-21T12:31:00Z">
              <w:rPr>
                <w:rStyle w:val="Hyperlink"/>
                <w:noProof/>
              </w:rPr>
            </w:rPrChange>
          </w:rPr>
          <w:delText>3.24 artifact object</w:delText>
        </w:r>
        <w:r w:rsidDel="00CE77CD">
          <w:rPr>
            <w:noProof/>
            <w:webHidden/>
          </w:rPr>
          <w:tab/>
          <w:delText>92</w:delText>
        </w:r>
      </w:del>
    </w:p>
    <w:p w14:paraId="3E3975A5" w14:textId="3048CFBD" w:rsidR="00D343A6" w:rsidDel="00CE77CD" w:rsidRDefault="00D343A6">
      <w:pPr>
        <w:pStyle w:val="TOC3"/>
        <w:tabs>
          <w:tab w:val="right" w:leader="dot" w:pos="9350"/>
        </w:tabs>
        <w:rPr>
          <w:del w:id="2264" w:author="Laurence Golding" w:date="2020-02-21T12:31:00Z"/>
          <w:rFonts w:asciiTheme="minorHAnsi" w:eastAsiaTheme="minorEastAsia" w:hAnsiTheme="minorHAnsi" w:cstheme="minorBidi"/>
          <w:noProof/>
          <w:sz w:val="22"/>
          <w:szCs w:val="22"/>
        </w:rPr>
      </w:pPr>
      <w:del w:id="2265" w:author="Laurence Golding" w:date="2020-02-21T12:31:00Z">
        <w:r w:rsidRPr="00CE77CD" w:rsidDel="00CE77CD">
          <w:rPr>
            <w:rPrChange w:id="2266" w:author="Laurence Golding" w:date="2020-02-21T12:31:00Z">
              <w:rPr>
                <w:rStyle w:val="Hyperlink"/>
                <w:noProof/>
              </w:rPr>
            </w:rPrChange>
          </w:rPr>
          <w:delText>3.24.1 General</w:delText>
        </w:r>
        <w:r w:rsidDel="00CE77CD">
          <w:rPr>
            <w:noProof/>
            <w:webHidden/>
          </w:rPr>
          <w:tab/>
          <w:delText>92</w:delText>
        </w:r>
      </w:del>
    </w:p>
    <w:p w14:paraId="3D631B00" w14:textId="56C0CA20" w:rsidR="00D343A6" w:rsidDel="00CE77CD" w:rsidRDefault="00D343A6">
      <w:pPr>
        <w:pStyle w:val="TOC3"/>
        <w:tabs>
          <w:tab w:val="right" w:leader="dot" w:pos="9350"/>
        </w:tabs>
        <w:rPr>
          <w:del w:id="2267" w:author="Laurence Golding" w:date="2020-02-21T12:31:00Z"/>
          <w:rFonts w:asciiTheme="minorHAnsi" w:eastAsiaTheme="minorEastAsia" w:hAnsiTheme="minorHAnsi" w:cstheme="minorBidi"/>
          <w:noProof/>
          <w:sz w:val="22"/>
          <w:szCs w:val="22"/>
        </w:rPr>
      </w:pPr>
      <w:del w:id="2268" w:author="Laurence Golding" w:date="2020-02-21T12:31:00Z">
        <w:r w:rsidRPr="00CE77CD" w:rsidDel="00CE77CD">
          <w:rPr>
            <w:rPrChange w:id="2269" w:author="Laurence Golding" w:date="2020-02-21T12:31:00Z">
              <w:rPr>
                <w:rStyle w:val="Hyperlink"/>
                <w:noProof/>
              </w:rPr>
            </w:rPrChange>
          </w:rPr>
          <w:delText>3.24.2 location property</w:delText>
        </w:r>
        <w:r w:rsidDel="00CE77CD">
          <w:rPr>
            <w:noProof/>
            <w:webHidden/>
          </w:rPr>
          <w:tab/>
          <w:delText>92</w:delText>
        </w:r>
      </w:del>
    </w:p>
    <w:p w14:paraId="1E0FA399" w14:textId="1ADFAA58" w:rsidR="00D343A6" w:rsidDel="00CE77CD" w:rsidRDefault="00D343A6">
      <w:pPr>
        <w:pStyle w:val="TOC3"/>
        <w:tabs>
          <w:tab w:val="right" w:leader="dot" w:pos="9350"/>
        </w:tabs>
        <w:rPr>
          <w:del w:id="2270" w:author="Laurence Golding" w:date="2020-02-21T12:31:00Z"/>
          <w:rFonts w:asciiTheme="minorHAnsi" w:eastAsiaTheme="minorEastAsia" w:hAnsiTheme="minorHAnsi" w:cstheme="minorBidi"/>
          <w:noProof/>
          <w:sz w:val="22"/>
          <w:szCs w:val="22"/>
        </w:rPr>
      </w:pPr>
      <w:del w:id="2271" w:author="Laurence Golding" w:date="2020-02-21T12:31:00Z">
        <w:r w:rsidRPr="00CE77CD" w:rsidDel="00CE77CD">
          <w:rPr>
            <w:rPrChange w:id="2272" w:author="Laurence Golding" w:date="2020-02-21T12:31:00Z">
              <w:rPr>
                <w:rStyle w:val="Hyperlink"/>
                <w:noProof/>
              </w:rPr>
            </w:rPrChange>
          </w:rPr>
          <w:delText>3.24.3 parentIndex property</w:delText>
        </w:r>
        <w:r w:rsidDel="00CE77CD">
          <w:rPr>
            <w:noProof/>
            <w:webHidden/>
          </w:rPr>
          <w:tab/>
          <w:delText>92</w:delText>
        </w:r>
      </w:del>
    </w:p>
    <w:p w14:paraId="5903DAD4" w14:textId="677544D8" w:rsidR="00D343A6" w:rsidDel="00CE77CD" w:rsidRDefault="00D343A6">
      <w:pPr>
        <w:pStyle w:val="TOC3"/>
        <w:tabs>
          <w:tab w:val="right" w:leader="dot" w:pos="9350"/>
        </w:tabs>
        <w:rPr>
          <w:del w:id="2273" w:author="Laurence Golding" w:date="2020-02-21T12:31:00Z"/>
          <w:rFonts w:asciiTheme="minorHAnsi" w:eastAsiaTheme="minorEastAsia" w:hAnsiTheme="minorHAnsi" w:cstheme="minorBidi"/>
          <w:noProof/>
          <w:sz w:val="22"/>
          <w:szCs w:val="22"/>
        </w:rPr>
      </w:pPr>
      <w:del w:id="2274" w:author="Laurence Golding" w:date="2020-02-21T12:31:00Z">
        <w:r w:rsidRPr="00CE77CD" w:rsidDel="00CE77CD">
          <w:rPr>
            <w:rPrChange w:id="2275" w:author="Laurence Golding" w:date="2020-02-21T12:31:00Z">
              <w:rPr>
                <w:rStyle w:val="Hyperlink"/>
                <w:noProof/>
              </w:rPr>
            </w:rPrChange>
          </w:rPr>
          <w:delText>3.24.4 offset property</w:delText>
        </w:r>
        <w:r w:rsidDel="00CE77CD">
          <w:rPr>
            <w:noProof/>
            <w:webHidden/>
          </w:rPr>
          <w:tab/>
          <w:delText>93</w:delText>
        </w:r>
      </w:del>
    </w:p>
    <w:p w14:paraId="03EEE457" w14:textId="6662AD51" w:rsidR="00D343A6" w:rsidDel="00CE77CD" w:rsidRDefault="00D343A6">
      <w:pPr>
        <w:pStyle w:val="TOC3"/>
        <w:tabs>
          <w:tab w:val="right" w:leader="dot" w:pos="9350"/>
        </w:tabs>
        <w:rPr>
          <w:del w:id="2276" w:author="Laurence Golding" w:date="2020-02-21T12:31:00Z"/>
          <w:rFonts w:asciiTheme="minorHAnsi" w:eastAsiaTheme="minorEastAsia" w:hAnsiTheme="minorHAnsi" w:cstheme="minorBidi"/>
          <w:noProof/>
          <w:sz w:val="22"/>
          <w:szCs w:val="22"/>
        </w:rPr>
      </w:pPr>
      <w:del w:id="2277" w:author="Laurence Golding" w:date="2020-02-21T12:31:00Z">
        <w:r w:rsidRPr="00CE77CD" w:rsidDel="00CE77CD">
          <w:rPr>
            <w:rPrChange w:id="2278" w:author="Laurence Golding" w:date="2020-02-21T12:31:00Z">
              <w:rPr>
                <w:rStyle w:val="Hyperlink"/>
                <w:noProof/>
              </w:rPr>
            </w:rPrChange>
          </w:rPr>
          <w:delText>3.24.5 length property</w:delText>
        </w:r>
        <w:r w:rsidDel="00CE77CD">
          <w:rPr>
            <w:noProof/>
            <w:webHidden/>
          </w:rPr>
          <w:tab/>
          <w:delText>93</w:delText>
        </w:r>
      </w:del>
    </w:p>
    <w:p w14:paraId="7EBA919A" w14:textId="5350A467" w:rsidR="00D343A6" w:rsidDel="00CE77CD" w:rsidRDefault="00D343A6">
      <w:pPr>
        <w:pStyle w:val="TOC3"/>
        <w:tabs>
          <w:tab w:val="right" w:leader="dot" w:pos="9350"/>
        </w:tabs>
        <w:rPr>
          <w:del w:id="2279" w:author="Laurence Golding" w:date="2020-02-21T12:31:00Z"/>
          <w:rFonts w:asciiTheme="minorHAnsi" w:eastAsiaTheme="minorEastAsia" w:hAnsiTheme="minorHAnsi" w:cstheme="minorBidi"/>
          <w:noProof/>
          <w:sz w:val="22"/>
          <w:szCs w:val="22"/>
        </w:rPr>
      </w:pPr>
      <w:del w:id="2280" w:author="Laurence Golding" w:date="2020-02-21T12:31:00Z">
        <w:r w:rsidRPr="00CE77CD" w:rsidDel="00CE77CD">
          <w:rPr>
            <w:rPrChange w:id="2281" w:author="Laurence Golding" w:date="2020-02-21T12:31:00Z">
              <w:rPr>
                <w:rStyle w:val="Hyperlink"/>
                <w:noProof/>
              </w:rPr>
            </w:rPrChange>
          </w:rPr>
          <w:delText>3.24.6 roles property</w:delText>
        </w:r>
        <w:r w:rsidDel="00CE77CD">
          <w:rPr>
            <w:noProof/>
            <w:webHidden/>
          </w:rPr>
          <w:tab/>
          <w:delText>93</w:delText>
        </w:r>
      </w:del>
    </w:p>
    <w:p w14:paraId="5670C365" w14:textId="3A7D5390" w:rsidR="00D343A6" w:rsidDel="00CE77CD" w:rsidRDefault="00D343A6">
      <w:pPr>
        <w:pStyle w:val="TOC3"/>
        <w:tabs>
          <w:tab w:val="right" w:leader="dot" w:pos="9350"/>
        </w:tabs>
        <w:rPr>
          <w:del w:id="2282" w:author="Laurence Golding" w:date="2020-02-21T12:31:00Z"/>
          <w:rFonts w:asciiTheme="minorHAnsi" w:eastAsiaTheme="minorEastAsia" w:hAnsiTheme="minorHAnsi" w:cstheme="minorBidi"/>
          <w:noProof/>
          <w:sz w:val="22"/>
          <w:szCs w:val="22"/>
        </w:rPr>
      </w:pPr>
      <w:del w:id="2283" w:author="Laurence Golding" w:date="2020-02-21T12:31:00Z">
        <w:r w:rsidRPr="00CE77CD" w:rsidDel="00CE77CD">
          <w:rPr>
            <w:rPrChange w:id="2284" w:author="Laurence Golding" w:date="2020-02-21T12:31:00Z">
              <w:rPr>
                <w:rStyle w:val="Hyperlink"/>
                <w:noProof/>
              </w:rPr>
            </w:rPrChange>
          </w:rPr>
          <w:delText>3.24.7 mimeType property</w:delText>
        </w:r>
        <w:r w:rsidDel="00CE77CD">
          <w:rPr>
            <w:noProof/>
            <w:webHidden/>
          </w:rPr>
          <w:tab/>
          <w:delText>94</w:delText>
        </w:r>
      </w:del>
    </w:p>
    <w:p w14:paraId="3F04DCAC" w14:textId="244ABDBD" w:rsidR="00D343A6" w:rsidDel="00CE77CD" w:rsidRDefault="00D343A6">
      <w:pPr>
        <w:pStyle w:val="TOC3"/>
        <w:tabs>
          <w:tab w:val="right" w:leader="dot" w:pos="9350"/>
        </w:tabs>
        <w:rPr>
          <w:del w:id="2285" w:author="Laurence Golding" w:date="2020-02-21T12:31:00Z"/>
          <w:rFonts w:asciiTheme="minorHAnsi" w:eastAsiaTheme="minorEastAsia" w:hAnsiTheme="minorHAnsi" w:cstheme="minorBidi"/>
          <w:noProof/>
          <w:sz w:val="22"/>
          <w:szCs w:val="22"/>
        </w:rPr>
      </w:pPr>
      <w:del w:id="2286" w:author="Laurence Golding" w:date="2020-02-21T12:31:00Z">
        <w:r w:rsidRPr="00CE77CD" w:rsidDel="00CE77CD">
          <w:rPr>
            <w:rPrChange w:id="2287" w:author="Laurence Golding" w:date="2020-02-21T12:31:00Z">
              <w:rPr>
                <w:rStyle w:val="Hyperlink"/>
                <w:noProof/>
              </w:rPr>
            </w:rPrChange>
          </w:rPr>
          <w:delText>3.24.8 contents property</w:delText>
        </w:r>
        <w:r w:rsidDel="00CE77CD">
          <w:rPr>
            <w:noProof/>
            <w:webHidden/>
          </w:rPr>
          <w:tab/>
          <w:delText>94</w:delText>
        </w:r>
      </w:del>
    </w:p>
    <w:p w14:paraId="38928A4D" w14:textId="4414E4F4" w:rsidR="00D343A6" w:rsidDel="00CE77CD" w:rsidRDefault="00D343A6">
      <w:pPr>
        <w:pStyle w:val="TOC3"/>
        <w:tabs>
          <w:tab w:val="right" w:leader="dot" w:pos="9350"/>
        </w:tabs>
        <w:rPr>
          <w:del w:id="2288" w:author="Laurence Golding" w:date="2020-02-21T12:31:00Z"/>
          <w:rFonts w:asciiTheme="minorHAnsi" w:eastAsiaTheme="minorEastAsia" w:hAnsiTheme="minorHAnsi" w:cstheme="minorBidi"/>
          <w:noProof/>
          <w:sz w:val="22"/>
          <w:szCs w:val="22"/>
        </w:rPr>
      </w:pPr>
      <w:del w:id="2289" w:author="Laurence Golding" w:date="2020-02-21T12:31:00Z">
        <w:r w:rsidRPr="00CE77CD" w:rsidDel="00CE77CD">
          <w:rPr>
            <w:rPrChange w:id="2290" w:author="Laurence Golding" w:date="2020-02-21T12:31:00Z">
              <w:rPr>
                <w:rStyle w:val="Hyperlink"/>
                <w:noProof/>
              </w:rPr>
            </w:rPrChange>
          </w:rPr>
          <w:delText>3.24.9 encoding property</w:delText>
        </w:r>
        <w:r w:rsidDel="00CE77CD">
          <w:rPr>
            <w:noProof/>
            <w:webHidden/>
          </w:rPr>
          <w:tab/>
          <w:delText>95</w:delText>
        </w:r>
      </w:del>
    </w:p>
    <w:p w14:paraId="68D08150" w14:textId="4D275F73" w:rsidR="00D343A6" w:rsidDel="00CE77CD" w:rsidRDefault="00D343A6">
      <w:pPr>
        <w:pStyle w:val="TOC3"/>
        <w:tabs>
          <w:tab w:val="right" w:leader="dot" w:pos="9350"/>
        </w:tabs>
        <w:rPr>
          <w:del w:id="2291" w:author="Laurence Golding" w:date="2020-02-21T12:31:00Z"/>
          <w:rFonts w:asciiTheme="minorHAnsi" w:eastAsiaTheme="minorEastAsia" w:hAnsiTheme="minorHAnsi" w:cstheme="minorBidi"/>
          <w:noProof/>
          <w:sz w:val="22"/>
          <w:szCs w:val="22"/>
        </w:rPr>
      </w:pPr>
      <w:del w:id="2292" w:author="Laurence Golding" w:date="2020-02-21T12:31:00Z">
        <w:r w:rsidRPr="00CE77CD" w:rsidDel="00CE77CD">
          <w:rPr>
            <w:rPrChange w:id="2293" w:author="Laurence Golding" w:date="2020-02-21T12:31:00Z">
              <w:rPr>
                <w:rStyle w:val="Hyperlink"/>
                <w:noProof/>
              </w:rPr>
            </w:rPrChange>
          </w:rPr>
          <w:delText>3.24.10 sourceLanguage property</w:delText>
        </w:r>
        <w:r w:rsidDel="00CE77CD">
          <w:rPr>
            <w:noProof/>
            <w:webHidden/>
          </w:rPr>
          <w:tab/>
          <w:delText>95</w:delText>
        </w:r>
      </w:del>
    </w:p>
    <w:p w14:paraId="21FDD5FF" w14:textId="55EC24C5" w:rsidR="00D343A6" w:rsidDel="00CE77CD" w:rsidRDefault="00D343A6">
      <w:pPr>
        <w:pStyle w:val="TOC4"/>
        <w:tabs>
          <w:tab w:val="right" w:leader="dot" w:pos="9350"/>
        </w:tabs>
        <w:rPr>
          <w:del w:id="2294" w:author="Laurence Golding" w:date="2020-02-21T12:31:00Z"/>
          <w:rFonts w:asciiTheme="minorHAnsi" w:eastAsiaTheme="minorEastAsia" w:hAnsiTheme="minorHAnsi" w:cstheme="minorBidi"/>
          <w:noProof/>
          <w:sz w:val="22"/>
          <w:szCs w:val="22"/>
        </w:rPr>
      </w:pPr>
      <w:del w:id="2295" w:author="Laurence Golding" w:date="2020-02-21T12:31:00Z">
        <w:r w:rsidRPr="00CE77CD" w:rsidDel="00CE77CD">
          <w:rPr>
            <w:rPrChange w:id="2296" w:author="Laurence Golding" w:date="2020-02-21T12:31:00Z">
              <w:rPr>
                <w:rStyle w:val="Hyperlink"/>
                <w:noProof/>
              </w:rPr>
            </w:rPrChange>
          </w:rPr>
          <w:delText>3.24.10.1 General</w:delText>
        </w:r>
        <w:r w:rsidDel="00CE77CD">
          <w:rPr>
            <w:noProof/>
            <w:webHidden/>
          </w:rPr>
          <w:tab/>
          <w:delText>95</w:delText>
        </w:r>
      </w:del>
    </w:p>
    <w:p w14:paraId="22075BC0" w14:textId="3D3E7279" w:rsidR="00D343A6" w:rsidDel="00CE77CD" w:rsidRDefault="00D343A6">
      <w:pPr>
        <w:pStyle w:val="TOC4"/>
        <w:tabs>
          <w:tab w:val="right" w:leader="dot" w:pos="9350"/>
        </w:tabs>
        <w:rPr>
          <w:del w:id="2297" w:author="Laurence Golding" w:date="2020-02-21T12:31:00Z"/>
          <w:rFonts w:asciiTheme="minorHAnsi" w:eastAsiaTheme="minorEastAsia" w:hAnsiTheme="minorHAnsi" w:cstheme="minorBidi"/>
          <w:noProof/>
          <w:sz w:val="22"/>
          <w:szCs w:val="22"/>
        </w:rPr>
      </w:pPr>
      <w:del w:id="2298" w:author="Laurence Golding" w:date="2020-02-21T12:31:00Z">
        <w:r w:rsidRPr="00CE77CD" w:rsidDel="00CE77CD">
          <w:rPr>
            <w:rPrChange w:id="2299" w:author="Laurence Golding" w:date="2020-02-21T12:31:00Z">
              <w:rPr>
                <w:rStyle w:val="Hyperlink"/>
                <w:noProof/>
              </w:rPr>
            </w:rPrChange>
          </w:rPr>
          <w:delText>3.24.10.2 Source language identifier conventions and practices</w:delText>
        </w:r>
        <w:r w:rsidDel="00CE77CD">
          <w:rPr>
            <w:noProof/>
            <w:webHidden/>
          </w:rPr>
          <w:tab/>
          <w:delText>96</w:delText>
        </w:r>
      </w:del>
    </w:p>
    <w:p w14:paraId="0F578C80" w14:textId="7EEEA757" w:rsidR="00D343A6" w:rsidDel="00CE77CD" w:rsidRDefault="00D343A6">
      <w:pPr>
        <w:pStyle w:val="TOC3"/>
        <w:tabs>
          <w:tab w:val="right" w:leader="dot" w:pos="9350"/>
        </w:tabs>
        <w:rPr>
          <w:del w:id="2300" w:author="Laurence Golding" w:date="2020-02-21T12:31:00Z"/>
          <w:rFonts w:asciiTheme="minorHAnsi" w:eastAsiaTheme="minorEastAsia" w:hAnsiTheme="minorHAnsi" w:cstheme="minorBidi"/>
          <w:noProof/>
          <w:sz w:val="22"/>
          <w:szCs w:val="22"/>
        </w:rPr>
      </w:pPr>
      <w:del w:id="2301" w:author="Laurence Golding" w:date="2020-02-21T12:31:00Z">
        <w:r w:rsidRPr="00CE77CD" w:rsidDel="00CE77CD">
          <w:rPr>
            <w:rPrChange w:id="2302" w:author="Laurence Golding" w:date="2020-02-21T12:31:00Z">
              <w:rPr>
                <w:rStyle w:val="Hyperlink"/>
                <w:noProof/>
              </w:rPr>
            </w:rPrChange>
          </w:rPr>
          <w:delText>3.24.11 hashes property</w:delText>
        </w:r>
        <w:r w:rsidDel="00CE77CD">
          <w:rPr>
            <w:noProof/>
            <w:webHidden/>
          </w:rPr>
          <w:tab/>
          <w:delText>96</w:delText>
        </w:r>
      </w:del>
    </w:p>
    <w:p w14:paraId="2CB5C35F" w14:textId="76A6C51D" w:rsidR="00D343A6" w:rsidDel="00CE77CD" w:rsidRDefault="00D343A6">
      <w:pPr>
        <w:pStyle w:val="TOC3"/>
        <w:tabs>
          <w:tab w:val="right" w:leader="dot" w:pos="9350"/>
        </w:tabs>
        <w:rPr>
          <w:del w:id="2303" w:author="Laurence Golding" w:date="2020-02-21T12:31:00Z"/>
          <w:rFonts w:asciiTheme="minorHAnsi" w:eastAsiaTheme="minorEastAsia" w:hAnsiTheme="minorHAnsi" w:cstheme="minorBidi"/>
          <w:noProof/>
          <w:sz w:val="22"/>
          <w:szCs w:val="22"/>
        </w:rPr>
      </w:pPr>
      <w:del w:id="2304" w:author="Laurence Golding" w:date="2020-02-21T12:31:00Z">
        <w:r w:rsidRPr="00CE77CD" w:rsidDel="00CE77CD">
          <w:rPr>
            <w:rPrChange w:id="2305" w:author="Laurence Golding" w:date="2020-02-21T12:31:00Z">
              <w:rPr>
                <w:rStyle w:val="Hyperlink"/>
                <w:noProof/>
              </w:rPr>
            </w:rPrChange>
          </w:rPr>
          <w:delText>3.24.12 lastModifiedTimeUtc property</w:delText>
        </w:r>
        <w:r w:rsidDel="00CE77CD">
          <w:rPr>
            <w:noProof/>
            <w:webHidden/>
          </w:rPr>
          <w:tab/>
          <w:delText>97</w:delText>
        </w:r>
      </w:del>
    </w:p>
    <w:p w14:paraId="5414E82E" w14:textId="5C267E8E" w:rsidR="00D343A6" w:rsidDel="00CE77CD" w:rsidRDefault="00D343A6">
      <w:pPr>
        <w:pStyle w:val="TOC3"/>
        <w:tabs>
          <w:tab w:val="right" w:leader="dot" w:pos="9350"/>
        </w:tabs>
        <w:rPr>
          <w:del w:id="2306" w:author="Laurence Golding" w:date="2020-02-21T12:31:00Z"/>
          <w:rFonts w:asciiTheme="minorHAnsi" w:eastAsiaTheme="minorEastAsia" w:hAnsiTheme="minorHAnsi" w:cstheme="minorBidi"/>
          <w:noProof/>
          <w:sz w:val="22"/>
          <w:szCs w:val="22"/>
        </w:rPr>
      </w:pPr>
      <w:del w:id="2307" w:author="Laurence Golding" w:date="2020-02-21T12:31:00Z">
        <w:r w:rsidRPr="00CE77CD" w:rsidDel="00CE77CD">
          <w:rPr>
            <w:rPrChange w:id="2308" w:author="Laurence Golding" w:date="2020-02-21T12:31:00Z">
              <w:rPr>
                <w:rStyle w:val="Hyperlink"/>
                <w:noProof/>
              </w:rPr>
            </w:rPrChange>
          </w:rPr>
          <w:delText>3.24.13 description property</w:delText>
        </w:r>
        <w:r w:rsidDel="00CE77CD">
          <w:rPr>
            <w:noProof/>
            <w:webHidden/>
          </w:rPr>
          <w:tab/>
          <w:delText>97</w:delText>
        </w:r>
      </w:del>
    </w:p>
    <w:p w14:paraId="411C104A" w14:textId="45140BA3" w:rsidR="00D343A6" w:rsidDel="00CE77CD" w:rsidRDefault="00D343A6">
      <w:pPr>
        <w:pStyle w:val="TOC2"/>
        <w:tabs>
          <w:tab w:val="right" w:leader="dot" w:pos="9350"/>
        </w:tabs>
        <w:rPr>
          <w:del w:id="2309" w:author="Laurence Golding" w:date="2020-02-21T12:31:00Z"/>
          <w:rFonts w:asciiTheme="minorHAnsi" w:eastAsiaTheme="minorEastAsia" w:hAnsiTheme="minorHAnsi" w:cstheme="minorBidi"/>
          <w:noProof/>
          <w:sz w:val="22"/>
          <w:szCs w:val="22"/>
        </w:rPr>
      </w:pPr>
      <w:del w:id="2310" w:author="Laurence Golding" w:date="2020-02-21T12:31:00Z">
        <w:r w:rsidRPr="00CE77CD" w:rsidDel="00CE77CD">
          <w:rPr>
            <w:rPrChange w:id="2311" w:author="Laurence Golding" w:date="2020-02-21T12:31:00Z">
              <w:rPr>
                <w:rStyle w:val="Hyperlink"/>
                <w:noProof/>
              </w:rPr>
            </w:rPrChange>
          </w:rPr>
          <w:delText>3.25 specialLocations object</w:delText>
        </w:r>
        <w:r w:rsidDel="00CE77CD">
          <w:rPr>
            <w:noProof/>
            <w:webHidden/>
          </w:rPr>
          <w:tab/>
          <w:delText>97</w:delText>
        </w:r>
      </w:del>
    </w:p>
    <w:p w14:paraId="6CA9D014" w14:textId="4D955B06" w:rsidR="00D343A6" w:rsidDel="00CE77CD" w:rsidRDefault="00D343A6">
      <w:pPr>
        <w:pStyle w:val="TOC3"/>
        <w:tabs>
          <w:tab w:val="right" w:leader="dot" w:pos="9350"/>
        </w:tabs>
        <w:rPr>
          <w:del w:id="2312" w:author="Laurence Golding" w:date="2020-02-21T12:31:00Z"/>
          <w:rFonts w:asciiTheme="minorHAnsi" w:eastAsiaTheme="minorEastAsia" w:hAnsiTheme="minorHAnsi" w:cstheme="minorBidi"/>
          <w:noProof/>
          <w:sz w:val="22"/>
          <w:szCs w:val="22"/>
        </w:rPr>
      </w:pPr>
      <w:del w:id="2313" w:author="Laurence Golding" w:date="2020-02-21T12:31:00Z">
        <w:r w:rsidRPr="00CE77CD" w:rsidDel="00CE77CD">
          <w:rPr>
            <w:rPrChange w:id="2314" w:author="Laurence Golding" w:date="2020-02-21T12:31:00Z">
              <w:rPr>
                <w:rStyle w:val="Hyperlink"/>
                <w:noProof/>
              </w:rPr>
            </w:rPrChange>
          </w:rPr>
          <w:delText>3.25.1 General</w:delText>
        </w:r>
        <w:r w:rsidDel="00CE77CD">
          <w:rPr>
            <w:noProof/>
            <w:webHidden/>
          </w:rPr>
          <w:tab/>
          <w:delText>97</w:delText>
        </w:r>
      </w:del>
    </w:p>
    <w:p w14:paraId="49A0905E" w14:textId="4E783D3D" w:rsidR="00D343A6" w:rsidDel="00CE77CD" w:rsidRDefault="00D343A6">
      <w:pPr>
        <w:pStyle w:val="TOC3"/>
        <w:tabs>
          <w:tab w:val="right" w:leader="dot" w:pos="9350"/>
        </w:tabs>
        <w:rPr>
          <w:del w:id="2315" w:author="Laurence Golding" w:date="2020-02-21T12:31:00Z"/>
          <w:rFonts w:asciiTheme="minorHAnsi" w:eastAsiaTheme="minorEastAsia" w:hAnsiTheme="minorHAnsi" w:cstheme="minorBidi"/>
          <w:noProof/>
          <w:sz w:val="22"/>
          <w:szCs w:val="22"/>
        </w:rPr>
      </w:pPr>
      <w:del w:id="2316" w:author="Laurence Golding" w:date="2020-02-21T12:31:00Z">
        <w:r w:rsidRPr="00CE77CD" w:rsidDel="00CE77CD">
          <w:rPr>
            <w:rPrChange w:id="2317" w:author="Laurence Golding" w:date="2020-02-21T12:31:00Z">
              <w:rPr>
                <w:rStyle w:val="Hyperlink"/>
                <w:noProof/>
              </w:rPr>
            </w:rPrChange>
          </w:rPr>
          <w:delText>3.25.2 displayBase property</w:delText>
        </w:r>
        <w:r w:rsidDel="00CE77CD">
          <w:rPr>
            <w:noProof/>
            <w:webHidden/>
          </w:rPr>
          <w:tab/>
          <w:delText>98</w:delText>
        </w:r>
      </w:del>
    </w:p>
    <w:p w14:paraId="2FCF3ECA" w14:textId="3F6CF382" w:rsidR="00D343A6" w:rsidDel="00CE77CD" w:rsidRDefault="00D343A6">
      <w:pPr>
        <w:pStyle w:val="TOC2"/>
        <w:tabs>
          <w:tab w:val="right" w:leader="dot" w:pos="9350"/>
        </w:tabs>
        <w:rPr>
          <w:del w:id="2318" w:author="Laurence Golding" w:date="2020-02-21T12:31:00Z"/>
          <w:rFonts w:asciiTheme="minorHAnsi" w:eastAsiaTheme="minorEastAsia" w:hAnsiTheme="minorHAnsi" w:cstheme="minorBidi"/>
          <w:noProof/>
          <w:sz w:val="22"/>
          <w:szCs w:val="22"/>
        </w:rPr>
      </w:pPr>
      <w:del w:id="2319" w:author="Laurence Golding" w:date="2020-02-21T12:31:00Z">
        <w:r w:rsidRPr="00CE77CD" w:rsidDel="00CE77CD">
          <w:rPr>
            <w:rPrChange w:id="2320" w:author="Laurence Golding" w:date="2020-02-21T12:31:00Z">
              <w:rPr>
                <w:rStyle w:val="Hyperlink"/>
                <w:noProof/>
              </w:rPr>
            </w:rPrChange>
          </w:rPr>
          <w:delText>3.26 translationMetadata object</w:delText>
        </w:r>
        <w:r w:rsidDel="00CE77CD">
          <w:rPr>
            <w:noProof/>
            <w:webHidden/>
          </w:rPr>
          <w:tab/>
          <w:delText>99</w:delText>
        </w:r>
      </w:del>
    </w:p>
    <w:p w14:paraId="3CA8A0A7" w14:textId="5845915A" w:rsidR="00D343A6" w:rsidDel="00CE77CD" w:rsidRDefault="00D343A6">
      <w:pPr>
        <w:pStyle w:val="TOC3"/>
        <w:tabs>
          <w:tab w:val="right" w:leader="dot" w:pos="9350"/>
        </w:tabs>
        <w:rPr>
          <w:del w:id="2321" w:author="Laurence Golding" w:date="2020-02-21T12:31:00Z"/>
          <w:rFonts w:asciiTheme="minorHAnsi" w:eastAsiaTheme="minorEastAsia" w:hAnsiTheme="minorHAnsi" w:cstheme="minorBidi"/>
          <w:noProof/>
          <w:sz w:val="22"/>
          <w:szCs w:val="22"/>
        </w:rPr>
      </w:pPr>
      <w:del w:id="2322" w:author="Laurence Golding" w:date="2020-02-21T12:31:00Z">
        <w:r w:rsidRPr="00CE77CD" w:rsidDel="00CE77CD">
          <w:rPr>
            <w:rPrChange w:id="2323" w:author="Laurence Golding" w:date="2020-02-21T12:31:00Z">
              <w:rPr>
                <w:rStyle w:val="Hyperlink"/>
                <w:noProof/>
              </w:rPr>
            </w:rPrChange>
          </w:rPr>
          <w:delText>3.26.1 General</w:delText>
        </w:r>
        <w:r w:rsidDel="00CE77CD">
          <w:rPr>
            <w:noProof/>
            <w:webHidden/>
          </w:rPr>
          <w:tab/>
          <w:delText>99</w:delText>
        </w:r>
      </w:del>
    </w:p>
    <w:p w14:paraId="2C27F545" w14:textId="057D1AA0" w:rsidR="00D343A6" w:rsidDel="00CE77CD" w:rsidRDefault="00D343A6">
      <w:pPr>
        <w:pStyle w:val="TOC3"/>
        <w:tabs>
          <w:tab w:val="right" w:leader="dot" w:pos="9350"/>
        </w:tabs>
        <w:rPr>
          <w:del w:id="2324" w:author="Laurence Golding" w:date="2020-02-21T12:31:00Z"/>
          <w:rFonts w:asciiTheme="minorHAnsi" w:eastAsiaTheme="minorEastAsia" w:hAnsiTheme="minorHAnsi" w:cstheme="minorBidi"/>
          <w:noProof/>
          <w:sz w:val="22"/>
          <w:szCs w:val="22"/>
        </w:rPr>
      </w:pPr>
      <w:del w:id="2325" w:author="Laurence Golding" w:date="2020-02-21T12:31:00Z">
        <w:r w:rsidRPr="00CE77CD" w:rsidDel="00CE77CD">
          <w:rPr>
            <w:rPrChange w:id="2326" w:author="Laurence Golding" w:date="2020-02-21T12:31:00Z">
              <w:rPr>
                <w:rStyle w:val="Hyperlink"/>
                <w:noProof/>
              </w:rPr>
            </w:rPrChange>
          </w:rPr>
          <w:delText>3.26.2 name property</w:delText>
        </w:r>
        <w:r w:rsidDel="00CE77CD">
          <w:rPr>
            <w:noProof/>
            <w:webHidden/>
          </w:rPr>
          <w:tab/>
          <w:delText>100</w:delText>
        </w:r>
      </w:del>
    </w:p>
    <w:p w14:paraId="13F9204D" w14:textId="21B99FFB" w:rsidR="00D343A6" w:rsidDel="00CE77CD" w:rsidRDefault="00D343A6">
      <w:pPr>
        <w:pStyle w:val="TOC3"/>
        <w:tabs>
          <w:tab w:val="right" w:leader="dot" w:pos="9350"/>
        </w:tabs>
        <w:rPr>
          <w:del w:id="2327" w:author="Laurence Golding" w:date="2020-02-21T12:31:00Z"/>
          <w:rFonts w:asciiTheme="minorHAnsi" w:eastAsiaTheme="minorEastAsia" w:hAnsiTheme="minorHAnsi" w:cstheme="minorBidi"/>
          <w:noProof/>
          <w:sz w:val="22"/>
          <w:szCs w:val="22"/>
        </w:rPr>
      </w:pPr>
      <w:del w:id="2328" w:author="Laurence Golding" w:date="2020-02-21T12:31:00Z">
        <w:r w:rsidRPr="00CE77CD" w:rsidDel="00CE77CD">
          <w:rPr>
            <w:rPrChange w:id="2329" w:author="Laurence Golding" w:date="2020-02-21T12:31:00Z">
              <w:rPr>
                <w:rStyle w:val="Hyperlink"/>
                <w:noProof/>
              </w:rPr>
            </w:rPrChange>
          </w:rPr>
          <w:delText>3.26.3 fullName property</w:delText>
        </w:r>
        <w:r w:rsidDel="00CE77CD">
          <w:rPr>
            <w:noProof/>
            <w:webHidden/>
          </w:rPr>
          <w:tab/>
          <w:delText>100</w:delText>
        </w:r>
      </w:del>
    </w:p>
    <w:p w14:paraId="5758E158" w14:textId="295267A8" w:rsidR="00D343A6" w:rsidDel="00CE77CD" w:rsidRDefault="00D343A6">
      <w:pPr>
        <w:pStyle w:val="TOC3"/>
        <w:tabs>
          <w:tab w:val="right" w:leader="dot" w:pos="9350"/>
        </w:tabs>
        <w:rPr>
          <w:del w:id="2330" w:author="Laurence Golding" w:date="2020-02-21T12:31:00Z"/>
          <w:rFonts w:asciiTheme="minorHAnsi" w:eastAsiaTheme="minorEastAsia" w:hAnsiTheme="minorHAnsi" w:cstheme="minorBidi"/>
          <w:noProof/>
          <w:sz w:val="22"/>
          <w:szCs w:val="22"/>
        </w:rPr>
      </w:pPr>
      <w:del w:id="2331" w:author="Laurence Golding" w:date="2020-02-21T12:31:00Z">
        <w:r w:rsidRPr="00CE77CD" w:rsidDel="00CE77CD">
          <w:rPr>
            <w:rPrChange w:id="2332" w:author="Laurence Golding" w:date="2020-02-21T12:31:00Z">
              <w:rPr>
                <w:rStyle w:val="Hyperlink"/>
                <w:noProof/>
              </w:rPr>
            </w:rPrChange>
          </w:rPr>
          <w:delText>3.26.4 shortDescription property</w:delText>
        </w:r>
        <w:r w:rsidDel="00CE77CD">
          <w:rPr>
            <w:noProof/>
            <w:webHidden/>
          </w:rPr>
          <w:tab/>
          <w:delText>100</w:delText>
        </w:r>
      </w:del>
    </w:p>
    <w:p w14:paraId="07C9CFBA" w14:textId="7F693424" w:rsidR="00D343A6" w:rsidDel="00CE77CD" w:rsidRDefault="00D343A6">
      <w:pPr>
        <w:pStyle w:val="TOC3"/>
        <w:tabs>
          <w:tab w:val="right" w:leader="dot" w:pos="9350"/>
        </w:tabs>
        <w:rPr>
          <w:del w:id="2333" w:author="Laurence Golding" w:date="2020-02-21T12:31:00Z"/>
          <w:rFonts w:asciiTheme="minorHAnsi" w:eastAsiaTheme="minorEastAsia" w:hAnsiTheme="minorHAnsi" w:cstheme="minorBidi"/>
          <w:noProof/>
          <w:sz w:val="22"/>
          <w:szCs w:val="22"/>
        </w:rPr>
      </w:pPr>
      <w:del w:id="2334" w:author="Laurence Golding" w:date="2020-02-21T12:31:00Z">
        <w:r w:rsidRPr="00CE77CD" w:rsidDel="00CE77CD">
          <w:rPr>
            <w:rPrChange w:id="2335" w:author="Laurence Golding" w:date="2020-02-21T12:31:00Z">
              <w:rPr>
                <w:rStyle w:val="Hyperlink"/>
                <w:noProof/>
              </w:rPr>
            </w:rPrChange>
          </w:rPr>
          <w:delText>3.26.5 fullDescription property</w:delText>
        </w:r>
        <w:r w:rsidDel="00CE77CD">
          <w:rPr>
            <w:noProof/>
            <w:webHidden/>
          </w:rPr>
          <w:tab/>
          <w:delText>100</w:delText>
        </w:r>
      </w:del>
    </w:p>
    <w:p w14:paraId="6432D57B" w14:textId="12C4951F" w:rsidR="00D343A6" w:rsidDel="00CE77CD" w:rsidRDefault="00D343A6">
      <w:pPr>
        <w:pStyle w:val="TOC3"/>
        <w:tabs>
          <w:tab w:val="right" w:leader="dot" w:pos="9350"/>
        </w:tabs>
        <w:rPr>
          <w:del w:id="2336" w:author="Laurence Golding" w:date="2020-02-21T12:31:00Z"/>
          <w:rFonts w:asciiTheme="minorHAnsi" w:eastAsiaTheme="minorEastAsia" w:hAnsiTheme="minorHAnsi" w:cstheme="minorBidi"/>
          <w:noProof/>
          <w:sz w:val="22"/>
          <w:szCs w:val="22"/>
        </w:rPr>
      </w:pPr>
      <w:del w:id="2337" w:author="Laurence Golding" w:date="2020-02-21T12:31:00Z">
        <w:r w:rsidRPr="00CE77CD" w:rsidDel="00CE77CD">
          <w:rPr>
            <w:rPrChange w:id="2338" w:author="Laurence Golding" w:date="2020-02-21T12:31:00Z">
              <w:rPr>
                <w:rStyle w:val="Hyperlink"/>
                <w:noProof/>
              </w:rPr>
            </w:rPrChange>
          </w:rPr>
          <w:delText>3.26.6 downloadUri property</w:delText>
        </w:r>
        <w:r w:rsidDel="00CE77CD">
          <w:rPr>
            <w:noProof/>
            <w:webHidden/>
          </w:rPr>
          <w:tab/>
          <w:delText>100</w:delText>
        </w:r>
      </w:del>
    </w:p>
    <w:p w14:paraId="0D34B165" w14:textId="02F7E7A3" w:rsidR="00D343A6" w:rsidDel="00CE77CD" w:rsidRDefault="00D343A6">
      <w:pPr>
        <w:pStyle w:val="TOC3"/>
        <w:tabs>
          <w:tab w:val="right" w:leader="dot" w:pos="9350"/>
        </w:tabs>
        <w:rPr>
          <w:del w:id="2339" w:author="Laurence Golding" w:date="2020-02-21T12:31:00Z"/>
          <w:rFonts w:asciiTheme="minorHAnsi" w:eastAsiaTheme="minorEastAsia" w:hAnsiTheme="minorHAnsi" w:cstheme="minorBidi"/>
          <w:noProof/>
          <w:sz w:val="22"/>
          <w:szCs w:val="22"/>
        </w:rPr>
      </w:pPr>
      <w:del w:id="2340" w:author="Laurence Golding" w:date="2020-02-21T12:31:00Z">
        <w:r w:rsidRPr="00CE77CD" w:rsidDel="00CE77CD">
          <w:rPr>
            <w:rPrChange w:id="2341" w:author="Laurence Golding" w:date="2020-02-21T12:31:00Z">
              <w:rPr>
                <w:rStyle w:val="Hyperlink"/>
                <w:noProof/>
              </w:rPr>
            </w:rPrChange>
          </w:rPr>
          <w:delText>3.26.7 informationUri property</w:delText>
        </w:r>
        <w:r w:rsidDel="00CE77CD">
          <w:rPr>
            <w:noProof/>
            <w:webHidden/>
          </w:rPr>
          <w:tab/>
          <w:delText>100</w:delText>
        </w:r>
      </w:del>
    </w:p>
    <w:p w14:paraId="39861DC6" w14:textId="42C569B8" w:rsidR="00D343A6" w:rsidDel="00CE77CD" w:rsidRDefault="00D343A6">
      <w:pPr>
        <w:pStyle w:val="TOC2"/>
        <w:tabs>
          <w:tab w:val="right" w:leader="dot" w:pos="9350"/>
        </w:tabs>
        <w:rPr>
          <w:del w:id="2342" w:author="Laurence Golding" w:date="2020-02-21T12:31:00Z"/>
          <w:rFonts w:asciiTheme="minorHAnsi" w:eastAsiaTheme="minorEastAsia" w:hAnsiTheme="minorHAnsi" w:cstheme="minorBidi"/>
          <w:noProof/>
          <w:sz w:val="22"/>
          <w:szCs w:val="22"/>
        </w:rPr>
      </w:pPr>
      <w:del w:id="2343" w:author="Laurence Golding" w:date="2020-02-21T12:31:00Z">
        <w:r w:rsidRPr="00CE77CD" w:rsidDel="00CE77CD">
          <w:rPr>
            <w:rPrChange w:id="2344" w:author="Laurence Golding" w:date="2020-02-21T12:31:00Z">
              <w:rPr>
                <w:rStyle w:val="Hyperlink"/>
                <w:noProof/>
              </w:rPr>
            </w:rPrChange>
          </w:rPr>
          <w:delText>3.27 result object</w:delText>
        </w:r>
        <w:r w:rsidDel="00CE77CD">
          <w:rPr>
            <w:noProof/>
            <w:webHidden/>
          </w:rPr>
          <w:tab/>
          <w:delText>100</w:delText>
        </w:r>
      </w:del>
    </w:p>
    <w:p w14:paraId="6931039A" w14:textId="4D144F4E" w:rsidR="00D343A6" w:rsidDel="00CE77CD" w:rsidRDefault="00D343A6">
      <w:pPr>
        <w:pStyle w:val="TOC3"/>
        <w:tabs>
          <w:tab w:val="right" w:leader="dot" w:pos="9350"/>
        </w:tabs>
        <w:rPr>
          <w:del w:id="2345" w:author="Laurence Golding" w:date="2020-02-21T12:31:00Z"/>
          <w:rFonts w:asciiTheme="minorHAnsi" w:eastAsiaTheme="minorEastAsia" w:hAnsiTheme="minorHAnsi" w:cstheme="minorBidi"/>
          <w:noProof/>
          <w:sz w:val="22"/>
          <w:szCs w:val="22"/>
        </w:rPr>
      </w:pPr>
      <w:del w:id="2346" w:author="Laurence Golding" w:date="2020-02-21T12:31:00Z">
        <w:r w:rsidRPr="00CE77CD" w:rsidDel="00CE77CD">
          <w:rPr>
            <w:rPrChange w:id="2347" w:author="Laurence Golding" w:date="2020-02-21T12:31:00Z">
              <w:rPr>
                <w:rStyle w:val="Hyperlink"/>
                <w:noProof/>
              </w:rPr>
            </w:rPrChange>
          </w:rPr>
          <w:delText>3.27.1 General</w:delText>
        </w:r>
        <w:r w:rsidDel="00CE77CD">
          <w:rPr>
            <w:noProof/>
            <w:webHidden/>
          </w:rPr>
          <w:tab/>
          <w:delText>100</w:delText>
        </w:r>
      </w:del>
    </w:p>
    <w:p w14:paraId="18642083" w14:textId="41827B4F" w:rsidR="00D343A6" w:rsidDel="00CE77CD" w:rsidRDefault="00D343A6">
      <w:pPr>
        <w:pStyle w:val="TOC3"/>
        <w:tabs>
          <w:tab w:val="right" w:leader="dot" w:pos="9350"/>
        </w:tabs>
        <w:rPr>
          <w:del w:id="2348" w:author="Laurence Golding" w:date="2020-02-21T12:31:00Z"/>
          <w:rFonts w:asciiTheme="minorHAnsi" w:eastAsiaTheme="minorEastAsia" w:hAnsiTheme="minorHAnsi" w:cstheme="minorBidi"/>
          <w:noProof/>
          <w:sz w:val="22"/>
          <w:szCs w:val="22"/>
        </w:rPr>
      </w:pPr>
      <w:del w:id="2349" w:author="Laurence Golding" w:date="2020-02-21T12:31:00Z">
        <w:r w:rsidRPr="00CE77CD" w:rsidDel="00CE77CD">
          <w:rPr>
            <w:rPrChange w:id="2350" w:author="Laurence Golding" w:date="2020-02-21T12:31:00Z">
              <w:rPr>
                <w:rStyle w:val="Hyperlink"/>
                <w:noProof/>
              </w:rPr>
            </w:rPrChange>
          </w:rPr>
          <w:delText>3.27.2 Distinguishing logically identical from logically distinct results</w:delText>
        </w:r>
        <w:r w:rsidDel="00CE77CD">
          <w:rPr>
            <w:noProof/>
            <w:webHidden/>
          </w:rPr>
          <w:tab/>
          <w:delText>100</w:delText>
        </w:r>
      </w:del>
    </w:p>
    <w:p w14:paraId="543FF4D7" w14:textId="184DA36C" w:rsidR="00D343A6" w:rsidDel="00CE77CD" w:rsidRDefault="00D343A6">
      <w:pPr>
        <w:pStyle w:val="TOC3"/>
        <w:tabs>
          <w:tab w:val="right" w:leader="dot" w:pos="9350"/>
        </w:tabs>
        <w:rPr>
          <w:del w:id="2351" w:author="Laurence Golding" w:date="2020-02-21T12:31:00Z"/>
          <w:rFonts w:asciiTheme="minorHAnsi" w:eastAsiaTheme="minorEastAsia" w:hAnsiTheme="minorHAnsi" w:cstheme="minorBidi"/>
          <w:noProof/>
          <w:sz w:val="22"/>
          <w:szCs w:val="22"/>
        </w:rPr>
      </w:pPr>
      <w:del w:id="2352" w:author="Laurence Golding" w:date="2020-02-21T12:31:00Z">
        <w:r w:rsidRPr="00CE77CD" w:rsidDel="00CE77CD">
          <w:rPr>
            <w:rPrChange w:id="2353" w:author="Laurence Golding" w:date="2020-02-21T12:31:00Z">
              <w:rPr>
                <w:rStyle w:val="Hyperlink"/>
                <w:noProof/>
              </w:rPr>
            </w:rPrChange>
          </w:rPr>
          <w:delText>3.27.3 guid property</w:delText>
        </w:r>
        <w:r w:rsidDel="00CE77CD">
          <w:rPr>
            <w:noProof/>
            <w:webHidden/>
          </w:rPr>
          <w:tab/>
          <w:delText>101</w:delText>
        </w:r>
      </w:del>
    </w:p>
    <w:p w14:paraId="34A0BF3D" w14:textId="742621B5" w:rsidR="00D343A6" w:rsidDel="00CE77CD" w:rsidRDefault="00D343A6">
      <w:pPr>
        <w:pStyle w:val="TOC3"/>
        <w:tabs>
          <w:tab w:val="right" w:leader="dot" w:pos="9350"/>
        </w:tabs>
        <w:rPr>
          <w:del w:id="2354" w:author="Laurence Golding" w:date="2020-02-21T12:31:00Z"/>
          <w:rFonts w:asciiTheme="minorHAnsi" w:eastAsiaTheme="minorEastAsia" w:hAnsiTheme="minorHAnsi" w:cstheme="minorBidi"/>
          <w:noProof/>
          <w:sz w:val="22"/>
          <w:szCs w:val="22"/>
        </w:rPr>
      </w:pPr>
      <w:del w:id="2355" w:author="Laurence Golding" w:date="2020-02-21T12:31:00Z">
        <w:r w:rsidRPr="00CE77CD" w:rsidDel="00CE77CD">
          <w:rPr>
            <w:rPrChange w:id="2356" w:author="Laurence Golding" w:date="2020-02-21T12:31:00Z">
              <w:rPr>
                <w:rStyle w:val="Hyperlink"/>
                <w:noProof/>
              </w:rPr>
            </w:rPrChange>
          </w:rPr>
          <w:delText>3.27.4 correlationGuid property</w:delText>
        </w:r>
        <w:r w:rsidDel="00CE77CD">
          <w:rPr>
            <w:noProof/>
            <w:webHidden/>
          </w:rPr>
          <w:tab/>
          <w:delText>101</w:delText>
        </w:r>
      </w:del>
    </w:p>
    <w:p w14:paraId="15D5468D" w14:textId="4114C44A" w:rsidR="00D343A6" w:rsidDel="00CE77CD" w:rsidRDefault="00D343A6">
      <w:pPr>
        <w:pStyle w:val="TOC3"/>
        <w:tabs>
          <w:tab w:val="right" w:leader="dot" w:pos="9350"/>
        </w:tabs>
        <w:rPr>
          <w:del w:id="2357" w:author="Laurence Golding" w:date="2020-02-21T12:31:00Z"/>
          <w:rFonts w:asciiTheme="minorHAnsi" w:eastAsiaTheme="minorEastAsia" w:hAnsiTheme="minorHAnsi" w:cstheme="minorBidi"/>
          <w:noProof/>
          <w:sz w:val="22"/>
          <w:szCs w:val="22"/>
        </w:rPr>
      </w:pPr>
      <w:del w:id="2358" w:author="Laurence Golding" w:date="2020-02-21T12:31:00Z">
        <w:r w:rsidRPr="00CE77CD" w:rsidDel="00CE77CD">
          <w:rPr>
            <w:rPrChange w:id="2359" w:author="Laurence Golding" w:date="2020-02-21T12:31:00Z">
              <w:rPr>
                <w:rStyle w:val="Hyperlink"/>
                <w:noProof/>
              </w:rPr>
            </w:rPrChange>
          </w:rPr>
          <w:delText>3.27.5 ruleId property</w:delText>
        </w:r>
        <w:r w:rsidDel="00CE77CD">
          <w:rPr>
            <w:noProof/>
            <w:webHidden/>
          </w:rPr>
          <w:tab/>
          <w:delText>101</w:delText>
        </w:r>
      </w:del>
    </w:p>
    <w:p w14:paraId="32005C53" w14:textId="4D27428E" w:rsidR="00D343A6" w:rsidDel="00CE77CD" w:rsidRDefault="00D343A6">
      <w:pPr>
        <w:pStyle w:val="TOC3"/>
        <w:tabs>
          <w:tab w:val="right" w:leader="dot" w:pos="9350"/>
        </w:tabs>
        <w:rPr>
          <w:del w:id="2360" w:author="Laurence Golding" w:date="2020-02-21T12:31:00Z"/>
          <w:rFonts w:asciiTheme="minorHAnsi" w:eastAsiaTheme="minorEastAsia" w:hAnsiTheme="minorHAnsi" w:cstheme="minorBidi"/>
          <w:noProof/>
          <w:sz w:val="22"/>
          <w:szCs w:val="22"/>
        </w:rPr>
      </w:pPr>
      <w:del w:id="2361" w:author="Laurence Golding" w:date="2020-02-21T12:31:00Z">
        <w:r w:rsidRPr="00CE77CD" w:rsidDel="00CE77CD">
          <w:rPr>
            <w:rPrChange w:id="2362" w:author="Laurence Golding" w:date="2020-02-21T12:31:00Z">
              <w:rPr>
                <w:rStyle w:val="Hyperlink"/>
                <w:noProof/>
              </w:rPr>
            </w:rPrChange>
          </w:rPr>
          <w:delText>3.27.6 ruleIndex property</w:delText>
        </w:r>
        <w:r w:rsidDel="00CE77CD">
          <w:rPr>
            <w:noProof/>
            <w:webHidden/>
          </w:rPr>
          <w:tab/>
          <w:delText>103</w:delText>
        </w:r>
      </w:del>
    </w:p>
    <w:p w14:paraId="52E2B278" w14:textId="0102E58B" w:rsidR="00D343A6" w:rsidDel="00CE77CD" w:rsidRDefault="00D343A6">
      <w:pPr>
        <w:pStyle w:val="TOC3"/>
        <w:tabs>
          <w:tab w:val="right" w:leader="dot" w:pos="9350"/>
        </w:tabs>
        <w:rPr>
          <w:del w:id="2363" w:author="Laurence Golding" w:date="2020-02-21T12:31:00Z"/>
          <w:rFonts w:asciiTheme="minorHAnsi" w:eastAsiaTheme="minorEastAsia" w:hAnsiTheme="minorHAnsi" w:cstheme="minorBidi"/>
          <w:noProof/>
          <w:sz w:val="22"/>
          <w:szCs w:val="22"/>
        </w:rPr>
      </w:pPr>
      <w:del w:id="2364" w:author="Laurence Golding" w:date="2020-02-21T12:31:00Z">
        <w:r w:rsidRPr="00CE77CD" w:rsidDel="00CE77CD">
          <w:rPr>
            <w:rPrChange w:id="2365" w:author="Laurence Golding" w:date="2020-02-21T12:31:00Z">
              <w:rPr>
                <w:rStyle w:val="Hyperlink"/>
                <w:noProof/>
              </w:rPr>
            </w:rPrChange>
          </w:rPr>
          <w:delText>3.27.7 rule property</w:delText>
        </w:r>
        <w:r w:rsidDel="00CE77CD">
          <w:rPr>
            <w:noProof/>
            <w:webHidden/>
          </w:rPr>
          <w:tab/>
          <w:delText>103</w:delText>
        </w:r>
      </w:del>
    </w:p>
    <w:p w14:paraId="5DE58906" w14:textId="0E164917" w:rsidR="00D343A6" w:rsidDel="00CE77CD" w:rsidRDefault="00D343A6">
      <w:pPr>
        <w:pStyle w:val="TOC3"/>
        <w:tabs>
          <w:tab w:val="right" w:leader="dot" w:pos="9350"/>
        </w:tabs>
        <w:rPr>
          <w:del w:id="2366" w:author="Laurence Golding" w:date="2020-02-21T12:31:00Z"/>
          <w:rFonts w:asciiTheme="minorHAnsi" w:eastAsiaTheme="minorEastAsia" w:hAnsiTheme="minorHAnsi" w:cstheme="minorBidi"/>
          <w:noProof/>
          <w:sz w:val="22"/>
          <w:szCs w:val="22"/>
        </w:rPr>
      </w:pPr>
      <w:del w:id="2367" w:author="Laurence Golding" w:date="2020-02-21T12:31:00Z">
        <w:r w:rsidRPr="00CE77CD" w:rsidDel="00CE77CD">
          <w:rPr>
            <w:rPrChange w:id="2368" w:author="Laurence Golding" w:date="2020-02-21T12:31:00Z">
              <w:rPr>
                <w:rStyle w:val="Hyperlink"/>
                <w:noProof/>
              </w:rPr>
            </w:rPrChange>
          </w:rPr>
          <w:delText>3.27.8 taxa property</w:delText>
        </w:r>
        <w:r w:rsidDel="00CE77CD">
          <w:rPr>
            <w:noProof/>
            <w:webHidden/>
          </w:rPr>
          <w:tab/>
          <w:delText>104</w:delText>
        </w:r>
      </w:del>
    </w:p>
    <w:p w14:paraId="49C68671" w14:textId="2E265603" w:rsidR="00D343A6" w:rsidDel="00CE77CD" w:rsidRDefault="00D343A6">
      <w:pPr>
        <w:pStyle w:val="TOC3"/>
        <w:tabs>
          <w:tab w:val="right" w:leader="dot" w:pos="9350"/>
        </w:tabs>
        <w:rPr>
          <w:del w:id="2369" w:author="Laurence Golding" w:date="2020-02-21T12:31:00Z"/>
          <w:rFonts w:asciiTheme="minorHAnsi" w:eastAsiaTheme="minorEastAsia" w:hAnsiTheme="minorHAnsi" w:cstheme="minorBidi"/>
          <w:noProof/>
          <w:sz w:val="22"/>
          <w:szCs w:val="22"/>
        </w:rPr>
      </w:pPr>
      <w:del w:id="2370" w:author="Laurence Golding" w:date="2020-02-21T12:31:00Z">
        <w:r w:rsidRPr="00CE77CD" w:rsidDel="00CE77CD">
          <w:rPr>
            <w:rPrChange w:id="2371" w:author="Laurence Golding" w:date="2020-02-21T12:31:00Z">
              <w:rPr>
                <w:rStyle w:val="Hyperlink"/>
                <w:noProof/>
              </w:rPr>
            </w:rPrChange>
          </w:rPr>
          <w:delText>3.27.9 kind property</w:delText>
        </w:r>
        <w:r w:rsidDel="00CE77CD">
          <w:rPr>
            <w:noProof/>
            <w:webHidden/>
          </w:rPr>
          <w:tab/>
          <w:delText>105</w:delText>
        </w:r>
      </w:del>
    </w:p>
    <w:p w14:paraId="60208008" w14:textId="5E6A9875" w:rsidR="00D343A6" w:rsidDel="00CE77CD" w:rsidRDefault="00D343A6">
      <w:pPr>
        <w:pStyle w:val="TOC3"/>
        <w:tabs>
          <w:tab w:val="right" w:leader="dot" w:pos="9350"/>
        </w:tabs>
        <w:rPr>
          <w:del w:id="2372" w:author="Laurence Golding" w:date="2020-02-21T12:31:00Z"/>
          <w:rFonts w:asciiTheme="minorHAnsi" w:eastAsiaTheme="minorEastAsia" w:hAnsiTheme="minorHAnsi" w:cstheme="minorBidi"/>
          <w:noProof/>
          <w:sz w:val="22"/>
          <w:szCs w:val="22"/>
        </w:rPr>
      </w:pPr>
      <w:del w:id="2373" w:author="Laurence Golding" w:date="2020-02-21T12:31:00Z">
        <w:r w:rsidRPr="00CE77CD" w:rsidDel="00CE77CD">
          <w:rPr>
            <w:rPrChange w:id="2374" w:author="Laurence Golding" w:date="2020-02-21T12:31:00Z">
              <w:rPr>
                <w:rStyle w:val="Hyperlink"/>
                <w:noProof/>
              </w:rPr>
            </w:rPrChange>
          </w:rPr>
          <w:delText>3.27.10 level property</w:delText>
        </w:r>
        <w:r w:rsidDel="00CE77CD">
          <w:rPr>
            <w:noProof/>
            <w:webHidden/>
          </w:rPr>
          <w:tab/>
          <w:delText>107</w:delText>
        </w:r>
      </w:del>
    </w:p>
    <w:p w14:paraId="59DC8AB9" w14:textId="70C3BA52" w:rsidR="00D343A6" w:rsidDel="00CE77CD" w:rsidRDefault="00D343A6">
      <w:pPr>
        <w:pStyle w:val="TOC3"/>
        <w:tabs>
          <w:tab w:val="right" w:leader="dot" w:pos="9350"/>
        </w:tabs>
        <w:rPr>
          <w:del w:id="2375" w:author="Laurence Golding" w:date="2020-02-21T12:31:00Z"/>
          <w:rFonts w:asciiTheme="minorHAnsi" w:eastAsiaTheme="minorEastAsia" w:hAnsiTheme="minorHAnsi" w:cstheme="minorBidi"/>
          <w:noProof/>
          <w:sz w:val="22"/>
          <w:szCs w:val="22"/>
        </w:rPr>
      </w:pPr>
      <w:del w:id="2376" w:author="Laurence Golding" w:date="2020-02-21T12:31:00Z">
        <w:r w:rsidRPr="00CE77CD" w:rsidDel="00CE77CD">
          <w:rPr>
            <w:rPrChange w:id="2377" w:author="Laurence Golding" w:date="2020-02-21T12:31:00Z">
              <w:rPr>
                <w:rStyle w:val="Hyperlink"/>
                <w:noProof/>
              </w:rPr>
            </w:rPrChange>
          </w:rPr>
          <w:delText>3.27.11 message property</w:delText>
        </w:r>
        <w:r w:rsidDel="00CE77CD">
          <w:rPr>
            <w:noProof/>
            <w:webHidden/>
          </w:rPr>
          <w:tab/>
          <w:delText>108</w:delText>
        </w:r>
      </w:del>
    </w:p>
    <w:p w14:paraId="7CC2B08C" w14:textId="5D68975F" w:rsidR="00D343A6" w:rsidDel="00CE77CD" w:rsidRDefault="00D343A6">
      <w:pPr>
        <w:pStyle w:val="TOC3"/>
        <w:tabs>
          <w:tab w:val="right" w:leader="dot" w:pos="9350"/>
        </w:tabs>
        <w:rPr>
          <w:del w:id="2378" w:author="Laurence Golding" w:date="2020-02-21T12:31:00Z"/>
          <w:rFonts w:asciiTheme="minorHAnsi" w:eastAsiaTheme="minorEastAsia" w:hAnsiTheme="minorHAnsi" w:cstheme="minorBidi"/>
          <w:noProof/>
          <w:sz w:val="22"/>
          <w:szCs w:val="22"/>
        </w:rPr>
      </w:pPr>
      <w:del w:id="2379" w:author="Laurence Golding" w:date="2020-02-21T12:31:00Z">
        <w:r w:rsidRPr="00CE77CD" w:rsidDel="00CE77CD">
          <w:rPr>
            <w:rPrChange w:id="2380" w:author="Laurence Golding" w:date="2020-02-21T12:31:00Z">
              <w:rPr>
                <w:rStyle w:val="Hyperlink"/>
                <w:noProof/>
              </w:rPr>
            </w:rPrChange>
          </w:rPr>
          <w:delText>3.27.12 locations property</w:delText>
        </w:r>
        <w:r w:rsidDel="00CE77CD">
          <w:rPr>
            <w:noProof/>
            <w:webHidden/>
          </w:rPr>
          <w:tab/>
          <w:delText>109</w:delText>
        </w:r>
      </w:del>
    </w:p>
    <w:p w14:paraId="53FBE6CA" w14:textId="054DD187" w:rsidR="00D343A6" w:rsidDel="00CE77CD" w:rsidRDefault="00D343A6">
      <w:pPr>
        <w:pStyle w:val="TOC3"/>
        <w:tabs>
          <w:tab w:val="right" w:leader="dot" w:pos="9350"/>
        </w:tabs>
        <w:rPr>
          <w:del w:id="2381" w:author="Laurence Golding" w:date="2020-02-21T12:31:00Z"/>
          <w:rFonts w:asciiTheme="minorHAnsi" w:eastAsiaTheme="minorEastAsia" w:hAnsiTheme="minorHAnsi" w:cstheme="minorBidi"/>
          <w:noProof/>
          <w:sz w:val="22"/>
          <w:szCs w:val="22"/>
        </w:rPr>
      </w:pPr>
      <w:del w:id="2382" w:author="Laurence Golding" w:date="2020-02-21T12:31:00Z">
        <w:r w:rsidRPr="00CE77CD" w:rsidDel="00CE77CD">
          <w:rPr>
            <w:rPrChange w:id="2383" w:author="Laurence Golding" w:date="2020-02-21T12:31:00Z">
              <w:rPr>
                <w:rStyle w:val="Hyperlink"/>
                <w:noProof/>
              </w:rPr>
            </w:rPrChange>
          </w:rPr>
          <w:delText>3.27.13 analysisTarget property</w:delText>
        </w:r>
        <w:r w:rsidDel="00CE77CD">
          <w:rPr>
            <w:noProof/>
            <w:webHidden/>
          </w:rPr>
          <w:tab/>
          <w:delText>110</w:delText>
        </w:r>
      </w:del>
    </w:p>
    <w:p w14:paraId="01D1BE03" w14:textId="59E5D5E3" w:rsidR="00D343A6" w:rsidDel="00CE77CD" w:rsidRDefault="00D343A6">
      <w:pPr>
        <w:pStyle w:val="TOC3"/>
        <w:tabs>
          <w:tab w:val="right" w:leader="dot" w:pos="9350"/>
        </w:tabs>
        <w:rPr>
          <w:del w:id="2384" w:author="Laurence Golding" w:date="2020-02-21T12:31:00Z"/>
          <w:rFonts w:asciiTheme="minorHAnsi" w:eastAsiaTheme="minorEastAsia" w:hAnsiTheme="minorHAnsi" w:cstheme="minorBidi"/>
          <w:noProof/>
          <w:sz w:val="22"/>
          <w:szCs w:val="22"/>
        </w:rPr>
      </w:pPr>
      <w:del w:id="2385" w:author="Laurence Golding" w:date="2020-02-21T12:31:00Z">
        <w:r w:rsidRPr="00CE77CD" w:rsidDel="00CE77CD">
          <w:rPr>
            <w:rPrChange w:id="2386" w:author="Laurence Golding" w:date="2020-02-21T12:31:00Z">
              <w:rPr>
                <w:rStyle w:val="Hyperlink"/>
                <w:noProof/>
              </w:rPr>
            </w:rPrChange>
          </w:rPr>
          <w:delText>3.27.14 webRequest property</w:delText>
        </w:r>
        <w:r w:rsidDel="00CE77CD">
          <w:rPr>
            <w:noProof/>
            <w:webHidden/>
          </w:rPr>
          <w:tab/>
          <w:delText>110</w:delText>
        </w:r>
      </w:del>
    </w:p>
    <w:p w14:paraId="66731868" w14:textId="404599C5" w:rsidR="00D343A6" w:rsidDel="00CE77CD" w:rsidRDefault="00D343A6">
      <w:pPr>
        <w:pStyle w:val="TOC3"/>
        <w:tabs>
          <w:tab w:val="right" w:leader="dot" w:pos="9350"/>
        </w:tabs>
        <w:rPr>
          <w:del w:id="2387" w:author="Laurence Golding" w:date="2020-02-21T12:31:00Z"/>
          <w:rFonts w:asciiTheme="minorHAnsi" w:eastAsiaTheme="minorEastAsia" w:hAnsiTheme="minorHAnsi" w:cstheme="minorBidi"/>
          <w:noProof/>
          <w:sz w:val="22"/>
          <w:szCs w:val="22"/>
        </w:rPr>
      </w:pPr>
      <w:del w:id="2388" w:author="Laurence Golding" w:date="2020-02-21T12:31:00Z">
        <w:r w:rsidRPr="00CE77CD" w:rsidDel="00CE77CD">
          <w:rPr>
            <w:rPrChange w:id="2389" w:author="Laurence Golding" w:date="2020-02-21T12:31:00Z">
              <w:rPr>
                <w:rStyle w:val="Hyperlink"/>
                <w:noProof/>
              </w:rPr>
            </w:rPrChange>
          </w:rPr>
          <w:delText>3.27.15 webResponse property</w:delText>
        </w:r>
        <w:r w:rsidDel="00CE77CD">
          <w:rPr>
            <w:noProof/>
            <w:webHidden/>
          </w:rPr>
          <w:tab/>
          <w:delText>110</w:delText>
        </w:r>
      </w:del>
    </w:p>
    <w:p w14:paraId="687C4B23" w14:textId="723A843E" w:rsidR="00D343A6" w:rsidDel="00CE77CD" w:rsidRDefault="00D343A6">
      <w:pPr>
        <w:pStyle w:val="TOC3"/>
        <w:tabs>
          <w:tab w:val="right" w:leader="dot" w:pos="9350"/>
        </w:tabs>
        <w:rPr>
          <w:del w:id="2390" w:author="Laurence Golding" w:date="2020-02-21T12:31:00Z"/>
          <w:rFonts w:asciiTheme="minorHAnsi" w:eastAsiaTheme="minorEastAsia" w:hAnsiTheme="minorHAnsi" w:cstheme="minorBidi"/>
          <w:noProof/>
          <w:sz w:val="22"/>
          <w:szCs w:val="22"/>
        </w:rPr>
      </w:pPr>
      <w:del w:id="2391" w:author="Laurence Golding" w:date="2020-02-21T12:31:00Z">
        <w:r w:rsidRPr="00CE77CD" w:rsidDel="00CE77CD">
          <w:rPr>
            <w:rPrChange w:id="2392" w:author="Laurence Golding" w:date="2020-02-21T12:31:00Z">
              <w:rPr>
                <w:rStyle w:val="Hyperlink"/>
                <w:noProof/>
              </w:rPr>
            </w:rPrChange>
          </w:rPr>
          <w:delText>3.27.16 fingerprints property</w:delText>
        </w:r>
        <w:r w:rsidDel="00CE77CD">
          <w:rPr>
            <w:noProof/>
            <w:webHidden/>
          </w:rPr>
          <w:tab/>
          <w:delText>110</w:delText>
        </w:r>
      </w:del>
    </w:p>
    <w:p w14:paraId="035B6A24" w14:textId="588D3C2F" w:rsidR="00D343A6" w:rsidDel="00CE77CD" w:rsidRDefault="00D343A6">
      <w:pPr>
        <w:pStyle w:val="TOC3"/>
        <w:tabs>
          <w:tab w:val="right" w:leader="dot" w:pos="9350"/>
        </w:tabs>
        <w:rPr>
          <w:del w:id="2393" w:author="Laurence Golding" w:date="2020-02-21T12:31:00Z"/>
          <w:rFonts w:asciiTheme="minorHAnsi" w:eastAsiaTheme="minorEastAsia" w:hAnsiTheme="minorHAnsi" w:cstheme="minorBidi"/>
          <w:noProof/>
          <w:sz w:val="22"/>
          <w:szCs w:val="22"/>
        </w:rPr>
      </w:pPr>
      <w:del w:id="2394" w:author="Laurence Golding" w:date="2020-02-21T12:31:00Z">
        <w:r w:rsidRPr="00CE77CD" w:rsidDel="00CE77CD">
          <w:rPr>
            <w:rPrChange w:id="2395" w:author="Laurence Golding" w:date="2020-02-21T12:31:00Z">
              <w:rPr>
                <w:rStyle w:val="Hyperlink"/>
                <w:noProof/>
              </w:rPr>
            </w:rPrChange>
          </w:rPr>
          <w:delText>3.27.17 partialFingerprints property</w:delText>
        </w:r>
        <w:r w:rsidDel="00CE77CD">
          <w:rPr>
            <w:noProof/>
            <w:webHidden/>
          </w:rPr>
          <w:tab/>
          <w:delText>112</w:delText>
        </w:r>
      </w:del>
    </w:p>
    <w:p w14:paraId="6503942F" w14:textId="690D87C4" w:rsidR="00D343A6" w:rsidDel="00CE77CD" w:rsidRDefault="00D343A6">
      <w:pPr>
        <w:pStyle w:val="TOC3"/>
        <w:tabs>
          <w:tab w:val="right" w:leader="dot" w:pos="9350"/>
        </w:tabs>
        <w:rPr>
          <w:del w:id="2396" w:author="Laurence Golding" w:date="2020-02-21T12:31:00Z"/>
          <w:rFonts w:asciiTheme="minorHAnsi" w:eastAsiaTheme="minorEastAsia" w:hAnsiTheme="minorHAnsi" w:cstheme="minorBidi"/>
          <w:noProof/>
          <w:sz w:val="22"/>
          <w:szCs w:val="22"/>
        </w:rPr>
      </w:pPr>
      <w:del w:id="2397" w:author="Laurence Golding" w:date="2020-02-21T12:31:00Z">
        <w:r w:rsidRPr="00CE77CD" w:rsidDel="00CE77CD">
          <w:rPr>
            <w:rPrChange w:id="2398" w:author="Laurence Golding" w:date="2020-02-21T12:31:00Z">
              <w:rPr>
                <w:rStyle w:val="Hyperlink"/>
                <w:noProof/>
              </w:rPr>
            </w:rPrChange>
          </w:rPr>
          <w:delText>3.27.18 codeFlows property</w:delText>
        </w:r>
        <w:r w:rsidDel="00CE77CD">
          <w:rPr>
            <w:noProof/>
            <w:webHidden/>
          </w:rPr>
          <w:tab/>
          <w:delText>113</w:delText>
        </w:r>
      </w:del>
    </w:p>
    <w:p w14:paraId="5558B640" w14:textId="022C05A7" w:rsidR="00D343A6" w:rsidDel="00CE77CD" w:rsidRDefault="00D343A6">
      <w:pPr>
        <w:pStyle w:val="TOC3"/>
        <w:tabs>
          <w:tab w:val="right" w:leader="dot" w:pos="9350"/>
        </w:tabs>
        <w:rPr>
          <w:del w:id="2399" w:author="Laurence Golding" w:date="2020-02-21T12:31:00Z"/>
          <w:rFonts w:asciiTheme="minorHAnsi" w:eastAsiaTheme="minorEastAsia" w:hAnsiTheme="minorHAnsi" w:cstheme="minorBidi"/>
          <w:noProof/>
          <w:sz w:val="22"/>
          <w:szCs w:val="22"/>
        </w:rPr>
      </w:pPr>
      <w:del w:id="2400" w:author="Laurence Golding" w:date="2020-02-21T12:31:00Z">
        <w:r w:rsidRPr="00CE77CD" w:rsidDel="00CE77CD">
          <w:rPr>
            <w:rPrChange w:id="2401" w:author="Laurence Golding" w:date="2020-02-21T12:31:00Z">
              <w:rPr>
                <w:rStyle w:val="Hyperlink"/>
                <w:noProof/>
              </w:rPr>
            </w:rPrChange>
          </w:rPr>
          <w:delText>3.27.19 graphs property</w:delText>
        </w:r>
        <w:r w:rsidDel="00CE77CD">
          <w:rPr>
            <w:noProof/>
            <w:webHidden/>
          </w:rPr>
          <w:tab/>
          <w:delText>113</w:delText>
        </w:r>
      </w:del>
    </w:p>
    <w:p w14:paraId="475493A9" w14:textId="45B2B2BE" w:rsidR="00D343A6" w:rsidDel="00CE77CD" w:rsidRDefault="00D343A6">
      <w:pPr>
        <w:pStyle w:val="TOC3"/>
        <w:tabs>
          <w:tab w:val="right" w:leader="dot" w:pos="9350"/>
        </w:tabs>
        <w:rPr>
          <w:del w:id="2402" w:author="Laurence Golding" w:date="2020-02-21T12:31:00Z"/>
          <w:rFonts w:asciiTheme="minorHAnsi" w:eastAsiaTheme="minorEastAsia" w:hAnsiTheme="minorHAnsi" w:cstheme="minorBidi"/>
          <w:noProof/>
          <w:sz w:val="22"/>
          <w:szCs w:val="22"/>
        </w:rPr>
      </w:pPr>
      <w:del w:id="2403" w:author="Laurence Golding" w:date="2020-02-21T12:31:00Z">
        <w:r w:rsidRPr="00CE77CD" w:rsidDel="00CE77CD">
          <w:rPr>
            <w:rPrChange w:id="2404" w:author="Laurence Golding" w:date="2020-02-21T12:31:00Z">
              <w:rPr>
                <w:rStyle w:val="Hyperlink"/>
                <w:noProof/>
              </w:rPr>
            </w:rPrChange>
          </w:rPr>
          <w:delText>3.27.20 graphTraversals property</w:delText>
        </w:r>
        <w:r w:rsidDel="00CE77CD">
          <w:rPr>
            <w:noProof/>
            <w:webHidden/>
          </w:rPr>
          <w:tab/>
          <w:delText>113</w:delText>
        </w:r>
      </w:del>
    </w:p>
    <w:p w14:paraId="12B18F24" w14:textId="4E706BBD" w:rsidR="00D343A6" w:rsidDel="00CE77CD" w:rsidRDefault="00D343A6">
      <w:pPr>
        <w:pStyle w:val="TOC3"/>
        <w:tabs>
          <w:tab w:val="right" w:leader="dot" w:pos="9350"/>
        </w:tabs>
        <w:rPr>
          <w:del w:id="2405" w:author="Laurence Golding" w:date="2020-02-21T12:31:00Z"/>
          <w:rFonts w:asciiTheme="minorHAnsi" w:eastAsiaTheme="minorEastAsia" w:hAnsiTheme="minorHAnsi" w:cstheme="minorBidi"/>
          <w:noProof/>
          <w:sz w:val="22"/>
          <w:szCs w:val="22"/>
        </w:rPr>
      </w:pPr>
      <w:del w:id="2406" w:author="Laurence Golding" w:date="2020-02-21T12:31:00Z">
        <w:r w:rsidRPr="00CE77CD" w:rsidDel="00CE77CD">
          <w:rPr>
            <w:rPrChange w:id="2407" w:author="Laurence Golding" w:date="2020-02-21T12:31:00Z">
              <w:rPr>
                <w:rStyle w:val="Hyperlink"/>
                <w:noProof/>
              </w:rPr>
            </w:rPrChange>
          </w:rPr>
          <w:delText>3.27.21 stacks property</w:delText>
        </w:r>
        <w:r w:rsidDel="00CE77CD">
          <w:rPr>
            <w:noProof/>
            <w:webHidden/>
          </w:rPr>
          <w:tab/>
          <w:delText>114</w:delText>
        </w:r>
      </w:del>
    </w:p>
    <w:p w14:paraId="40CD1C43" w14:textId="42C3D67F" w:rsidR="00D343A6" w:rsidDel="00CE77CD" w:rsidRDefault="00D343A6">
      <w:pPr>
        <w:pStyle w:val="TOC3"/>
        <w:tabs>
          <w:tab w:val="right" w:leader="dot" w:pos="9350"/>
        </w:tabs>
        <w:rPr>
          <w:del w:id="2408" w:author="Laurence Golding" w:date="2020-02-21T12:31:00Z"/>
          <w:rFonts w:asciiTheme="minorHAnsi" w:eastAsiaTheme="minorEastAsia" w:hAnsiTheme="minorHAnsi" w:cstheme="minorBidi"/>
          <w:noProof/>
          <w:sz w:val="22"/>
          <w:szCs w:val="22"/>
        </w:rPr>
      </w:pPr>
      <w:del w:id="2409" w:author="Laurence Golding" w:date="2020-02-21T12:31:00Z">
        <w:r w:rsidRPr="00CE77CD" w:rsidDel="00CE77CD">
          <w:rPr>
            <w:rPrChange w:id="2410" w:author="Laurence Golding" w:date="2020-02-21T12:31:00Z">
              <w:rPr>
                <w:rStyle w:val="Hyperlink"/>
                <w:noProof/>
              </w:rPr>
            </w:rPrChange>
          </w:rPr>
          <w:delText>3.27.22 relatedLocations property</w:delText>
        </w:r>
        <w:r w:rsidDel="00CE77CD">
          <w:rPr>
            <w:noProof/>
            <w:webHidden/>
          </w:rPr>
          <w:tab/>
          <w:delText>114</w:delText>
        </w:r>
      </w:del>
    </w:p>
    <w:p w14:paraId="17C21B6C" w14:textId="0CFD1C4B" w:rsidR="00D343A6" w:rsidDel="00CE77CD" w:rsidRDefault="00D343A6">
      <w:pPr>
        <w:pStyle w:val="TOC3"/>
        <w:tabs>
          <w:tab w:val="right" w:leader="dot" w:pos="9350"/>
        </w:tabs>
        <w:rPr>
          <w:del w:id="2411" w:author="Laurence Golding" w:date="2020-02-21T12:31:00Z"/>
          <w:rFonts w:asciiTheme="minorHAnsi" w:eastAsiaTheme="minorEastAsia" w:hAnsiTheme="minorHAnsi" w:cstheme="minorBidi"/>
          <w:noProof/>
          <w:sz w:val="22"/>
          <w:szCs w:val="22"/>
        </w:rPr>
      </w:pPr>
      <w:del w:id="2412" w:author="Laurence Golding" w:date="2020-02-21T12:31:00Z">
        <w:r w:rsidRPr="00CE77CD" w:rsidDel="00CE77CD">
          <w:rPr>
            <w:rPrChange w:id="2413" w:author="Laurence Golding" w:date="2020-02-21T12:31:00Z">
              <w:rPr>
                <w:rStyle w:val="Hyperlink"/>
                <w:noProof/>
              </w:rPr>
            </w:rPrChange>
          </w:rPr>
          <w:delText>3.27.23 suppressions property</w:delText>
        </w:r>
        <w:r w:rsidDel="00CE77CD">
          <w:rPr>
            <w:noProof/>
            <w:webHidden/>
          </w:rPr>
          <w:tab/>
          <w:delText>115</w:delText>
        </w:r>
      </w:del>
    </w:p>
    <w:p w14:paraId="0CA2B2FD" w14:textId="044845AE" w:rsidR="00D343A6" w:rsidDel="00CE77CD" w:rsidRDefault="00D343A6">
      <w:pPr>
        <w:pStyle w:val="TOC3"/>
        <w:tabs>
          <w:tab w:val="right" w:leader="dot" w:pos="9350"/>
        </w:tabs>
        <w:rPr>
          <w:del w:id="2414" w:author="Laurence Golding" w:date="2020-02-21T12:31:00Z"/>
          <w:rFonts w:asciiTheme="minorHAnsi" w:eastAsiaTheme="minorEastAsia" w:hAnsiTheme="minorHAnsi" w:cstheme="minorBidi"/>
          <w:noProof/>
          <w:sz w:val="22"/>
          <w:szCs w:val="22"/>
        </w:rPr>
      </w:pPr>
      <w:del w:id="2415" w:author="Laurence Golding" w:date="2020-02-21T12:31:00Z">
        <w:r w:rsidRPr="00CE77CD" w:rsidDel="00CE77CD">
          <w:rPr>
            <w:rPrChange w:id="2416" w:author="Laurence Golding" w:date="2020-02-21T12:31:00Z">
              <w:rPr>
                <w:rStyle w:val="Hyperlink"/>
                <w:noProof/>
              </w:rPr>
            </w:rPrChange>
          </w:rPr>
          <w:delText>3.27.24 baselineState property</w:delText>
        </w:r>
        <w:r w:rsidDel="00CE77CD">
          <w:rPr>
            <w:noProof/>
            <w:webHidden/>
          </w:rPr>
          <w:tab/>
          <w:delText>115</w:delText>
        </w:r>
      </w:del>
    </w:p>
    <w:p w14:paraId="58B94297" w14:textId="430C6BAC" w:rsidR="00D343A6" w:rsidDel="00CE77CD" w:rsidRDefault="00D343A6">
      <w:pPr>
        <w:pStyle w:val="TOC3"/>
        <w:tabs>
          <w:tab w:val="right" w:leader="dot" w:pos="9350"/>
        </w:tabs>
        <w:rPr>
          <w:del w:id="2417" w:author="Laurence Golding" w:date="2020-02-21T12:31:00Z"/>
          <w:rFonts w:asciiTheme="minorHAnsi" w:eastAsiaTheme="minorEastAsia" w:hAnsiTheme="minorHAnsi" w:cstheme="minorBidi"/>
          <w:noProof/>
          <w:sz w:val="22"/>
          <w:szCs w:val="22"/>
        </w:rPr>
      </w:pPr>
      <w:del w:id="2418" w:author="Laurence Golding" w:date="2020-02-21T12:31:00Z">
        <w:r w:rsidRPr="00CE77CD" w:rsidDel="00CE77CD">
          <w:rPr>
            <w:rPrChange w:id="2419" w:author="Laurence Golding" w:date="2020-02-21T12:31:00Z">
              <w:rPr>
                <w:rStyle w:val="Hyperlink"/>
                <w:noProof/>
              </w:rPr>
            </w:rPrChange>
          </w:rPr>
          <w:delText>3.27.25 rank property</w:delText>
        </w:r>
        <w:r w:rsidDel="00CE77CD">
          <w:rPr>
            <w:noProof/>
            <w:webHidden/>
          </w:rPr>
          <w:tab/>
          <w:delText>116</w:delText>
        </w:r>
      </w:del>
    </w:p>
    <w:p w14:paraId="563C7AEA" w14:textId="1516B141" w:rsidR="00D343A6" w:rsidDel="00CE77CD" w:rsidRDefault="00D343A6">
      <w:pPr>
        <w:pStyle w:val="TOC3"/>
        <w:tabs>
          <w:tab w:val="right" w:leader="dot" w:pos="9350"/>
        </w:tabs>
        <w:rPr>
          <w:del w:id="2420" w:author="Laurence Golding" w:date="2020-02-21T12:31:00Z"/>
          <w:rFonts w:asciiTheme="minorHAnsi" w:eastAsiaTheme="minorEastAsia" w:hAnsiTheme="minorHAnsi" w:cstheme="minorBidi"/>
          <w:noProof/>
          <w:sz w:val="22"/>
          <w:szCs w:val="22"/>
        </w:rPr>
      </w:pPr>
      <w:del w:id="2421" w:author="Laurence Golding" w:date="2020-02-21T12:31:00Z">
        <w:r w:rsidRPr="00CE77CD" w:rsidDel="00CE77CD">
          <w:rPr>
            <w:rPrChange w:id="2422" w:author="Laurence Golding" w:date="2020-02-21T12:31:00Z">
              <w:rPr>
                <w:rStyle w:val="Hyperlink"/>
                <w:noProof/>
              </w:rPr>
            </w:rPrChange>
          </w:rPr>
          <w:delText>3.27.26 attachments property</w:delText>
        </w:r>
        <w:r w:rsidDel="00CE77CD">
          <w:rPr>
            <w:noProof/>
            <w:webHidden/>
          </w:rPr>
          <w:tab/>
          <w:delText>116</w:delText>
        </w:r>
      </w:del>
    </w:p>
    <w:p w14:paraId="6944379A" w14:textId="6A87A950" w:rsidR="00D343A6" w:rsidDel="00CE77CD" w:rsidRDefault="00D343A6">
      <w:pPr>
        <w:pStyle w:val="TOC3"/>
        <w:tabs>
          <w:tab w:val="right" w:leader="dot" w:pos="9350"/>
        </w:tabs>
        <w:rPr>
          <w:del w:id="2423" w:author="Laurence Golding" w:date="2020-02-21T12:31:00Z"/>
          <w:rFonts w:asciiTheme="minorHAnsi" w:eastAsiaTheme="minorEastAsia" w:hAnsiTheme="minorHAnsi" w:cstheme="minorBidi"/>
          <w:noProof/>
          <w:sz w:val="22"/>
          <w:szCs w:val="22"/>
        </w:rPr>
      </w:pPr>
      <w:del w:id="2424" w:author="Laurence Golding" w:date="2020-02-21T12:31:00Z">
        <w:r w:rsidRPr="00CE77CD" w:rsidDel="00CE77CD">
          <w:rPr>
            <w:rPrChange w:id="2425" w:author="Laurence Golding" w:date="2020-02-21T12:31:00Z">
              <w:rPr>
                <w:rStyle w:val="Hyperlink"/>
                <w:noProof/>
              </w:rPr>
            </w:rPrChange>
          </w:rPr>
          <w:delText>3.27.27 workItemUris property</w:delText>
        </w:r>
        <w:r w:rsidDel="00CE77CD">
          <w:rPr>
            <w:noProof/>
            <w:webHidden/>
          </w:rPr>
          <w:tab/>
          <w:delText>116</w:delText>
        </w:r>
      </w:del>
    </w:p>
    <w:p w14:paraId="7915EB8E" w14:textId="754B66C8" w:rsidR="00D343A6" w:rsidDel="00CE77CD" w:rsidRDefault="00D343A6">
      <w:pPr>
        <w:pStyle w:val="TOC3"/>
        <w:tabs>
          <w:tab w:val="right" w:leader="dot" w:pos="9350"/>
        </w:tabs>
        <w:rPr>
          <w:del w:id="2426" w:author="Laurence Golding" w:date="2020-02-21T12:31:00Z"/>
          <w:rFonts w:asciiTheme="minorHAnsi" w:eastAsiaTheme="minorEastAsia" w:hAnsiTheme="minorHAnsi" w:cstheme="minorBidi"/>
          <w:noProof/>
          <w:sz w:val="22"/>
          <w:szCs w:val="22"/>
        </w:rPr>
      </w:pPr>
      <w:del w:id="2427" w:author="Laurence Golding" w:date="2020-02-21T12:31:00Z">
        <w:r w:rsidRPr="00CE77CD" w:rsidDel="00CE77CD">
          <w:rPr>
            <w:rPrChange w:id="2428" w:author="Laurence Golding" w:date="2020-02-21T12:31:00Z">
              <w:rPr>
                <w:rStyle w:val="Hyperlink"/>
                <w:noProof/>
              </w:rPr>
            </w:rPrChange>
          </w:rPr>
          <w:delText>3.27.28 hostedViewerUri property</w:delText>
        </w:r>
        <w:r w:rsidDel="00CE77CD">
          <w:rPr>
            <w:noProof/>
            <w:webHidden/>
          </w:rPr>
          <w:tab/>
          <w:delText>117</w:delText>
        </w:r>
      </w:del>
    </w:p>
    <w:p w14:paraId="58FA93E8" w14:textId="2EEFEECD" w:rsidR="00D343A6" w:rsidDel="00CE77CD" w:rsidRDefault="00D343A6">
      <w:pPr>
        <w:pStyle w:val="TOC3"/>
        <w:tabs>
          <w:tab w:val="right" w:leader="dot" w:pos="9350"/>
        </w:tabs>
        <w:rPr>
          <w:del w:id="2429" w:author="Laurence Golding" w:date="2020-02-21T12:31:00Z"/>
          <w:rFonts w:asciiTheme="minorHAnsi" w:eastAsiaTheme="minorEastAsia" w:hAnsiTheme="minorHAnsi" w:cstheme="minorBidi"/>
          <w:noProof/>
          <w:sz w:val="22"/>
          <w:szCs w:val="22"/>
        </w:rPr>
      </w:pPr>
      <w:del w:id="2430" w:author="Laurence Golding" w:date="2020-02-21T12:31:00Z">
        <w:r w:rsidRPr="00CE77CD" w:rsidDel="00CE77CD">
          <w:rPr>
            <w:rPrChange w:id="2431" w:author="Laurence Golding" w:date="2020-02-21T12:31:00Z">
              <w:rPr>
                <w:rStyle w:val="Hyperlink"/>
                <w:noProof/>
              </w:rPr>
            </w:rPrChange>
          </w:rPr>
          <w:delText>3.27.29 provenance property</w:delText>
        </w:r>
        <w:r w:rsidDel="00CE77CD">
          <w:rPr>
            <w:noProof/>
            <w:webHidden/>
          </w:rPr>
          <w:tab/>
          <w:delText>117</w:delText>
        </w:r>
      </w:del>
    </w:p>
    <w:p w14:paraId="200905B9" w14:textId="50A19F15" w:rsidR="00D343A6" w:rsidDel="00CE77CD" w:rsidRDefault="00D343A6">
      <w:pPr>
        <w:pStyle w:val="TOC3"/>
        <w:tabs>
          <w:tab w:val="right" w:leader="dot" w:pos="9350"/>
        </w:tabs>
        <w:rPr>
          <w:del w:id="2432" w:author="Laurence Golding" w:date="2020-02-21T12:31:00Z"/>
          <w:rFonts w:asciiTheme="minorHAnsi" w:eastAsiaTheme="minorEastAsia" w:hAnsiTheme="minorHAnsi" w:cstheme="minorBidi"/>
          <w:noProof/>
          <w:sz w:val="22"/>
          <w:szCs w:val="22"/>
        </w:rPr>
      </w:pPr>
      <w:del w:id="2433" w:author="Laurence Golding" w:date="2020-02-21T12:31:00Z">
        <w:r w:rsidRPr="00CE77CD" w:rsidDel="00CE77CD">
          <w:rPr>
            <w:rPrChange w:id="2434" w:author="Laurence Golding" w:date="2020-02-21T12:31:00Z">
              <w:rPr>
                <w:rStyle w:val="Hyperlink"/>
                <w:noProof/>
              </w:rPr>
            </w:rPrChange>
          </w:rPr>
          <w:delText>3.27.30 fixes property</w:delText>
        </w:r>
        <w:r w:rsidDel="00CE77CD">
          <w:rPr>
            <w:noProof/>
            <w:webHidden/>
          </w:rPr>
          <w:tab/>
          <w:delText>117</w:delText>
        </w:r>
      </w:del>
    </w:p>
    <w:p w14:paraId="152D46E7" w14:textId="4A9CBC78" w:rsidR="00D343A6" w:rsidDel="00CE77CD" w:rsidRDefault="00D343A6">
      <w:pPr>
        <w:pStyle w:val="TOC3"/>
        <w:tabs>
          <w:tab w:val="right" w:leader="dot" w:pos="9350"/>
        </w:tabs>
        <w:rPr>
          <w:del w:id="2435" w:author="Laurence Golding" w:date="2020-02-21T12:31:00Z"/>
          <w:rFonts w:asciiTheme="minorHAnsi" w:eastAsiaTheme="minorEastAsia" w:hAnsiTheme="minorHAnsi" w:cstheme="minorBidi"/>
          <w:noProof/>
          <w:sz w:val="22"/>
          <w:szCs w:val="22"/>
        </w:rPr>
      </w:pPr>
      <w:del w:id="2436" w:author="Laurence Golding" w:date="2020-02-21T12:31:00Z">
        <w:r w:rsidRPr="00CE77CD" w:rsidDel="00CE77CD">
          <w:rPr>
            <w:rPrChange w:id="2437" w:author="Laurence Golding" w:date="2020-02-21T12:31:00Z">
              <w:rPr>
                <w:rStyle w:val="Hyperlink"/>
                <w:noProof/>
              </w:rPr>
            </w:rPrChange>
          </w:rPr>
          <w:delText>3.27.31 occurrenceCount property</w:delText>
        </w:r>
        <w:r w:rsidDel="00CE77CD">
          <w:rPr>
            <w:noProof/>
            <w:webHidden/>
          </w:rPr>
          <w:tab/>
          <w:delText>117</w:delText>
        </w:r>
      </w:del>
    </w:p>
    <w:p w14:paraId="0505C458" w14:textId="51282C01" w:rsidR="00D343A6" w:rsidDel="00CE77CD" w:rsidRDefault="00D343A6">
      <w:pPr>
        <w:pStyle w:val="TOC2"/>
        <w:tabs>
          <w:tab w:val="right" w:leader="dot" w:pos="9350"/>
        </w:tabs>
        <w:rPr>
          <w:del w:id="2438" w:author="Laurence Golding" w:date="2020-02-21T12:31:00Z"/>
          <w:rFonts w:asciiTheme="minorHAnsi" w:eastAsiaTheme="minorEastAsia" w:hAnsiTheme="minorHAnsi" w:cstheme="minorBidi"/>
          <w:noProof/>
          <w:sz w:val="22"/>
          <w:szCs w:val="22"/>
        </w:rPr>
      </w:pPr>
      <w:del w:id="2439" w:author="Laurence Golding" w:date="2020-02-21T12:31:00Z">
        <w:r w:rsidRPr="00CE77CD" w:rsidDel="00CE77CD">
          <w:rPr>
            <w:rPrChange w:id="2440" w:author="Laurence Golding" w:date="2020-02-21T12:31:00Z">
              <w:rPr>
                <w:rStyle w:val="Hyperlink"/>
                <w:noProof/>
              </w:rPr>
            </w:rPrChange>
          </w:rPr>
          <w:delText>3.28 location object</w:delText>
        </w:r>
        <w:r w:rsidDel="00CE77CD">
          <w:rPr>
            <w:noProof/>
            <w:webHidden/>
          </w:rPr>
          <w:tab/>
          <w:delText>118</w:delText>
        </w:r>
      </w:del>
    </w:p>
    <w:p w14:paraId="494A0ED4" w14:textId="7BB438A4" w:rsidR="00D343A6" w:rsidDel="00CE77CD" w:rsidRDefault="00D343A6">
      <w:pPr>
        <w:pStyle w:val="TOC3"/>
        <w:tabs>
          <w:tab w:val="right" w:leader="dot" w:pos="9350"/>
        </w:tabs>
        <w:rPr>
          <w:del w:id="2441" w:author="Laurence Golding" w:date="2020-02-21T12:31:00Z"/>
          <w:rFonts w:asciiTheme="minorHAnsi" w:eastAsiaTheme="minorEastAsia" w:hAnsiTheme="minorHAnsi" w:cstheme="minorBidi"/>
          <w:noProof/>
          <w:sz w:val="22"/>
          <w:szCs w:val="22"/>
        </w:rPr>
      </w:pPr>
      <w:del w:id="2442" w:author="Laurence Golding" w:date="2020-02-21T12:31:00Z">
        <w:r w:rsidRPr="00CE77CD" w:rsidDel="00CE77CD">
          <w:rPr>
            <w:rPrChange w:id="2443" w:author="Laurence Golding" w:date="2020-02-21T12:31:00Z">
              <w:rPr>
                <w:rStyle w:val="Hyperlink"/>
                <w:noProof/>
              </w:rPr>
            </w:rPrChange>
          </w:rPr>
          <w:delText>3.28.1 General</w:delText>
        </w:r>
        <w:r w:rsidDel="00CE77CD">
          <w:rPr>
            <w:noProof/>
            <w:webHidden/>
          </w:rPr>
          <w:tab/>
          <w:delText>118</w:delText>
        </w:r>
      </w:del>
    </w:p>
    <w:p w14:paraId="3927B0F6" w14:textId="6232EF75" w:rsidR="00D343A6" w:rsidDel="00CE77CD" w:rsidRDefault="00D343A6">
      <w:pPr>
        <w:pStyle w:val="TOC3"/>
        <w:tabs>
          <w:tab w:val="right" w:leader="dot" w:pos="9350"/>
        </w:tabs>
        <w:rPr>
          <w:del w:id="2444" w:author="Laurence Golding" w:date="2020-02-21T12:31:00Z"/>
          <w:rFonts w:asciiTheme="minorHAnsi" w:eastAsiaTheme="minorEastAsia" w:hAnsiTheme="minorHAnsi" w:cstheme="minorBidi"/>
          <w:noProof/>
          <w:sz w:val="22"/>
          <w:szCs w:val="22"/>
        </w:rPr>
      </w:pPr>
      <w:del w:id="2445" w:author="Laurence Golding" w:date="2020-02-21T12:31:00Z">
        <w:r w:rsidRPr="00CE77CD" w:rsidDel="00CE77CD">
          <w:rPr>
            <w:rPrChange w:id="2446" w:author="Laurence Golding" w:date="2020-02-21T12:31:00Z">
              <w:rPr>
                <w:rStyle w:val="Hyperlink"/>
                <w:noProof/>
              </w:rPr>
            </w:rPrChange>
          </w:rPr>
          <w:delText>3.28.2 id property</w:delText>
        </w:r>
        <w:r w:rsidDel="00CE77CD">
          <w:rPr>
            <w:noProof/>
            <w:webHidden/>
          </w:rPr>
          <w:tab/>
          <w:delText>118</w:delText>
        </w:r>
      </w:del>
    </w:p>
    <w:p w14:paraId="42BC8DF5" w14:textId="7F2CF204" w:rsidR="00D343A6" w:rsidDel="00CE77CD" w:rsidRDefault="00D343A6">
      <w:pPr>
        <w:pStyle w:val="TOC3"/>
        <w:tabs>
          <w:tab w:val="right" w:leader="dot" w:pos="9350"/>
        </w:tabs>
        <w:rPr>
          <w:del w:id="2447" w:author="Laurence Golding" w:date="2020-02-21T12:31:00Z"/>
          <w:rFonts w:asciiTheme="minorHAnsi" w:eastAsiaTheme="minorEastAsia" w:hAnsiTheme="minorHAnsi" w:cstheme="minorBidi"/>
          <w:noProof/>
          <w:sz w:val="22"/>
          <w:szCs w:val="22"/>
        </w:rPr>
      </w:pPr>
      <w:del w:id="2448" w:author="Laurence Golding" w:date="2020-02-21T12:31:00Z">
        <w:r w:rsidRPr="00CE77CD" w:rsidDel="00CE77CD">
          <w:rPr>
            <w:rPrChange w:id="2449" w:author="Laurence Golding" w:date="2020-02-21T12:31:00Z">
              <w:rPr>
                <w:rStyle w:val="Hyperlink"/>
                <w:noProof/>
              </w:rPr>
            </w:rPrChange>
          </w:rPr>
          <w:delText>3.28.3 physicalLocation property</w:delText>
        </w:r>
        <w:r w:rsidDel="00CE77CD">
          <w:rPr>
            <w:noProof/>
            <w:webHidden/>
          </w:rPr>
          <w:tab/>
          <w:delText>119</w:delText>
        </w:r>
      </w:del>
    </w:p>
    <w:p w14:paraId="569EB982" w14:textId="692455DD" w:rsidR="00D343A6" w:rsidDel="00CE77CD" w:rsidRDefault="00D343A6">
      <w:pPr>
        <w:pStyle w:val="TOC3"/>
        <w:tabs>
          <w:tab w:val="right" w:leader="dot" w:pos="9350"/>
        </w:tabs>
        <w:rPr>
          <w:del w:id="2450" w:author="Laurence Golding" w:date="2020-02-21T12:31:00Z"/>
          <w:rFonts w:asciiTheme="minorHAnsi" w:eastAsiaTheme="minorEastAsia" w:hAnsiTheme="minorHAnsi" w:cstheme="minorBidi"/>
          <w:noProof/>
          <w:sz w:val="22"/>
          <w:szCs w:val="22"/>
        </w:rPr>
      </w:pPr>
      <w:del w:id="2451" w:author="Laurence Golding" w:date="2020-02-21T12:31:00Z">
        <w:r w:rsidRPr="00CE77CD" w:rsidDel="00CE77CD">
          <w:rPr>
            <w:rPrChange w:id="2452" w:author="Laurence Golding" w:date="2020-02-21T12:31:00Z">
              <w:rPr>
                <w:rStyle w:val="Hyperlink"/>
                <w:noProof/>
              </w:rPr>
            </w:rPrChange>
          </w:rPr>
          <w:delText>3.28.4 logicalLocations property</w:delText>
        </w:r>
        <w:r w:rsidDel="00CE77CD">
          <w:rPr>
            <w:noProof/>
            <w:webHidden/>
          </w:rPr>
          <w:tab/>
          <w:delText>119</w:delText>
        </w:r>
      </w:del>
    </w:p>
    <w:p w14:paraId="223F9156" w14:textId="6F7D3E5E" w:rsidR="00D343A6" w:rsidDel="00CE77CD" w:rsidRDefault="00D343A6">
      <w:pPr>
        <w:pStyle w:val="TOC3"/>
        <w:tabs>
          <w:tab w:val="right" w:leader="dot" w:pos="9350"/>
        </w:tabs>
        <w:rPr>
          <w:del w:id="2453" w:author="Laurence Golding" w:date="2020-02-21T12:31:00Z"/>
          <w:rFonts w:asciiTheme="minorHAnsi" w:eastAsiaTheme="minorEastAsia" w:hAnsiTheme="minorHAnsi" w:cstheme="minorBidi"/>
          <w:noProof/>
          <w:sz w:val="22"/>
          <w:szCs w:val="22"/>
        </w:rPr>
      </w:pPr>
      <w:del w:id="2454" w:author="Laurence Golding" w:date="2020-02-21T12:31:00Z">
        <w:r w:rsidRPr="00CE77CD" w:rsidDel="00CE77CD">
          <w:rPr>
            <w:rPrChange w:id="2455" w:author="Laurence Golding" w:date="2020-02-21T12:31:00Z">
              <w:rPr>
                <w:rStyle w:val="Hyperlink"/>
                <w:noProof/>
              </w:rPr>
            </w:rPrChange>
          </w:rPr>
          <w:delText>3.28.5 message property</w:delText>
        </w:r>
        <w:r w:rsidDel="00CE77CD">
          <w:rPr>
            <w:noProof/>
            <w:webHidden/>
          </w:rPr>
          <w:tab/>
          <w:delText>119</w:delText>
        </w:r>
      </w:del>
    </w:p>
    <w:p w14:paraId="7BB7534D" w14:textId="056B914C" w:rsidR="00D343A6" w:rsidDel="00CE77CD" w:rsidRDefault="00D343A6">
      <w:pPr>
        <w:pStyle w:val="TOC3"/>
        <w:tabs>
          <w:tab w:val="right" w:leader="dot" w:pos="9350"/>
        </w:tabs>
        <w:rPr>
          <w:del w:id="2456" w:author="Laurence Golding" w:date="2020-02-21T12:31:00Z"/>
          <w:rFonts w:asciiTheme="minorHAnsi" w:eastAsiaTheme="minorEastAsia" w:hAnsiTheme="minorHAnsi" w:cstheme="minorBidi"/>
          <w:noProof/>
          <w:sz w:val="22"/>
          <w:szCs w:val="22"/>
        </w:rPr>
      </w:pPr>
      <w:del w:id="2457" w:author="Laurence Golding" w:date="2020-02-21T12:31:00Z">
        <w:r w:rsidRPr="00CE77CD" w:rsidDel="00CE77CD">
          <w:rPr>
            <w:rPrChange w:id="2458" w:author="Laurence Golding" w:date="2020-02-21T12:31:00Z">
              <w:rPr>
                <w:rStyle w:val="Hyperlink"/>
                <w:noProof/>
              </w:rPr>
            </w:rPrChange>
          </w:rPr>
          <w:delText>3.28.6 annotations property</w:delText>
        </w:r>
        <w:r w:rsidDel="00CE77CD">
          <w:rPr>
            <w:noProof/>
            <w:webHidden/>
          </w:rPr>
          <w:tab/>
          <w:delText>119</w:delText>
        </w:r>
      </w:del>
    </w:p>
    <w:p w14:paraId="4303A09E" w14:textId="22D7769C" w:rsidR="00D343A6" w:rsidDel="00CE77CD" w:rsidRDefault="00D343A6">
      <w:pPr>
        <w:pStyle w:val="TOC3"/>
        <w:tabs>
          <w:tab w:val="right" w:leader="dot" w:pos="9350"/>
        </w:tabs>
        <w:rPr>
          <w:del w:id="2459" w:author="Laurence Golding" w:date="2020-02-21T12:31:00Z"/>
          <w:rFonts w:asciiTheme="minorHAnsi" w:eastAsiaTheme="minorEastAsia" w:hAnsiTheme="minorHAnsi" w:cstheme="minorBidi"/>
          <w:noProof/>
          <w:sz w:val="22"/>
          <w:szCs w:val="22"/>
        </w:rPr>
      </w:pPr>
      <w:del w:id="2460" w:author="Laurence Golding" w:date="2020-02-21T12:31:00Z">
        <w:r w:rsidRPr="00CE77CD" w:rsidDel="00CE77CD">
          <w:rPr>
            <w:rPrChange w:id="2461" w:author="Laurence Golding" w:date="2020-02-21T12:31:00Z">
              <w:rPr>
                <w:rStyle w:val="Hyperlink"/>
                <w:noProof/>
              </w:rPr>
            </w:rPrChange>
          </w:rPr>
          <w:delText>3.28.7 relationships property</w:delText>
        </w:r>
        <w:r w:rsidDel="00CE77CD">
          <w:rPr>
            <w:noProof/>
            <w:webHidden/>
          </w:rPr>
          <w:tab/>
          <w:delText>120</w:delText>
        </w:r>
      </w:del>
    </w:p>
    <w:p w14:paraId="7D3599BF" w14:textId="0E088A59" w:rsidR="00D343A6" w:rsidDel="00CE77CD" w:rsidRDefault="00D343A6">
      <w:pPr>
        <w:pStyle w:val="TOC2"/>
        <w:tabs>
          <w:tab w:val="right" w:leader="dot" w:pos="9350"/>
        </w:tabs>
        <w:rPr>
          <w:del w:id="2462" w:author="Laurence Golding" w:date="2020-02-21T12:31:00Z"/>
          <w:rFonts w:asciiTheme="minorHAnsi" w:eastAsiaTheme="minorEastAsia" w:hAnsiTheme="minorHAnsi" w:cstheme="minorBidi"/>
          <w:noProof/>
          <w:sz w:val="22"/>
          <w:szCs w:val="22"/>
        </w:rPr>
      </w:pPr>
      <w:del w:id="2463" w:author="Laurence Golding" w:date="2020-02-21T12:31:00Z">
        <w:r w:rsidRPr="00CE77CD" w:rsidDel="00CE77CD">
          <w:rPr>
            <w:rPrChange w:id="2464" w:author="Laurence Golding" w:date="2020-02-21T12:31:00Z">
              <w:rPr>
                <w:rStyle w:val="Hyperlink"/>
                <w:noProof/>
              </w:rPr>
            </w:rPrChange>
          </w:rPr>
          <w:delText>3.29 physicalLocation object</w:delText>
        </w:r>
        <w:r w:rsidDel="00CE77CD">
          <w:rPr>
            <w:noProof/>
            <w:webHidden/>
          </w:rPr>
          <w:tab/>
          <w:delText>120</w:delText>
        </w:r>
      </w:del>
    </w:p>
    <w:p w14:paraId="0C58381D" w14:textId="7DF9F4CC" w:rsidR="00D343A6" w:rsidDel="00CE77CD" w:rsidRDefault="00D343A6">
      <w:pPr>
        <w:pStyle w:val="TOC3"/>
        <w:tabs>
          <w:tab w:val="right" w:leader="dot" w:pos="9350"/>
        </w:tabs>
        <w:rPr>
          <w:del w:id="2465" w:author="Laurence Golding" w:date="2020-02-21T12:31:00Z"/>
          <w:rFonts w:asciiTheme="minorHAnsi" w:eastAsiaTheme="minorEastAsia" w:hAnsiTheme="minorHAnsi" w:cstheme="minorBidi"/>
          <w:noProof/>
          <w:sz w:val="22"/>
          <w:szCs w:val="22"/>
        </w:rPr>
      </w:pPr>
      <w:del w:id="2466" w:author="Laurence Golding" w:date="2020-02-21T12:31:00Z">
        <w:r w:rsidRPr="00CE77CD" w:rsidDel="00CE77CD">
          <w:rPr>
            <w:rPrChange w:id="2467" w:author="Laurence Golding" w:date="2020-02-21T12:31:00Z">
              <w:rPr>
                <w:rStyle w:val="Hyperlink"/>
                <w:noProof/>
              </w:rPr>
            </w:rPrChange>
          </w:rPr>
          <w:delText>3.29.1 General</w:delText>
        </w:r>
        <w:r w:rsidDel="00CE77CD">
          <w:rPr>
            <w:noProof/>
            <w:webHidden/>
          </w:rPr>
          <w:tab/>
          <w:delText>120</w:delText>
        </w:r>
      </w:del>
    </w:p>
    <w:p w14:paraId="2F6D709A" w14:textId="4325C8FA" w:rsidR="00D343A6" w:rsidDel="00CE77CD" w:rsidRDefault="00D343A6">
      <w:pPr>
        <w:pStyle w:val="TOC3"/>
        <w:tabs>
          <w:tab w:val="right" w:leader="dot" w:pos="9350"/>
        </w:tabs>
        <w:rPr>
          <w:del w:id="2468" w:author="Laurence Golding" w:date="2020-02-21T12:31:00Z"/>
          <w:rFonts w:asciiTheme="minorHAnsi" w:eastAsiaTheme="minorEastAsia" w:hAnsiTheme="minorHAnsi" w:cstheme="minorBidi"/>
          <w:noProof/>
          <w:sz w:val="22"/>
          <w:szCs w:val="22"/>
        </w:rPr>
      </w:pPr>
      <w:del w:id="2469" w:author="Laurence Golding" w:date="2020-02-21T12:31:00Z">
        <w:r w:rsidRPr="00CE77CD" w:rsidDel="00CE77CD">
          <w:rPr>
            <w:rPrChange w:id="2470" w:author="Laurence Golding" w:date="2020-02-21T12:31:00Z">
              <w:rPr>
                <w:rStyle w:val="Hyperlink"/>
                <w:noProof/>
              </w:rPr>
            </w:rPrChange>
          </w:rPr>
          <w:delText>3.29.2 Constraints</w:delText>
        </w:r>
        <w:r w:rsidDel="00CE77CD">
          <w:rPr>
            <w:noProof/>
            <w:webHidden/>
          </w:rPr>
          <w:tab/>
          <w:delText>120</w:delText>
        </w:r>
      </w:del>
    </w:p>
    <w:p w14:paraId="1485830A" w14:textId="3A5F99ED" w:rsidR="00D343A6" w:rsidDel="00CE77CD" w:rsidRDefault="00D343A6">
      <w:pPr>
        <w:pStyle w:val="TOC3"/>
        <w:tabs>
          <w:tab w:val="right" w:leader="dot" w:pos="9350"/>
        </w:tabs>
        <w:rPr>
          <w:del w:id="2471" w:author="Laurence Golding" w:date="2020-02-21T12:31:00Z"/>
          <w:rFonts w:asciiTheme="minorHAnsi" w:eastAsiaTheme="minorEastAsia" w:hAnsiTheme="minorHAnsi" w:cstheme="minorBidi"/>
          <w:noProof/>
          <w:sz w:val="22"/>
          <w:szCs w:val="22"/>
        </w:rPr>
      </w:pPr>
      <w:del w:id="2472" w:author="Laurence Golding" w:date="2020-02-21T12:31:00Z">
        <w:r w:rsidRPr="00CE77CD" w:rsidDel="00CE77CD">
          <w:rPr>
            <w:rPrChange w:id="2473" w:author="Laurence Golding" w:date="2020-02-21T12:31:00Z">
              <w:rPr>
                <w:rStyle w:val="Hyperlink"/>
                <w:noProof/>
              </w:rPr>
            </w:rPrChange>
          </w:rPr>
          <w:delText>3.29.3 artifactLocation property</w:delText>
        </w:r>
        <w:r w:rsidDel="00CE77CD">
          <w:rPr>
            <w:noProof/>
            <w:webHidden/>
          </w:rPr>
          <w:tab/>
          <w:delText>120</w:delText>
        </w:r>
      </w:del>
    </w:p>
    <w:p w14:paraId="6100C7DC" w14:textId="5FE28A72" w:rsidR="00D343A6" w:rsidDel="00CE77CD" w:rsidRDefault="00D343A6">
      <w:pPr>
        <w:pStyle w:val="TOC3"/>
        <w:tabs>
          <w:tab w:val="right" w:leader="dot" w:pos="9350"/>
        </w:tabs>
        <w:rPr>
          <w:del w:id="2474" w:author="Laurence Golding" w:date="2020-02-21T12:31:00Z"/>
          <w:rFonts w:asciiTheme="minorHAnsi" w:eastAsiaTheme="minorEastAsia" w:hAnsiTheme="minorHAnsi" w:cstheme="minorBidi"/>
          <w:noProof/>
          <w:sz w:val="22"/>
          <w:szCs w:val="22"/>
        </w:rPr>
      </w:pPr>
      <w:del w:id="2475" w:author="Laurence Golding" w:date="2020-02-21T12:31:00Z">
        <w:r w:rsidRPr="00CE77CD" w:rsidDel="00CE77CD">
          <w:rPr>
            <w:rPrChange w:id="2476" w:author="Laurence Golding" w:date="2020-02-21T12:31:00Z">
              <w:rPr>
                <w:rStyle w:val="Hyperlink"/>
                <w:noProof/>
              </w:rPr>
            </w:rPrChange>
          </w:rPr>
          <w:delText>3.29.4 region property</w:delText>
        </w:r>
        <w:r w:rsidDel="00CE77CD">
          <w:rPr>
            <w:noProof/>
            <w:webHidden/>
          </w:rPr>
          <w:tab/>
          <w:delText>120</w:delText>
        </w:r>
      </w:del>
    </w:p>
    <w:p w14:paraId="760029B8" w14:textId="79339A79" w:rsidR="00D343A6" w:rsidDel="00CE77CD" w:rsidRDefault="00D343A6">
      <w:pPr>
        <w:pStyle w:val="TOC3"/>
        <w:tabs>
          <w:tab w:val="right" w:leader="dot" w:pos="9350"/>
        </w:tabs>
        <w:rPr>
          <w:del w:id="2477" w:author="Laurence Golding" w:date="2020-02-21T12:31:00Z"/>
          <w:rFonts w:asciiTheme="minorHAnsi" w:eastAsiaTheme="minorEastAsia" w:hAnsiTheme="minorHAnsi" w:cstheme="minorBidi"/>
          <w:noProof/>
          <w:sz w:val="22"/>
          <w:szCs w:val="22"/>
        </w:rPr>
      </w:pPr>
      <w:del w:id="2478" w:author="Laurence Golding" w:date="2020-02-21T12:31:00Z">
        <w:r w:rsidRPr="00CE77CD" w:rsidDel="00CE77CD">
          <w:rPr>
            <w:rPrChange w:id="2479" w:author="Laurence Golding" w:date="2020-02-21T12:31:00Z">
              <w:rPr>
                <w:rStyle w:val="Hyperlink"/>
                <w:noProof/>
              </w:rPr>
            </w:rPrChange>
          </w:rPr>
          <w:delText>3.29.5 contextRegion property</w:delText>
        </w:r>
        <w:r w:rsidDel="00CE77CD">
          <w:rPr>
            <w:noProof/>
            <w:webHidden/>
          </w:rPr>
          <w:tab/>
          <w:delText>121</w:delText>
        </w:r>
      </w:del>
    </w:p>
    <w:p w14:paraId="7F4D8023" w14:textId="75973E89" w:rsidR="00D343A6" w:rsidDel="00CE77CD" w:rsidRDefault="00D343A6">
      <w:pPr>
        <w:pStyle w:val="TOC3"/>
        <w:tabs>
          <w:tab w:val="right" w:leader="dot" w:pos="9350"/>
        </w:tabs>
        <w:rPr>
          <w:del w:id="2480" w:author="Laurence Golding" w:date="2020-02-21T12:31:00Z"/>
          <w:rFonts w:asciiTheme="minorHAnsi" w:eastAsiaTheme="minorEastAsia" w:hAnsiTheme="minorHAnsi" w:cstheme="minorBidi"/>
          <w:noProof/>
          <w:sz w:val="22"/>
          <w:szCs w:val="22"/>
        </w:rPr>
      </w:pPr>
      <w:del w:id="2481" w:author="Laurence Golding" w:date="2020-02-21T12:31:00Z">
        <w:r w:rsidRPr="00CE77CD" w:rsidDel="00CE77CD">
          <w:rPr>
            <w:rPrChange w:id="2482" w:author="Laurence Golding" w:date="2020-02-21T12:31:00Z">
              <w:rPr>
                <w:rStyle w:val="Hyperlink"/>
                <w:noProof/>
              </w:rPr>
            </w:rPrChange>
          </w:rPr>
          <w:delText>3.29.6 address property</w:delText>
        </w:r>
        <w:r w:rsidDel="00CE77CD">
          <w:rPr>
            <w:noProof/>
            <w:webHidden/>
          </w:rPr>
          <w:tab/>
          <w:delText>121</w:delText>
        </w:r>
      </w:del>
    </w:p>
    <w:p w14:paraId="5B39A823" w14:textId="2906BAC7" w:rsidR="00D343A6" w:rsidDel="00CE77CD" w:rsidRDefault="00D343A6">
      <w:pPr>
        <w:pStyle w:val="TOC2"/>
        <w:tabs>
          <w:tab w:val="right" w:leader="dot" w:pos="9350"/>
        </w:tabs>
        <w:rPr>
          <w:del w:id="2483" w:author="Laurence Golding" w:date="2020-02-21T12:31:00Z"/>
          <w:rFonts w:asciiTheme="minorHAnsi" w:eastAsiaTheme="minorEastAsia" w:hAnsiTheme="minorHAnsi" w:cstheme="minorBidi"/>
          <w:noProof/>
          <w:sz w:val="22"/>
          <w:szCs w:val="22"/>
        </w:rPr>
      </w:pPr>
      <w:del w:id="2484" w:author="Laurence Golding" w:date="2020-02-21T12:31:00Z">
        <w:r w:rsidRPr="00CE77CD" w:rsidDel="00CE77CD">
          <w:rPr>
            <w:rPrChange w:id="2485" w:author="Laurence Golding" w:date="2020-02-21T12:31:00Z">
              <w:rPr>
                <w:rStyle w:val="Hyperlink"/>
                <w:noProof/>
              </w:rPr>
            </w:rPrChange>
          </w:rPr>
          <w:delText>3.30 region object</w:delText>
        </w:r>
        <w:r w:rsidDel="00CE77CD">
          <w:rPr>
            <w:noProof/>
            <w:webHidden/>
          </w:rPr>
          <w:tab/>
          <w:delText>122</w:delText>
        </w:r>
      </w:del>
    </w:p>
    <w:p w14:paraId="4DF4366F" w14:textId="4C1C5453" w:rsidR="00D343A6" w:rsidDel="00CE77CD" w:rsidRDefault="00D343A6">
      <w:pPr>
        <w:pStyle w:val="TOC3"/>
        <w:tabs>
          <w:tab w:val="right" w:leader="dot" w:pos="9350"/>
        </w:tabs>
        <w:rPr>
          <w:del w:id="2486" w:author="Laurence Golding" w:date="2020-02-21T12:31:00Z"/>
          <w:rFonts w:asciiTheme="minorHAnsi" w:eastAsiaTheme="minorEastAsia" w:hAnsiTheme="minorHAnsi" w:cstheme="minorBidi"/>
          <w:noProof/>
          <w:sz w:val="22"/>
          <w:szCs w:val="22"/>
        </w:rPr>
      </w:pPr>
      <w:del w:id="2487" w:author="Laurence Golding" w:date="2020-02-21T12:31:00Z">
        <w:r w:rsidRPr="00CE77CD" w:rsidDel="00CE77CD">
          <w:rPr>
            <w:rPrChange w:id="2488" w:author="Laurence Golding" w:date="2020-02-21T12:31:00Z">
              <w:rPr>
                <w:rStyle w:val="Hyperlink"/>
                <w:noProof/>
              </w:rPr>
            </w:rPrChange>
          </w:rPr>
          <w:delText>3.30.1 General</w:delText>
        </w:r>
        <w:r w:rsidDel="00CE77CD">
          <w:rPr>
            <w:noProof/>
            <w:webHidden/>
          </w:rPr>
          <w:tab/>
          <w:delText>122</w:delText>
        </w:r>
      </w:del>
    </w:p>
    <w:p w14:paraId="2CD9137F" w14:textId="3F8DB5C9" w:rsidR="00D343A6" w:rsidDel="00CE77CD" w:rsidRDefault="00D343A6">
      <w:pPr>
        <w:pStyle w:val="TOC3"/>
        <w:tabs>
          <w:tab w:val="right" w:leader="dot" w:pos="9350"/>
        </w:tabs>
        <w:rPr>
          <w:del w:id="2489" w:author="Laurence Golding" w:date="2020-02-21T12:31:00Z"/>
          <w:rFonts w:asciiTheme="minorHAnsi" w:eastAsiaTheme="minorEastAsia" w:hAnsiTheme="minorHAnsi" w:cstheme="minorBidi"/>
          <w:noProof/>
          <w:sz w:val="22"/>
          <w:szCs w:val="22"/>
        </w:rPr>
      </w:pPr>
      <w:del w:id="2490" w:author="Laurence Golding" w:date="2020-02-21T12:31:00Z">
        <w:r w:rsidRPr="00CE77CD" w:rsidDel="00CE77CD">
          <w:rPr>
            <w:rPrChange w:id="2491" w:author="Laurence Golding" w:date="2020-02-21T12:31:00Z">
              <w:rPr>
                <w:rStyle w:val="Hyperlink"/>
                <w:noProof/>
              </w:rPr>
            </w:rPrChange>
          </w:rPr>
          <w:delText>3.30.2 Text regions</w:delText>
        </w:r>
        <w:r w:rsidDel="00CE77CD">
          <w:rPr>
            <w:noProof/>
            <w:webHidden/>
          </w:rPr>
          <w:tab/>
          <w:delText>122</w:delText>
        </w:r>
      </w:del>
    </w:p>
    <w:p w14:paraId="1ECDBA71" w14:textId="7483245E" w:rsidR="00D343A6" w:rsidDel="00CE77CD" w:rsidRDefault="00D343A6">
      <w:pPr>
        <w:pStyle w:val="TOC3"/>
        <w:tabs>
          <w:tab w:val="right" w:leader="dot" w:pos="9350"/>
        </w:tabs>
        <w:rPr>
          <w:del w:id="2492" w:author="Laurence Golding" w:date="2020-02-21T12:31:00Z"/>
          <w:rFonts w:asciiTheme="minorHAnsi" w:eastAsiaTheme="minorEastAsia" w:hAnsiTheme="minorHAnsi" w:cstheme="minorBidi"/>
          <w:noProof/>
          <w:sz w:val="22"/>
          <w:szCs w:val="22"/>
        </w:rPr>
      </w:pPr>
      <w:del w:id="2493" w:author="Laurence Golding" w:date="2020-02-21T12:31:00Z">
        <w:r w:rsidRPr="00CE77CD" w:rsidDel="00CE77CD">
          <w:rPr>
            <w:rPrChange w:id="2494" w:author="Laurence Golding" w:date="2020-02-21T12:31:00Z">
              <w:rPr>
                <w:rStyle w:val="Hyperlink"/>
                <w:noProof/>
              </w:rPr>
            </w:rPrChange>
          </w:rPr>
          <w:delText>3.30.3 Binary regions</w:delText>
        </w:r>
        <w:r w:rsidDel="00CE77CD">
          <w:rPr>
            <w:noProof/>
            <w:webHidden/>
          </w:rPr>
          <w:tab/>
          <w:delText>125</w:delText>
        </w:r>
      </w:del>
    </w:p>
    <w:p w14:paraId="55764995" w14:textId="69D4C2FD" w:rsidR="00D343A6" w:rsidDel="00CE77CD" w:rsidRDefault="00D343A6">
      <w:pPr>
        <w:pStyle w:val="TOC3"/>
        <w:tabs>
          <w:tab w:val="right" w:leader="dot" w:pos="9350"/>
        </w:tabs>
        <w:rPr>
          <w:del w:id="2495" w:author="Laurence Golding" w:date="2020-02-21T12:31:00Z"/>
          <w:rFonts w:asciiTheme="minorHAnsi" w:eastAsiaTheme="minorEastAsia" w:hAnsiTheme="minorHAnsi" w:cstheme="minorBidi"/>
          <w:noProof/>
          <w:sz w:val="22"/>
          <w:szCs w:val="22"/>
        </w:rPr>
      </w:pPr>
      <w:del w:id="2496" w:author="Laurence Golding" w:date="2020-02-21T12:31:00Z">
        <w:r w:rsidRPr="00CE77CD" w:rsidDel="00CE77CD">
          <w:rPr>
            <w:rPrChange w:id="2497" w:author="Laurence Golding" w:date="2020-02-21T12:31:00Z">
              <w:rPr>
                <w:rStyle w:val="Hyperlink"/>
                <w:noProof/>
              </w:rPr>
            </w:rPrChange>
          </w:rPr>
          <w:delText>3.30.4 Independence of text and binary regions</w:delText>
        </w:r>
        <w:r w:rsidDel="00CE77CD">
          <w:rPr>
            <w:noProof/>
            <w:webHidden/>
          </w:rPr>
          <w:tab/>
          <w:delText>125</w:delText>
        </w:r>
      </w:del>
    </w:p>
    <w:p w14:paraId="35F1AC60" w14:textId="3DEF0DA7" w:rsidR="00D343A6" w:rsidDel="00CE77CD" w:rsidRDefault="00D343A6">
      <w:pPr>
        <w:pStyle w:val="TOC3"/>
        <w:tabs>
          <w:tab w:val="right" w:leader="dot" w:pos="9350"/>
        </w:tabs>
        <w:rPr>
          <w:del w:id="2498" w:author="Laurence Golding" w:date="2020-02-21T12:31:00Z"/>
          <w:rFonts w:asciiTheme="minorHAnsi" w:eastAsiaTheme="minorEastAsia" w:hAnsiTheme="minorHAnsi" w:cstheme="minorBidi"/>
          <w:noProof/>
          <w:sz w:val="22"/>
          <w:szCs w:val="22"/>
        </w:rPr>
      </w:pPr>
      <w:del w:id="2499" w:author="Laurence Golding" w:date="2020-02-21T12:31:00Z">
        <w:r w:rsidRPr="00CE77CD" w:rsidDel="00CE77CD">
          <w:rPr>
            <w:rPrChange w:id="2500" w:author="Laurence Golding" w:date="2020-02-21T12:31:00Z">
              <w:rPr>
                <w:rStyle w:val="Hyperlink"/>
                <w:noProof/>
              </w:rPr>
            </w:rPrChange>
          </w:rPr>
          <w:delText>3.30.5 startLine property</w:delText>
        </w:r>
        <w:r w:rsidDel="00CE77CD">
          <w:rPr>
            <w:noProof/>
            <w:webHidden/>
          </w:rPr>
          <w:tab/>
          <w:delText>125</w:delText>
        </w:r>
      </w:del>
    </w:p>
    <w:p w14:paraId="136EB126" w14:textId="36FB9DAE" w:rsidR="00D343A6" w:rsidDel="00CE77CD" w:rsidRDefault="00D343A6">
      <w:pPr>
        <w:pStyle w:val="TOC3"/>
        <w:tabs>
          <w:tab w:val="right" w:leader="dot" w:pos="9350"/>
        </w:tabs>
        <w:rPr>
          <w:del w:id="2501" w:author="Laurence Golding" w:date="2020-02-21T12:31:00Z"/>
          <w:rFonts w:asciiTheme="minorHAnsi" w:eastAsiaTheme="minorEastAsia" w:hAnsiTheme="minorHAnsi" w:cstheme="minorBidi"/>
          <w:noProof/>
          <w:sz w:val="22"/>
          <w:szCs w:val="22"/>
        </w:rPr>
      </w:pPr>
      <w:del w:id="2502" w:author="Laurence Golding" w:date="2020-02-21T12:31:00Z">
        <w:r w:rsidRPr="00CE77CD" w:rsidDel="00CE77CD">
          <w:rPr>
            <w:rPrChange w:id="2503" w:author="Laurence Golding" w:date="2020-02-21T12:31:00Z">
              <w:rPr>
                <w:rStyle w:val="Hyperlink"/>
                <w:noProof/>
              </w:rPr>
            </w:rPrChange>
          </w:rPr>
          <w:delText>3.30.6 startColumn property</w:delText>
        </w:r>
        <w:r w:rsidDel="00CE77CD">
          <w:rPr>
            <w:noProof/>
            <w:webHidden/>
          </w:rPr>
          <w:tab/>
          <w:delText>125</w:delText>
        </w:r>
      </w:del>
    </w:p>
    <w:p w14:paraId="188EC338" w14:textId="7DF626BE" w:rsidR="00D343A6" w:rsidDel="00CE77CD" w:rsidRDefault="00D343A6">
      <w:pPr>
        <w:pStyle w:val="TOC3"/>
        <w:tabs>
          <w:tab w:val="right" w:leader="dot" w:pos="9350"/>
        </w:tabs>
        <w:rPr>
          <w:del w:id="2504" w:author="Laurence Golding" w:date="2020-02-21T12:31:00Z"/>
          <w:rFonts w:asciiTheme="minorHAnsi" w:eastAsiaTheme="minorEastAsia" w:hAnsiTheme="minorHAnsi" w:cstheme="minorBidi"/>
          <w:noProof/>
          <w:sz w:val="22"/>
          <w:szCs w:val="22"/>
        </w:rPr>
      </w:pPr>
      <w:del w:id="2505" w:author="Laurence Golding" w:date="2020-02-21T12:31:00Z">
        <w:r w:rsidRPr="00CE77CD" w:rsidDel="00CE77CD">
          <w:rPr>
            <w:rPrChange w:id="2506" w:author="Laurence Golding" w:date="2020-02-21T12:31:00Z">
              <w:rPr>
                <w:rStyle w:val="Hyperlink"/>
                <w:noProof/>
              </w:rPr>
            </w:rPrChange>
          </w:rPr>
          <w:delText>3.30.7 endLine property</w:delText>
        </w:r>
        <w:r w:rsidDel="00CE77CD">
          <w:rPr>
            <w:noProof/>
            <w:webHidden/>
          </w:rPr>
          <w:tab/>
          <w:delText>125</w:delText>
        </w:r>
      </w:del>
    </w:p>
    <w:p w14:paraId="37E3E89A" w14:textId="2BE178A6" w:rsidR="00D343A6" w:rsidDel="00CE77CD" w:rsidRDefault="00D343A6">
      <w:pPr>
        <w:pStyle w:val="TOC3"/>
        <w:tabs>
          <w:tab w:val="right" w:leader="dot" w:pos="9350"/>
        </w:tabs>
        <w:rPr>
          <w:del w:id="2507" w:author="Laurence Golding" w:date="2020-02-21T12:31:00Z"/>
          <w:rFonts w:asciiTheme="minorHAnsi" w:eastAsiaTheme="minorEastAsia" w:hAnsiTheme="minorHAnsi" w:cstheme="minorBidi"/>
          <w:noProof/>
          <w:sz w:val="22"/>
          <w:szCs w:val="22"/>
        </w:rPr>
      </w:pPr>
      <w:del w:id="2508" w:author="Laurence Golding" w:date="2020-02-21T12:31:00Z">
        <w:r w:rsidRPr="00CE77CD" w:rsidDel="00CE77CD">
          <w:rPr>
            <w:rPrChange w:id="2509" w:author="Laurence Golding" w:date="2020-02-21T12:31:00Z">
              <w:rPr>
                <w:rStyle w:val="Hyperlink"/>
                <w:noProof/>
              </w:rPr>
            </w:rPrChange>
          </w:rPr>
          <w:delText>3.30.8 endColumn property</w:delText>
        </w:r>
        <w:r w:rsidDel="00CE77CD">
          <w:rPr>
            <w:noProof/>
            <w:webHidden/>
          </w:rPr>
          <w:tab/>
          <w:delText>126</w:delText>
        </w:r>
      </w:del>
    </w:p>
    <w:p w14:paraId="3D5F2AB2" w14:textId="1EE0B2FD" w:rsidR="00D343A6" w:rsidDel="00CE77CD" w:rsidRDefault="00D343A6">
      <w:pPr>
        <w:pStyle w:val="TOC3"/>
        <w:tabs>
          <w:tab w:val="right" w:leader="dot" w:pos="9350"/>
        </w:tabs>
        <w:rPr>
          <w:del w:id="2510" w:author="Laurence Golding" w:date="2020-02-21T12:31:00Z"/>
          <w:rFonts w:asciiTheme="minorHAnsi" w:eastAsiaTheme="minorEastAsia" w:hAnsiTheme="minorHAnsi" w:cstheme="minorBidi"/>
          <w:noProof/>
          <w:sz w:val="22"/>
          <w:szCs w:val="22"/>
        </w:rPr>
      </w:pPr>
      <w:del w:id="2511" w:author="Laurence Golding" w:date="2020-02-21T12:31:00Z">
        <w:r w:rsidRPr="00CE77CD" w:rsidDel="00CE77CD">
          <w:rPr>
            <w:rPrChange w:id="2512" w:author="Laurence Golding" w:date="2020-02-21T12:31:00Z">
              <w:rPr>
                <w:rStyle w:val="Hyperlink"/>
                <w:noProof/>
              </w:rPr>
            </w:rPrChange>
          </w:rPr>
          <w:delText>3.30.9 charOffset property</w:delText>
        </w:r>
        <w:r w:rsidDel="00CE77CD">
          <w:rPr>
            <w:noProof/>
            <w:webHidden/>
          </w:rPr>
          <w:tab/>
          <w:delText>126</w:delText>
        </w:r>
      </w:del>
    </w:p>
    <w:p w14:paraId="06F5C4D6" w14:textId="10346153" w:rsidR="00D343A6" w:rsidDel="00CE77CD" w:rsidRDefault="00D343A6">
      <w:pPr>
        <w:pStyle w:val="TOC3"/>
        <w:tabs>
          <w:tab w:val="right" w:leader="dot" w:pos="9350"/>
        </w:tabs>
        <w:rPr>
          <w:del w:id="2513" w:author="Laurence Golding" w:date="2020-02-21T12:31:00Z"/>
          <w:rFonts w:asciiTheme="minorHAnsi" w:eastAsiaTheme="minorEastAsia" w:hAnsiTheme="minorHAnsi" w:cstheme="minorBidi"/>
          <w:noProof/>
          <w:sz w:val="22"/>
          <w:szCs w:val="22"/>
        </w:rPr>
      </w:pPr>
      <w:del w:id="2514" w:author="Laurence Golding" w:date="2020-02-21T12:31:00Z">
        <w:r w:rsidRPr="00CE77CD" w:rsidDel="00CE77CD">
          <w:rPr>
            <w:rPrChange w:id="2515" w:author="Laurence Golding" w:date="2020-02-21T12:31:00Z">
              <w:rPr>
                <w:rStyle w:val="Hyperlink"/>
                <w:noProof/>
              </w:rPr>
            </w:rPrChange>
          </w:rPr>
          <w:delText>3.30.10 charLength property</w:delText>
        </w:r>
        <w:r w:rsidDel="00CE77CD">
          <w:rPr>
            <w:noProof/>
            <w:webHidden/>
          </w:rPr>
          <w:tab/>
          <w:delText>126</w:delText>
        </w:r>
      </w:del>
    </w:p>
    <w:p w14:paraId="1D8CF4E0" w14:textId="653D6852" w:rsidR="00D343A6" w:rsidDel="00CE77CD" w:rsidRDefault="00D343A6">
      <w:pPr>
        <w:pStyle w:val="TOC3"/>
        <w:tabs>
          <w:tab w:val="right" w:leader="dot" w:pos="9350"/>
        </w:tabs>
        <w:rPr>
          <w:del w:id="2516" w:author="Laurence Golding" w:date="2020-02-21T12:31:00Z"/>
          <w:rFonts w:asciiTheme="minorHAnsi" w:eastAsiaTheme="minorEastAsia" w:hAnsiTheme="minorHAnsi" w:cstheme="minorBidi"/>
          <w:noProof/>
          <w:sz w:val="22"/>
          <w:szCs w:val="22"/>
        </w:rPr>
      </w:pPr>
      <w:del w:id="2517" w:author="Laurence Golding" w:date="2020-02-21T12:31:00Z">
        <w:r w:rsidRPr="00CE77CD" w:rsidDel="00CE77CD">
          <w:rPr>
            <w:rPrChange w:id="2518" w:author="Laurence Golding" w:date="2020-02-21T12:31:00Z">
              <w:rPr>
                <w:rStyle w:val="Hyperlink"/>
                <w:noProof/>
              </w:rPr>
            </w:rPrChange>
          </w:rPr>
          <w:delText>3.30.11 byteOffset property</w:delText>
        </w:r>
        <w:r w:rsidDel="00CE77CD">
          <w:rPr>
            <w:noProof/>
            <w:webHidden/>
          </w:rPr>
          <w:tab/>
          <w:delText>126</w:delText>
        </w:r>
      </w:del>
    </w:p>
    <w:p w14:paraId="439AF284" w14:textId="5A751035" w:rsidR="00D343A6" w:rsidDel="00CE77CD" w:rsidRDefault="00D343A6">
      <w:pPr>
        <w:pStyle w:val="TOC3"/>
        <w:tabs>
          <w:tab w:val="right" w:leader="dot" w:pos="9350"/>
        </w:tabs>
        <w:rPr>
          <w:del w:id="2519" w:author="Laurence Golding" w:date="2020-02-21T12:31:00Z"/>
          <w:rFonts w:asciiTheme="minorHAnsi" w:eastAsiaTheme="minorEastAsia" w:hAnsiTheme="minorHAnsi" w:cstheme="minorBidi"/>
          <w:noProof/>
          <w:sz w:val="22"/>
          <w:szCs w:val="22"/>
        </w:rPr>
      </w:pPr>
      <w:del w:id="2520" w:author="Laurence Golding" w:date="2020-02-21T12:31:00Z">
        <w:r w:rsidRPr="00CE77CD" w:rsidDel="00CE77CD">
          <w:rPr>
            <w:rPrChange w:id="2521" w:author="Laurence Golding" w:date="2020-02-21T12:31:00Z">
              <w:rPr>
                <w:rStyle w:val="Hyperlink"/>
                <w:noProof/>
              </w:rPr>
            </w:rPrChange>
          </w:rPr>
          <w:delText>3.30.12 byteLength property</w:delText>
        </w:r>
        <w:r w:rsidDel="00CE77CD">
          <w:rPr>
            <w:noProof/>
            <w:webHidden/>
          </w:rPr>
          <w:tab/>
          <w:delText>126</w:delText>
        </w:r>
      </w:del>
    </w:p>
    <w:p w14:paraId="2A569430" w14:textId="364806D1" w:rsidR="00D343A6" w:rsidDel="00CE77CD" w:rsidRDefault="00D343A6">
      <w:pPr>
        <w:pStyle w:val="TOC3"/>
        <w:tabs>
          <w:tab w:val="right" w:leader="dot" w:pos="9350"/>
        </w:tabs>
        <w:rPr>
          <w:del w:id="2522" w:author="Laurence Golding" w:date="2020-02-21T12:31:00Z"/>
          <w:rFonts w:asciiTheme="minorHAnsi" w:eastAsiaTheme="minorEastAsia" w:hAnsiTheme="minorHAnsi" w:cstheme="minorBidi"/>
          <w:noProof/>
          <w:sz w:val="22"/>
          <w:szCs w:val="22"/>
        </w:rPr>
      </w:pPr>
      <w:del w:id="2523" w:author="Laurence Golding" w:date="2020-02-21T12:31:00Z">
        <w:r w:rsidRPr="00CE77CD" w:rsidDel="00CE77CD">
          <w:rPr>
            <w:rPrChange w:id="2524" w:author="Laurence Golding" w:date="2020-02-21T12:31:00Z">
              <w:rPr>
                <w:rStyle w:val="Hyperlink"/>
                <w:noProof/>
              </w:rPr>
            </w:rPrChange>
          </w:rPr>
          <w:delText>3.30.13 snippet property</w:delText>
        </w:r>
        <w:r w:rsidDel="00CE77CD">
          <w:rPr>
            <w:noProof/>
            <w:webHidden/>
          </w:rPr>
          <w:tab/>
          <w:delText>126</w:delText>
        </w:r>
      </w:del>
    </w:p>
    <w:p w14:paraId="567FADEF" w14:textId="232CC037" w:rsidR="00D343A6" w:rsidDel="00CE77CD" w:rsidRDefault="00D343A6">
      <w:pPr>
        <w:pStyle w:val="TOC3"/>
        <w:tabs>
          <w:tab w:val="right" w:leader="dot" w:pos="9350"/>
        </w:tabs>
        <w:rPr>
          <w:del w:id="2525" w:author="Laurence Golding" w:date="2020-02-21T12:31:00Z"/>
          <w:rFonts w:asciiTheme="minorHAnsi" w:eastAsiaTheme="minorEastAsia" w:hAnsiTheme="minorHAnsi" w:cstheme="minorBidi"/>
          <w:noProof/>
          <w:sz w:val="22"/>
          <w:szCs w:val="22"/>
        </w:rPr>
      </w:pPr>
      <w:del w:id="2526" w:author="Laurence Golding" w:date="2020-02-21T12:31:00Z">
        <w:r w:rsidRPr="00CE77CD" w:rsidDel="00CE77CD">
          <w:rPr>
            <w:rPrChange w:id="2527" w:author="Laurence Golding" w:date="2020-02-21T12:31:00Z">
              <w:rPr>
                <w:rStyle w:val="Hyperlink"/>
                <w:noProof/>
              </w:rPr>
            </w:rPrChange>
          </w:rPr>
          <w:delText>3.30.14 message property</w:delText>
        </w:r>
        <w:r w:rsidDel="00CE77CD">
          <w:rPr>
            <w:noProof/>
            <w:webHidden/>
          </w:rPr>
          <w:tab/>
          <w:delText>127</w:delText>
        </w:r>
      </w:del>
    </w:p>
    <w:p w14:paraId="7B408203" w14:textId="58844322" w:rsidR="00D343A6" w:rsidDel="00CE77CD" w:rsidRDefault="00D343A6">
      <w:pPr>
        <w:pStyle w:val="TOC3"/>
        <w:tabs>
          <w:tab w:val="right" w:leader="dot" w:pos="9350"/>
        </w:tabs>
        <w:rPr>
          <w:del w:id="2528" w:author="Laurence Golding" w:date="2020-02-21T12:31:00Z"/>
          <w:rFonts w:asciiTheme="minorHAnsi" w:eastAsiaTheme="minorEastAsia" w:hAnsiTheme="minorHAnsi" w:cstheme="minorBidi"/>
          <w:noProof/>
          <w:sz w:val="22"/>
          <w:szCs w:val="22"/>
        </w:rPr>
      </w:pPr>
      <w:del w:id="2529" w:author="Laurence Golding" w:date="2020-02-21T12:31:00Z">
        <w:r w:rsidRPr="00CE77CD" w:rsidDel="00CE77CD">
          <w:rPr>
            <w:rPrChange w:id="2530" w:author="Laurence Golding" w:date="2020-02-21T12:31:00Z">
              <w:rPr>
                <w:rStyle w:val="Hyperlink"/>
                <w:noProof/>
              </w:rPr>
            </w:rPrChange>
          </w:rPr>
          <w:delText>3.30.15 sourceLanguage property</w:delText>
        </w:r>
        <w:r w:rsidDel="00CE77CD">
          <w:rPr>
            <w:noProof/>
            <w:webHidden/>
          </w:rPr>
          <w:tab/>
          <w:delText>127</w:delText>
        </w:r>
      </w:del>
    </w:p>
    <w:p w14:paraId="74C8A546" w14:textId="76A22AA5" w:rsidR="00D343A6" w:rsidDel="00CE77CD" w:rsidRDefault="00D343A6">
      <w:pPr>
        <w:pStyle w:val="TOC2"/>
        <w:tabs>
          <w:tab w:val="right" w:leader="dot" w:pos="9350"/>
        </w:tabs>
        <w:rPr>
          <w:del w:id="2531" w:author="Laurence Golding" w:date="2020-02-21T12:31:00Z"/>
          <w:rFonts w:asciiTheme="minorHAnsi" w:eastAsiaTheme="minorEastAsia" w:hAnsiTheme="minorHAnsi" w:cstheme="minorBidi"/>
          <w:noProof/>
          <w:sz w:val="22"/>
          <w:szCs w:val="22"/>
        </w:rPr>
      </w:pPr>
      <w:del w:id="2532" w:author="Laurence Golding" w:date="2020-02-21T12:31:00Z">
        <w:r w:rsidRPr="00CE77CD" w:rsidDel="00CE77CD">
          <w:rPr>
            <w:rPrChange w:id="2533" w:author="Laurence Golding" w:date="2020-02-21T12:31:00Z">
              <w:rPr>
                <w:rStyle w:val="Hyperlink"/>
                <w:noProof/>
              </w:rPr>
            </w:rPrChange>
          </w:rPr>
          <w:delText>3.31 rectangle object</w:delText>
        </w:r>
        <w:r w:rsidDel="00CE77CD">
          <w:rPr>
            <w:noProof/>
            <w:webHidden/>
          </w:rPr>
          <w:tab/>
          <w:delText>127</w:delText>
        </w:r>
      </w:del>
    </w:p>
    <w:p w14:paraId="507955C1" w14:textId="644AF502" w:rsidR="00D343A6" w:rsidDel="00CE77CD" w:rsidRDefault="00D343A6">
      <w:pPr>
        <w:pStyle w:val="TOC3"/>
        <w:tabs>
          <w:tab w:val="right" w:leader="dot" w:pos="9350"/>
        </w:tabs>
        <w:rPr>
          <w:del w:id="2534" w:author="Laurence Golding" w:date="2020-02-21T12:31:00Z"/>
          <w:rFonts w:asciiTheme="minorHAnsi" w:eastAsiaTheme="minorEastAsia" w:hAnsiTheme="minorHAnsi" w:cstheme="minorBidi"/>
          <w:noProof/>
          <w:sz w:val="22"/>
          <w:szCs w:val="22"/>
        </w:rPr>
      </w:pPr>
      <w:del w:id="2535" w:author="Laurence Golding" w:date="2020-02-21T12:31:00Z">
        <w:r w:rsidRPr="00CE77CD" w:rsidDel="00CE77CD">
          <w:rPr>
            <w:rPrChange w:id="2536" w:author="Laurence Golding" w:date="2020-02-21T12:31:00Z">
              <w:rPr>
                <w:rStyle w:val="Hyperlink"/>
                <w:noProof/>
              </w:rPr>
            </w:rPrChange>
          </w:rPr>
          <w:delText>3.31.1 General</w:delText>
        </w:r>
        <w:r w:rsidDel="00CE77CD">
          <w:rPr>
            <w:noProof/>
            <w:webHidden/>
          </w:rPr>
          <w:tab/>
          <w:delText>127</w:delText>
        </w:r>
      </w:del>
    </w:p>
    <w:p w14:paraId="59DBB989" w14:textId="033FEC1F" w:rsidR="00D343A6" w:rsidDel="00CE77CD" w:rsidRDefault="00D343A6">
      <w:pPr>
        <w:pStyle w:val="TOC3"/>
        <w:tabs>
          <w:tab w:val="right" w:leader="dot" w:pos="9350"/>
        </w:tabs>
        <w:rPr>
          <w:del w:id="2537" w:author="Laurence Golding" w:date="2020-02-21T12:31:00Z"/>
          <w:rFonts w:asciiTheme="minorHAnsi" w:eastAsiaTheme="minorEastAsia" w:hAnsiTheme="minorHAnsi" w:cstheme="minorBidi"/>
          <w:noProof/>
          <w:sz w:val="22"/>
          <w:szCs w:val="22"/>
        </w:rPr>
      </w:pPr>
      <w:del w:id="2538" w:author="Laurence Golding" w:date="2020-02-21T12:31:00Z">
        <w:r w:rsidRPr="00CE77CD" w:rsidDel="00CE77CD">
          <w:rPr>
            <w:rPrChange w:id="2539" w:author="Laurence Golding" w:date="2020-02-21T12:31:00Z">
              <w:rPr>
                <w:rStyle w:val="Hyperlink"/>
                <w:noProof/>
              </w:rPr>
            </w:rPrChange>
          </w:rPr>
          <w:delText>3.31.2 top, left, bottom, and right properties</w:delText>
        </w:r>
        <w:r w:rsidDel="00CE77CD">
          <w:rPr>
            <w:noProof/>
            <w:webHidden/>
          </w:rPr>
          <w:tab/>
          <w:delText>127</w:delText>
        </w:r>
      </w:del>
    </w:p>
    <w:p w14:paraId="5D69903D" w14:textId="23ADF929" w:rsidR="00D343A6" w:rsidDel="00CE77CD" w:rsidRDefault="00D343A6">
      <w:pPr>
        <w:pStyle w:val="TOC3"/>
        <w:tabs>
          <w:tab w:val="right" w:leader="dot" w:pos="9350"/>
        </w:tabs>
        <w:rPr>
          <w:del w:id="2540" w:author="Laurence Golding" w:date="2020-02-21T12:31:00Z"/>
          <w:rFonts w:asciiTheme="minorHAnsi" w:eastAsiaTheme="minorEastAsia" w:hAnsiTheme="minorHAnsi" w:cstheme="minorBidi"/>
          <w:noProof/>
          <w:sz w:val="22"/>
          <w:szCs w:val="22"/>
        </w:rPr>
      </w:pPr>
      <w:del w:id="2541" w:author="Laurence Golding" w:date="2020-02-21T12:31:00Z">
        <w:r w:rsidRPr="00CE77CD" w:rsidDel="00CE77CD">
          <w:rPr>
            <w:rPrChange w:id="2542" w:author="Laurence Golding" w:date="2020-02-21T12:31:00Z">
              <w:rPr>
                <w:rStyle w:val="Hyperlink"/>
                <w:noProof/>
              </w:rPr>
            </w:rPrChange>
          </w:rPr>
          <w:delText>3.31.3 message property</w:delText>
        </w:r>
        <w:r w:rsidDel="00CE77CD">
          <w:rPr>
            <w:noProof/>
            <w:webHidden/>
          </w:rPr>
          <w:tab/>
          <w:delText>128</w:delText>
        </w:r>
      </w:del>
    </w:p>
    <w:p w14:paraId="35CF5B56" w14:textId="4B44EA2F" w:rsidR="00D343A6" w:rsidDel="00CE77CD" w:rsidRDefault="00D343A6">
      <w:pPr>
        <w:pStyle w:val="TOC2"/>
        <w:tabs>
          <w:tab w:val="right" w:leader="dot" w:pos="9350"/>
        </w:tabs>
        <w:rPr>
          <w:del w:id="2543" w:author="Laurence Golding" w:date="2020-02-21T12:31:00Z"/>
          <w:rFonts w:asciiTheme="minorHAnsi" w:eastAsiaTheme="minorEastAsia" w:hAnsiTheme="minorHAnsi" w:cstheme="minorBidi"/>
          <w:noProof/>
          <w:sz w:val="22"/>
          <w:szCs w:val="22"/>
        </w:rPr>
      </w:pPr>
      <w:del w:id="2544" w:author="Laurence Golding" w:date="2020-02-21T12:31:00Z">
        <w:r w:rsidRPr="00CE77CD" w:rsidDel="00CE77CD">
          <w:rPr>
            <w:rPrChange w:id="2545" w:author="Laurence Golding" w:date="2020-02-21T12:31:00Z">
              <w:rPr>
                <w:rStyle w:val="Hyperlink"/>
                <w:noProof/>
              </w:rPr>
            </w:rPrChange>
          </w:rPr>
          <w:delText>3.32 address object</w:delText>
        </w:r>
        <w:r w:rsidDel="00CE77CD">
          <w:rPr>
            <w:noProof/>
            <w:webHidden/>
          </w:rPr>
          <w:tab/>
          <w:delText>128</w:delText>
        </w:r>
      </w:del>
    </w:p>
    <w:p w14:paraId="6EEFD0A6" w14:textId="140041A7" w:rsidR="00D343A6" w:rsidDel="00CE77CD" w:rsidRDefault="00D343A6">
      <w:pPr>
        <w:pStyle w:val="TOC3"/>
        <w:tabs>
          <w:tab w:val="right" w:leader="dot" w:pos="9350"/>
        </w:tabs>
        <w:rPr>
          <w:del w:id="2546" w:author="Laurence Golding" w:date="2020-02-21T12:31:00Z"/>
          <w:rFonts w:asciiTheme="minorHAnsi" w:eastAsiaTheme="minorEastAsia" w:hAnsiTheme="minorHAnsi" w:cstheme="minorBidi"/>
          <w:noProof/>
          <w:sz w:val="22"/>
          <w:szCs w:val="22"/>
        </w:rPr>
      </w:pPr>
      <w:del w:id="2547" w:author="Laurence Golding" w:date="2020-02-21T12:31:00Z">
        <w:r w:rsidRPr="00CE77CD" w:rsidDel="00CE77CD">
          <w:rPr>
            <w:rPrChange w:id="2548" w:author="Laurence Golding" w:date="2020-02-21T12:31:00Z">
              <w:rPr>
                <w:rStyle w:val="Hyperlink"/>
                <w:noProof/>
              </w:rPr>
            </w:rPrChange>
          </w:rPr>
          <w:delText>3.32.1 General</w:delText>
        </w:r>
        <w:r w:rsidDel="00CE77CD">
          <w:rPr>
            <w:noProof/>
            <w:webHidden/>
          </w:rPr>
          <w:tab/>
          <w:delText>128</w:delText>
        </w:r>
      </w:del>
    </w:p>
    <w:p w14:paraId="01246B6B" w14:textId="6B51D626" w:rsidR="00D343A6" w:rsidDel="00CE77CD" w:rsidRDefault="00D343A6">
      <w:pPr>
        <w:pStyle w:val="TOC3"/>
        <w:tabs>
          <w:tab w:val="right" w:leader="dot" w:pos="9350"/>
        </w:tabs>
        <w:rPr>
          <w:del w:id="2549" w:author="Laurence Golding" w:date="2020-02-21T12:31:00Z"/>
          <w:rFonts w:asciiTheme="minorHAnsi" w:eastAsiaTheme="minorEastAsia" w:hAnsiTheme="minorHAnsi" w:cstheme="minorBidi"/>
          <w:noProof/>
          <w:sz w:val="22"/>
          <w:szCs w:val="22"/>
        </w:rPr>
      </w:pPr>
      <w:del w:id="2550" w:author="Laurence Golding" w:date="2020-02-21T12:31:00Z">
        <w:r w:rsidRPr="00CE77CD" w:rsidDel="00CE77CD">
          <w:rPr>
            <w:rPrChange w:id="2551" w:author="Laurence Golding" w:date="2020-02-21T12:31:00Z">
              <w:rPr>
                <w:rStyle w:val="Hyperlink"/>
                <w:noProof/>
              </w:rPr>
            </w:rPrChange>
          </w:rPr>
          <w:delText>3.32.2 Parent-child relationships</w:delText>
        </w:r>
        <w:r w:rsidDel="00CE77CD">
          <w:rPr>
            <w:noProof/>
            <w:webHidden/>
          </w:rPr>
          <w:tab/>
          <w:delText>128</w:delText>
        </w:r>
      </w:del>
    </w:p>
    <w:p w14:paraId="6D3985C4" w14:textId="3133C566" w:rsidR="00D343A6" w:rsidDel="00CE77CD" w:rsidRDefault="00D343A6">
      <w:pPr>
        <w:pStyle w:val="TOC3"/>
        <w:tabs>
          <w:tab w:val="right" w:leader="dot" w:pos="9350"/>
        </w:tabs>
        <w:rPr>
          <w:del w:id="2552" w:author="Laurence Golding" w:date="2020-02-21T12:31:00Z"/>
          <w:rFonts w:asciiTheme="minorHAnsi" w:eastAsiaTheme="minorEastAsia" w:hAnsiTheme="minorHAnsi" w:cstheme="minorBidi"/>
          <w:noProof/>
          <w:sz w:val="22"/>
          <w:szCs w:val="22"/>
        </w:rPr>
      </w:pPr>
      <w:del w:id="2553" w:author="Laurence Golding" w:date="2020-02-21T12:31:00Z">
        <w:r w:rsidRPr="00CE77CD" w:rsidDel="00CE77CD">
          <w:rPr>
            <w:rPrChange w:id="2554" w:author="Laurence Golding" w:date="2020-02-21T12:31:00Z">
              <w:rPr>
                <w:rStyle w:val="Hyperlink"/>
                <w:noProof/>
              </w:rPr>
            </w:rPrChange>
          </w:rPr>
          <w:delText>3.32.3 Absolute address calculation</w:delText>
        </w:r>
        <w:r w:rsidDel="00CE77CD">
          <w:rPr>
            <w:noProof/>
            <w:webHidden/>
          </w:rPr>
          <w:tab/>
          <w:delText>128</w:delText>
        </w:r>
      </w:del>
    </w:p>
    <w:p w14:paraId="52CD9C40" w14:textId="4C7088D5" w:rsidR="00D343A6" w:rsidDel="00CE77CD" w:rsidRDefault="00D343A6">
      <w:pPr>
        <w:pStyle w:val="TOC3"/>
        <w:tabs>
          <w:tab w:val="right" w:leader="dot" w:pos="9350"/>
        </w:tabs>
        <w:rPr>
          <w:del w:id="2555" w:author="Laurence Golding" w:date="2020-02-21T12:31:00Z"/>
          <w:rFonts w:asciiTheme="minorHAnsi" w:eastAsiaTheme="minorEastAsia" w:hAnsiTheme="minorHAnsi" w:cstheme="minorBidi"/>
          <w:noProof/>
          <w:sz w:val="22"/>
          <w:szCs w:val="22"/>
        </w:rPr>
      </w:pPr>
      <w:del w:id="2556" w:author="Laurence Golding" w:date="2020-02-21T12:31:00Z">
        <w:r w:rsidRPr="00CE77CD" w:rsidDel="00CE77CD">
          <w:rPr>
            <w:rPrChange w:id="2557" w:author="Laurence Golding" w:date="2020-02-21T12:31:00Z">
              <w:rPr>
                <w:rStyle w:val="Hyperlink"/>
                <w:noProof/>
              </w:rPr>
            </w:rPrChange>
          </w:rPr>
          <w:delText>3.32.4 Relative address calculation</w:delText>
        </w:r>
        <w:r w:rsidDel="00CE77CD">
          <w:rPr>
            <w:noProof/>
            <w:webHidden/>
          </w:rPr>
          <w:tab/>
          <w:delText>129</w:delText>
        </w:r>
      </w:del>
    </w:p>
    <w:p w14:paraId="34F025C8" w14:textId="3422D45F" w:rsidR="00D343A6" w:rsidDel="00CE77CD" w:rsidRDefault="00D343A6">
      <w:pPr>
        <w:pStyle w:val="TOC3"/>
        <w:tabs>
          <w:tab w:val="right" w:leader="dot" w:pos="9350"/>
        </w:tabs>
        <w:rPr>
          <w:del w:id="2558" w:author="Laurence Golding" w:date="2020-02-21T12:31:00Z"/>
          <w:rFonts w:asciiTheme="minorHAnsi" w:eastAsiaTheme="minorEastAsia" w:hAnsiTheme="minorHAnsi" w:cstheme="minorBidi"/>
          <w:noProof/>
          <w:sz w:val="22"/>
          <w:szCs w:val="22"/>
        </w:rPr>
      </w:pPr>
      <w:del w:id="2559" w:author="Laurence Golding" w:date="2020-02-21T12:31:00Z">
        <w:r w:rsidRPr="00CE77CD" w:rsidDel="00CE77CD">
          <w:rPr>
            <w:rPrChange w:id="2560" w:author="Laurence Golding" w:date="2020-02-21T12:31:00Z">
              <w:rPr>
                <w:rStyle w:val="Hyperlink"/>
                <w:noProof/>
              </w:rPr>
            </w:rPrChange>
          </w:rPr>
          <w:delText>3.32.5 index property</w:delText>
        </w:r>
        <w:r w:rsidDel="00CE77CD">
          <w:rPr>
            <w:noProof/>
            <w:webHidden/>
          </w:rPr>
          <w:tab/>
          <w:delText>129</w:delText>
        </w:r>
      </w:del>
    </w:p>
    <w:p w14:paraId="7BE63E06" w14:textId="01F1D4D7" w:rsidR="00D343A6" w:rsidDel="00CE77CD" w:rsidRDefault="00D343A6">
      <w:pPr>
        <w:pStyle w:val="TOC3"/>
        <w:tabs>
          <w:tab w:val="right" w:leader="dot" w:pos="9350"/>
        </w:tabs>
        <w:rPr>
          <w:del w:id="2561" w:author="Laurence Golding" w:date="2020-02-21T12:31:00Z"/>
          <w:rFonts w:asciiTheme="minorHAnsi" w:eastAsiaTheme="minorEastAsia" w:hAnsiTheme="minorHAnsi" w:cstheme="minorBidi"/>
          <w:noProof/>
          <w:sz w:val="22"/>
          <w:szCs w:val="22"/>
        </w:rPr>
      </w:pPr>
      <w:del w:id="2562" w:author="Laurence Golding" w:date="2020-02-21T12:31:00Z">
        <w:r w:rsidRPr="00CE77CD" w:rsidDel="00CE77CD">
          <w:rPr>
            <w:rPrChange w:id="2563" w:author="Laurence Golding" w:date="2020-02-21T12:31:00Z">
              <w:rPr>
                <w:rStyle w:val="Hyperlink"/>
                <w:noProof/>
              </w:rPr>
            </w:rPrChange>
          </w:rPr>
          <w:delText>3.32.6 absoluteAddress property</w:delText>
        </w:r>
        <w:r w:rsidDel="00CE77CD">
          <w:rPr>
            <w:noProof/>
            <w:webHidden/>
          </w:rPr>
          <w:tab/>
          <w:delText>130</w:delText>
        </w:r>
      </w:del>
    </w:p>
    <w:p w14:paraId="4AE65A40" w14:textId="2CB2AAED" w:rsidR="00D343A6" w:rsidDel="00CE77CD" w:rsidRDefault="00D343A6">
      <w:pPr>
        <w:pStyle w:val="TOC3"/>
        <w:tabs>
          <w:tab w:val="right" w:leader="dot" w:pos="9350"/>
        </w:tabs>
        <w:rPr>
          <w:del w:id="2564" w:author="Laurence Golding" w:date="2020-02-21T12:31:00Z"/>
          <w:rFonts w:asciiTheme="minorHAnsi" w:eastAsiaTheme="minorEastAsia" w:hAnsiTheme="minorHAnsi" w:cstheme="minorBidi"/>
          <w:noProof/>
          <w:sz w:val="22"/>
          <w:szCs w:val="22"/>
        </w:rPr>
      </w:pPr>
      <w:del w:id="2565" w:author="Laurence Golding" w:date="2020-02-21T12:31:00Z">
        <w:r w:rsidRPr="00CE77CD" w:rsidDel="00CE77CD">
          <w:rPr>
            <w:rPrChange w:id="2566" w:author="Laurence Golding" w:date="2020-02-21T12:31:00Z">
              <w:rPr>
                <w:rStyle w:val="Hyperlink"/>
                <w:noProof/>
              </w:rPr>
            </w:rPrChange>
          </w:rPr>
          <w:delText>3.32.7 relativeAddress property</w:delText>
        </w:r>
        <w:r w:rsidDel="00CE77CD">
          <w:rPr>
            <w:noProof/>
            <w:webHidden/>
          </w:rPr>
          <w:tab/>
          <w:delText>130</w:delText>
        </w:r>
      </w:del>
    </w:p>
    <w:p w14:paraId="02211CA6" w14:textId="696978CE" w:rsidR="00D343A6" w:rsidDel="00CE77CD" w:rsidRDefault="00D343A6">
      <w:pPr>
        <w:pStyle w:val="TOC3"/>
        <w:tabs>
          <w:tab w:val="right" w:leader="dot" w:pos="9350"/>
        </w:tabs>
        <w:rPr>
          <w:del w:id="2567" w:author="Laurence Golding" w:date="2020-02-21T12:31:00Z"/>
          <w:rFonts w:asciiTheme="minorHAnsi" w:eastAsiaTheme="minorEastAsia" w:hAnsiTheme="minorHAnsi" w:cstheme="minorBidi"/>
          <w:noProof/>
          <w:sz w:val="22"/>
          <w:szCs w:val="22"/>
        </w:rPr>
      </w:pPr>
      <w:del w:id="2568" w:author="Laurence Golding" w:date="2020-02-21T12:31:00Z">
        <w:r w:rsidRPr="00CE77CD" w:rsidDel="00CE77CD">
          <w:rPr>
            <w:rPrChange w:id="2569" w:author="Laurence Golding" w:date="2020-02-21T12:31:00Z">
              <w:rPr>
                <w:rStyle w:val="Hyperlink"/>
                <w:noProof/>
              </w:rPr>
            </w:rPrChange>
          </w:rPr>
          <w:delText>3.32.8 offsetFromParent property</w:delText>
        </w:r>
        <w:r w:rsidDel="00CE77CD">
          <w:rPr>
            <w:noProof/>
            <w:webHidden/>
          </w:rPr>
          <w:tab/>
          <w:delText>130</w:delText>
        </w:r>
      </w:del>
    </w:p>
    <w:p w14:paraId="4B54C626" w14:textId="3EF1591D" w:rsidR="00D343A6" w:rsidDel="00CE77CD" w:rsidRDefault="00D343A6">
      <w:pPr>
        <w:pStyle w:val="TOC3"/>
        <w:tabs>
          <w:tab w:val="right" w:leader="dot" w:pos="9350"/>
        </w:tabs>
        <w:rPr>
          <w:del w:id="2570" w:author="Laurence Golding" w:date="2020-02-21T12:31:00Z"/>
          <w:rFonts w:asciiTheme="minorHAnsi" w:eastAsiaTheme="minorEastAsia" w:hAnsiTheme="minorHAnsi" w:cstheme="minorBidi"/>
          <w:noProof/>
          <w:sz w:val="22"/>
          <w:szCs w:val="22"/>
        </w:rPr>
      </w:pPr>
      <w:del w:id="2571" w:author="Laurence Golding" w:date="2020-02-21T12:31:00Z">
        <w:r w:rsidRPr="00CE77CD" w:rsidDel="00CE77CD">
          <w:rPr>
            <w:rPrChange w:id="2572" w:author="Laurence Golding" w:date="2020-02-21T12:31:00Z">
              <w:rPr>
                <w:rStyle w:val="Hyperlink"/>
                <w:noProof/>
              </w:rPr>
            </w:rPrChange>
          </w:rPr>
          <w:delText>3.32.9 length property</w:delText>
        </w:r>
        <w:r w:rsidDel="00CE77CD">
          <w:rPr>
            <w:noProof/>
            <w:webHidden/>
          </w:rPr>
          <w:tab/>
          <w:delText>130</w:delText>
        </w:r>
      </w:del>
    </w:p>
    <w:p w14:paraId="0E428257" w14:textId="1311F2BB" w:rsidR="00D343A6" w:rsidDel="00CE77CD" w:rsidRDefault="00D343A6">
      <w:pPr>
        <w:pStyle w:val="TOC3"/>
        <w:tabs>
          <w:tab w:val="right" w:leader="dot" w:pos="9350"/>
        </w:tabs>
        <w:rPr>
          <w:del w:id="2573" w:author="Laurence Golding" w:date="2020-02-21T12:31:00Z"/>
          <w:rFonts w:asciiTheme="minorHAnsi" w:eastAsiaTheme="minorEastAsia" w:hAnsiTheme="minorHAnsi" w:cstheme="minorBidi"/>
          <w:noProof/>
          <w:sz w:val="22"/>
          <w:szCs w:val="22"/>
        </w:rPr>
      </w:pPr>
      <w:del w:id="2574" w:author="Laurence Golding" w:date="2020-02-21T12:31:00Z">
        <w:r w:rsidRPr="00CE77CD" w:rsidDel="00CE77CD">
          <w:rPr>
            <w:rPrChange w:id="2575" w:author="Laurence Golding" w:date="2020-02-21T12:31:00Z">
              <w:rPr>
                <w:rStyle w:val="Hyperlink"/>
                <w:noProof/>
              </w:rPr>
            </w:rPrChange>
          </w:rPr>
          <w:delText>3.32.10 name property</w:delText>
        </w:r>
        <w:r w:rsidDel="00CE77CD">
          <w:rPr>
            <w:noProof/>
            <w:webHidden/>
          </w:rPr>
          <w:tab/>
          <w:delText>131</w:delText>
        </w:r>
      </w:del>
    </w:p>
    <w:p w14:paraId="288F089E" w14:textId="263073AB" w:rsidR="00D343A6" w:rsidDel="00CE77CD" w:rsidRDefault="00D343A6">
      <w:pPr>
        <w:pStyle w:val="TOC3"/>
        <w:tabs>
          <w:tab w:val="right" w:leader="dot" w:pos="9350"/>
        </w:tabs>
        <w:rPr>
          <w:del w:id="2576" w:author="Laurence Golding" w:date="2020-02-21T12:31:00Z"/>
          <w:rFonts w:asciiTheme="minorHAnsi" w:eastAsiaTheme="minorEastAsia" w:hAnsiTheme="minorHAnsi" w:cstheme="minorBidi"/>
          <w:noProof/>
          <w:sz w:val="22"/>
          <w:szCs w:val="22"/>
        </w:rPr>
      </w:pPr>
      <w:del w:id="2577" w:author="Laurence Golding" w:date="2020-02-21T12:31:00Z">
        <w:r w:rsidRPr="00CE77CD" w:rsidDel="00CE77CD">
          <w:rPr>
            <w:rPrChange w:id="2578" w:author="Laurence Golding" w:date="2020-02-21T12:31:00Z">
              <w:rPr>
                <w:rStyle w:val="Hyperlink"/>
                <w:noProof/>
              </w:rPr>
            </w:rPrChange>
          </w:rPr>
          <w:delText>3.32.11 fullyQualifiedName property</w:delText>
        </w:r>
        <w:r w:rsidDel="00CE77CD">
          <w:rPr>
            <w:noProof/>
            <w:webHidden/>
          </w:rPr>
          <w:tab/>
          <w:delText>131</w:delText>
        </w:r>
      </w:del>
    </w:p>
    <w:p w14:paraId="124A540B" w14:textId="46B1400B" w:rsidR="00D343A6" w:rsidDel="00CE77CD" w:rsidRDefault="00D343A6">
      <w:pPr>
        <w:pStyle w:val="TOC3"/>
        <w:tabs>
          <w:tab w:val="right" w:leader="dot" w:pos="9350"/>
        </w:tabs>
        <w:rPr>
          <w:del w:id="2579" w:author="Laurence Golding" w:date="2020-02-21T12:31:00Z"/>
          <w:rFonts w:asciiTheme="minorHAnsi" w:eastAsiaTheme="minorEastAsia" w:hAnsiTheme="minorHAnsi" w:cstheme="minorBidi"/>
          <w:noProof/>
          <w:sz w:val="22"/>
          <w:szCs w:val="22"/>
        </w:rPr>
      </w:pPr>
      <w:del w:id="2580" w:author="Laurence Golding" w:date="2020-02-21T12:31:00Z">
        <w:r w:rsidRPr="00CE77CD" w:rsidDel="00CE77CD">
          <w:rPr>
            <w:rPrChange w:id="2581" w:author="Laurence Golding" w:date="2020-02-21T12:31:00Z">
              <w:rPr>
                <w:rStyle w:val="Hyperlink"/>
                <w:noProof/>
              </w:rPr>
            </w:rPrChange>
          </w:rPr>
          <w:delText>3.32.12 kind property</w:delText>
        </w:r>
        <w:r w:rsidDel="00CE77CD">
          <w:rPr>
            <w:noProof/>
            <w:webHidden/>
          </w:rPr>
          <w:tab/>
          <w:delText>131</w:delText>
        </w:r>
      </w:del>
    </w:p>
    <w:p w14:paraId="4886D7C7" w14:textId="08EC8F61" w:rsidR="00D343A6" w:rsidDel="00CE77CD" w:rsidRDefault="00D343A6">
      <w:pPr>
        <w:pStyle w:val="TOC3"/>
        <w:tabs>
          <w:tab w:val="right" w:leader="dot" w:pos="9350"/>
        </w:tabs>
        <w:rPr>
          <w:del w:id="2582" w:author="Laurence Golding" w:date="2020-02-21T12:31:00Z"/>
          <w:rFonts w:asciiTheme="minorHAnsi" w:eastAsiaTheme="minorEastAsia" w:hAnsiTheme="minorHAnsi" w:cstheme="minorBidi"/>
          <w:noProof/>
          <w:sz w:val="22"/>
          <w:szCs w:val="22"/>
        </w:rPr>
      </w:pPr>
      <w:del w:id="2583" w:author="Laurence Golding" w:date="2020-02-21T12:31:00Z">
        <w:r w:rsidRPr="00CE77CD" w:rsidDel="00CE77CD">
          <w:rPr>
            <w:rPrChange w:id="2584" w:author="Laurence Golding" w:date="2020-02-21T12:31:00Z">
              <w:rPr>
                <w:rStyle w:val="Hyperlink"/>
                <w:noProof/>
              </w:rPr>
            </w:rPrChange>
          </w:rPr>
          <w:delText>3.32.13 parentIndex property</w:delText>
        </w:r>
        <w:r w:rsidDel="00CE77CD">
          <w:rPr>
            <w:noProof/>
            <w:webHidden/>
          </w:rPr>
          <w:tab/>
          <w:delText>131</w:delText>
        </w:r>
      </w:del>
    </w:p>
    <w:p w14:paraId="7810C674" w14:textId="00664B64" w:rsidR="00D343A6" w:rsidDel="00CE77CD" w:rsidRDefault="00D343A6">
      <w:pPr>
        <w:pStyle w:val="TOC2"/>
        <w:tabs>
          <w:tab w:val="right" w:leader="dot" w:pos="9350"/>
        </w:tabs>
        <w:rPr>
          <w:del w:id="2585" w:author="Laurence Golding" w:date="2020-02-21T12:31:00Z"/>
          <w:rFonts w:asciiTheme="minorHAnsi" w:eastAsiaTheme="minorEastAsia" w:hAnsiTheme="minorHAnsi" w:cstheme="minorBidi"/>
          <w:noProof/>
          <w:sz w:val="22"/>
          <w:szCs w:val="22"/>
        </w:rPr>
      </w:pPr>
      <w:del w:id="2586" w:author="Laurence Golding" w:date="2020-02-21T12:31:00Z">
        <w:r w:rsidRPr="00CE77CD" w:rsidDel="00CE77CD">
          <w:rPr>
            <w:rPrChange w:id="2587" w:author="Laurence Golding" w:date="2020-02-21T12:31:00Z">
              <w:rPr>
                <w:rStyle w:val="Hyperlink"/>
                <w:noProof/>
              </w:rPr>
            </w:rPrChange>
          </w:rPr>
          <w:delText>3.33 logicalLocation object</w:delText>
        </w:r>
        <w:r w:rsidDel="00CE77CD">
          <w:rPr>
            <w:noProof/>
            <w:webHidden/>
          </w:rPr>
          <w:tab/>
          <w:delText>132</w:delText>
        </w:r>
      </w:del>
    </w:p>
    <w:p w14:paraId="369A5630" w14:textId="4660CB58" w:rsidR="00D343A6" w:rsidDel="00CE77CD" w:rsidRDefault="00D343A6">
      <w:pPr>
        <w:pStyle w:val="TOC3"/>
        <w:tabs>
          <w:tab w:val="right" w:leader="dot" w:pos="9350"/>
        </w:tabs>
        <w:rPr>
          <w:del w:id="2588" w:author="Laurence Golding" w:date="2020-02-21T12:31:00Z"/>
          <w:rFonts w:asciiTheme="minorHAnsi" w:eastAsiaTheme="minorEastAsia" w:hAnsiTheme="minorHAnsi" w:cstheme="minorBidi"/>
          <w:noProof/>
          <w:sz w:val="22"/>
          <w:szCs w:val="22"/>
        </w:rPr>
      </w:pPr>
      <w:del w:id="2589" w:author="Laurence Golding" w:date="2020-02-21T12:31:00Z">
        <w:r w:rsidRPr="00CE77CD" w:rsidDel="00CE77CD">
          <w:rPr>
            <w:rPrChange w:id="2590" w:author="Laurence Golding" w:date="2020-02-21T12:31:00Z">
              <w:rPr>
                <w:rStyle w:val="Hyperlink"/>
                <w:noProof/>
              </w:rPr>
            </w:rPrChange>
          </w:rPr>
          <w:delText>3.33.1 General</w:delText>
        </w:r>
        <w:r w:rsidDel="00CE77CD">
          <w:rPr>
            <w:noProof/>
            <w:webHidden/>
          </w:rPr>
          <w:tab/>
          <w:delText>132</w:delText>
        </w:r>
      </w:del>
    </w:p>
    <w:p w14:paraId="59E947A0" w14:textId="59162096" w:rsidR="00D343A6" w:rsidDel="00CE77CD" w:rsidRDefault="00D343A6">
      <w:pPr>
        <w:pStyle w:val="TOC3"/>
        <w:tabs>
          <w:tab w:val="right" w:leader="dot" w:pos="9350"/>
        </w:tabs>
        <w:rPr>
          <w:del w:id="2591" w:author="Laurence Golding" w:date="2020-02-21T12:31:00Z"/>
          <w:rFonts w:asciiTheme="minorHAnsi" w:eastAsiaTheme="minorEastAsia" w:hAnsiTheme="minorHAnsi" w:cstheme="minorBidi"/>
          <w:noProof/>
          <w:sz w:val="22"/>
          <w:szCs w:val="22"/>
        </w:rPr>
      </w:pPr>
      <w:del w:id="2592" w:author="Laurence Golding" w:date="2020-02-21T12:31:00Z">
        <w:r w:rsidRPr="00CE77CD" w:rsidDel="00CE77CD">
          <w:rPr>
            <w:rPrChange w:id="2593" w:author="Laurence Golding" w:date="2020-02-21T12:31:00Z">
              <w:rPr>
                <w:rStyle w:val="Hyperlink"/>
                <w:noProof/>
              </w:rPr>
            </w:rPrChange>
          </w:rPr>
          <w:delText>3.33.2 Logical location naming rules</w:delText>
        </w:r>
        <w:r w:rsidDel="00CE77CD">
          <w:rPr>
            <w:noProof/>
            <w:webHidden/>
          </w:rPr>
          <w:tab/>
          <w:delText>132</w:delText>
        </w:r>
      </w:del>
    </w:p>
    <w:p w14:paraId="656DBD4F" w14:textId="7EDBDB04" w:rsidR="00D343A6" w:rsidDel="00CE77CD" w:rsidRDefault="00D343A6">
      <w:pPr>
        <w:pStyle w:val="TOC3"/>
        <w:tabs>
          <w:tab w:val="right" w:leader="dot" w:pos="9350"/>
        </w:tabs>
        <w:rPr>
          <w:del w:id="2594" w:author="Laurence Golding" w:date="2020-02-21T12:31:00Z"/>
          <w:rFonts w:asciiTheme="minorHAnsi" w:eastAsiaTheme="minorEastAsia" w:hAnsiTheme="minorHAnsi" w:cstheme="minorBidi"/>
          <w:noProof/>
          <w:sz w:val="22"/>
          <w:szCs w:val="22"/>
        </w:rPr>
      </w:pPr>
      <w:del w:id="2595" w:author="Laurence Golding" w:date="2020-02-21T12:31:00Z">
        <w:r w:rsidRPr="00CE77CD" w:rsidDel="00CE77CD">
          <w:rPr>
            <w:rPrChange w:id="2596" w:author="Laurence Golding" w:date="2020-02-21T12:31:00Z">
              <w:rPr>
                <w:rStyle w:val="Hyperlink"/>
                <w:noProof/>
              </w:rPr>
            </w:rPrChange>
          </w:rPr>
          <w:delText>3.33.3 index property</w:delText>
        </w:r>
        <w:r w:rsidDel="00CE77CD">
          <w:rPr>
            <w:noProof/>
            <w:webHidden/>
          </w:rPr>
          <w:tab/>
          <w:delText>132</w:delText>
        </w:r>
      </w:del>
    </w:p>
    <w:p w14:paraId="3E046707" w14:textId="6A5301E6" w:rsidR="00D343A6" w:rsidDel="00CE77CD" w:rsidRDefault="00D343A6">
      <w:pPr>
        <w:pStyle w:val="TOC3"/>
        <w:tabs>
          <w:tab w:val="right" w:leader="dot" w:pos="9350"/>
        </w:tabs>
        <w:rPr>
          <w:del w:id="2597" w:author="Laurence Golding" w:date="2020-02-21T12:31:00Z"/>
          <w:rFonts w:asciiTheme="minorHAnsi" w:eastAsiaTheme="minorEastAsia" w:hAnsiTheme="minorHAnsi" w:cstheme="minorBidi"/>
          <w:noProof/>
          <w:sz w:val="22"/>
          <w:szCs w:val="22"/>
        </w:rPr>
      </w:pPr>
      <w:del w:id="2598" w:author="Laurence Golding" w:date="2020-02-21T12:31:00Z">
        <w:r w:rsidRPr="00CE77CD" w:rsidDel="00CE77CD">
          <w:rPr>
            <w:rPrChange w:id="2599" w:author="Laurence Golding" w:date="2020-02-21T12:31:00Z">
              <w:rPr>
                <w:rStyle w:val="Hyperlink"/>
                <w:noProof/>
              </w:rPr>
            </w:rPrChange>
          </w:rPr>
          <w:delText>3.33.4 name property</w:delText>
        </w:r>
        <w:r w:rsidDel="00CE77CD">
          <w:rPr>
            <w:noProof/>
            <w:webHidden/>
          </w:rPr>
          <w:tab/>
          <w:delText>133</w:delText>
        </w:r>
      </w:del>
    </w:p>
    <w:p w14:paraId="49F13D87" w14:textId="2360A6B5" w:rsidR="00D343A6" w:rsidDel="00CE77CD" w:rsidRDefault="00D343A6">
      <w:pPr>
        <w:pStyle w:val="TOC3"/>
        <w:tabs>
          <w:tab w:val="right" w:leader="dot" w:pos="9350"/>
        </w:tabs>
        <w:rPr>
          <w:del w:id="2600" w:author="Laurence Golding" w:date="2020-02-21T12:31:00Z"/>
          <w:rFonts w:asciiTheme="minorHAnsi" w:eastAsiaTheme="minorEastAsia" w:hAnsiTheme="minorHAnsi" w:cstheme="minorBidi"/>
          <w:noProof/>
          <w:sz w:val="22"/>
          <w:szCs w:val="22"/>
        </w:rPr>
      </w:pPr>
      <w:del w:id="2601" w:author="Laurence Golding" w:date="2020-02-21T12:31:00Z">
        <w:r w:rsidRPr="00CE77CD" w:rsidDel="00CE77CD">
          <w:rPr>
            <w:rPrChange w:id="2602" w:author="Laurence Golding" w:date="2020-02-21T12:31:00Z">
              <w:rPr>
                <w:rStyle w:val="Hyperlink"/>
                <w:noProof/>
              </w:rPr>
            </w:rPrChange>
          </w:rPr>
          <w:delText>3.33.5 fullyQualifiedName property</w:delText>
        </w:r>
        <w:r w:rsidDel="00CE77CD">
          <w:rPr>
            <w:noProof/>
            <w:webHidden/>
          </w:rPr>
          <w:tab/>
          <w:delText>133</w:delText>
        </w:r>
      </w:del>
    </w:p>
    <w:p w14:paraId="46D2308B" w14:textId="5A7A246D" w:rsidR="00D343A6" w:rsidDel="00CE77CD" w:rsidRDefault="00D343A6">
      <w:pPr>
        <w:pStyle w:val="TOC3"/>
        <w:tabs>
          <w:tab w:val="right" w:leader="dot" w:pos="9350"/>
        </w:tabs>
        <w:rPr>
          <w:del w:id="2603" w:author="Laurence Golding" w:date="2020-02-21T12:31:00Z"/>
          <w:rFonts w:asciiTheme="minorHAnsi" w:eastAsiaTheme="minorEastAsia" w:hAnsiTheme="minorHAnsi" w:cstheme="minorBidi"/>
          <w:noProof/>
          <w:sz w:val="22"/>
          <w:szCs w:val="22"/>
        </w:rPr>
      </w:pPr>
      <w:del w:id="2604" w:author="Laurence Golding" w:date="2020-02-21T12:31:00Z">
        <w:r w:rsidRPr="00CE77CD" w:rsidDel="00CE77CD">
          <w:rPr>
            <w:rPrChange w:id="2605" w:author="Laurence Golding" w:date="2020-02-21T12:31:00Z">
              <w:rPr>
                <w:rStyle w:val="Hyperlink"/>
                <w:noProof/>
              </w:rPr>
            </w:rPrChange>
          </w:rPr>
          <w:delText>3.33.6 decoratedName property</w:delText>
        </w:r>
        <w:r w:rsidDel="00CE77CD">
          <w:rPr>
            <w:noProof/>
            <w:webHidden/>
          </w:rPr>
          <w:tab/>
          <w:delText>135</w:delText>
        </w:r>
      </w:del>
    </w:p>
    <w:p w14:paraId="089D2FCC" w14:textId="06DA43AF" w:rsidR="00D343A6" w:rsidDel="00CE77CD" w:rsidRDefault="00D343A6">
      <w:pPr>
        <w:pStyle w:val="TOC3"/>
        <w:tabs>
          <w:tab w:val="right" w:leader="dot" w:pos="9350"/>
        </w:tabs>
        <w:rPr>
          <w:del w:id="2606" w:author="Laurence Golding" w:date="2020-02-21T12:31:00Z"/>
          <w:rFonts w:asciiTheme="minorHAnsi" w:eastAsiaTheme="minorEastAsia" w:hAnsiTheme="minorHAnsi" w:cstheme="minorBidi"/>
          <w:noProof/>
          <w:sz w:val="22"/>
          <w:szCs w:val="22"/>
        </w:rPr>
      </w:pPr>
      <w:del w:id="2607" w:author="Laurence Golding" w:date="2020-02-21T12:31:00Z">
        <w:r w:rsidRPr="00CE77CD" w:rsidDel="00CE77CD">
          <w:rPr>
            <w:rPrChange w:id="2608" w:author="Laurence Golding" w:date="2020-02-21T12:31:00Z">
              <w:rPr>
                <w:rStyle w:val="Hyperlink"/>
                <w:noProof/>
              </w:rPr>
            </w:rPrChange>
          </w:rPr>
          <w:delText>3.33.7 kind property</w:delText>
        </w:r>
        <w:r w:rsidDel="00CE77CD">
          <w:rPr>
            <w:noProof/>
            <w:webHidden/>
          </w:rPr>
          <w:tab/>
          <w:delText>135</w:delText>
        </w:r>
      </w:del>
    </w:p>
    <w:p w14:paraId="113F5CC9" w14:textId="0C1568B7" w:rsidR="00D343A6" w:rsidDel="00CE77CD" w:rsidRDefault="00D343A6">
      <w:pPr>
        <w:pStyle w:val="TOC3"/>
        <w:tabs>
          <w:tab w:val="right" w:leader="dot" w:pos="9350"/>
        </w:tabs>
        <w:rPr>
          <w:del w:id="2609" w:author="Laurence Golding" w:date="2020-02-21T12:31:00Z"/>
          <w:rFonts w:asciiTheme="minorHAnsi" w:eastAsiaTheme="minorEastAsia" w:hAnsiTheme="minorHAnsi" w:cstheme="minorBidi"/>
          <w:noProof/>
          <w:sz w:val="22"/>
          <w:szCs w:val="22"/>
        </w:rPr>
      </w:pPr>
      <w:del w:id="2610" w:author="Laurence Golding" w:date="2020-02-21T12:31:00Z">
        <w:r w:rsidRPr="00CE77CD" w:rsidDel="00CE77CD">
          <w:rPr>
            <w:rPrChange w:id="2611" w:author="Laurence Golding" w:date="2020-02-21T12:31:00Z">
              <w:rPr>
                <w:rStyle w:val="Hyperlink"/>
                <w:noProof/>
              </w:rPr>
            </w:rPrChange>
          </w:rPr>
          <w:delText>3.33.8 parentIndex property</w:delText>
        </w:r>
        <w:r w:rsidDel="00CE77CD">
          <w:rPr>
            <w:noProof/>
            <w:webHidden/>
          </w:rPr>
          <w:tab/>
          <w:delText>138</w:delText>
        </w:r>
      </w:del>
    </w:p>
    <w:p w14:paraId="46D73CEC" w14:textId="273D4676" w:rsidR="00D343A6" w:rsidDel="00CE77CD" w:rsidRDefault="00D343A6">
      <w:pPr>
        <w:pStyle w:val="TOC2"/>
        <w:tabs>
          <w:tab w:val="right" w:leader="dot" w:pos="9350"/>
        </w:tabs>
        <w:rPr>
          <w:del w:id="2612" w:author="Laurence Golding" w:date="2020-02-21T12:31:00Z"/>
          <w:rFonts w:asciiTheme="minorHAnsi" w:eastAsiaTheme="minorEastAsia" w:hAnsiTheme="minorHAnsi" w:cstheme="minorBidi"/>
          <w:noProof/>
          <w:sz w:val="22"/>
          <w:szCs w:val="22"/>
        </w:rPr>
      </w:pPr>
      <w:del w:id="2613" w:author="Laurence Golding" w:date="2020-02-21T12:31:00Z">
        <w:r w:rsidRPr="00CE77CD" w:rsidDel="00CE77CD">
          <w:rPr>
            <w:rPrChange w:id="2614" w:author="Laurence Golding" w:date="2020-02-21T12:31:00Z">
              <w:rPr>
                <w:rStyle w:val="Hyperlink"/>
                <w:noProof/>
              </w:rPr>
            </w:rPrChange>
          </w:rPr>
          <w:delText>3.34 locationRelationship object</w:delText>
        </w:r>
        <w:r w:rsidDel="00CE77CD">
          <w:rPr>
            <w:noProof/>
            <w:webHidden/>
          </w:rPr>
          <w:tab/>
          <w:delText>138</w:delText>
        </w:r>
      </w:del>
    </w:p>
    <w:p w14:paraId="4A490286" w14:textId="55036B54" w:rsidR="00D343A6" w:rsidDel="00CE77CD" w:rsidRDefault="00D343A6">
      <w:pPr>
        <w:pStyle w:val="TOC3"/>
        <w:tabs>
          <w:tab w:val="right" w:leader="dot" w:pos="9350"/>
        </w:tabs>
        <w:rPr>
          <w:del w:id="2615" w:author="Laurence Golding" w:date="2020-02-21T12:31:00Z"/>
          <w:rFonts w:asciiTheme="minorHAnsi" w:eastAsiaTheme="minorEastAsia" w:hAnsiTheme="minorHAnsi" w:cstheme="minorBidi"/>
          <w:noProof/>
          <w:sz w:val="22"/>
          <w:szCs w:val="22"/>
        </w:rPr>
      </w:pPr>
      <w:del w:id="2616" w:author="Laurence Golding" w:date="2020-02-21T12:31:00Z">
        <w:r w:rsidRPr="00CE77CD" w:rsidDel="00CE77CD">
          <w:rPr>
            <w:rPrChange w:id="2617" w:author="Laurence Golding" w:date="2020-02-21T12:31:00Z">
              <w:rPr>
                <w:rStyle w:val="Hyperlink"/>
                <w:noProof/>
              </w:rPr>
            </w:rPrChange>
          </w:rPr>
          <w:delText>3.34.1 General</w:delText>
        </w:r>
        <w:r w:rsidDel="00CE77CD">
          <w:rPr>
            <w:noProof/>
            <w:webHidden/>
          </w:rPr>
          <w:tab/>
          <w:delText>138</w:delText>
        </w:r>
      </w:del>
    </w:p>
    <w:p w14:paraId="6DF2B1E2" w14:textId="00E3C4C0" w:rsidR="00D343A6" w:rsidDel="00CE77CD" w:rsidRDefault="00D343A6">
      <w:pPr>
        <w:pStyle w:val="TOC3"/>
        <w:tabs>
          <w:tab w:val="right" w:leader="dot" w:pos="9350"/>
        </w:tabs>
        <w:rPr>
          <w:del w:id="2618" w:author="Laurence Golding" w:date="2020-02-21T12:31:00Z"/>
          <w:rFonts w:asciiTheme="minorHAnsi" w:eastAsiaTheme="minorEastAsia" w:hAnsiTheme="minorHAnsi" w:cstheme="minorBidi"/>
          <w:noProof/>
          <w:sz w:val="22"/>
          <w:szCs w:val="22"/>
        </w:rPr>
      </w:pPr>
      <w:del w:id="2619" w:author="Laurence Golding" w:date="2020-02-21T12:31:00Z">
        <w:r w:rsidRPr="00CE77CD" w:rsidDel="00CE77CD">
          <w:rPr>
            <w:rPrChange w:id="2620" w:author="Laurence Golding" w:date="2020-02-21T12:31:00Z">
              <w:rPr>
                <w:rStyle w:val="Hyperlink"/>
                <w:noProof/>
              </w:rPr>
            </w:rPrChange>
          </w:rPr>
          <w:delText>3.34.2 target property</w:delText>
        </w:r>
        <w:r w:rsidDel="00CE77CD">
          <w:rPr>
            <w:noProof/>
            <w:webHidden/>
          </w:rPr>
          <w:tab/>
          <w:delText>140</w:delText>
        </w:r>
      </w:del>
    </w:p>
    <w:p w14:paraId="129F17D3" w14:textId="37049CB0" w:rsidR="00D343A6" w:rsidDel="00CE77CD" w:rsidRDefault="00D343A6">
      <w:pPr>
        <w:pStyle w:val="TOC3"/>
        <w:tabs>
          <w:tab w:val="right" w:leader="dot" w:pos="9350"/>
        </w:tabs>
        <w:rPr>
          <w:del w:id="2621" w:author="Laurence Golding" w:date="2020-02-21T12:31:00Z"/>
          <w:rFonts w:asciiTheme="minorHAnsi" w:eastAsiaTheme="minorEastAsia" w:hAnsiTheme="minorHAnsi" w:cstheme="minorBidi"/>
          <w:noProof/>
          <w:sz w:val="22"/>
          <w:szCs w:val="22"/>
        </w:rPr>
      </w:pPr>
      <w:del w:id="2622" w:author="Laurence Golding" w:date="2020-02-21T12:31:00Z">
        <w:r w:rsidRPr="00CE77CD" w:rsidDel="00CE77CD">
          <w:rPr>
            <w:rPrChange w:id="2623" w:author="Laurence Golding" w:date="2020-02-21T12:31:00Z">
              <w:rPr>
                <w:rStyle w:val="Hyperlink"/>
                <w:noProof/>
              </w:rPr>
            </w:rPrChange>
          </w:rPr>
          <w:delText>3.34.3 kinds property</w:delText>
        </w:r>
        <w:r w:rsidDel="00CE77CD">
          <w:rPr>
            <w:noProof/>
            <w:webHidden/>
          </w:rPr>
          <w:tab/>
          <w:delText>140</w:delText>
        </w:r>
      </w:del>
    </w:p>
    <w:p w14:paraId="7C61C2B4" w14:textId="56CB5017" w:rsidR="00D343A6" w:rsidDel="00CE77CD" w:rsidRDefault="00D343A6">
      <w:pPr>
        <w:pStyle w:val="TOC3"/>
        <w:tabs>
          <w:tab w:val="right" w:leader="dot" w:pos="9350"/>
        </w:tabs>
        <w:rPr>
          <w:del w:id="2624" w:author="Laurence Golding" w:date="2020-02-21T12:31:00Z"/>
          <w:rFonts w:asciiTheme="minorHAnsi" w:eastAsiaTheme="minorEastAsia" w:hAnsiTheme="minorHAnsi" w:cstheme="minorBidi"/>
          <w:noProof/>
          <w:sz w:val="22"/>
          <w:szCs w:val="22"/>
        </w:rPr>
      </w:pPr>
      <w:del w:id="2625" w:author="Laurence Golding" w:date="2020-02-21T12:31:00Z">
        <w:r w:rsidRPr="00CE77CD" w:rsidDel="00CE77CD">
          <w:rPr>
            <w:rPrChange w:id="2626" w:author="Laurence Golding" w:date="2020-02-21T12:31:00Z">
              <w:rPr>
                <w:rStyle w:val="Hyperlink"/>
                <w:noProof/>
              </w:rPr>
            </w:rPrChange>
          </w:rPr>
          <w:delText>3.34.4 description property</w:delText>
        </w:r>
        <w:r w:rsidDel="00CE77CD">
          <w:rPr>
            <w:noProof/>
            <w:webHidden/>
          </w:rPr>
          <w:tab/>
          <w:delText>140</w:delText>
        </w:r>
      </w:del>
    </w:p>
    <w:p w14:paraId="4D77776A" w14:textId="5243C53B" w:rsidR="00D343A6" w:rsidDel="00CE77CD" w:rsidRDefault="00D343A6">
      <w:pPr>
        <w:pStyle w:val="TOC2"/>
        <w:tabs>
          <w:tab w:val="right" w:leader="dot" w:pos="9350"/>
        </w:tabs>
        <w:rPr>
          <w:del w:id="2627" w:author="Laurence Golding" w:date="2020-02-21T12:31:00Z"/>
          <w:rFonts w:asciiTheme="minorHAnsi" w:eastAsiaTheme="minorEastAsia" w:hAnsiTheme="minorHAnsi" w:cstheme="minorBidi"/>
          <w:noProof/>
          <w:sz w:val="22"/>
          <w:szCs w:val="22"/>
        </w:rPr>
      </w:pPr>
      <w:del w:id="2628" w:author="Laurence Golding" w:date="2020-02-21T12:31:00Z">
        <w:r w:rsidRPr="00CE77CD" w:rsidDel="00CE77CD">
          <w:rPr>
            <w:rPrChange w:id="2629" w:author="Laurence Golding" w:date="2020-02-21T12:31:00Z">
              <w:rPr>
                <w:rStyle w:val="Hyperlink"/>
                <w:noProof/>
              </w:rPr>
            </w:rPrChange>
          </w:rPr>
          <w:delText>3.35 suppression object</w:delText>
        </w:r>
        <w:r w:rsidDel="00CE77CD">
          <w:rPr>
            <w:noProof/>
            <w:webHidden/>
          </w:rPr>
          <w:tab/>
          <w:delText>140</w:delText>
        </w:r>
      </w:del>
    </w:p>
    <w:p w14:paraId="7B2CF971" w14:textId="3A633581" w:rsidR="00D343A6" w:rsidDel="00CE77CD" w:rsidRDefault="00D343A6">
      <w:pPr>
        <w:pStyle w:val="TOC3"/>
        <w:tabs>
          <w:tab w:val="right" w:leader="dot" w:pos="9350"/>
        </w:tabs>
        <w:rPr>
          <w:del w:id="2630" w:author="Laurence Golding" w:date="2020-02-21T12:31:00Z"/>
          <w:rFonts w:asciiTheme="minorHAnsi" w:eastAsiaTheme="minorEastAsia" w:hAnsiTheme="minorHAnsi" w:cstheme="minorBidi"/>
          <w:noProof/>
          <w:sz w:val="22"/>
          <w:szCs w:val="22"/>
        </w:rPr>
      </w:pPr>
      <w:del w:id="2631" w:author="Laurence Golding" w:date="2020-02-21T12:31:00Z">
        <w:r w:rsidRPr="00CE77CD" w:rsidDel="00CE77CD">
          <w:rPr>
            <w:rPrChange w:id="2632" w:author="Laurence Golding" w:date="2020-02-21T12:31:00Z">
              <w:rPr>
                <w:rStyle w:val="Hyperlink"/>
                <w:noProof/>
              </w:rPr>
            </w:rPrChange>
          </w:rPr>
          <w:delText>3.35.1 General</w:delText>
        </w:r>
        <w:r w:rsidDel="00CE77CD">
          <w:rPr>
            <w:noProof/>
            <w:webHidden/>
          </w:rPr>
          <w:tab/>
          <w:delText>140</w:delText>
        </w:r>
      </w:del>
    </w:p>
    <w:p w14:paraId="076A5F63" w14:textId="7774E36E" w:rsidR="00D343A6" w:rsidDel="00CE77CD" w:rsidRDefault="00D343A6">
      <w:pPr>
        <w:pStyle w:val="TOC3"/>
        <w:tabs>
          <w:tab w:val="right" w:leader="dot" w:pos="9350"/>
        </w:tabs>
        <w:rPr>
          <w:del w:id="2633" w:author="Laurence Golding" w:date="2020-02-21T12:31:00Z"/>
          <w:rFonts w:asciiTheme="minorHAnsi" w:eastAsiaTheme="minorEastAsia" w:hAnsiTheme="minorHAnsi" w:cstheme="minorBidi"/>
          <w:noProof/>
          <w:sz w:val="22"/>
          <w:szCs w:val="22"/>
        </w:rPr>
      </w:pPr>
      <w:del w:id="2634" w:author="Laurence Golding" w:date="2020-02-21T12:31:00Z">
        <w:r w:rsidRPr="00CE77CD" w:rsidDel="00CE77CD">
          <w:rPr>
            <w:rPrChange w:id="2635" w:author="Laurence Golding" w:date="2020-02-21T12:31:00Z">
              <w:rPr>
                <w:rStyle w:val="Hyperlink"/>
                <w:noProof/>
              </w:rPr>
            </w:rPrChange>
          </w:rPr>
          <w:delText>3.35.2 kind property</w:delText>
        </w:r>
        <w:r w:rsidDel="00CE77CD">
          <w:rPr>
            <w:noProof/>
            <w:webHidden/>
          </w:rPr>
          <w:tab/>
          <w:delText>141</w:delText>
        </w:r>
      </w:del>
    </w:p>
    <w:p w14:paraId="16DA0BD8" w14:textId="072D4253" w:rsidR="00D343A6" w:rsidDel="00CE77CD" w:rsidRDefault="00D343A6">
      <w:pPr>
        <w:pStyle w:val="TOC3"/>
        <w:tabs>
          <w:tab w:val="right" w:leader="dot" w:pos="9350"/>
        </w:tabs>
        <w:rPr>
          <w:del w:id="2636" w:author="Laurence Golding" w:date="2020-02-21T12:31:00Z"/>
          <w:rFonts w:asciiTheme="minorHAnsi" w:eastAsiaTheme="minorEastAsia" w:hAnsiTheme="minorHAnsi" w:cstheme="minorBidi"/>
          <w:noProof/>
          <w:sz w:val="22"/>
          <w:szCs w:val="22"/>
        </w:rPr>
      </w:pPr>
      <w:del w:id="2637" w:author="Laurence Golding" w:date="2020-02-21T12:31:00Z">
        <w:r w:rsidRPr="00CE77CD" w:rsidDel="00CE77CD">
          <w:rPr>
            <w:rPrChange w:id="2638" w:author="Laurence Golding" w:date="2020-02-21T12:31:00Z">
              <w:rPr>
                <w:rStyle w:val="Hyperlink"/>
                <w:noProof/>
              </w:rPr>
            </w:rPrChange>
          </w:rPr>
          <w:delText>3.35.3 status property</w:delText>
        </w:r>
        <w:r w:rsidDel="00CE77CD">
          <w:rPr>
            <w:noProof/>
            <w:webHidden/>
          </w:rPr>
          <w:tab/>
          <w:delText>141</w:delText>
        </w:r>
      </w:del>
    </w:p>
    <w:p w14:paraId="46051DC2" w14:textId="0757CFE1" w:rsidR="00D343A6" w:rsidDel="00CE77CD" w:rsidRDefault="00D343A6">
      <w:pPr>
        <w:pStyle w:val="TOC3"/>
        <w:tabs>
          <w:tab w:val="right" w:leader="dot" w:pos="9350"/>
        </w:tabs>
        <w:rPr>
          <w:del w:id="2639" w:author="Laurence Golding" w:date="2020-02-21T12:31:00Z"/>
          <w:rFonts w:asciiTheme="minorHAnsi" w:eastAsiaTheme="minorEastAsia" w:hAnsiTheme="minorHAnsi" w:cstheme="minorBidi"/>
          <w:noProof/>
          <w:sz w:val="22"/>
          <w:szCs w:val="22"/>
        </w:rPr>
      </w:pPr>
      <w:del w:id="2640" w:author="Laurence Golding" w:date="2020-02-21T12:31:00Z">
        <w:r w:rsidRPr="00CE77CD" w:rsidDel="00CE77CD">
          <w:rPr>
            <w:rPrChange w:id="2641" w:author="Laurence Golding" w:date="2020-02-21T12:31:00Z">
              <w:rPr>
                <w:rStyle w:val="Hyperlink"/>
                <w:noProof/>
              </w:rPr>
            </w:rPrChange>
          </w:rPr>
          <w:delText>3.35.4 location property</w:delText>
        </w:r>
        <w:r w:rsidDel="00CE77CD">
          <w:rPr>
            <w:noProof/>
            <w:webHidden/>
          </w:rPr>
          <w:tab/>
          <w:delText>141</w:delText>
        </w:r>
      </w:del>
    </w:p>
    <w:p w14:paraId="4D536F78" w14:textId="4AF36E56" w:rsidR="00D343A6" w:rsidDel="00CE77CD" w:rsidRDefault="00D343A6">
      <w:pPr>
        <w:pStyle w:val="TOC3"/>
        <w:tabs>
          <w:tab w:val="right" w:leader="dot" w:pos="9350"/>
        </w:tabs>
        <w:rPr>
          <w:del w:id="2642" w:author="Laurence Golding" w:date="2020-02-21T12:31:00Z"/>
          <w:rFonts w:asciiTheme="minorHAnsi" w:eastAsiaTheme="minorEastAsia" w:hAnsiTheme="minorHAnsi" w:cstheme="minorBidi"/>
          <w:noProof/>
          <w:sz w:val="22"/>
          <w:szCs w:val="22"/>
        </w:rPr>
      </w:pPr>
      <w:del w:id="2643" w:author="Laurence Golding" w:date="2020-02-21T12:31:00Z">
        <w:r w:rsidRPr="00CE77CD" w:rsidDel="00CE77CD">
          <w:rPr>
            <w:rPrChange w:id="2644" w:author="Laurence Golding" w:date="2020-02-21T12:31:00Z">
              <w:rPr>
                <w:rStyle w:val="Hyperlink"/>
                <w:noProof/>
              </w:rPr>
            </w:rPrChange>
          </w:rPr>
          <w:delText>3.35.5 guid property</w:delText>
        </w:r>
        <w:r w:rsidDel="00CE77CD">
          <w:rPr>
            <w:noProof/>
            <w:webHidden/>
          </w:rPr>
          <w:tab/>
          <w:delText>142</w:delText>
        </w:r>
      </w:del>
    </w:p>
    <w:p w14:paraId="14E84030" w14:textId="0806C137" w:rsidR="00D343A6" w:rsidDel="00CE77CD" w:rsidRDefault="00D343A6">
      <w:pPr>
        <w:pStyle w:val="TOC3"/>
        <w:tabs>
          <w:tab w:val="right" w:leader="dot" w:pos="9350"/>
        </w:tabs>
        <w:rPr>
          <w:del w:id="2645" w:author="Laurence Golding" w:date="2020-02-21T12:31:00Z"/>
          <w:rFonts w:asciiTheme="minorHAnsi" w:eastAsiaTheme="minorEastAsia" w:hAnsiTheme="minorHAnsi" w:cstheme="minorBidi"/>
          <w:noProof/>
          <w:sz w:val="22"/>
          <w:szCs w:val="22"/>
        </w:rPr>
      </w:pPr>
      <w:del w:id="2646" w:author="Laurence Golding" w:date="2020-02-21T12:31:00Z">
        <w:r w:rsidRPr="00CE77CD" w:rsidDel="00CE77CD">
          <w:rPr>
            <w:rPrChange w:id="2647" w:author="Laurence Golding" w:date="2020-02-21T12:31:00Z">
              <w:rPr>
                <w:rStyle w:val="Hyperlink"/>
                <w:noProof/>
              </w:rPr>
            </w:rPrChange>
          </w:rPr>
          <w:delText>3.35.6 justification property</w:delText>
        </w:r>
        <w:r w:rsidDel="00CE77CD">
          <w:rPr>
            <w:noProof/>
            <w:webHidden/>
          </w:rPr>
          <w:tab/>
          <w:delText>142</w:delText>
        </w:r>
      </w:del>
    </w:p>
    <w:p w14:paraId="2CF33300" w14:textId="247827D8" w:rsidR="00D343A6" w:rsidDel="00CE77CD" w:rsidRDefault="00D343A6">
      <w:pPr>
        <w:pStyle w:val="TOC2"/>
        <w:tabs>
          <w:tab w:val="right" w:leader="dot" w:pos="9350"/>
        </w:tabs>
        <w:rPr>
          <w:del w:id="2648" w:author="Laurence Golding" w:date="2020-02-21T12:31:00Z"/>
          <w:rFonts w:asciiTheme="minorHAnsi" w:eastAsiaTheme="minorEastAsia" w:hAnsiTheme="minorHAnsi" w:cstheme="minorBidi"/>
          <w:noProof/>
          <w:sz w:val="22"/>
          <w:szCs w:val="22"/>
        </w:rPr>
      </w:pPr>
      <w:del w:id="2649" w:author="Laurence Golding" w:date="2020-02-21T12:31:00Z">
        <w:r w:rsidRPr="00CE77CD" w:rsidDel="00CE77CD">
          <w:rPr>
            <w:rPrChange w:id="2650" w:author="Laurence Golding" w:date="2020-02-21T12:31:00Z">
              <w:rPr>
                <w:rStyle w:val="Hyperlink"/>
                <w:noProof/>
              </w:rPr>
            </w:rPrChange>
          </w:rPr>
          <w:delText>3.36 codeFlow object</w:delText>
        </w:r>
        <w:r w:rsidDel="00CE77CD">
          <w:rPr>
            <w:noProof/>
            <w:webHidden/>
          </w:rPr>
          <w:tab/>
          <w:delText>142</w:delText>
        </w:r>
      </w:del>
    </w:p>
    <w:p w14:paraId="08F85E5F" w14:textId="628ED18F" w:rsidR="00D343A6" w:rsidDel="00CE77CD" w:rsidRDefault="00D343A6">
      <w:pPr>
        <w:pStyle w:val="TOC3"/>
        <w:tabs>
          <w:tab w:val="right" w:leader="dot" w:pos="9350"/>
        </w:tabs>
        <w:rPr>
          <w:del w:id="2651" w:author="Laurence Golding" w:date="2020-02-21T12:31:00Z"/>
          <w:rFonts w:asciiTheme="minorHAnsi" w:eastAsiaTheme="minorEastAsia" w:hAnsiTheme="minorHAnsi" w:cstheme="minorBidi"/>
          <w:noProof/>
          <w:sz w:val="22"/>
          <w:szCs w:val="22"/>
        </w:rPr>
      </w:pPr>
      <w:del w:id="2652" w:author="Laurence Golding" w:date="2020-02-21T12:31:00Z">
        <w:r w:rsidRPr="00CE77CD" w:rsidDel="00CE77CD">
          <w:rPr>
            <w:rPrChange w:id="2653" w:author="Laurence Golding" w:date="2020-02-21T12:31:00Z">
              <w:rPr>
                <w:rStyle w:val="Hyperlink"/>
                <w:noProof/>
              </w:rPr>
            </w:rPrChange>
          </w:rPr>
          <w:delText>3.36.1 General</w:delText>
        </w:r>
        <w:r w:rsidDel="00CE77CD">
          <w:rPr>
            <w:noProof/>
            <w:webHidden/>
          </w:rPr>
          <w:tab/>
          <w:delText>142</w:delText>
        </w:r>
      </w:del>
    </w:p>
    <w:p w14:paraId="3B490E0C" w14:textId="5DF8E2F2" w:rsidR="00D343A6" w:rsidDel="00CE77CD" w:rsidRDefault="00D343A6">
      <w:pPr>
        <w:pStyle w:val="TOC3"/>
        <w:tabs>
          <w:tab w:val="right" w:leader="dot" w:pos="9350"/>
        </w:tabs>
        <w:rPr>
          <w:del w:id="2654" w:author="Laurence Golding" w:date="2020-02-21T12:31:00Z"/>
          <w:rFonts w:asciiTheme="minorHAnsi" w:eastAsiaTheme="minorEastAsia" w:hAnsiTheme="minorHAnsi" w:cstheme="minorBidi"/>
          <w:noProof/>
          <w:sz w:val="22"/>
          <w:szCs w:val="22"/>
        </w:rPr>
      </w:pPr>
      <w:del w:id="2655" w:author="Laurence Golding" w:date="2020-02-21T12:31:00Z">
        <w:r w:rsidRPr="00CE77CD" w:rsidDel="00CE77CD">
          <w:rPr>
            <w:rPrChange w:id="2656" w:author="Laurence Golding" w:date="2020-02-21T12:31:00Z">
              <w:rPr>
                <w:rStyle w:val="Hyperlink"/>
                <w:noProof/>
              </w:rPr>
            </w:rPrChange>
          </w:rPr>
          <w:delText>3.36.2 message property</w:delText>
        </w:r>
        <w:r w:rsidDel="00CE77CD">
          <w:rPr>
            <w:noProof/>
            <w:webHidden/>
          </w:rPr>
          <w:tab/>
          <w:delText>143</w:delText>
        </w:r>
      </w:del>
    </w:p>
    <w:p w14:paraId="7CACAA4A" w14:textId="153CBEFA" w:rsidR="00D343A6" w:rsidDel="00CE77CD" w:rsidRDefault="00D343A6">
      <w:pPr>
        <w:pStyle w:val="TOC3"/>
        <w:tabs>
          <w:tab w:val="right" w:leader="dot" w:pos="9350"/>
        </w:tabs>
        <w:rPr>
          <w:del w:id="2657" w:author="Laurence Golding" w:date="2020-02-21T12:31:00Z"/>
          <w:rFonts w:asciiTheme="minorHAnsi" w:eastAsiaTheme="minorEastAsia" w:hAnsiTheme="minorHAnsi" w:cstheme="minorBidi"/>
          <w:noProof/>
          <w:sz w:val="22"/>
          <w:szCs w:val="22"/>
        </w:rPr>
      </w:pPr>
      <w:del w:id="2658" w:author="Laurence Golding" w:date="2020-02-21T12:31:00Z">
        <w:r w:rsidRPr="00CE77CD" w:rsidDel="00CE77CD">
          <w:rPr>
            <w:rPrChange w:id="2659" w:author="Laurence Golding" w:date="2020-02-21T12:31:00Z">
              <w:rPr>
                <w:rStyle w:val="Hyperlink"/>
                <w:noProof/>
              </w:rPr>
            </w:rPrChange>
          </w:rPr>
          <w:delText>3.36.3 threadFlows property</w:delText>
        </w:r>
        <w:r w:rsidDel="00CE77CD">
          <w:rPr>
            <w:noProof/>
            <w:webHidden/>
          </w:rPr>
          <w:tab/>
          <w:delText>143</w:delText>
        </w:r>
      </w:del>
    </w:p>
    <w:p w14:paraId="070DC11D" w14:textId="09D2E863" w:rsidR="00D343A6" w:rsidDel="00CE77CD" w:rsidRDefault="00D343A6">
      <w:pPr>
        <w:pStyle w:val="TOC2"/>
        <w:tabs>
          <w:tab w:val="right" w:leader="dot" w:pos="9350"/>
        </w:tabs>
        <w:rPr>
          <w:del w:id="2660" w:author="Laurence Golding" w:date="2020-02-21T12:31:00Z"/>
          <w:rFonts w:asciiTheme="minorHAnsi" w:eastAsiaTheme="minorEastAsia" w:hAnsiTheme="minorHAnsi" w:cstheme="minorBidi"/>
          <w:noProof/>
          <w:sz w:val="22"/>
          <w:szCs w:val="22"/>
        </w:rPr>
      </w:pPr>
      <w:del w:id="2661" w:author="Laurence Golding" w:date="2020-02-21T12:31:00Z">
        <w:r w:rsidRPr="00CE77CD" w:rsidDel="00CE77CD">
          <w:rPr>
            <w:rPrChange w:id="2662" w:author="Laurence Golding" w:date="2020-02-21T12:31:00Z">
              <w:rPr>
                <w:rStyle w:val="Hyperlink"/>
                <w:noProof/>
              </w:rPr>
            </w:rPrChange>
          </w:rPr>
          <w:delText>3.37 threadFlow object</w:delText>
        </w:r>
        <w:r w:rsidDel="00CE77CD">
          <w:rPr>
            <w:noProof/>
            <w:webHidden/>
          </w:rPr>
          <w:tab/>
          <w:delText>143</w:delText>
        </w:r>
      </w:del>
    </w:p>
    <w:p w14:paraId="35B61C20" w14:textId="1612F83A" w:rsidR="00D343A6" w:rsidDel="00CE77CD" w:rsidRDefault="00D343A6">
      <w:pPr>
        <w:pStyle w:val="TOC3"/>
        <w:tabs>
          <w:tab w:val="right" w:leader="dot" w:pos="9350"/>
        </w:tabs>
        <w:rPr>
          <w:del w:id="2663" w:author="Laurence Golding" w:date="2020-02-21T12:31:00Z"/>
          <w:rFonts w:asciiTheme="minorHAnsi" w:eastAsiaTheme="minorEastAsia" w:hAnsiTheme="minorHAnsi" w:cstheme="minorBidi"/>
          <w:noProof/>
          <w:sz w:val="22"/>
          <w:szCs w:val="22"/>
        </w:rPr>
      </w:pPr>
      <w:del w:id="2664" w:author="Laurence Golding" w:date="2020-02-21T12:31:00Z">
        <w:r w:rsidRPr="00CE77CD" w:rsidDel="00CE77CD">
          <w:rPr>
            <w:rPrChange w:id="2665" w:author="Laurence Golding" w:date="2020-02-21T12:31:00Z">
              <w:rPr>
                <w:rStyle w:val="Hyperlink"/>
                <w:noProof/>
              </w:rPr>
            </w:rPrChange>
          </w:rPr>
          <w:delText>3.37.1 General</w:delText>
        </w:r>
        <w:r w:rsidDel="00CE77CD">
          <w:rPr>
            <w:noProof/>
            <w:webHidden/>
          </w:rPr>
          <w:tab/>
          <w:delText>143</w:delText>
        </w:r>
      </w:del>
    </w:p>
    <w:p w14:paraId="2661C002" w14:textId="7BE2084E" w:rsidR="00D343A6" w:rsidDel="00CE77CD" w:rsidRDefault="00D343A6">
      <w:pPr>
        <w:pStyle w:val="TOC3"/>
        <w:tabs>
          <w:tab w:val="right" w:leader="dot" w:pos="9350"/>
        </w:tabs>
        <w:rPr>
          <w:del w:id="2666" w:author="Laurence Golding" w:date="2020-02-21T12:31:00Z"/>
          <w:rFonts w:asciiTheme="minorHAnsi" w:eastAsiaTheme="minorEastAsia" w:hAnsiTheme="minorHAnsi" w:cstheme="minorBidi"/>
          <w:noProof/>
          <w:sz w:val="22"/>
          <w:szCs w:val="22"/>
        </w:rPr>
      </w:pPr>
      <w:del w:id="2667" w:author="Laurence Golding" w:date="2020-02-21T12:31:00Z">
        <w:r w:rsidRPr="00CE77CD" w:rsidDel="00CE77CD">
          <w:rPr>
            <w:rPrChange w:id="2668" w:author="Laurence Golding" w:date="2020-02-21T12:31:00Z">
              <w:rPr>
                <w:rStyle w:val="Hyperlink"/>
                <w:noProof/>
              </w:rPr>
            </w:rPrChange>
          </w:rPr>
          <w:delText>3.37.2 id property</w:delText>
        </w:r>
        <w:r w:rsidDel="00CE77CD">
          <w:rPr>
            <w:noProof/>
            <w:webHidden/>
          </w:rPr>
          <w:tab/>
          <w:delText>143</w:delText>
        </w:r>
      </w:del>
    </w:p>
    <w:p w14:paraId="0F0FD20A" w14:textId="01814044" w:rsidR="00D343A6" w:rsidDel="00CE77CD" w:rsidRDefault="00D343A6">
      <w:pPr>
        <w:pStyle w:val="TOC3"/>
        <w:tabs>
          <w:tab w:val="right" w:leader="dot" w:pos="9350"/>
        </w:tabs>
        <w:rPr>
          <w:del w:id="2669" w:author="Laurence Golding" w:date="2020-02-21T12:31:00Z"/>
          <w:rFonts w:asciiTheme="minorHAnsi" w:eastAsiaTheme="minorEastAsia" w:hAnsiTheme="minorHAnsi" w:cstheme="minorBidi"/>
          <w:noProof/>
          <w:sz w:val="22"/>
          <w:szCs w:val="22"/>
        </w:rPr>
      </w:pPr>
      <w:del w:id="2670" w:author="Laurence Golding" w:date="2020-02-21T12:31:00Z">
        <w:r w:rsidRPr="00CE77CD" w:rsidDel="00CE77CD">
          <w:rPr>
            <w:rPrChange w:id="2671" w:author="Laurence Golding" w:date="2020-02-21T12:31:00Z">
              <w:rPr>
                <w:rStyle w:val="Hyperlink"/>
                <w:noProof/>
              </w:rPr>
            </w:rPrChange>
          </w:rPr>
          <w:delText>3.37.3 message property</w:delText>
        </w:r>
        <w:r w:rsidDel="00CE77CD">
          <w:rPr>
            <w:noProof/>
            <w:webHidden/>
          </w:rPr>
          <w:tab/>
          <w:delText>144</w:delText>
        </w:r>
      </w:del>
    </w:p>
    <w:p w14:paraId="6CF97DC8" w14:textId="3F8363FE" w:rsidR="00D343A6" w:rsidDel="00CE77CD" w:rsidRDefault="00D343A6">
      <w:pPr>
        <w:pStyle w:val="TOC3"/>
        <w:tabs>
          <w:tab w:val="right" w:leader="dot" w:pos="9350"/>
        </w:tabs>
        <w:rPr>
          <w:del w:id="2672" w:author="Laurence Golding" w:date="2020-02-21T12:31:00Z"/>
          <w:rFonts w:asciiTheme="minorHAnsi" w:eastAsiaTheme="minorEastAsia" w:hAnsiTheme="minorHAnsi" w:cstheme="minorBidi"/>
          <w:noProof/>
          <w:sz w:val="22"/>
          <w:szCs w:val="22"/>
        </w:rPr>
      </w:pPr>
      <w:del w:id="2673" w:author="Laurence Golding" w:date="2020-02-21T12:31:00Z">
        <w:r w:rsidRPr="00CE77CD" w:rsidDel="00CE77CD">
          <w:rPr>
            <w:rPrChange w:id="2674" w:author="Laurence Golding" w:date="2020-02-21T12:31:00Z">
              <w:rPr>
                <w:rStyle w:val="Hyperlink"/>
                <w:noProof/>
              </w:rPr>
            </w:rPrChange>
          </w:rPr>
          <w:delText>3.37.4 initialState property</w:delText>
        </w:r>
        <w:r w:rsidDel="00CE77CD">
          <w:rPr>
            <w:noProof/>
            <w:webHidden/>
          </w:rPr>
          <w:tab/>
          <w:delText>144</w:delText>
        </w:r>
      </w:del>
    </w:p>
    <w:p w14:paraId="3A5B4BAE" w14:textId="27103B3E" w:rsidR="00D343A6" w:rsidDel="00CE77CD" w:rsidRDefault="00D343A6">
      <w:pPr>
        <w:pStyle w:val="TOC3"/>
        <w:tabs>
          <w:tab w:val="right" w:leader="dot" w:pos="9350"/>
        </w:tabs>
        <w:rPr>
          <w:del w:id="2675" w:author="Laurence Golding" w:date="2020-02-21T12:31:00Z"/>
          <w:rFonts w:asciiTheme="minorHAnsi" w:eastAsiaTheme="minorEastAsia" w:hAnsiTheme="minorHAnsi" w:cstheme="minorBidi"/>
          <w:noProof/>
          <w:sz w:val="22"/>
          <w:szCs w:val="22"/>
        </w:rPr>
      </w:pPr>
      <w:del w:id="2676" w:author="Laurence Golding" w:date="2020-02-21T12:31:00Z">
        <w:r w:rsidRPr="00CE77CD" w:rsidDel="00CE77CD">
          <w:rPr>
            <w:rPrChange w:id="2677" w:author="Laurence Golding" w:date="2020-02-21T12:31:00Z">
              <w:rPr>
                <w:rStyle w:val="Hyperlink"/>
                <w:noProof/>
              </w:rPr>
            </w:rPrChange>
          </w:rPr>
          <w:delText>3.37.5 immutableState property</w:delText>
        </w:r>
        <w:r w:rsidDel="00CE77CD">
          <w:rPr>
            <w:noProof/>
            <w:webHidden/>
          </w:rPr>
          <w:tab/>
          <w:delText>144</w:delText>
        </w:r>
      </w:del>
    </w:p>
    <w:p w14:paraId="5B732CF3" w14:textId="28C9AC54" w:rsidR="00D343A6" w:rsidDel="00CE77CD" w:rsidRDefault="00D343A6">
      <w:pPr>
        <w:pStyle w:val="TOC3"/>
        <w:tabs>
          <w:tab w:val="right" w:leader="dot" w:pos="9350"/>
        </w:tabs>
        <w:rPr>
          <w:del w:id="2678" w:author="Laurence Golding" w:date="2020-02-21T12:31:00Z"/>
          <w:rFonts w:asciiTheme="minorHAnsi" w:eastAsiaTheme="minorEastAsia" w:hAnsiTheme="minorHAnsi" w:cstheme="minorBidi"/>
          <w:noProof/>
          <w:sz w:val="22"/>
          <w:szCs w:val="22"/>
        </w:rPr>
      </w:pPr>
      <w:del w:id="2679" w:author="Laurence Golding" w:date="2020-02-21T12:31:00Z">
        <w:r w:rsidRPr="00CE77CD" w:rsidDel="00CE77CD">
          <w:rPr>
            <w:rPrChange w:id="2680" w:author="Laurence Golding" w:date="2020-02-21T12:31:00Z">
              <w:rPr>
                <w:rStyle w:val="Hyperlink"/>
                <w:noProof/>
              </w:rPr>
            </w:rPrChange>
          </w:rPr>
          <w:delText>3.37.6 locations property</w:delText>
        </w:r>
        <w:r w:rsidDel="00CE77CD">
          <w:rPr>
            <w:noProof/>
            <w:webHidden/>
          </w:rPr>
          <w:tab/>
          <w:delText>144</w:delText>
        </w:r>
      </w:del>
    </w:p>
    <w:p w14:paraId="6C903ED7" w14:textId="4047DC3D" w:rsidR="00D343A6" w:rsidDel="00CE77CD" w:rsidRDefault="00D343A6">
      <w:pPr>
        <w:pStyle w:val="TOC2"/>
        <w:tabs>
          <w:tab w:val="right" w:leader="dot" w:pos="9350"/>
        </w:tabs>
        <w:rPr>
          <w:del w:id="2681" w:author="Laurence Golding" w:date="2020-02-21T12:31:00Z"/>
          <w:rFonts w:asciiTheme="minorHAnsi" w:eastAsiaTheme="minorEastAsia" w:hAnsiTheme="minorHAnsi" w:cstheme="minorBidi"/>
          <w:noProof/>
          <w:sz w:val="22"/>
          <w:szCs w:val="22"/>
        </w:rPr>
      </w:pPr>
      <w:del w:id="2682" w:author="Laurence Golding" w:date="2020-02-21T12:31:00Z">
        <w:r w:rsidRPr="00CE77CD" w:rsidDel="00CE77CD">
          <w:rPr>
            <w:rPrChange w:id="2683" w:author="Laurence Golding" w:date="2020-02-21T12:31:00Z">
              <w:rPr>
                <w:rStyle w:val="Hyperlink"/>
                <w:noProof/>
              </w:rPr>
            </w:rPrChange>
          </w:rPr>
          <w:delText>3.38 threadFlowLocation object</w:delText>
        </w:r>
        <w:r w:rsidDel="00CE77CD">
          <w:rPr>
            <w:noProof/>
            <w:webHidden/>
          </w:rPr>
          <w:tab/>
          <w:delText>144</w:delText>
        </w:r>
      </w:del>
    </w:p>
    <w:p w14:paraId="74C7B2C4" w14:textId="4CF94055" w:rsidR="00D343A6" w:rsidDel="00CE77CD" w:rsidRDefault="00D343A6">
      <w:pPr>
        <w:pStyle w:val="TOC3"/>
        <w:tabs>
          <w:tab w:val="right" w:leader="dot" w:pos="9350"/>
        </w:tabs>
        <w:rPr>
          <w:del w:id="2684" w:author="Laurence Golding" w:date="2020-02-21T12:31:00Z"/>
          <w:rFonts w:asciiTheme="minorHAnsi" w:eastAsiaTheme="minorEastAsia" w:hAnsiTheme="minorHAnsi" w:cstheme="minorBidi"/>
          <w:noProof/>
          <w:sz w:val="22"/>
          <w:szCs w:val="22"/>
        </w:rPr>
      </w:pPr>
      <w:del w:id="2685" w:author="Laurence Golding" w:date="2020-02-21T12:31:00Z">
        <w:r w:rsidRPr="00CE77CD" w:rsidDel="00CE77CD">
          <w:rPr>
            <w:rPrChange w:id="2686" w:author="Laurence Golding" w:date="2020-02-21T12:31:00Z">
              <w:rPr>
                <w:rStyle w:val="Hyperlink"/>
                <w:noProof/>
              </w:rPr>
            </w:rPrChange>
          </w:rPr>
          <w:delText>3.38.1 General</w:delText>
        </w:r>
        <w:r w:rsidDel="00CE77CD">
          <w:rPr>
            <w:noProof/>
            <w:webHidden/>
          </w:rPr>
          <w:tab/>
          <w:delText>144</w:delText>
        </w:r>
      </w:del>
    </w:p>
    <w:p w14:paraId="2C22025D" w14:textId="289EA635" w:rsidR="00D343A6" w:rsidDel="00CE77CD" w:rsidRDefault="00D343A6">
      <w:pPr>
        <w:pStyle w:val="TOC3"/>
        <w:tabs>
          <w:tab w:val="right" w:leader="dot" w:pos="9350"/>
        </w:tabs>
        <w:rPr>
          <w:del w:id="2687" w:author="Laurence Golding" w:date="2020-02-21T12:31:00Z"/>
          <w:rFonts w:asciiTheme="minorHAnsi" w:eastAsiaTheme="minorEastAsia" w:hAnsiTheme="minorHAnsi" w:cstheme="minorBidi"/>
          <w:noProof/>
          <w:sz w:val="22"/>
          <w:szCs w:val="22"/>
        </w:rPr>
      </w:pPr>
      <w:del w:id="2688" w:author="Laurence Golding" w:date="2020-02-21T12:31:00Z">
        <w:r w:rsidRPr="00CE77CD" w:rsidDel="00CE77CD">
          <w:rPr>
            <w:rPrChange w:id="2689" w:author="Laurence Golding" w:date="2020-02-21T12:31:00Z">
              <w:rPr>
                <w:rStyle w:val="Hyperlink"/>
                <w:noProof/>
              </w:rPr>
            </w:rPrChange>
          </w:rPr>
          <w:delText>3.38.2 index property</w:delText>
        </w:r>
        <w:r w:rsidDel="00CE77CD">
          <w:rPr>
            <w:noProof/>
            <w:webHidden/>
          </w:rPr>
          <w:tab/>
          <w:delText>144</w:delText>
        </w:r>
      </w:del>
    </w:p>
    <w:p w14:paraId="2FC178B0" w14:textId="3FAD3CE9" w:rsidR="00D343A6" w:rsidDel="00CE77CD" w:rsidRDefault="00D343A6">
      <w:pPr>
        <w:pStyle w:val="TOC3"/>
        <w:tabs>
          <w:tab w:val="right" w:leader="dot" w:pos="9350"/>
        </w:tabs>
        <w:rPr>
          <w:del w:id="2690" w:author="Laurence Golding" w:date="2020-02-21T12:31:00Z"/>
          <w:rFonts w:asciiTheme="minorHAnsi" w:eastAsiaTheme="minorEastAsia" w:hAnsiTheme="minorHAnsi" w:cstheme="minorBidi"/>
          <w:noProof/>
          <w:sz w:val="22"/>
          <w:szCs w:val="22"/>
        </w:rPr>
      </w:pPr>
      <w:del w:id="2691" w:author="Laurence Golding" w:date="2020-02-21T12:31:00Z">
        <w:r w:rsidRPr="00CE77CD" w:rsidDel="00CE77CD">
          <w:rPr>
            <w:rPrChange w:id="2692" w:author="Laurence Golding" w:date="2020-02-21T12:31:00Z">
              <w:rPr>
                <w:rStyle w:val="Hyperlink"/>
                <w:noProof/>
              </w:rPr>
            </w:rPrChange>
          </w:rPr>
          <w:delText>3.38.3 location property</w:delText>
        </w:r>
        <w:r w:rsidDel="00CE77CD">
          <w:rPr>
            <w:noProof/>
            <w:webHidden/>
          </w:rPr>
          <w:tab/>
          <w:delText>146</w:delText>
        </w:r>
      </w:del>
    </w:p>
    <w:p w14:paraId="2C3FB5AE" w14:textId="6D79252C" w:rsidR="00D343A6" w:rsidDel="00CE77CD" w:rsidRDefault="00D343A6">
      <w:pPr>
        <w:pStyle w:val="TOC3"/>
        <w:tabs>
          <w:tab w:val="right" w:leader="dot" w:pos="9350"/>
        </w:tabs>
        <w:rPr>
          <w:del w:id="2693" w:author="Laurence Golding" w:date="2020-02-21T12:31:00Z"/>
          <w:rFonts w:asciiTheme="minorHAnsi" w:eastAsiaTheme="minorEastAsia" w:hAnsiTheme="minorHAnsi" w:cstheme="minorBidi"/>
          <w:noProof/>
          <w:sz w:val="22"/>
          <w:szCs w:val="22"/>
        </w:rPr>
      </w:pPr>
      <w:del w:id="2694" w:author="Laurence Golding" w:date="2020-02-21T12:31:00Z">
        <w:r w:rsidRPr="00CE77CD" w:rsidDel="00CE77CD">
          <w:rPr>
            <w:rPrChange w:id="2695" w:author="Laurence Golding" w:date="2020-02-21T12:31:00Z">
              <w:rPr>
                <w:rStyle w:val="Hyperlink"/>
                <w:noProof/>
              </w:rPr>
            </w:rPrChange>
          </w:rPr>
          <w:delText>3.38.4 module property</w:delText>
        </w:r>
        <w:r w:rsidDel="00CE77CD">
          <w:rPr>
            <w:noProof/>
            <w:webHidden/>
          </w:rPr>
          <w:tab/>
          <w:delText>147</w:delText>
        </w:r>
      </w:del>
    </w:p>
    <w:p w14:paraId="2329A177" w14:textId="74F3F956" w:rsidR="00D343A6" w:rsidDel="00CE77CD" w:rsidRDefault="00D343A6">
      <w:pPr>
        <w:pStyle w:val="TOC3"/>
        <w:tabs>
          <w:tab w:val="right" w:leader="dot" w:pos="9350"/>
        </w:tabs>
        <w:rPr>
          <w:del w:id="2696" w:author="Laurence Golding" w:date="2020-02-21T12:31:00Z"/>
          <w:rFonts w:asciiTheme="minorHAnsi" w:eastAsiaTheme="minorEastAsia" w:hAnsiTheme="minorHAnsi" w:cstheme="minorBidi"/>
          <w:noProof/>
          <w:sz w:val="22"/>
          <w:szCs w:val="22"/>
        </w:rPr>
      </w:pPr>
      <w:del w:id="2697" w:author="Laurence Golding" w:date="2020-02-21T12:31:00Z">
        <w:r w:rsidRPr="00CE77CD" w:rsidDel="00CE77CD">
          <w:rPr>
            <w:rPrChange w:id="2698" w:author="Laurence Golding" w:date="2020-02-21T12:31:00Z">
              <w:rPr>
                <w:rStyle w:val="Hyperlink"/>
                <w:noProof/>
              </w:rPr>
            </w:rPrChange>
          </w:rPr>
          <w:delText>3.38.5 stack property</w:delText>
        </w:r>
        <w:r w:rsidDel="00CE77CD">
          <w:rPr>
            <w:noProof/>
            <w:webHidden/>
          </w:rPr>
          <w:tab/>
          <w:delText>147</w:delText>
        </w:r>
      </w:del>
    </w:p>
    <w:p w14:paraId="0F241020" w14:textId="4DBC6852" w:rsidR="00D343A6" w:rsidDel="00CE77CD" w:rsidRDefault="00D343A6">
      <w:pPr>
        <w:pStyle w:val="TOC3"/>
        <w:tabs>
          <w:tab w:val="right" w:leader="dot" w:pos="9350"/>
        </w:tabs>
        <w:rPr>
          <w:del w:id="2699" w:author="Laurence Golding" w:date="2020-02-21T12:31:00Z"/>
          <w:rFonts w:asciiTheme="minorHAnsi" w:eastAsiaTheme="minorEastAsia" w:hAnsiTheme="minorHAnsi" w:cstheme="minorBidi"/>
          <w:noProof/>
          <w:sz w:val="22"/>
          <w:szCs w:val="22"/>
        </w:rPr>
      </w:pPr>
      <w:del w:id="2700" w:author="Laurence Golding" w:date="2020-02-21T12:31:00Z">
        <w:r w:rsidRPr="00CE77CD" w:rsidDel="00CE77CD">
          <w:rPr>
            <w:rPrChange w:id="2701" w:author="Laurence Golding" w:date="2020-02-21T12:31:00Z">
              <w:rPr>
                <w:rStyle w:val="Hyperlink"/>
                <w:noProof/>
              </w:rPr>
            </w:rPrChange>
          </w:rPr>
          <w:delText>3.38.6 webRequest property</w:delText>
        </w:r>
        <w:r w:rsidDel="00CE77CD">
          <w:rPr>
            <w:noProof/>
            <w:webHidden/>
          </w:rPr>
          <w:tab/>
          <w:delText>148</w:delText>
        </w:r>
      </w:del>
    </w:p>
    <w:p w14:paraId="758B5072" w14:textId="7285DCED" w:rsidR="00D343A6" w:rsidDel="00CE77CD" w:rsidRDefault="00D343A6">
      <w:pPr>
        <w:pStyle w:val="TOC3"/>
        <w:tabs>
          <w:tab w:val="right" w:leader="dot" w:pos="9350"/>
        </w:tabs>
        <w:rPr>
          <w:del w:id="2702" w:author="Laurence Golding" w:date="2020-02-21T12:31:00Z"/>
          <w:rFonts w:asciiTheme="minorHAnsi" w:eastAsiaTheme="minorEastAsia" w:hAnsiTheme="minorHAnsi" w:cstheme="minorBidi"/>
          <w:noProof/>
          <w:sz w:val="22"/>
          <w:szCs w:val="22"/>
        </w:rPr>
      </w:pPr>
      <w:del w:id="2703" w:author="Laurence Golding" w:date="2020-02-21T12:31:00Z">
        <w:r w:rsidRPr="00CE77CD" w:rsidDel="00CE77CD">
          <w:rPr>
            <w:rPrChange w:id="2704" w:author="Laurence Golding" w:date="2020-02-21T12:31:00Z">
              <w:rPr>
                <w:rStyle w:val="Hyperlink"/>
                <w:noProof/>
              </w:rPr>
            </w:rPrChange>
          </w:rPr>
          <w:delText>3.38.7 webResponse property</w:delText>
        </w:r>
        <w:r w:rsidDel="00CE77CD">
          <w:rPr>
            <w:noProof/>
            <w:webHidden/>
          </w:rPr>
          <w:tab/>
          <w:delText>148</w:delText>
        </w:r>
      </w:del>
    </w:p>
    <w:p w14:paraId="7C9A27C9" w14:textId="3722E36D" w:rsidR="00D343A6" w:rsidDel="00CE77CD" w:rsidRDefault="00D343A6">
      <w:pPr>
        <w:pStyle w:val="TOC3"/>
        <w:tabs>
          <w:tab w:val="right" w:leader="dot" w:pos="9350"/>
        </w:tabs>
        <w:rPr>
          <w:del w:id="2705" w:author="Laurence Golding" w:date="2020-02-21T12:31:00Z"/>
          <w:rFonts w:asciiTheme="minorHAnsi" w:eastAsiaTheme="minorEastAsia" w:hAnsiTheme="minorHAnsi" w:cstheme="minorBidi"/>
          <w:noProof/>
          <w:sz w:val="22"/>
          <w:szCs w:val="22"/>
        </w:rPr>
      </w:pPr>
      <w:del w:id="2706" w:author="Laurence Golding" w:date="2020-02-21T12:31:00Z">
        <w:r w:rsidRPr="00CE77CD" w:rsidDel="00CE77CD">
          <w:rPr>
            <w:rPrChange w:id="2707" w:author="Laurence Golding" w:date="2020-02-21T12:31:00Z">
              <w:rPr>
                <w:rStyle w:val="Hyperlink"/>
                <w:noProof/>
              </w:rPr>
            </w:rPrChange>
          </w:rPr>
          <w:delText>3.38.8 kinds property</w:delText>
        </w:r>
        <w:r w:rsidDel="00CE77CD">
          <w:rPr>
            <w:noProof/>
            <w:webHidden/>
          </w:rPr>
          <w:tab/>
          <w:delText>148</w:delText>
        </w:r>
      </w:del>
    </w:p>
    <w:p w14:paraId="40F54C52" w14:textId="14ABD46C" w:rsidR="00D343A6" w:rsidDel="00CE77CD" w:rsidRDefault="00D343A6">
      <w:pPr>
        <w:pStyle w:val="TOC3"/>
        <w:tabs>
          <w:tab w:val="right" w:leader="dot" w:pos="9350"/>
        </w:tabs>
        <w:rPr>
          <w:del w:id="2708" w:author="Laurence Golding" w:date="2020-02-21T12:31:00Z"/>
          <w:rFonts w:asciiTheme="minorHAnsi" w:eastAsiaTheme="minorEastAsia" w:hAnsiTheme="minorHAnsi" w:cstheme="minorBidi"/>
          <w:noProof/>
          <w:sz w:val="22"/>
          <w:szCs w:val="22"/>
        </w:rPr>
      </w:pPr>
      <w:del w:id="2709" w:author="Laurence Golding" w:date="2020-02-21T12:31:00Z">
        <w:r w:rsidRPr="00CE77CD" w:rsidDel="00CE77CD">
          <w:rPr>
            <w:rPrChange w:id="2710" w:author="Laurence Golding" w:date="2020-02-21T12:31:00Z">
              <w:rPr>
                <w:rStyle w:val="Hyperlink"/>
                <w:noProof/>
              </w:rPr>
            </w:rPrChange>
          </w:rPr>
          <w:delText>3.38.9 state property</w:delText>
        </w:r>
        <w:r w:rsidDel="00CE77CD">
          <w:rPr>
            <w:noProof/>
            <w:webHidden/>
          </w:rPr>
          <w:tab/>
          <w:delText>149</w:delText>
        </w:r>
      </w:del>
    </w:p>
    <w:p w14:paraId="1D7DBAD6" w14:textId="4FFD3371" w:rsidR="00D343A6" w:rsidDel="00CE77CD" w:rsidRDefault="00D343A6">
      <w:pPr>
        <w:pStyle w:val="TOC3"/>
        <w:tabs>
          <w:tab w:val="right" w:leader="dot" w:pos="9350"/>
        </w:tabs>
        <w:rPr>
          <w:del w:id="2711" w:author="Laurence Golding" w:date="2020-02-21T12:31:00Z"/>
          <w:rFonts w:asciiTheme="minorHAnsi" w:eastAsiaTheme="minorEastAsia" w:hAnsiTheme="minorHAnsi" w:cstheme="minorBidi"/>
          <w:noProof/>
          <w:sz w:val="22"/>
          <w:szCs w:val="22"/>
        </w:rPr>
      </w:pPr>
      <w:del w:id="2712" w:author="Laurence Golding" w:date="2020-02-21T12:31:00Z">
        <w:r w:rsidRPr="00CE77CD" w:rsidDel="00CE77CD">
          <w:rPr>
            <w:rPrChange w:id="2713" w:author="Laurence Golding" w:date="2020-02-21T12:31:00Z">
              <w:rPr>
                <w:rStyle w:val="Hyperlink"/>
                <w:noProof/>
              </w:rPr>
            </w:rPrChange>
          </w:rPr>
          <w:delText>3.38.10 nestingLevel property</w:delText>
        </w:r>
        <w:r w:rsidDel="00CE77CD">
          <w:rPr>
            <w:noProof/>
            <w:webHidden/>
          </w:rPr>
          <w:tab/>
          <w:delText>150</w:delText>
        </w:r>
      </w:del>
    </w:p>
    <w:p w14:paraId="7B755D6F" w14:textId="5B32EB8D" w:rsidR="00D343A6" w:rsidDel="00CE77CD" w:rsidRDefault="00D343A6">
      <w:pPr>
        <w:pStyle w:val="TOC3"/>
        <w:tabs>
          <w:tab w:val="right" w:leader="dot" w:pos="9350"/>
        </w:tabs>
        <w:rPr>
          <w:del w:id="2714" w:author="Laurence Golding" w:date="2020-02-21T12:31:00Z"/>
          <w:rFonts w:asciiTheme="minorHAnsi" w:eastAsiaTheme="minorEastAsia" w:hAnsiTheme="minorHAnsi" w:cstheme="minorBidi"/>
          <w:noProof/>
          <w:sz w:val="22"/>
          <w:szCs w:val="22"/>
        </w:rPr>
      </w:pPr>
      <w:del w:id="2715" w:author="Laurence Golding" w:date="2020-02-21T12:31:00Z">
        <w:r w:rsidRPr="00CE77CD" w:rsidDel="00CE77CD">
          <w:rPr>
            <w:rPrChange w:id="2716" w:author="Laurence Golding" w:date="2020-02-21T12:31:00Z">
              <w:rPr>
                <w:rStyle w:val="Hyperlink"/>
                <w:noProof/>
              </w:rPr>
            </w:rPrChange>
          </w:rPr>
          <w:delText>3.38.11 executionOrder property</w:delText>
        </w:r>
        <w:r w:rsidDel="00CE77CD">
          <w:rPr>
            <w:noProof/>
            <w:webHidden/>
          </w:rPr>
          <w:tab/>
          <w:delText>150</w:delText>
        </w:r>
      </w:del>
    </w:p>
    <w:p w14:paraId="608E6648" w14:textId="322E686E" w:rsidR="00D343A6" w:rsidDel="00CE77CD" w:rsidRDefault="00D343A6">
      <w:pPr>
        <w:pStyle w:val="TOC3"/>
        <w:tabs>
          <w:tab w:val="right" w:leader="dot" w:pos="9350"/>
        </w:tabs>
        <w:rPr>
          <w:del w:id="2717" w:author="Laurence Golding" w:date="2020-02-21T12:31:00Z"/>
          <w:rFonts w:asciiTheme="minorHAnsi" w:eastAsiaTheme="minorEastAsia" w:hAnsiTheme="minorHAnsi" w:cstheme="minorBidi"/>
          <w:noProof/>
          <w:sz w:val="22"/>
          <w:szCs w:val="22"/>
        </w:rPr>
      </w:pPr>
      <w:del w:id="2718" w:author="Laurence Golding" w:date="2020-02-21T12:31:00Z">
        <w:r w:rsidRPr="00CE77CD" w:rsidDel="00CE77CD">
          <w:rPr>
            <w:rPrChange w:id="2719" w:author="Laurence Golding" w:date="2020-02-21T12:31:00Z">
              <w:rPr>
                <w:rStyle w:val="Hyperlink"/>
                <w:noProof/>
              </w:rPr>
            </w:rPrChange>
          </w:rPr>
          <w:delText>3.38.12 executionTimeUtc property</w:delText>
        </w:r>
        <w:r w:rsidDel="00CE77CD">
          <w:rPr>
            <w:noProof/>
            <w:webHidden/>
          </w:rPr>
          <w:tab/>
          <w:delText>151</w:delText>
        </w:r>
      </w:del>
    </w:p>
    <w:p w14:paraId="51F6B4D7" w14:textId="4F31545E" w:rsidR="00D343A6" w:rsidDel="00CE77CD" w:rsidRDefault="00D343A6">
      <w:pPr>
        <w:pStyle w:val="TOC3"/>
        <w:tabs>
          <w:tab w:val="right" w:leader="dot" w:pos="9350"/>
        </w:tabs>
        <w:rPr>
          <w:del w:id="2720" w:author="Laurence Golding" w:date="2020-02-21T12:31:00Z"/>
          <w:rFonts w:asciiTheme="minorHAnsi" w:eastAsiaTheme="minorEastAsia" w:hAnsiTheme="minorHAnsi" w:cstheme="minorBidi"/>
          <w:noProof/>
          <w:sz w:val="22"/>
          <w:szCs w:val="22"/>
        </w:rPr>
      </w:pPr>
      <w:del w:id="2721" w:author="Laurence Golding" w:date="2020-02-21T12:31:00Z">
        <w:r w:rsidRPr="00CE77CD" w:rsidDel="00CE77CD">
          <w:rPr>
            <w:rPrChange w:id="2722" w:author="Laurence Golding" w:date="2020-02-21T12:31:00Z">
              <w:rPr>
                <w:rStyle w:val="Hyperlink"/>
                <w:noProof/>
              </w:rPr>
            </w:rPrChange>
          </w:rPr>
          <w:delText>3.38.13 importance property</w:delText>
        </w:r>
        <w:r w:rsidDel="00CE77CD">
          <w:rPr>
            <w:noProof/>
            <w:webHidden/>
          </w:rPr>
          <w:tab/>
          <w:delText>151</w:delText>
        </w:r>
      </w:del>
    </w:p>
    <w:p w14:paraId="00849066" w14:textId="21FDF779" w:rsidR="00D343A6" w:rsidDel="00CE77CD" w:rsidRDefault="00D343A6">
      <w:pPr>
        <w:pStyle w:val="TOC3"/>
        <w:tabs>
          <w:tab w:val="right" w:leader="dot" w:pos="9350"/>
        </w:tabs>
        <w:rPr>
          <w:del w:id="2723" w:author="Laurence Golding" w:date="2020-02-21T12:31:00Z"/>
          <w:rFonts w:asciiTheme="minorHAnsi" w:eastAsiaTheme="minorEastAsia" w:hAnsiTheme="minorHAnsi" w:cstheme="minorBidi"/>
          <w:noProof/>
          <w:sz w:val="22"/>
          <w:szCs w:val="22"/>
        </w:rPr>
      </w:pPr>
      <w:del w:id="2724" w:author="Laurence Golding" w:date="2020-02-21T12:31:00Z">
        <w:r w:rsidRPr="00CE77CD" w:rsidDel="00CE77CD">
          <w:rPr>
            <w:rPrChange w:id="2725" w:author="Laurence Golding" w:date="2020-02-21T12:31:00Z">
              <w:rPr>
                <w:rStyle w:val="Hyperlink"/>
                <w:noProof/>
              </w:rPr>
            </w:rPrChange>
          </w:rPr>
          <w:delText>3.38.14 taxa property</w:delText>
        </w:r>
        <w:r w:rsidDel="00CE77CD">
          <w:rPr>
            <w:noProof/>
            <w:webHidden/>
          </w:rPr>
          <w:tab/>
          <w:delText>151</w:delText>
        </w:r>
      </w:del>
    </w:p>
    <w:p w14:paraId="78A448EE" w14:textId="2C30CCF6" w:rsidR="00D343A6" w:rsidDel="00CE77CD" w:rsidRDefault="00D343A6">
      <w:pPr>
        <w:pStyle w:val="TOC2"/>
        <w:tabs>
          <w:tab w:val="right" w:leader="dot" w:pos="9350"/>
        </w:tabs>
        <w:rPr>
          <w:del w:id="2726" w:author="Laurence Golding" w:date="2020-02-21T12:31:00Z"/>
          <w:rFonts w:asciiTheme="minorHAnsi" w:eastAsiaTheme="minorEastAsia" w:hAnsiTheme="minorHAnsi" w:cstheme="minorBidi"/>
          <w:noProof/>
          <w:sz w:val="22"/>
          <w:szCs w:val="22"/>
        </w:rPr>
      </w:pPr>
      <w:del w:id="2727" w:author="Laurence Golding" w:date="2020-02-21T12:31:00Z">
        <w:r w:rsidRPr="00CE77CD" w:rsidDel="00CE77CD">
          <w:rPr>
            <w:rPrChange w:id="2728" w:author="Laurence Golding" w:date="2020-02-21T12:31:00Z">
              <w:rPr>
                <w:rStyle w:val="Hyperlink"/>
                <w:noProof/>
              </w:rPr>
            </w:rPrChange>
          </w:rPr>
          <w:delText>3.39 graph object</w:delText>
        </w:r>
        <w:r w:rsidDel="00CE77CD">
          <w:rPr>
            <w:noProof/>
            <w:webHidden/>
          </w:rPr>
          <w:tab/>
          <w:delText>153</w:delText>
        </w:r>
      </w:del>
    </w:p>
    <w:p w14:paraId="518ED549" w14:textId="41AFAD25" w:rsidR="00D343A6" w:rsidDel="00CE77CD" w:rsidRDefault="00D343A6">
      <w:pPr>
        <w:pStyle w:val="TOC3"/>
        <w:tabs>
          <w:tab w:val="right" w:leader="dot" w:pos="9350"/>
        </w:tabs>
        <w:rPr>
          <w:del w:id="2729" w:author="Laurence Golding" w:date="2020-02-21T12:31:00Z"/>
          <w:rFonts w:asciiTheme="minorHAnsi" w:eastAsiaTheme="minorEastAsia" w:hAnsiTheme="minorHAnsi" w:cstheme="minorBidi"/>
          <w:noProof/>
          <w:sz w:val="22"/>
          <w:szCs w:val="22"/>
        </w:rPr>
      </w:pPr>
      <w:del w:id="2730" w:author="Laurence Golding" w:date="2020-02-21T12:31:00Z">
        <w:r w:rsidRPr="00CE77CD" w:rsidDel="00CE77CD">
          <w:rPr>
            <w:rPrChange w:id="2731" w:author="Laurence Golding" w:date="2020-02-21T12:31:00Z">
              <w:rPr>
                <w:rStyle w:val="Hyperlink"/>
                <w:noProof/>
              </w:rPr>
            </w:rPrChange>
          </w:rPr>
          <w:delText>3.39.1 General</w:delText>
        </w:r>
        <w:r w:rsidDel="00CE77CD">
          <w:rPr>
            <w:noProof/>
            <w:webHidden/>
          </w:rPr>
          <w:tab/>
          <w:delText>153</w:delText>
        </w:r>
      </w:del>
    </w:p>
    <w:p w14:paraId="6F993C71" w14:textId="72293A5C" w:rsidR="00D343A6" w:rsidDel="00CE77CD" w:rsidRDefault="00D343A6">
      <w:pPr>
        <w:pStyle w:val="TOC3"/>
        <w:tabs>
          <w:tab w:val="right" w:leader="dot" w:pos="9350"/>
        </w:tabs>
        <w:rPr>
          <w:del w:id="2732" w:author="Laurence Golding" w:date="2020-02-21T12:31:00Z"/>
          <w:rFonts w:asciiTheme="minorHAnsi" w:eastAsiaTheme="minorEastAsia" w:hAnsiTheme="minorHAnsi" w:cstheme="minorBidi"/>
          <w:noProof/>
          <w:sz w:val="22"/>
          <w:szCs w:val="22"/>
        </w:rPr>
      </w:pPr>
      <w:del w:id="2733" w:author="Laurence Golding" w:date="2020-02-21T12:31:00Z">
        <w:r w:rsidRPr="00CE77CD" w:rsidDel="00CE77CD">
          <w:rPr>
            <w:rPrChange w:id="2734" w:author="Laurence Golding" w:date="2020-02-21T12:31:00Z">
              <w:rPr>
                <w:rStyle w:val="Hyperlink"/>
                <w:noProof/>
              </w:rPr>
            </w:rPrChange>
          </w:rPr>
          <w:delText>3.39.2 description property</w:delText>
        </w:r>
        <w:r w:rsidDel="00CE77CD">
          <w:rPr>
            <w:noProof/>
            <w:webHidden/>
          </w:rPr>
          <w:tab/>
          <w:delText>153</w:delText>
        </w:r>
      </w:del>
    </w:p>
    <w:p w14:paraId="64B09C9B" w14:textId="50D77E6B" w:rsidR="00D343A6" w:rsidDel="00CE77CD" w:rsidRDefault="00D343A6">
      <w:pPr>
        <w:pStyle w:val="TOC3"/>
        <w:tabs>
          <w:tab w:val="right" w:leader="dot" w:pos="9350"/>
        </w:tabs>
        <w:rPr>
          <w:del w:id="2735" w:author="Laurence Golding" w:date="2020-02-21T12:31:00Z"/>
          <w:rFonts w:asciiTheme="minorHAnsi" w:eastAsiaTheme="minorEastAsia" w:hAnsiTheme="minorHAnsi" w:cstheme="minorBidi"/>
          <w:noProof/>
          <w:sz w:val="22"/>
          <w:szCs w:val="22"/>
        </w:rPr>
      </w:pPr>
      <w:del w:id="2736" w:author="Laurence Golding" w:date="2020-02-21T12:31:00Z">
        <w:r w:rsidRPr="00CE77CD" w:rsidDel="00CE77CD">
          <w:rPr>
            <w:rPrChange w:id="2737" w:author="Laurence Golding" w:date="2020-02-21T12:31:00Z">
              <w:rPr>
                <w:rStyle w:val="Hyperlink"/>
                <w:noProof/>
              </w:rPr>
            </w:rPrChange>
          </w:rPr>
          <w:delText>3.39.3 nodes property</w:delText>
        </w:r>
        <w:r w:rsidDel="00CE77CD">
          <w:rPr>
            <w:noProof/>
            <w:webHidden/>
          </w:rPr>
          <w:tab/>
          <w:delText>153</w:delText>
        </w:r>
      </w:del>
    </w:p>
    <w:p w14:paraId="6674D354" w14:textId="4BF32189" w:rsidR="00D343A6" w:rsidDel="00CE77CD" w:rsidRDefault="00D343A6">
      <w:pPr>
        <w:pStyle w:val="TOC3"/>
        <w:tabs>
          <w:tab w:val="right" w:leader="dot" w:pos="9350"/>
        </w:tabs>
        <w:rPr>
          <w:del w:id="2738" w:author="Laurence Golding" w:date="2020-02-21T12:31:00Z"/>
          <w:rFonts w:asciiTheme="minorHAnsi" w:eastAsiaTheme="minorEastAsia" w:hAnsiTheme="minorHAnsi" w:cstheme="minorBidi"/>
          <w:noProof/>
          <w:sz w:val="22"/>
          <w:szCs w:val="22"/>
        </w:rPr>
      </w:pPr>
      <w:del w:id="2739" w:author="Laurence Golding" w:date="2020-02-21T12:31:00Z">
        <w:r w:rsidRPr="00CE77CD" w:rsidDel="00CE77CD">
          <w:rPr>
            <w:rPrChange w:id="2740" w:author="Laurence Golding" w:date="2020-02-21T12:31:00Z">
              <w:rPr>
                <w:rStyle w:val="Hyperlink"/>
                <w:noProof/>
              </w:rPr>
            </w:rPrChange>
          </w:rPr>
          <w:delText>3.39.4 edges property</w:delText>
        </w:r>
        <w:r w:rsidDel="00CE77CD">
          <w:rPr>
            <w:noProof/>
            <w:webHidden/>
          </w:rPr>
          <w:tab/>
          <w:delText>153</w:delText>
        </w:r>
      </w:del>
    </w:p>
    <w:p w14:paraId="2ADC225F" w14:textId="20E41977" w:rsidR="00D343A6" w:rsidDel="00CE77CD" w:rsidRDefault="00D343A6">
      <w:pPr>
        <w:pStyle w:val="TOC2"/>
        <w:tabs>
          <w:tab w:val="right" w:leader="dot" w:pos="9350"/>
        </w:tabs>
        <w:rPr>
          <w:del w:id="2741" w:author="Laurence Golding" w:date="2020-02-21T12:31:00Z"/>
          <w:rFonts w:asciiTheme="minorHAnsi" w:eastAsiaTheme="minorEastAsia" w:hAnsiTheme="minorHAnsi" w:cstheme="minorBidi"/>
          <w:noProof/>
          <w:sz w:val="22"/>
          <w:szCs w:val="22"/>
        </w:rPr>
      </w:pPr>
      <w:del w:id="2742" w:author="Laurence Golding" w:date="2020-02-21T12:31:00Z">
        <w:r w:rsidRPr="00CE77CD" w:rsidDel="00CE77CD">
          <w:rPr>
            <w:rPrChange w:id="2743" w:author="Laurence Golding" w:date="2020-02-21T12:31:00Z">
              <w:rPr>
                <w:rStyle w:val="Hyperlink"/>
                <w:noProof/>
              </w:rPr>
            </w:rPrChange>
          </w:rPr>
          <w:delText>3.40 node object</w:delText>
        </w:r>
        <w:r w:rsidDel="00CE77CD">
          <w:rPr>
            <w:noProof/>
            <w:webHidden/>
          </w:rPr>
          <w:tab/>
          <w:delText>153</w:delText>
        </w:r>
      </w:del>
    </w:p>
    <w:p w14:paraId="5A1F5CB8" w14:textId="3572621B" w:rsidR="00D343A6" w:rsidDel="00CE77CD" w:rsidRDefault="00D343A6">
      <w:pPr>
        <w:pStyle w:val="TOC3"/>
        <w:tabs>
          <w:tab w:val="right" w:leader="dot" w:pos="9350"/>
        </w:tabs>
        <w:rPr>
          <w:del w:id="2744" w:author="Laurence Golding" w:date="2020-02-21T12:31:00Z"/>
          <w:rFonts w:asciiTheme="minorHAnsi" w:eastAsiaTheme="minorEastAsia" w:hAnsiTheme="minorHAnsi" w:cstheme="minorBidi"/>
          <w:noProof/>
          <w:sz w:val="22"/>
          <w:szCs w:val="22"/>
        </w:rPr>
      </w:pPr>
      <w:del w:id="2745" w:author="Laurence Golding" w:date="2020-02-21T12:31:00Z">
        <w:r w:rsidRPr="00CE77CD" w:rsidDel="00CE77CD">
          <w:rPr>
            <w:rPrChange w:id="2746" w:author="Laurence Golding" w:date="2020-02-21T12:31:00Z">
              <w:rPr>
                <w:rStyle w:val="Hyperlink"/>
                <w:noProof/>
              </w:rPr>
            </w:rPrChange>
          </w:rPr>
          <w:delText>3.40.1 General</w:delText>
        </w:r>
        <w:r w:rsidDel="00CE77CD">
          <w:rPr>
            <w:noProof/>
            <w:webHidden/>
          </w:rPr>
          <w:tab/>
          <w:delText>153</w:delText>
        </w:r>
      </w:del>
    </w:p>
    <w:p w14:paraId="0034E041" w14:textId="7D7C6DC9" w:rsidR="00D343A6" w:rsidDel="00CE77CD" w:rsidRDefault="00D343A6">
      <w:pPr>
        <w:pStyle w:val="TOC3"/>
        <w:tabs>
          <w:tab w:val="right" w:leader="dot" w:pos="9350"/>
        </w:tabs>
        <w:rPr>
          <w:del w:id="2747" w:author="Laurence Golding" w:date="2020-02-21T12:31:00Z"/>
          <w:rFonts w:asciiTheme="minorHAnsi" w:eastAsiaTheme="minorEastAsia" w:hAnsiTheme="minorHAnsi" w:cstheme="minorBidi"/>
          <w:noProof/>
          <w:sz w:val="22"/>
          <w:szCs w:val="22"/>
        </w:rPr>
      </w:pPr>
      <w:del w:id="2748" w:author="Laurence Golding" w:date="2020-02-21T12:31:00Z">
        <w:r w:rsidRPr="00CE77CD" w:rsidDel="00CE77CD">
          <w:rPr>
            <w:rPrChange w:id="2749" w:author="Laurence Golding" w:date="2020-02-21T12:31:00Z">
              <w:rPr>
                <w:rStyle w:val="Hyperlink"/>
                <w:noProof/>
              </w:rPr>
            </w:rPrChange>
          </w:rPr>
          <w:delText>3.40.2 id property</w:delText>
        </w:r>
        <w:r w:rsidDel="00CE77CD">
          <w:rPr>
            <w:noProof/>
            <w:webHidden/>
          </w:rPr>
          <w:tab/>
          <w:delText>153</w:delText>
        </w:r>
      </w:del>
    </w:p>
    <w:p w14:paraId="078BD630" w14:textId="30EEFF45" w:rsidR="00D343A6" w:rsidDel="00CE77CD" w:rsidRDefault="00D343A6">
      <w:pPr>
        <w:pStyle w:val="TOC3"/>
        <w:tabs>
          <w:tab w:val="right" w:leader="dot" w:pos="9350"/>
        </w:tabs>
        <w:rPr>
          <w:del w:id="2750" w:author="Laurence Golding" w:date="2020-02-21T12:31:00Z"/>
          <w:rFonts w:asciiTheme="minorHAnsi" w:eastAsiaTheme="minorEastAsia" w:hAnsiTheme="minorHAnsi" w:cstheme="minorBidi"/>
          <w:noProof/>
          <w:sz w:val="22"/>
          <w:szCs w:val="22"/>
        </w:rPr>
      </w:pPr>
      <w:del w:id="2751" w:author="Laurence Golding" w:date="2020-02-21T12:31:00Z">
        <w:r w:rsidRPr="00CE77CD" w:rsidDel="00CE77CD">
          <w:rPr>
            <w:rPrChange w:id="2752" w:author="Laurence Golding" w:date="2020-02-21T12:31:00Z">
              <w:rPr>
                <w:rStyle w:val="Hyperlink"/>
                <w:noProof/>
              </w:rPr>
            </w:rPrChange>
          </w:rPr>
          <w:delText>3.40.3 label property</w:delText>
        </w:r>
        <w:r w:rsidDel="00CE77CD">
          <w:rPr>
            <w:noProof/>
            <w:webHidden/>
          </w:rPr>
          <w:tab/>
          <w:delText>154</w:delText>
        </w:r>
      </w:del>
    </w:p>
    <w:p w14:paraId="1AA4A83D" w14:textId="7F963731" w:rsidR="00D343A6" w:rsidDel="00CE77CD" w:rsidRDefault="00D343A6">
      <w:pPr>
        <w:pStyle w:val="TOC3"/>
        <w:tabs>
          <w:tab w:val="right" w:leader="dot" w:pos="9350"/>
        </w:tabs>
        <w:rPr>
          <w:del w:id="2753" w:author="Laurence Golding" w:date="2020-02-21T12:31:00Z"/>
          <w:rFonts w:asciiTheme="minorHAnsi" w:eastAsiaTheme="minorEastAsia" w:hAnsiTheme="minorHAnsi" w:cstheme="minorBidi"/>
          <w:noProof/>
          <w:sz w:val="22"/>
          <w:szCs w:val="22"/>
        </w:rPr>
      </w:pPr>
      <w:del w:id="2754" w:author="Laurence Golding" w:date="2020-02-21T12:31:00Z">
        <w:r w:rsidRPr="00CE77CD" w:rsidDel="00CE77CD">
          <w:rPr>
            <w:rPrChange w:id="2755" w:author="Laurence Golding" w:date="2020-02-21T12:31:00Z">
              <w:rPr>
                <w:rStyle w:val="Hyperlink"/>
                <w:noProof/>
              </w:rPr>
            </w:rPrChange>
          </w:rPr>
          <w:delText>3.40.4 location property</w:delText>
        </w:r>
        <w:r w:rsidDel="00CE77CD">
          <w:rPr>
            <w:noProof/>
            <w:webHidden/>
          </w:rPr>
          <w:tab/>
          <w:delText>154</w:delText>
        </w:r>
      </w:del>
    </w:p>
    <w:p w14:paraId="39D6E1E0" w14:textId="6AA6A209" w:rsidR="00D343A6" w:rsidDel="00CE77CD" w:rsidRDefault="00D343A6">
      <w:pPr>
        <w:pStyle w:val="TOC3"/>
        <w:tabs>
          <w:tab w:val="right" w:leader="dot" w:pos="9350"/>
        </w:tabs>
        <w:rPr>
          <w:del w:id="2756" w:author="Laurence Golding" w:date="2020-02-21T12:31:00Z"/>
          <w:rFonts w:asciiTheme="minorHAnsi" w:eastAsiaTheme="minorEastAsia" w:hAnsiTheme="minorHAnsi" w:cstheme="minorBidi"/>
          <w:noProof/>
          <w:sz w:val="22"/>
          <w:szCs w:val="22"/>
        </w:rPr>
      </w:pPr>
      <w:del w:id="2757" w:author="Laurence Golding" w:date="2020-02-21T12:31:00Z">
        <w:r w:rsidRPr="00CE77CD" w:rsidDel="00CE77CD">
          <w:rPr>
            <w:rPrChange w:id="2758" w:author="Laurence Golding" w:date="2020-02-21T12:31:00Z">
              <w:rPr>
                <w:rStyle w:val="Hyperlink"/>
                <w:noProof/>
              </w:rPr>
            </w:rPrChange>
          </w:rPr>
          <w:delText>3.40.5 children property</w:delText>
        </w:r>
        <w:r w:rsidDel="00CE77CD">
          <w:rPr>
            <w:noProof/>
            <w:webHidden/>
          </w:rPr>
          <w:tab/>
          <w:delText>154</w:delText>
        </w:r>
      </w:del>
    </w:p>
    <w:p w14:paraId="03A42209" w14:textId="2B9A9EDA" w:rsidR="00D343A6" w:rsidDel="00CE77CD" w:rsidRDefault="00D343A6">
      <w:pPr>
        <w:pStyle w:val="TOC2"/>
        <w:tabs>
          <w:tab w:val="right" w:leader="dot" w:pos="9350"/>
        </w:tabs>
        <w:rPr>
          <w:del w:id="2759" w:author="Laurence Golding" w:date="2020-02-21T12:31:00Z"/>
          <w:rFonts w:asciiTheme="minorHAnsi" w:eastAsiaTheme="minorEastAsia" w:hAnsiTheme="minorHAnsi" w:cstheme="minorBidi"/>
          <w:noProof/>
          <w:sz w:val="22"/>
          <w:szCs w:val="22"/>
        </w:rPr>
      </w:pPr>
      <w:del w:id="2760" w:author="Laurence Golding" w:date="2020-02-21T12:31:00Z">
        <w:r w:rsidRPr="00CE77CD" w:rsidDel="00CE77CD">
          <w:rPr>
            <w:rPrChange w:id="2761" w:author="Laurence Golding" w:date="2020-02-21T12:31:00Z">
              <w:rPr>
                <w:rStyle w:val="Hyperlink"/>
                <w:noProof/>
              </w:rPr>
            </w:rPrChange>
          </w:rPr>
          <w:delText>3.41 edge object</w:delText>
        </w:r>
        <w:r w:rsidDel="00CE77CD">
          <w:rPr>
            <w:noProof/>
            <w:webHidden/>
          </w:rPr>
          <w:tab/>
          <w:delText>154</w:delText>
        </w:r>
      </w:del>
    </w:p>
    <w:p w14:paraId="4ABA725C" w14:textId="44468AD8" w:rsidR="00D343A6" w:rsidDel="00CE77CD" w:rsidRDefault="00D343A6">
      <w:pPr>
        <w:pStyle w:val="TOC3"/>
        <w:tabs>
          <w:tab w:val="right" w:leader="dot" w:pos="9350"/>
        </w:tabs>
        <w:rPr>
          <w:del w:id="2762" w:author="Laurence Golding" w:date="2020-02-21T12:31:00Z"/>
          <w:rFonts w:asciiTheme="minorHAnsi" w:eastAsiaTheme="minorEastAsia" w:hAnsiTheme="minorHAnsi" w:cstheme="minorBidi"/>
          <w:noProof/>
          <w:sz w:val="22"/>
          <w:szCs w:val="22"/>
        </w:rPr>
      </w:pPr>
      <w:del w:id="2763" w:author="Laurence Golding" w:date="2020-02-21T12:31:00Z">
        <w:r w:rsidRPr="00CE77CD" w:rsidDel="00CE77CD">
          <w:rPr>
            <w:rPrChange w:id="2764" w:author="Laurence Golding" w:date="2020-02-21T12:31:00Z">
              <w:rPr>
                <w:rStyle w:val="Hyperlink"/>
                <w:noProof/>
              </w:rPr>
            </w:rPrChange>
          </w:rPr>
          <w:delText>3.41.1 General</w:delText>
        </w:r>
        <w:r w:rsidDel="00CE77CD">
          <w:rPr>
            <w:noProof/>
            <w:webHidden/>
          </w:rPr>
          <w:tab/>
          <w:delText>154</w:delText>
        </w:r>
      </w:del>
    </w:p>
    <w:p w14:paraId="6DC20B03" w14:textId="4B619C7B" w:rsidR="00D343A6" w:rsidDel="00CE77CD" w:rsidRDefault="00D343A6">
      <w:pPr>
        <w:pStyle w:val="TOC3"/>
        <w:tabs>
          <w:tab w:val="right" w:leader="dot" w:pos="9350"/>
        </w:tabs>
        <w:rPr>
          <w:del w:id="2765" w:author="Laurence Golding" w:date="2020-02-21T12:31:00Z"/>
          <w:rFonts w:asciiTheme="minorHAnsi" w:eastAsiaTheme="minorEastAsia" w:hAnsiTheme="minorHAnsi" w:cstheme="minorBidi"/>
          <w:noProof/>
          <w:sz w:val="22"/>
          <w:szCs w:val="22"/>
        </w:rPr>
      </w:pPr>
      <w:del w:id="2766" w:author="Laurence Golding" w:date="2020-02-21T12:31:00Z">
        <w:r w:rsidRPr="00CE77CD" w:rsidDel="00CE77CD">
          <w:rPr>
            <w:rPrChange w:id="2767" w:author="Laurence Golding" w:date="2020-02-21T12:31:00Z">
              <w:rPr>
                <w:rStyle w:val="Hyperlink"/>
                <w:noProof/>
              </w:rPr>
            </w:rPrChange>
          </w:rPr>
          <w:delText>3.41.2 id property</w:delText>
        </w:r>
        <w:r w:rsidDel="00CE77CD">
          <w:rPr>
            <w:noProof/>
            <w:webHidden/>
          </w:rPr>
          <w:tab/>
          <w:delText>154</w:delText>
        </w:r>
      </w:del>
    </w:p>
    <w:p w14:paraId="482D58E4" w14:textId="77EFC99F" w:rsidR="00D343A6" w:rsidDel="00CE77CD" w:rsidRDefault="00D343A6">
      <w:pPr>
        <w:pStyle w:val="TOC3"/>
        <w:tabs>
          <w:tab w:val="right" w:leader="dot" w:pos="9350"/>
        </w:tabs>
        <w:rPr>
          <w:del w:id="2768" w:author="Laurence Golding" w:date="2020-02-21T12:31:00Z"/>
          <w:rFonts w:asciiTheme="minorHAnsi" w:eastAsiaTheme="minorEastAsia" w:hAnsiTheme="minorHAnsi" w:cstheme="minorBidi"/>
          <w:noProof/>
          <w:sz w:val="22"/>
          <w:szCs w:val="22"/>
        </w:rPr>
      </w:pPr>
      <w:del w:id="2769" w:author="Laurence Golding" w:date="2020-02-21T12:31:00Z">
        <w:r w:rsidRPr="00CE77CD" w:rsidDel="00CE77CD">
          <w:rPr>
            <w:rPrChange w:id="2770" w:author="Laurence Golding" w:date="2020-02-21T12:31:00Z">
              <w:rPr>
                <w:rStyle w:val="Hyperlink"/>
                <w:noProof/>
              </w:rPr>
            </w:rPrChange>
          </w:rPr>
          <w:delText>3.41.3 label property</w:delText>
        </w:r>
        <w:r w:rsidDel="00CE77CD">
          <w:rPr>
            <w:noProof/>
            <w:webHidden/>
          </w:rPr>
          <w:tab/>
          <w:delText>154</w:delText>
        </w:r>
      </w:del>
    </w:p>
    <w:p w14:paraId="0EB804C3" w14:textId="2690F526" w:rsidR="00D343A6" w:rsidDel="00CE77CD" w:rsidRDefault="00D343A6">
      <w:pPr>
        <w:pStyle w:val="TOC3"/>
        <w:tabs>
          <w:tab w:val="right" w:leader="dot" w:pos="9350"/>
        </w:tabs>
        <w:rPr>
          <w:del w:id="2771" w:author="Laurence Golding" w:date="2020-02-21T12:31:00Z"/>
          <w:rFonts w:asciiTheme="minorHAnsi" w:eastAsiaTheme="minorEastAsia" w:hAnsiTheme="minorHAnsi" w:cstheme="minorBidi"/>
          <w:noProof/>
          <w:sz w:val="22"/>
          <w:szCs w:val="22"/>
        </w:rPr>
      </w:pPr>
      <w:del w:id="2772" w:author="Laurence Golding" w:date="2020-02-21T12:31:00Z">
        <w:r w:rsidRPr="00CE77CD" w:rsidDel="00CE77CD">
          <w:rPr>
            <w:rPrChange w:id="2773" w:author="Laurence Golding" w:date="2020-02-21T12:31:00Z">
              <w:rPr>
                <w:rStyle w:val="Hyperlink"/>
                <w:noProof/>
              </w:rPr>
            </w:rPrChange>
          </w:rPr>
          <w:delText>3.41.4 sourceNodeId property</w:delText>
        </w:r>
        <w:r w:rsidDel="00CE77CD">
          <w:rPr>
            <w:noProof/>
            <w:webHidden/>
          </w:rPr>
          <w:tab/>
          <w:delText>154</w:delText>
        </w:r>
      </w:del>
    </w:p>
    <w:p w14:paraId="449B6FD3" w14:textId="6E15F777" w:rsidR="00D343A6" w:rsidDel="00CE77CD" w:rsidRDefault="00D343A6">
      <w:pPr>
        <w:pStyle w:val="TOC3"/>
        <w:tabs>
          <w:tab w:val="right" w:leader="dot" w:pos="9350"/>
        </w:tabs>
        <w:rPr>
          <w:del w:id="2774" w:author="Laurence Golding" w:date="2020-02-21T12:31:00Z"/>
          <w:rFonts w:asciiTheme="minorHAnsi" w:eastAsiaTheme="minorEastAsia" w:hAnsiTheme="minorHAnsi" w:cstheme="minorBidi"/>
          <w:noProof/>
          <w:sz w:val="22"/>
          <w:szCs w:val="22"/>
        </w:rPr>
      </w:pPr>
      <w:del w:id="2775" w:author="Laurence Golding" w:date="2020-02-21T12:31:00Z">
        <w:r w:rsidRPr="00CE77CD" w:rsidDel="00CE77CD">
          <w:rPr>
            <w:rPrChange w:id="2776" w:author="Laurence Golding" w:date="2020-02-21T12:31:00Z">
              <w:rPr>
                <w:rStyle w:val="Hyperlink"/>
                <w:noProof/>
              </w:rPr>
            </w:rPrChange>
          </w:rPr>
          <w:delText>3.41.5 targetNodeId property</w:delText>
        </w:r>
        <w:r w:rsidDel="00CE77CD">
          <w:rPr>
            <w:noProof/>
            <w:webHidden/>
          </w:rPr>
          <w:tab/>
          <w:delText>155</w:delText>
        </w:r>
      </w:del>
    </w:p>
    <w:p w14:paraId="1A1DDA54" w14:textId="135121EB" w:rsidR="00D343A6" w:rsidDel="00CE77CD" w:rsidRDefault="00D343A6">
      <w:pPr>
        <w:pStyle w:val="TOC2"/>
        <w:tabs>
          <w:tab w:val="right" w:leader="dot" w:pos="9350"/>
        </w:tabs>
        <w:rPr>
          <w:del w:id="2777" w:author="Laurence Golding" w:date="2020-02-21T12:31:00Z"/>
          <w:rFonts w:asciiTheme="minorHAnsi" w:eastAsiaTheme="minorEastAsia" w:hAnsiTheme="minorHAnsi" w:cstheme="minorBidi"/>
          <w:noProof/>
          <w:sz w:val="22"/>
          <w:szCs w:val="22"/>
        </w:rPr>
      </w:pPr>
      <w:del w:id="2778" w:author="Laurence Golding" w:date="2020-02-21T12:31:00Z">
        <w:r w:rsidRPr="00CE77CD" w:rsidDel="00CE77CD">
          <w:rPr>
            <w:rPrChange w:id="2779" w:author="Laurence Golding" w:date="2020-02-21T12:31:00Z">
              <w:rPr>
                <w:rStyle w:val="Hyperlink"/>
                <w:noProof/>
              </w:rPr>
            </w:rPrChange>
          </w:rPr>
          <w:delText>3.42 graphTraversal object</w:delText>
        </w:r>
        <w:r w:rsidDel="00CE77CD">
          <w:rPr>
            <w:noProof/>
            <w:webHidden/>
          </w:rPr>
          <w:tab/>
          <w:delText>155</w:delText>
        </w:r>
      </w:del>
    </w:p>
    <w:p w14:paraId="064D98D8" w14:textId="56E4D664" w:rsidR="00D343A6" w:rsidDel="00CE77CD" w:rsidRDefault="00D343A6">
      <w:pPr>
        <w:pStyle w:val="TOC3"/>
        <w:tabs>
          <w:tab w:val="right" w:leader="dot" w:pos="9350"/>
        </w:tabs>
        <w:rPr>
          <w:del w:id="2780" w:author="Laurence Golding" w:date="2020-02-21T12:31:00Z"/>
          <w:rFonts w:asciiTheme="minorHAnsi" w:eastAsiaTheme="minorEastAsia" w:hAnsiTheme="minorHAnsi" w:cstheme="minorBidi"/>
          <w:noProof/>
          <w:sz w:val="22"/>
          <w:szCs w:val="22"/>
        </w:rPr>
      </w:pPr>
      <w:del w:id="2781" w:author="Laurence Golding" w:date="2020-02-21T12:31:00Z">
        <w:r w:rsidRPr="00CE77CD" w:rsidDel="00CE77CD">
          <w:rPr>
            <w:rPrChange w:id="2782" w:author="Laurence Golding" w:date="2020-02-21T12:31:00Z">
              <w:rPr>
                <w:rStyle w:val="Hyperlink"/>
                <w:noProof/>
              </w:rPr>
            </w:rPrChange>
          </w:rPr>
          <w:delText>3.42.1 General</w:delText>
        </w:r>
        <w:r w:rsidDel="00CE77CD">
          <w:rPr>
            <w:noProof/>
            <w:webHidden/>
          </w:rPr>
          <w:tab/>
          <w:delText>155</w:delText>
        </w:r>
      </w:del>
    </w:p>
    <w:p w14:paraId="69ED3F27" w14:textId="5EC08376" w:rsidR="00D343A6" w:rsidDel="00CE77CD" w:rsidRDefault="00D343A6">
      <w:pPr>
        <w:pStyle w:val="TOC3"/>
        <w:tabs>
          <w:tab w:val="right" w:leader="dot" w:pos="9350"/>
        </w:tabs>
        <w:rPr>
          <w:del w:id="2783" w:author="Laurence Golding" w:date="2020-02-21T12:31:00Z"/>
          <w:rFonts w:asciiTheme="minorHAnsi" w:eastAsiaTheme="minorEastAsia" w:hAnsiTheme="minorHAnsi" w:cstheme="minorBidi"/>
          <w:noProof/>
          <w:sz w:val="22"/>
          <w:szCs w:val="22"/>
        </w:rPr>
      </w:pPr>
      <w:del w:id="2784" w:author="Laurence Golding" w:date="2020-02-21T12:31:00Z">
        <w:r w:rsidRPr="00CE77CD" w:rsidDel="00CE77CD">
          <w:rPr>
            <w:rPrChange w:id="2785" w:author="Laurence Golding" w:date="2020-02-21T12:31:00Z">
              <w:rPr>
                <w:rStyle w:val="Hyperlink"/>
                <w:noProof/>
              </w:rPr>
            </w:rPrChange>
          </w:rPr>
          <w:delText>3.42.2 Constraints</w:delText>
        </w:r>
        <w:r w:rsidDel="00CE77CD">
          <w:rPr>
            <w:noProof/>
            <w:webHidden/>
          </w:rPr>
          <w:tab/>
          <w:delText>155</w:delText>
        </w:r>
      </w:del>
    </w:p>
    <w:p w14:paraId="4D9CAD35" w14:textId="601921FD" w:rsidR="00D343A6" w:rsidDel="00CE77CD" w:rsidRDefault="00D343A6">
      <w:pPr>
        <w:pStyle w:val="TOC3"/>
        <w:tabs>
          <w:tab w:val="right" w:leader="dot" w:pos="9350"/>
        </w:tabs>
        <w:rPr>
          <w:del w:id="2786" w:author="Laurence Golding" w:date="2020-02-21T12:31:00Z"/>
          <w:rFonts w:asciiTheme="minorHAnsi" w:eastAsiaTheme="minorEastAsia" w:hAnsiTheme="minorHAnsi" w:cstheme="minorBidi"/>
          <w:noProof/>
          <w:sz w:val="22"/>
          <w:szCs w:val="22"/>
        </w:rPr>
      </w:pPr>
      <w:del w:id="2787" w:author="Laurence Golding" w:date="2020-02-21T12:31:00Z">
        <w:r w:rsidRPr="00CE77CD" w:rsidDel="00CE77CD">
          <w:rPr>
            <w:rPrChange w:id="2788" w:author="Laurence Golding" w:date="2020-02-21T12:31:00Z">
              <w:rPr>
                <w:rStyle w:val="Hyperlink"/>
                <w:noProof/>
              </w:rPr>
            </w:rPrChange>
          </w:rPr>
          <w:delText>3.42.3 resultGraphIndex property</w:delText>
        </w:r>
        <w:r w:rsidDel="00CE77CD">
          <w:rPr>
            <w:noProof/>
            <w:webHidden/>
          </w:rPr>
          <w:tab/>
          <w:delText>155</w:delText>
        </w:r>
      </w:del>
    </w:p>
    <w:p w14:paraId="0EADB5A1" w14:textId="721AC751" w:rsidR="00D343A6" w:rsidDel="00CE77CD" w:rsidRDefault="00D343A6">
      <w:pPr>
        <w:pStyle w:val="TOC3"/>
        <w:tabs>
          <w:tab w:val="right" w:leader="dot" w:pos="9350"/>
        </w:tabs>
        <w:rPr>
          <w:del w:id="2789" w:author="Laurence Golding" w:date="2020-02-21T12:31:00Z"/>
          <w:rFonts w:asciiTheme="minorHAnsi" w:eastAsiaTheme="minorEastAsia" w:hAnsiTheme="minorHAnsi" w:cstheme="minorBidi"/>
          <w:noProof/>
          <w:sz w:val="22"/>
          <w:szCs w:val="22"/>
        </w:rPr>
      </w:pPr>
      <w:del w:id="2790" w:author="Laurence Golding" w:date="2020-02-21T12:31:00Z">
        <w:r w:rsidRPr="00CE77CD" w:rsidDel="00CE77CD">
          <w:rPr>
            <w:rPrChange w:id="2791" w:author="Laurence Golding" w:date="2020-02-21T12:31:00Z">
              <w:rPr>
                <w:rStyle w:val="Hyperlink"/>
                <w:noProof/>
              </w:rPr>
            </w:rPrChange>
          </w:rPr>
          <w:delText>3.42.4 runGraphIndex property</w:delText>
        </w:r>
        <w:r w:rsidDel="00CE77CD">
          <w:rPr>
            <w:noProof/>
            <w:webHidden/>
          </w:rPr>
          <w:tab/>
          <w:delText>155</w:delText>
        </w:r>
      </w:del>
    </w:p>
    <w:p w14:paraId="391DA021" w14:textId="20FE7527" w:rsidR="00D343A6" w:rsidDel="00CE77CD" w:rsidRDefault="00D343A6">
      <w:pPr>
        <w:pStyle w:val="TOC3"/>
        <w:tabs>
          <w:tab w:val="right" w:leader="dot" w:pos="9350"/>
        </w:tabs>
        <w:rPr>
          <w:del w:id="2792" w:author="Laurence Golding" w:date="2020-02-21T12:31:00Z"/>
          <w:rFonts w:asciiTheme="minorHAnsi" w:eastAsiaTheme="minorEastAsia" w:hAnsiTheme="minorHAnsi" w:cstheme="minorBidi"/>
          <w:noProof/>
          <w:sz w:val="22"/>
          <w:szCs w:val="22"/>
        </w:rPr>
      </w:pPr>
      <w:del w:id="2793" w:author="Laurence Golding" w:date="2020-02-21T12:31:00Z">
        <w:r w:rsidRPr="00CE77CD" w:rsidDel="00CE77CD">
          <w:rPr>
            <w:rPrChange w:id="2794" w:author="Laurence Golding" w:date="2020-02-21T12:31:00Z">
              <w:rPr>
                <w:rStyle w:val="Hyperlink"/>
                <w:noProof/>
              </w:rPr>
            </w:rPrChange>
          </w:rPr>
          <w:delText>3.42.5 description property</w:delText>
        </w:r>
        <w:r w:rsidDel="00CE77CD">
          <w:rPr>
            <w:noProof/>
            <w:webHidden/>
          </w:rPr>
          <w:tab/>
          <w:delText>155</w:delText>
        </w:r>
      </w:del>
    </w:p>
    <w:p w14:paraId="4094E622" w14:textId="104D9C65" w:rsidR="00D343A6" w:rsidDel="00CE77CD" w:rsidRDefault="00D343A6">
      <w:pPr>
        <w:pStyle w:val="TOC3"/>
        <w:tabs>
          <w:tab w:val="right" w:leader="dot" w:pos="9350"/>
        </w:tabs>
        <w:rPr>
          <w:del w:id="2795" w:author="Laurence Golding" w:date="2020-02-21T12:31:00Z"/>
          <w:rFonts w:asciiTheme="minorHAnsi" w:eastAsiaTheme="minorEastAsia" w:hAnsiTheme="minorHAnsi" w:cstheme="minorBidi"/>
          <w:noProof/>
          <w:sz w:val="22"/>
          <w:szCs w:val="22"/>
        </w:rPr>
      </w:pPr>
      <w:del w:id="2796" w:author="Laurence Golding" w:date="2020-02-21T12:31:00Z">
        <w:r w:rsidRPr="00CE77CD" w:rsidDel="00CE77CD">
          <w:rPr>
            <w:rPrChange w:id="2797" w:author="Laurence Golding" w:date="2020-02-21T12:31:00Z">
              <w:rPr>
                <w:rStyle w:val="Hyperlink"/>
                <w:noProof/>
              </w:rPr>
            </w:rPrChange>
          </w:rPr>
          <w:delText>3.42.6 initialState property</w:delText>
        </w:r>
        <w:r w:rsidDel="00CE77CD">
          <w:rPr>
            <w:noProof/>
            <w:webHidden/>
          </w:rPr>
          <w:tab/>
          <w:delText>155</w:delText>
        </w:r>
      </w:del>
    </w:p>
    <w:p w14:paraId="2B4D7F85" w14:textId="0824A52B" w:rsidR="00D343A6" w:rsidDel="00CE77CD" w:rsidRDefault="00D343A6">
      <w:pPr>
        <w:pStyle w:val="TOC3"/>
        <w:tabs>
          <w:tab w:val="right" w:leader="dot" w:pos="9350"/>
        </w:tabs>
        <w:rPr>
          <w:del w:id="2798" w:author="Laurence Golding" w:date="2020-02-21T12:31:00Z"/>
          <w:rFonts w:asciiTheme="minorHAnsi" w:eastAsiaTheme="minorEastAsia" w:hAnsiTheme="minorHAnsi" w:cstheme="minorBidi"/>
          <w:noProof/>
          <w:sz w:val="22"/>
          <w:szCs w:val="22"/>
        </w:rPr>
      </w:pPr>
      <w:del w:id="2799" w:author="Laurence Golding" w:date="2020-02-21T12:31:00Z">
        <w:r w:rsidRPr="00CE77CD" w:rsidDel="00CE77CD">
          <w:rPr>
            <w:rPrChange w:id="2800" w:author="Laurence Golding" w:date="2020-02-21T12:31:00Z">
              <w:rPr>
                <w:rStyle w:val="Hyperlink"/>
                <w:noProof/>
              </w:rPr>
            </w:rPrChange>
          </w:rPr>
          <w:delText>3.42.7 immutableState property</w:delText>
        </w:r>
        <w:r w:rsidDel="00CE77CD">
          <w:rPr>
            <w:noProof/>
            <w:webHidden/>
          </w:rPr>
          <w:tab/>
          <w:delText>156</w:delText>
        </w:r>
      </w:del>
    </w:p>
    <w:p w14:paraId="5721CAA3" w14:textId="1573E5BF" w:rsidR="00D343A6" w:rsidDel="00CE77CD" w:rsidRDefault="00D343A6">
      <w:pPr>
        <w:pStyle w:val="TOC3"/>
        <w:tabs>
          <w:tab w:val="right" w:leader="dot" w:pos="9350"/>
        </w:tabs>
        <w:rPr>
          <w:del w:id="2801" w:author="Laurence Golding" w:date="2020-02-21T12:31:00Z"/>
          <w:rFonts w:asciiTheme="minorHAnsi" w:eastAsiaTheme="minorEastAsia" w:hAnsiTheme="minorHAnsi" w:cstheme="minorBidi"/>
          <w:noProof/>
          <w:sz w:val="22"/>
          <w:szCs w:val="22"/>
        </w:rPr>
      </w:pPr>
      <w:del w:id="2802" w:author="Laurence Golding" w:date="2020-02-21T12:31:00Z">
        <w:r w:rsidRPr="00CE77CD" w:rsidDel="00CE77CD">
          <w:rPr>
            <w:rPrChange w:id="2803" w:author="Laurence Golding" w:date="2020-02-21T12:31:00Z">
              <w:rPr>
                <w:rStyle w:val="Hyperlink"/>
                <w:noProof/>
              </w:rPr>
            </w:rPrChange>
          </w:rPr>
          <w:delText>3.42.8 edgeTraversals property</w:delText>
        </w:r>
        <w:r w:rsidDel="00CE77CD">
          <w:rPr>
            <w:noProof/>
            <w:webHidden/>
          </w:rPr>
          <w:tab/>
          <w:delText>156</w:delText>
        </w:r>
      </w:del>
    </w:p>
    <w:p w14:paraId="4667A755" w14:textId="40F09420" w:rsidR="00D343A6" w:rsidDel="00CE77CD" w:rsidRDefault="00D343A6">
      <w:pPr>
        <w:pStyle w:val="TOC2"/>
        <w:tabs>
          <w:tab w:val="right" w:leader="dot" w:pos="9350"/>
        </w:tabs>
        <w:rPr>
          <w:del w:id="2804" w:author="Laurence Golding" w:date="2020-02-21T12:31:00Z"/>
          <w:rFonts w:asciiTheme="minorHAnsi" w:eastAsiaTheme="minorEastAsia" w:hAnsiTheme="minorHAnsi" w:cstheme="minorBidi"/>
          <w:noProof/>
          <w:sz w:val="22"/>
          <w:szCs w:val="22"/>
        </w:rPr>
      </w:pPr>
      <w:del w:id="2805" w:author="Laurence Golding" w:date="2020-02-21T12:31:00Z">
        <w:r w:rsidRPr="00CE77CD" w:rsidDel="00CE77CD">
          <w:rPr>
            <w:rPrChange w:id="2806" w:author="Laurence Golding" w:date="2020-02-21T12:31:00Z">
              <w:rPr>
                <w:rStyle w:val="Hyperlink"/>
                <w:noProof/>
              </w:rPr>
            </w:rPrChange>
          </w:rPr>
          <w:delText>3.43 edgeTraversal object</w:delText>
        </w:r>
        <w:r w:rsidDel="00CE77CD">
          <w:rPr>
            <w:noProof/>
            <w:webHidden/>
          </w:rPr>
          <w:tab/>
          <w:delText>158</w:delText>
        </w:r>
      </w:del>
    </w:p>
    <w:p w14:paraId="118B32BC" w14:textId="49648DE4" w:rsidR="00D343A6" w:rsidDel="00CE77CD" w:rsidRDefault="00D343A6">
      <w:pPr>
        <w:pStyle w:val="TOC3"/>
        <w:tabs>
          <w:tab w:val="right" w:leader="dot" w:pos="9350"/>
        </w:tabs>
        <w:rPr>
          <w:del w:id="2807" w:author="Laurence Golding" w:date="2020-02-21T12:31:00Z"/>
          <w:rFonts w:asciiTheme="minorHAnsi" w:eastAsiaTheme="minorEastAsia" w:hAnsiTheme="minorHAnsi" w:cstheme="minorBidi"/>
          <w:noProof/>
          <w:sz w:val="22"/>
          <w:szCs w:val="22"/>
        </w:rPr>
      </w:pPr>
      <w:del w:id="2808" w:author="Laurence Golding" w:date="2020-02-21T12:31:00Z">
        <w:r w:rsidRPr="00CE77CD" w:rsidDel="00CE77CD">
          <w:rPr>
            <w:rPrChange w:id="2809" w:author="Laurence Golding" w:date="2020-02-21T12:31:00Z">
              <w:rPr>
                <w:rStyle w:val="Hyperlink"/>
                <w:noProof/>
              </w:rPr>
            </w:rPrChange>
          </w:rPr>
          <w:delText>3.43.1 General</w:delText>
        </w:r>
        <w:r w:rsidDel="00CE77CD">
          <w:rPr>
            <w:noProof/>
            <w:webHidden/>
          </w:rPr>
          <w:tab/>
          <w:delText>158</w:delText>
        </w:r>
      </w:del>
    </w:p>
    <w:p w14:paraId="24261B62" w14:textId="01EF0DF8" w:rsidR="00D343A6" w:rsidDel="00CE77CD" w:rsidRDefault="00D343A6">
      <w:pPr>
        <w:pStyle w:val="TOC3"/>
        <w:tabs>
          <w:tab w:val="right" w:leader="dot" w:pos="9350"/>
        </w:tabs>
        <w:rPr>
          <w:del w:id="2810" w:author="Laurence Golding" w:date="2020-02-21T12:31:00Z"/>
          <w:rFonts w:asciiTheme="minorHAnsi" w:eastAsiaTheme="minorEastAsia" w:hAnsiTheme="minorHAnsi" w:cstheme="minorBidi"/>
          <w:noProof/>
          <w:sz w:val="22"/>
          <w:szCs w:val="22"/>
        </w:rPr>
      </w:pPr>
      <w:del w:id="2811" w:author="Laurence Golding" w:date="2020-02-21T12:31:00Z">
        <w:r w:rsidRPr="00CE77CD" w:rsidDel="00CE77CD">
          <w:rPr>
            <w:rPrChange w:id="2812" w:author="Laurence Golding" w:date="2020-02-21T12:31:00Z">
              <w:rPr>
                <w:rStyle w:val="Hyperlink"/>
                <w:noProof/>
              </w:rPr>
            </w:rPrChange>
          </w:rPr>
          <w:delText>3.43.2 edgeId property</w:delText>
        </w:r>
        <w:r w:rsidDel="00CE77CD">
          <w:rPr>
            <w:noProof/>
            <w:webHidden/>
          </w:rPr>
          <w:tab/>
          <w:delText>158</w:delText>
        </w:r>
      </w:del>
    </w:p>
    <w:p w14:paraId="64F54435" w14:textId="1E0BA084" w:rsidR="00D343A6" w:rsidDel="00CE77CD" w:rsidRDefault="00D343A6">
      <w:pPr>
        <w:pStyle w:val="TOC3"/>
        <w:tabs>
          <w:tab w:val="right" w:leader="dot" w:pos="9350"/>
        </w:tabs>
        <w:rPr>
          <w:del w:id="2813" w:author="Laurence Golding" w:date="2020-02-21T12:31:00Z"/>
          <w:rFonts w:asciiTheme="minorHAnsi" w:eastAsiaTheme="minorEastAsia" w:hAnsiTheme="minorHAnsi" w:cstheme="minorBidi"/>
          <w:noProof/>
          <w:sz w:val="22"/>
          <w:szCs w:val="22"/>
        </w:rPr>
      </w:pPr>
      <w:del w:id="2814" w:author="Laurence Golding" w:date="2020-02-21T12:31:00Z">
        <w:r w:rsidRPr="00CE77CD" w:rsidDel="00CE77CD">
          <w:rPr>
            <w:rPrChange w:id="2815" w:author="Laurence Golding" w:date="2020-02-21T12:31:00Z">
              <w:rPr>
                <w:rStyle w:val="Hyperlink"/>
                <w:noProof/>
              </w:rPr>
            </w:rPrChange>
          </w:rPr>
          <w:delText>3.43.3 message property</w:delText>
        </w:r>
        <w:r w:rsidDel="00CE77CD">
          <w:rPr>
            <w:noProof/>
            <w:webHidden/>
          </w:rPr>
          <w:tab/>
          <w:delText>158</w:delText>
        </w:r>
      </w:del>
    </w:p>
    <w:p w14:paraId="30469BA4" w14:textId="4FA583C3" w:rsidR="00D343A6" w:rsidDel="00CE77CD" w:rsidRDefault="00D343A6">
      <w:pPr>
        <w:pStyle w:val="TOC3"/>
        <w:tabs>
          <w:tab w:val="right" w:leader="dot" w:pos="9350"/>
        </w:tabs>
        <w:rPr>
          <w:del w:id="2816" w:author="Laurence Golding" w:date="2020-02-21T12:31:00Z"/>
          <w:rFonts w:asciiTheme="minorHAnsi" w:eastAsiaTheme="minorEastAsia" w:hAnsiTheme="minorHAnsi" w:cstheme="minorBidi"/>
          <w:noProof/>
          <w:sz w:val="22"/>
          <w:szCs w:val="22"/>
        </w:rPr>
      </w:pPr>
      <w:del w:id="2817" w:author="Laurence Golding" w:date="2020-02-21T12:31:00Z">
        <w:r w:rsidRPr="00CE77CD" w:rsidDel="00CE77CD">
          <w:rPr>
            <w:rPrChange w:id="2818" w:author="Laurence Golding" w:date="2020-02-21T12:31:00Z">
              <w:rPr>
                <w:rStyle w:val="Hyperlink"/>
                <w:noProof/>
              </w:rPr>
            </w:rPrChange>
          </w:rPr>
          <w:delText>3.43.4 finalState property</w:delText>
        </w:r>
        <w:r w:rsidDel="00CE77CD">
          <w:rPr>
            <w:noProof/>
            <w:webHidden/>
          </w:rPr>
          <w:tab/>
          <w:delText>158</w:delText>
        </w:r>
      </w:del>
    </w:p>
    <w:p w14:paraId="1FCDBC1F" w14:textId="1E661879" w:rsidR="00D343A6" w:rsidDel="00CE77CD" w:rsidRDefault="00D343A6">
      <w:pPr>
        <w:pStyle w:val="TOC3"/>
        <w:tabs>
          <w:tab w:val="right" w:leader="dot" w:pos="9350"/>
        </w:tabs>
        <w:rPr>
          <w:del w:id="2819" w:author="Laurence Golding" w:date="2020-02-21T12:31:00Z"/>
          <w:rFonts w:asciiTheme="minorHAnsi" w:eastAsiaTheme="minorEastAsia" w:hAnsiTheme="minorHAnsi" w:cstheme="minorBidi"/>
          <w:noProof/>
          <w:sz w:val="22"/>
          <w:szCs w:val="22"/>
        </w:rPr>
      </w:pPr>
      <w:del w:id="2820" w:author="Laurence Golding" w:date="2020-02-21T12:31:00Z">
        <w:r w:rsidRPr="00CE77CD" w:rsidDel="00CE77CD">
          <w:rPr>
            <w:rPrChange w:id="2821" w:author="Laurence Golding" w:date="2020-02-21T12:31:00Z">
              <w:rPr>
                <w:rStyle w:val="Hyperlink"/>
                <w:noProof/>
              </w:rPr>
            </w:rPrChange>
          </w:rPr>
          <w:delText>3.43.5 stepOverEdgeCount property</w:delText>
        </w:r>
        <w:r w:rsidDel="00CE77CD">
          <w:rPr>
            <w:noProof/>
            <w:webHidden/>
          </w:rPr>
          <w:tab/>
          <w:delText>158</w:delText>
        </w:r>
      </w:del>
    </w:p>
    <w:p w14:paraId="32B6A710" w14:textId="6D57D1F3" w:rsidR="00D343A6" w:rsidDel="00CE77CD" w:rsidRDefault="00D343A6">
      <w:pPr>
        <w:pStyle w:val="TOC2"/>
        <w:tabs>
          <w:tab w:val="right" w:leader="dot" w:pos="9350"/>
        </w:tabs>
        <w:rPr>
          <w:del w:id="2822" w:author="Laurence Golding" w:date="2020-02-21T12:31:00Z"/>
          <w:rFonts w:asciiTheme="minorHAnsi" w:eastAsiaTheme="minorEastAsia" w:hAnsiTheme="minorHAnsi" w:cstheme="minorBidi"/>
          <w:noProof/>
          <w:sz w:val="22"/>
          <w:szCs w:val="22"/>
        </w:rPr>
      </w:pPr>
      <w:del w:id="2823" w:author="Laurence Golding" w:date="2020-02-21T12:31:00Z">
        <w:r w:rsidRPr="00CE77CD" w:rsidDel="00CE77CD">
          <w:rPr>
            <w:rPrChange w:id="2824" w:author="Laurence Golding" w:date="2020-02-21T12:31:00Z">
              <w:rPr>
                <w:rStyle w:val="Hyperlink"/>
                <w:noProof/>
              </w:rPr>
            </w:rPrChange>
          </w:rPr>
          <w:delText>3.44 stack object</w:delText>
        </w:r>
        <w:r w:rsidDel="00CE77CD">
          <w:rPr>
            <w:noProof/>
            <w:webHidden/>
          </w:rPr>
          <w:tab/>
          <w:delText>160</w:delText>
        </w:r>
      </w:del>
    </w:p>
    <w:p w14:paraId="2433D453" w14:textId="59B2D231" w:rsidR="00D343A6" w:rsidDel="00CE77CD" w:rsidRDefault="00D343A6">
      <w:pPr>
        <w:pStyle w:val="TOC3"/>
        <w:tabs>
          <w:tab w:val="right" w:leader="dot" w:pos="9350"/>
        </w:tabs>
        <w:rPr>
          <w:del w:id="2825" w:author="Laurence Golding" w:date="2020-02-21T12:31:00Z"/>
          <w:rFonts w:asciiTheme="minorHAnsi" w:eastAsiaTheme="minorEastAsia" w:hAnsiTheme="minorHAnsi" w:cstheme="minorBidi"/>
          <w:noProof/>
          <w:sz w:val="22"/>
          <w:szCs w:val="22"/>
        </w:rPr>
      </w:pPr>
      <w:del w:id="2826" w:author="Laurence Golding" w:date="2020-02-21T12:31:00Z">
        <w:r w:rsidRPr="00CE77CD" w:rsidDel="00CE77CD">
          <w:rPr>
            <w:rPrChange w:id="2827" w:author="Laurence Golding" w:date="2020-02-21T12:31:00Z">
              <w:rPr>
                <w:rStyle w:val="Hyperlink"/>
                <w:noProof/>
              </w:rPr>
            </w:rPrChange>
          </w:rPr>
          <w:delText>3.44.1 General</w:delText>
        </w:r>
        <w:r w:rsidDel="00CE77CD">
          <w:rPr>
            <w:noProof/>
            <w:webHidden/>
          </w:rPr>
          <w:tab/>
          <w:delText>160</w:delText>
        </w:r>
      </w:del>
    </w:p>
    <w:p w14:paraId="736540E0" w14:textId="46801C71" w:rsidR="00D343A6" w:rsidDel="00CE77CD" w:rsidRDefault="00D343A6">
      <w:pPr>
        <w:pStyle w:val="TOC3"/>
        <w:tabs>
          <w:tab w:val="right" w:leader="dot" w:pos="9350"/>
        </w:tabs>
        <w:rPr>
          <w:del w:id="2828" w:author="Laurence Golding" w:date="2020-02-21T12:31:00Z"/>
          <w:rFonts w:asciiTheme="minorHAnsi" w:eastAsiaTheme="minorEastAsia" w:hAnsiTheme="minorHAnsi" w:cstheme="minorBidi"/>
          <w:noProof/>
          <w:sz w:val="22"/>
          <w:szCs w:val="22"/>
        </w:rPr>
      </w:pPr>
      <w:del w:id="2829" w:author="Laurence Golding" w:date="2020-02-21T12:31:00Z">
        <w:r w:rsidRPr="00CE77CD" w:rsidDel="00CE77CD">
          <w:rPr>
            <w:rPrChange w:id="2830" w:author="Laurence Golding" w:date="2020-02-21T12:31:00Z">
              <w:rPr>
                <w:rStyle w:val="Hyperlink"/>
                <w:noProof/>
              </w:rPr>
            </w:rPrChange>
          </w:rPr>
          <w:delText>3.44.2 message property</w:delText>
        </w:r>
        <w:r w:rsidDel="00CE77CD">
          <w:rPr>
            <w:noProof/>
            <w:webHidden/>
          </w:rPr>
          <w:tab/>
          <w:delText>160</w:delText>
        </w:r>
      </w:del>
    </w:p>
    <w:p w14:paraId="0E76D195" w14:textId="72BE9D38" w:rsidR="00D343A6" w:rsidDel="00CE77CD" w:rsidRDefault="00D343A6">
      <w:pPr>
        <w:pStyle w:val="TOC3"/>
        <w:tabs>
          <w:tab w:val="right" w:leader="dot" w:pos="9350"/>
        </w:tabs>
        <w:rPr>
          <w:del w:id="2831" w:author="Laurence Golding" w:date="2020-02-21T12:31:00Z"/>
          <w:rFonts w:asciiTheme="minorHAnsi" w:eastAsiaTheme="minorEastAsia" w:hAnsiTheme="minorHAnsi" w:cstheme="minorBidi"/>
          <w:noProof/>
          <w:sz w:val="22"/>
          <w:szCs w:val="22"/>
        </w:rPr>
      </w:pPr>
      <w:del w:id="2832" w:author="Laurence Golding" w:date="2020-02-21T12:31:00Z">
        <w:r w:rsidRPr="00CE77CD" w:rsidDel="00CE77CD">
          <w:rPr>
            <w:rPrChange w:id="2833" w:author="Laurence Golding" w:date="2020-02-21T12:31:00Z">
              <w:rPr>
                <w:rStyle w:val="Hyperlink"/>
                <w:noProof/>
              </w:rPr>
            </w:rPrChange>
          </w:rPr>
          <w:delText>3.44.3 frames property</w:delText>
        </w:r>
        <w:r w:rsidDel="00CE77CD">
          <w:rPr>
            <w:noProof/>
            <w:webHidden/>
          </w:rPr>
          <w:tab/>
          <w:delText>160</w:delText>
        </w:r>
      </w:del>
    </w:p>
    <w:p w14:paraId="7F52EC82" w14:textId="61A2002E" w:rsidR="00D343A6" w:rsidDel="00CE77CD" w:rsidRDefault="00D343A6">
      <w:pPr>
        <w:pStyle w:val="TOC2"/>
        <w:tabs>
          <w:tab w:val="right" w:leader="dot" w:pos="9350"/>
        </w:tabs>
        <w:rPr>
          <w:del w:id="2834" w:author="Laurence Golding" w:date="2020-02-21T12:31:00Z"/>
          <w:rFonts w:asciiTheme="minorHAnsi" w:eastAsiaTheme="minorEastAsia" w:hAnsiTheme="minorHAnsi" w:cstheme="minorBidi"/>
          <w:noProof/>
          <w:sz w:val="22"/>
          <w:szCs w:val="22"/>
        </w:rPr>
      </w:pPr>
      <w:del w:id="2835" w:author="Laurence Golding" w:date="2020-02-21T12:31:00Z">
        <w:r w:rsidRPr="00CE77CD" w:rsidDel="00CE77CD">
          <w:rPr>
            <w:rPrChange w:id="2836" w:author="Laurence Golding" w:date="2020-02-21T12:31:00Z">
              <w:rPr>
                <w:rStyle w:val="Hyperlink"/>
                <w:noProof/>
              </w:rPr>
            </w:rPrChange>
          </w:rPr>
          <w:delText>3.45 stackFrame object</w:delText>
        </w:r>
        <w:r w:rsidDel="00CE77CD">
          <w:rPr>
            <w:noProof/>
            <w:webHidden/>
          </w:rPr>
          <w:tab/>
          <w:delText>160</w:delText>
        </w:r>
      </w:del>
    </w:p>
    <w:p w14:paraId="2B483DF3" w14:textId="324FA619" w:rsidR="00D343A6" w:rsidDel="00CE77CD" w:rsidRDefault="00D343A6">
      <w:pPr>
        <w:pStyle w:val="TOC3"/>
        <w:tabs>
          <w:tab w:val="right" w:leader="dot" w:pos="9350"/>
        </w:tabs>
        <w:rPr>
          <w:del w:id="2837" w:author="Laurence Golding" w:date="2020-02-21T12:31:00Z"/>
          <w:rFonts w:asciiTheme="minorHAnsi" w:eastAsiaTheme="minorEastAsia" w:hAnsiTheme="minorHAnsi" w:cstheme="minorBidi"/>
          <w:noProof/>
          <w:sz w:val="22"/>
          <w:szCs w:val="22"/>
        </w:rPr>
      </w:pPr>
      <w:del w:id="2838" w:author="Laurence Golding" w:date="2020-02-21T12:31:00Z">
        <w:r w:rsidRPr="00CE77CD" w:rsidDel="00CE77CD">
          <w:rPr>
            <w:rPrChange w:id="2839" w:author="Laurence Golding" w:date="2020-02-21T12:31:00Z">
              <w:rPr>
                <w:rStyle w:val="Hyperlink"/>
                <w:noProof/>
              </w:rPr>
            </w:rPrChange>
          </w:rPr>
          <w:delText>3.45.1 General</w:delText>
        </w:r>
        <w:r w:rsidDel="00CE77CD">
          <w:rPr>
            <w:noProof/>
            <w:webHidden/>
          </w:rPr>
          <w:tab/>
          <w:delText>160</w:delText>
        </w:r>
      </w:del>
    </w:p>
    <w:p w14:paraId="0D7D5D89" w14:textId="16DFBADD" w:rsidR="00D343A6" w:rsidDel="00CE77CD" w:rsidRDefault="00D343A6">
      <w:pPr>
        <w:pStyle w:val="TOC3"/>
        <w:tabs>
          <w:tab w:val="right" w:leader="dot" w:pos="9350"/>
        </w:tabs>
        <w:rPr>
          <w:del w:id="2840" w:author="Laurence Golding" w:date="2020-02-21T12:31:00Z"/>
          <w:rFonts w:asciiTheme="minorHAnsi" w:eastAsiaTheme="minorEastAsia" w:hAnsiTheme="minorHAnsi" w:cstheme="minorBidi"/>
          <w:noProof/>
          <w:sz w:val="22"/>
          <w:szCs w:val="22"/>
        </w:rPr>
      </w:pPr>
      <w:del w:id="2841" w:author="Laurence Golding" w:date="2020-02-21T12:31:00Z">
        <w:r w:rsidRPr="00CE77CD" w:rsidDel="00CE77CD">
          <w:rPr>
            <w:rPrChange w:id="2842" w:author="Laurence Golding" w:date="2020-02-21T12:31:00Z">
              <w:rPr>
                <w:rStyle w:val="Hyperlink"/>
                <w:noProof/>
              </w:rPr>
            </w:rPrChange>
          </w:rPr>
          <w:delText>3.45.2 location property</w:delText>
        </w:r>
        <w:r w:rsidDel="00CE77CD">
          <w:rPr>
            <w:noProof/>
            <w:webHidden/>
          </w:rPr>
          <w:tab/>
          <w:delText>160</w:delText>
        </w:r>
      </w:del>
    </w:p>
    <w:p w14:paraId="1D7A0479" w14:textId="35886B81" w:rsidR="00D343A6" w:rsidDel="00CE77CD" w:rsidRDefault="00D343A6">
      <w:pPr>
        <w:pStyle w:val="TOC3"/>
        <w:tabs>
          <w:tab w:val="right" w:leader="dot" w:pos="9350"/>
        </w:tabs>
        <w:rPr>
          <w:del w:id="2843" w:author="Laurence Golding" w:date="2020-02-21T12:31:00Z"/>
          <w:rFonts w:asciiTheme="minorHAnsi" w:eastAsiaTheme="minorEastAsia" w:hAnsiTheme="minorHAnsi" w:cstheme="minorBidi"/>
          <w:noProof/>
          <w:sz w:val="22"/>
          <w:szCs w:val="22"/>
        </w:rPr>
      </w:pPr>
      <w:del w:id="2844" w:author="Laurence Golding" w:date="2020-02-21T12:31:00Z">
        <w:r w:rsidRPr="00CE77CD" w:rsidDel="00CE77CD">
          <w:rPr>
            <w:rPrChange w:id="2845" w:author="Laurence Golding" w:date="2020-02-21T12:31:00Z">
              <w:rPr>
                <w:rStyle w:val="Hyperlink"/>
                <w:noProof/>
              </w:rPr>
            </w:rPrChange>
          </w:rPr>
          <w:delText>3.45.3 module property</w:delText>
        </w:r>
        <w:r w:rsidDel="00CE77CD">
          <w:rPr>
            <w:noProof/>
            <w:webHidden/>
          </w:rPr>
          <w:tab/>
          <w:delText>160</w:delText>
        </w:r>
      </w:del>
    </w:p>
    <w:p w14:paraId="6D0A562B" w14:textId="6CCF4B3C" w:rsidR="00D343A6" w:rsidDel="00CE77CD" w:rsidRDefault="00D343A6">
      <w:pPr>
        <w:pStyle w:val="TOC3"/>
        <w:tabs>
          <w:tab w:val="right" w:leader="dot" w:pos="9350"/>
        </w:tabs>
        <w:rPr>
          <w:del w:id="2846" w:author="Laurence Golding" w:date="2020-02-21T12:31:00Z"/>
          <w:rFonts w:asciiTheme="minorHAnsi" w:eastAsiaTheme="minorEastAsia" w:hAnsiTheme="minorHAnsi" w:cstheme="minorBidi"/>
          <w:noProof/>
          <w:sz w:val="22"/>
          <w:szCs w:val="22"/>
        </w:rPr>
      </w:pPr>
      <w:del w:id="2847" w:author="Laurence Golding" w:date="2020-02-21T12:31:00Z">
        <w:r w:rsidRPr="00CE77CD" w:rsidDel="00CE77CD">
          <w:rPr>
            <w:rPrChange w:id="2848" w:author="Laurence Golding" w:date="2020-02-21T12:31:00Z">
              <w:rPr>
                <w:rStyle w:val="Hyperlink"/>
                <w:noProof/>
              </w:rPr>
            </w:rPrChange>
          </w:rPr>
          <w:delText>3.45.4 threadId property</w:delText>
        </w:r>
        <w:r w:rsidDel="00CE77CD">
          <w:rPr>
            <w:noProof/>
            <w:webHidden/>
          </w:rPr>
          <w:tab/>
          <w:delText>160</w:delText>
        </w:r>
      </w:del>
    </w:p>
    <w:p w14:paraId="4098A303" w14:textId="42815051" w:rsidR="00D343A6" w:rsidDel="00CE77CD" w:rsidRDefault="00D343A6">
      <w:pPr>
        <w:pStyle w:val="TOC3"/>
        <w:tabs>
          <w:tab w:val="right" w:leader="dot" w:pos="9350"/>
        </w:tabs>
        <w:rPr>
          <w:del w:id="2849" w:author="Laurence Golding" w:date="2020-02-21T12:31:00Z"/>
          <w:rFonts w:asciiTheme="minorHAnsi" w:eastAsiaTheme="minorEastAsia" w:hAnsiTheme="minorHAnsi" w:cstheme="minorBidi"/>
          <w:noProof/>
          <w:sz w:val="22"/>
          <w:szCs w:val="22"/>
        </w:rPr>
      </w:pPr>
      <w:del w:id="2850" w:author="Laurence Golding" w:date="2020-02-21T12:31:00Z">
        <w:r w:rsidRPr="00CE77CD" w:rsidDel="00CE77CD">
          <w:rPr>
            <w:rPrChange w:id="2851" w:author="Laurence Golding" w:date="2020-02-21T12:31:00Z">
              <w:rPr>
                <w:rStyle w:val="Hyperlink"/>
                <w:noProof/>
              </w:rPr>
            </w:rPrChange>
          </w:rPr>
          <w:delText>3.45.5 parameters property</w:delText>
        </w:r>
        <w:r w:rsidDel="00CE77CD">
          <w:rPr>
            <w:noProof/>
            <w:webHidden/>
          </w:rPr>
          <w:tab/>
          <w:delText>161</w:delText>
        </w:r>
      </w:del>
    </w:p>
    <w:p w14:paraId="3AB27971" w14:textId="5E59616F" w:rsidR="00D343A6" w:rsidDel="00CE77CD" w:rsidRDefault="00D343A6">
      <w:pPr>
        <w:pStyle w:val="TOC2"/>
        <w:tabs>
          <w:tab w:val="right" w:leader="dot" w:pos="9350"/>
        </w:tabs>
        <w:rPr>
          <w:del w:id="2852" w:author="Laurence Golding" w:date="2020-02-21T12:31:00Z"/>
          <w:rFonts w:asciiTheme="minorHAnsi" w:eastAsiaTheme="minorEastAsia" w:hAnsiTheme="minorHAnsi" w:cstheme="minorBidi"/>
          <w:noProof/>
          <w:sz w:val="22"/>
          <w:szCs w:val="22"/>
        </w:rPr>
      </w:pPr>
      <w:del w:id="2853" w:author="Laurence Golding" w:date="2020-02-21T12:31:00Z">
        <w:r w:rsidRPr="00CE77CD" w:rsidDel="00CE77CD">
          <w:rPr>
            <w:rPrChange w:id="2854" w:author="Laurence Golding" w:date="2020-02-21T12:31:00Z">
              <w:rPr>
                <w:rStyle w:val="Hyperlink"/>
                <w:noProof/>
              </w:rPr>
            </w:rPrChange>
          </w:rPr>
          <w:delText>3.46 webRequest object</w:delText>
        </w:r>
        <w:r w:rsidDel="00CE77CD">
          <w:rPr>
            <w:noProof/>
            <w:webHidden/>
          </w:rPr>
          <w:tab/>
          <w:delText>161</w:delText>
        </w:r>
      </w:del>
    </w:p>
    <w:p w14:paraId="6BE9A53C" w14:textId="4008FD36" w:rsidR="00D343A6" w:rsidDel="00CE77CD" w:rsidRDefault="00D343A6">
      <w:pPr>
        <w:pStyle w:val="TOC3"/>
        <w:tabs>
          <w:tab w:val="right" w:leader="dot" w:pos="9350"/>
        </w:tabs>
        <w:rPr>
          <w:del w:id="2855" w:author="Laurence Golding" w:date="2020-02-21T12:31:00Z"/>
          <w:rFonts w:asciiTheme="minorHAnsi" w:eastAsiaTheme="minorEastAsia" w:hAnsiTheme="minorHAnsi" w:cstheme="minorBidi"/>
          <w:noProof/>
          <w:sz w:val="22"/>
          <w:szCs w:val="22"/>
        </w:rPr>
      </w:pPr>
      <w:del w:id="2856" w:author="Laurence Golding" w:date="2020-02-21T12:31:00Z">
        <w:r w:rsidRPr="00CE77CD" w:rsidDel="00CE77CD">
          <w:rPr>
            <w:rPrChange w:id="2857" w:author="Laurence Golding" w:date="2020-02-21T12:31:00Z">
              <w:rPr>
                <w:rStyle w:val="Hyperlink"/>
                <w:noProof/>
              </w:rPr>
            </w:rPrChange>
          </w:rPr>
          <w:delText>3.46.1 General</w:delText>
        </w:r>
        <w:r w:rsidDel="00CE77CD">
          <w:rPr>
            <w:noProof/>
            <w:webHidden/>
          </w:rPr>
          <w:tab/>
          <w:delText>161</w:delText>
        </w:r>
      </w:del>
    </w:p>
    <w:p w14:paraId="7D74F00B" w14:textId="6AAC42F7" w:rsidR="00D343A6" w:rsidDel="00CE77CD" w:rsidRDefault="00D343A6">
      <w:pPr>
        <w:pStyle w:val="TOC3"/>
        <w:tabs>
          <w:tab w:val="right" w:leader="dot" w:pos="9350"/>
        </w:tabs>
        <w:rPr>
          <w:del w:id="2858" w:author="Laurence Golding" w:date="2020-02-21T12:31:00Z"/>
          <w:rFonts w:asciiTheme="minorHAnsi" w:eastAsiaTheme="minorEastAsia" w:hAnsiTheme="minorHAnsi" w:cstheme="minorBidi"/>
          <w:noProof/>
          <w:sz w:val="22"/>
          <w:szCs w:val="22"/>
        </w:rPr>
      </w:pPr>
      <w:del w:id="2859" w:author="Laurence Golding" w:date="2020-02-21T12:31:00Z">
        <w:r w:rsidRPr="00CE77CD" w:rsidDel="00CE77CD">
          <w:rPr>
            <w:rPrChange w:id="2860" w:author="Laurence Golding" w:date="2020-02-21T12:31:00Z">
              <w:rPr>
                <w:rStyle w:val="Hyperlink"/>
                <w:noProof/>
              </w:rPr>
            </w:rPrChange>
          </w:rPr>
          <w:delText>3.46.2 index property</w:delText>
        </w:r>
        <w:r w:rsidDel="00CE77CD">
          <w:rPr>
            <w:noProof/>
            <w:webHidden/>
          </w:rPr>
          <w:tab/>
          <w:delText>161</w:delText>
        </w:r>
      </w:del>
    </w:p>
    <w:p w14:paraId="0A29E2F1" w14:textId="069C840E" w:rsidR="00D343A6" w:rsidDel="00CE77CD" w:rsidRDefault="00D343A6">
      <w:pPr>
        <w:pStyle w:val="TOC3"/>
        <w:tabs>
          <w:tab w:val="right" w:leader="dot" w:pos="9350"/>
        </w:tabs>
        <w:rPr>
          <w:del w:id="2861" w:author="Laurence Golding" w:date="2020-02-21T12:31:00Z"/>
          <w:rFonts w:asciiTheme="minorHAnsi" w:eastAsiaTheme="minorEastAsia" w:hAnsiTheme="minorHAnsi" w:cstheme="minorBidi"/>
          <w:noProof/>
          <w:sz w:val="22"/>
          <w:szCs w:val="22"/>
        </w:rPr>
      </w:pPr>
      <w:del w:id="2862" w:author="Laurence Golding" w:date="2020-02-21T12:31:00Z">
        <w:r w:rsidRPr="00CE77CD" w:rsidDel="00CE77CD">
          <w:rPr>
            <w:rPrChange w:id="2863" w:author="Laurence Golding" w:date="2020-02-21T12:31:00Z">
              <w:rPr>
                <w:rStyle w:val="Hyperlink"/>
                <w:noProof/>
              </w:rPr>
            </w:rPrChange>
          </w:rPr>
          <w:delText>3.46.3 protocol property</w:delText>
        </w:r>
        <w:r w:rsidDel="00CE77CD">
          <w:rPr>
            <w:noProof/>
            <w:webHidden/>
          </w:rPr>
          <w:tab/>
          <w:delText>161</w:delText>
        </w:r>
      </w:del>
    </w:p>
    <w:p w14:paraId="03F3DE4B" w14:textId="55208B72" w:rsidR="00D343A6" w:rsidDel="00CE77CD" w:rsidRDefault="00D343A6">
      <w:pPr>
        <w:pStyle w:val="TOC3"/>
        <w:tabs>
          <w:tab w:val="right" w:leader="dot" w:pos="9350"/>
        </w:tabs>
        <w:rPr>
          <w:del w:id="2864" w:author="Laurence Golding" w:date="2020-02-21T12:31:00Z"/>
          <w:rFonts w:asciiTheme="minorHAnsi" w:eastAsiaTheme="minorEastAsia" w:hAnsiTheme="minorHAnsi" w:cstheme="minorBidi"/>
          <w:noProof/>
          <w:sz w:val="22"/>
          <w:szCs w:val="22"/>
        </w:rPr>
      </w:pPr>
      <w:del w:id="2865" w:author="Laurence Golding" w:date="2020-02-21T12:31:00Z">
        <w:r w:rsidRPr="00CE77CD" w:rsidDel="00CE77CD">
          <w:rPr>
            <w:rPrChange w:id="2866" w:author="Laurence Golding" w:date="2020-02-21T12:31:00Z">
              <w:rPr>
                <w:rStyle w:val="Hyperlink"/>
                <w:noProof/>
              </w:rPr>
            </w:rPrChange>
          </w:rPr>
          <w:delText>3.46.4 version property</w:delText>
        </w:r>
        <w:r w:rsidDel="00CE77CD">
          <w:rPr>
            <w:noProof/>
            <w:webHidden/>
          </w:rPr>
          <w:tab/>
          <w:delText>161</w:delText>
        </w:r>
      </w:del>
    </w:p>
    <w:p w14:paraId="3DA39333" w14:textId="16F5FC8B" w:rsidR="00D343A6" w:rsidDel="00CE77CD" w:rsidRDefault="00D343A6">
      <w:pPr>
        <w:pStyle w:val="TOC3"/>
        <w:tabs>
          <w:tab w:val="right" w:leader="dot" w:pos="9350"/>
        </w:tabs>
        <w:rPr>
          <w:del w:id="2867" w:author="Laurence Golding" w:date="2020-02-21T12:31:00Z"/>
          <w:rFonts w:asciiTheme="minorHAnsi" w:eastAsiaTheme="minorEastAsia" w:hAnsiTheme="minorHAnsi" w:cstheme="minorBidi"/>
          <w:noProof/>
          <w:sz w:val="22"/>
          <w:szCs w:val="22"/>
        </w:rPr>
      </w:pPr>
      <w:del w:id="2868" w:author="Laurence Golding" w:date="2020-02-21T12:31:00Z">
        <w:r w:rsidRPr="00CE77CD" w:rsidDel="00CE77CD">
          <w:rPr>
            <w:rPrChange w:id="2869" w:author="Laurence Golding" w:date="2020-02-21T12:31:00Z">
              <w:rPr>
                <w:rStyle w:val="Hyperlink"/>
                <w:noProof/>
              </w:rPr>
            </w:rPrChange>
          </w:rPr>
          <w:delText>3.46.5 target property</w:delText>
        </w:r>
        <w:r w:rsidDel="00CE77CD">
          <w:rPr>
            <w:noProof/>
            <w:webHidden/>
          </w:rPr>
          <w:tab/>
          <w:delText>162</w:delText>
        </w:r>
      </w:del>
    </w:p>
    <w:p w14:paraId="4752EEF5" w14:textId="702E394E" w:rsidR="00D343A6" w:rsidDel="00CE77CD" w:rsidRDefault="00D343A6">
      <w:pPr>
        <w:pStyle w:val="TOC3"/>
        <w:tabs>
          <w:tab w:val="right" w:leader="dot" w:pos="9350"/>
        </w:tabs>
        <w:rPr>
          <w:del w:id="2870" w:author="Laurence Golding" w:date="2020-02-21T12:31:00Z"/>
          <w:rFonts w:asciiTheme="minorHAnsi" w:eastAsiaTheme="minorEastAsia" w:hAnsiTheme="minorHAnsi" w:cstheme="minorBidi"/>
          <w:noProof/>
          <w:sz w:val="22"/>
          <w:szCs w:val="22"/>
        </w:rPr>
      </w:pPr>
      <w:del w:id="2871" w:author="Laurence Golding" w:date="2020-02-21T12:31:00Z">
        <w:r w:rsidRPr="00CE77CD" w:rsidDel="00CE77CD">
          <w:rPr>
            <w:rPrChange w:id="2872" w:author="Laurence Golding" w:date="2020-02-21T12:31:00Z">
              <w:rPr>
                <w:rStyle w:val="Hyperlink"/>
                <w:noProof/>
              </w:rPr>
            </w:rPrChange>
          </w:rPr>
          <w:delText>3.46.6 method property</w:delText>
        </w:r>
        <w:r w:rsidDel="00CE77CD">
          <w:rPr>
            <w:noProof/>
            <w:webHidden/>
          </w:rPr>
          <w:tab/>
          <w:delText>162</w:delText>
        </w:r>
      </w:del>
    </w:p>
    <w:p w14:paraId="53A60844" w14:textId="4B5AC2CC" w:rsidR="00D343A6" w:rsidDel="00CE77CD" w:rsidRDefault="00D343A6">
      <w:pPr>
        <w:pStyle w:val="TOC3"/>
        <w:tabs>
          <w:tab w:val="right" w:leader="dot" w:pos="9350"/>
        </w:tabs>
        <w:rPr>
          <w:del w:id="2873" w:author="Laurence Golding" w:date="2020-02-21T12:31:00Z"/>
          <w:rFonts w:asciiTheme="minorHAnsi" w:eastAsiaTheme="minorEastAsia" w:hAnsiTheme="minorHAnsi" w:cstheme="minorBidi"/>
          <w:noProof/>
          <w:sz w:val="22"/>
          <w:szCs w:val="22"/>
        </w:rPr>
      </w:pPr>
      <w:del w:id="2874" w:author="Laurence Golding" w:date="2020-02-21T12:31:00Z">
        <w:r w:rsidRPr="00CE77CD" w:rsidDel="00CE77CD">
          <w:rPr>
            <w:rPrChange w:id="2875" w:author="Laurence Golding" w:date="2020-02-21T12:31:00Z">
              <w:rPr>
                <w:rStyle w:val="Hyperlink"/>
                <w:noProof/>
              </w:rPr>
            </w:rPrChange>
          </w:rPr>
          <w:delText>3.46.7 headers property</w:delText>
        </w:r>
        <w:r w:rsidDel="00CE77CD">
          <w:rPr>
            <w:noProof/>
            <w:webHidden/>
          </w:rPr>
          <w:tab/>
          <w:delText>162</w:delText>
        </w:r>
      </w:del>
    </w:p>
    <w:p w14:paraId="2397FBAF" w14:textId="1D8D13F0" w:rsidR="00D343A6" w:rsidDel="00CE77CD" w:rsidRDefault="00D343A6">
      <w:pPr>
        <w:pStyle w:val="TOC3"/>
        <w:tabs>
          <w:tab w:val="right" w:leader="dot" w:pos="9350"/>
        </w:tabs>
        <w:rPr>
          <w:del w:id="2876" w:author="Laurence Golding" w:date="2020-02-21T12:31:00Z"/>
          <w:rFonts w:asciiTheme="minorHAnsi" w:eastAsiaTheme="minorEastAsia" w:hAnsiTheme="minorHAnsi" w:cstheme="minorBidi"/>
          <w:noProof/>
          <w:sz w:val="22"/>
          <w:szCs w:val="22"/>
        </w:rPr>
      </w:pPr>
      <w:del w:id="2877" w:author="Laurence Golding" w:date="2020-02-21T12:31:00Z">
        <w:r w:rsidRPr="00CE77CD" w:rsidDel="00CE77CD">
          <w:rPr>
            <w:rPrChange w:id="2878" w:author="Laurence Golding" w:date="2020-02-21T12:31:00Z">
              <w:rPr>
                <w:rStyle w:val="Hyperlink"/>
                <w:noProof/>
              </w:rPr>
            </w:rPrChange>
          </w:rPr>
          <w:delText>3.46.8 parameters property</w:delText>
        </w:r>
        <w:r w:rsidDel="00CE77CD">
          <w:rPr>
            <w:noProof/>
            <w:webHidden/>
          </w:rPr>
          <w:tab/>
          <w:delText>162</w:delText>
        </w:r>
      </w:del>
    </w:p>
    <w:p w14:paraId="189F4065" w14:textId="7BC892A3" w:rsidR="00D343A6" w:rsidDel="00CE77CD" w:rsidRDefault="00D343A6">
      <w:pPr>
        <w:pStyle w:val="TOC3"/>
        <w:tabs>
          <w:tab w:val="right" w:leader="dot" w:pos="9350"/>
        </w:tabs>
        <w:rPr>
          <w:del w:id="2879" w:author="Laurence Golding" w:date="2020-02-21T12:31:00Z"/>
          <w:rFonts w:asciiTheme="minorHAnsi" w:eastAsiaTheme="minorEastAsia" w:hAnsiTheme="minorHAnsi" w:cstheme="minorBidi"/>
          <w:noProof/>
          <w:sz w:val="22"/>
          <w:szCs w:val="22"/>
        </w:rPr>
      </w:pPr>
      <w:del w:id="2880" w:author="Laurence Golding" w:date="2020-02-21T12:31:00Z">
        <w:r w:rsidRPr="00CE77CD" w:rsidDel="00CE77CD">
          <w:rPr>
            <w:rPrChange w:id="2881" w:author="Laurence Golding" w:date="2020-02-21T12:31:00Z">
              <w:rPr>
                <w:rStyle w:val="Hyperlink"/>
                <w:noProof/>
              </w:rPr>
            </w:rPrChange>
          </w:rPr>
          <w:delText>3.46.9 body property</w:delText>
        </w:r>
        <w:r w:rsidDel="00CE77CD">
          <w:rPr>
            <w:noProof/>
            <w:webHidden/>
          </w:rPr>
          <w:tab/>
          <w:delText>162</w:delText>
        </w:r>
      </w:del>
    </w:p>
    <w:p w14:paraId="307611AC" w14:textId="27B3AC47" w:rsidR="00D343A6" w:rsidDel="00CE77CD" w:rsidRDefault="00D343A6">
      <w:pPr>
        <w:pStyle w:val="TOC2"/>
        <w:tabs>
          <w:tab w:val="right" w:leader="dot" w:pos="9350"/>
        </w:tabs>
        <w:rPr>
          <w:del w:id="2882" w:author="Laurence Golding" w:date="2020-02-21T12:31:00Z"/>
          <w:rFonts w:asciiTheme="minorHAnsi" w:eastAsiaTheme="minorEastAsia" w:hAnsiTheme="minorHAnsi" w:cstheme="minorBidi"/>
          <w:noProof/>
          <w:sz w:val="22"/>
          <w:szCs w:val="22"/>
        </w:rPr>
      </w:pPr>
      <w:del w:id="2883" w:author="Laurence Golding" w:date="2020-02-21T12:31:00Z">
        <w:r w:rsidRPr="00CE77CD" w:rsidDel="00CE77CD">
          <w:rPr>
            <w:rPrChange w:id="2884" w:author="Laurence Golding" w:date="2020-02-21T12:31:00Z">
              <w:rPr>
                <w:rStyle w:val="Hyperlink"/>
                <w:noProof/>
              </w:rPr>
            </w:rPrChange>
          </w:rPr>
          <w:delText>3.47 webResponse object</w:delText>
        </w:r>
        <w:r w:rsidDel="00CE77CD">
          <w:rPr>
            <w:noProof/>
            <w:webHidden/>
          </w:rPr>
          <w:tab/>
          <w:delText>162</w:delText>
        </w:r>
      </w:del>
    </w:p>
    <w:p w14:paraId="3C90C90E" w14:textId="6E6A53A3" w:rsidR="00D343A6" w:rsidDel="00CE77CD" w:rsidRDefault="00D343A6">
      <w:pPr>
        <w:pStyle w:val="TOC3"/>
        <w:tabs>
          <w:tab w:val="right" w:leader="dot" w:pos="9350"/>
        </w:tabs>
        <w:rPr>
          <w:del w:id="2885" w:author="Laurence Golding" w:date="2020-02-21T12:31:00Z"/>
          <w:rFonts w:asciiTheme="minorHAnsi" w:eastAsiaTheme="minorEastAsia" w:hAnsiTheme="minorHAnsi" w:cstheme="minorBidi"/>
          <w:noProof/>
          <w:sz w:val="22"/>
          <w:szCs w:val="22"/>
        </w:rPr>
      </w:pPr>
      <w:del w:id="2886" w:author="Laurence Golding" w:date="2020-02-21T12:31:00Z">
        <w:r w:rsidRPr="00CE77CD" w:rsidDel="00CE77CD">
          <w:rPr>
            <w:rPrChange w:id="2887" w:author="Laurence Golding" w:date="2020-02-21T12:31:00Z">
              <w:rPr>
                <w:rStyle w:val="Hyperlink"/>
                <w:noProof/>
              </w:rPr>
            </w:rPrChange>
          </w:rPr>
          <w:delText>3.47.1 General</w:delText>
        </w:r>
        <w:r w:rsidDel="00CE77CD">
          <w:rPr>
            <w:noProof/>
            <w:webHidden/>
          </w:rPr>
          <w:tab/>
          <w:delText>162</w:delText>
        </w:r>
      </w:del>
    </w:p>
    <w:p w14:paraId="197DE233" w14:textId="7C3E33A6" w:rsidR="00D343A6" w:rsidDel="00CE77CD" w:rsidRDefault="00D343A6">
      <w:pPr>
        <w:pStyle w:val="TOC3"/>
        <w:tabs>
          <w:tab w:val="right" w:leader="dot" w:pos="9350"/>
        </w:tabs>
        <w:rPr>
          <w:del w:id="2888" w:author="Laurence Golding" w:date="2020-02-21T12:31:00Z"/>
          <w:rFonts w:asciiTheme="minorHAnsi" w:eastAsiaTheme="minorEastAsia" w:hAnsiTheme="minorHAnsi" w:cstheme="minorBidi"/>
          <w:noProof/>
          <w:sz w:val="22"/>
          <w:szCs w:val="22"/>
        </w:rPr>
      </w:pPr>
      <w:del w:id="2889" w:author="Laurence Golding" w:date="2020-02-21T12:31:00Z">
        <w:r w:rsidRPr="00CE77CD" w:rsidDel="00CE77CD">
          <w:rPr>
            <w:rPrChange w:id="2890" w:author="Laurence Golding" w:date="2020-02-21T12:31:00Z">
              <w:rPr>
                <w:rStyle w:val="Hyperlink"/>
                <w:noProof/>
              </w:rPr>
            </w:rPrChange>
          </w:rPr>
          <w:delText>3.47.2 index property</w:delText>
        </w:r>
        <w:r w:rsidDel="00CE77CD">
          <w:rPr>
            <w:noProof/>
            <w:webHidden/>
          </w:rPr>
          <w:tab/>
          <w:delText>163</w:delText>
        </w:r>
      </w:del>
    </w:p>
    <w:p w14:paraId="0D5B7647" w14:textId="41C9F66C" w:rsidR="00D343A6" w:rsidDel="00CE77CD" w:rsidRDefault="00D343A6">
      <w:pPr>
        <w:pStyle w:val="TOC3"/>
        <w:tabs>
          <w:tab w:val="right" w:leader="dot" w:pos="9350"/>
        </w:tabs>
        <w:rPr>
          <w:del w:id="2891" w:author="Laurence Golding" w:date="2020-02-21T12:31:00Z"/>
          <w:rFonts w:asciiTheme="minorHAnsi" w:eastAsiaTheme="minorEastAsia" w:hAnsiTheme="minorHAnsi" w:cstheme="minorBidi"/>
          <w:noProof/>
          <w:sz w:val="22"/>
          <w:szCs w:val="22"/>
        </w:rPr>
      </w:pPr>
      <w:del w:id="2892" w:author="Laurence Golding" w:date="2020-02-21T12:31:00Z">
        <w:r w:rsidRPr="00CE77CD" w:rsidDel="00CE77CD">
          <w:rPr>
            <w:rPrChange w:id="2893" w:author="Laurence Golding" w:date="2020-02-21T12:31:00Z">
              <w:rPr>
                <w:rStyle w:val="Hyperlink"/>
                <w:noProof/>
              </w:rPr>
            </w:rPrChange>
          </w:rPr>
          <w:delText>3.47.3 protocol property</w:delText>
        </w:r>
        <w:r w:rsidDel="00CE77CD">
          <w:rPr>
            <w:noProof/>
            <w:webHidden/>
          </w:rPr>
          <w:tab/>
          <w:delText>163</w:delText>
        </w:r>
      </w:del>
    </w:p>
    <w:p w14:paraId="08D53AAB" w14:textId="658F44CA" w:rsidR="00D343A6" w:rsidDel="00CE77CD" w:rsidRDefault="00D343A6">
      <w:pPr>
        <w:pStyle w:val="TOC3"/>
        <w:tabs>
          <w:tab w:val="right" w:leader="dot" w:pos="9350"/>
        </w:tabs>
        <w:rPr>
          <w:del w:id="2894" w:author="Laurence Golding" w:date="2020-02-21T12:31:00Z"/>
          <w:rFonts w:asciiTheme="minorHAnsi" w:eastAsiaTheme="minorEastAsia" w:hAnsiTheme="minorHAnsi" w:cstheme="minorBidi"/>
          <w:noProof/>
          <w:sz w:val="22"/>
          <w:szCs w:val="22"/>
        </w:rPr>
      </w:pPr>
      <w:del w:id="2895" w:author="Laurence Golding" w:date="2020-02-21T12:31:00Z">
        <w:r w:rsidRPr="00CE77CD" w:rsidDel="00CE77CD">
          <w:rPr>
            <w:rPrChange w:id="2896" w:author="Laurence Golding" w:date="2020-02-21T12:31:00Z">
              <w:rPr>
                <w:rStyle w:val="Hyperlink"/>
                <w:noProof/>
              </w:rPr>
            </w:rPrChange>
          </w:rPr>
          <w:delText>3.47.4 version property</w:delText>
        </w:r>
        <w:r w:rsidDel="00CE77CD">
          <w:rPr>
            <w:noProof/>
            <w:webHidden/>
          </w:rPr>
          <w:tab/>
          <w:delText>163</w:delText>
        </w:r>
      </w:del>
    </w:p>
    <w:p w14:paraId="7738606C" w14:textId="751BD40A" w:rsidR="00D343A6" w:rsidDel="00CE77CD" w:rsidRDefault="00D343A6">
      <w:pPr>
        <w:pStyle w:val="TOC3"/>
        <w:tabs>
          <w:tab w:val="right" w:leader="dot" w:pos="9350"/>
        </w:tabs>
        <w:rPr>
          <w:del w:id="2897" w:author="Laurence Golding" w:date="2020-02-21T12:31:00Z"/>
          <w:rFonts w:asciiTheme="minorHAnsi" w:eastAsiaTheme="minorEastAsia" w:hAnsiTheme="minorHAnsi" w:cstheme="minorBidi"/>
          <w:noProof/>
          <w:sz w:val="22"/>
          <w:szCs w:val="22"/>
        </w:rPr>
      </w:pPr>
      <w:del w:id="2898" w:author="Laurence Golding" w:date="2020-02-21T12:31:00Z">
        <w:r w:rsidRPr="00CE77CD" w:rsidDel="00CE77CD">
          <w:rPr>
            <w:rPrChange w:id="2899" w:author="Laurence Golding" w:date="2020-02-21T12:31:00Z">
              <w:rPr>
                <w:rStyle w:val="Hyperlink"/>
                <w:noProof/>
              </w:rPr>
            </w:rPrChange>
          </w:rPr>
          <w:delText>3.47.5 statusCode property</w:delText>
        </w:r>
        <w:r w:rsidDel="00CE77CD">
          <w:rPr>
            <w:noProof/>
            <w:webHidden/>
          </w:rPr>
          <w:tab/>
          <w:delText>163</w:delText>
        </w:r>
      </w:del>
    </w:p>
    <w:p w14:paraId="48D8192D" w14:textId="55CCA2EC" w:rsidR="00D343A6" w:rsidDel="00CE77CD" w:rsidRDefault="00D343A6">
      <w:pPr>
        <w:pStyle w:val="TOC3"/>
        <w:tabs>
          <w:tab w:val="right" w:leader="dot" w:pos="9350"/>
        </w:tabs>
        <w:rPr>
          <w:del w:id="2900" w:author="Laurence Golding" w:date="2020-02-21T12:31:00Z"/>
          <w:rFonts w:asciiTheme="minorHAnsi" w:eastAsiaTheme="minorEastAsia" w:hAnsiTheme="minorHAnsi" w:cstheme="minorBidi"/>
          <w:noProof/>
          <w:sz w:val="22"/>
          <w:szCs w:val="22"/>
        </w:rPr>
      </w:pPr>
      <w:del w:id="2901" w:author="Laurence Golding" w:date="2020-02-21T12:31:00Z">
        <w:r w:rsidRPr="00CE77CD" w:rsidDel="00CE77CD">
          <w:rPr>
            <w:rPrChange w:id="2902" w:author="Laurence Golding" w:date="2020-02-21T12:31:00Z">
              <w:rPr>
                <w:rStyle w:val="Hyperlink"/>
                <w:noProof/>
              </w:rPr>
            </w:rPrChange>
          </w:rPr>
          <w:delText>3.47.6 reasonPhrase property</w:delText>
        </w:r>
        <w:r w:rsidDel="00CE77CD">
          <w:rPr>
            <w:noProof/>
            <w:webHidden/>
          </w:rPr>
          <w:tab/>
          <w:delText>163</w:delText>
        </w:r>
      </w:del>
    </w:p>
    <w:p w14:paraId="254ABCA0" w14:textId="78854016" w:rsidR="00D343A6" w:rsidDel="00CE77CD" w:rsidRDefault="00D343A6">
      <w:pPr>
        <w:pStyle w:val="TOC3"/>
        <w:tabs>
          <w:tab w:val="right" w:leader="dot" w:pos="9350"/>
        </w:tabs>
        <w:rPr>
          <w:del w:id="2903" w:author="Laurence Golding" w:date="2020-02-21T12:31:00Z"/>
          <w:rFonts w:asciiTheme="minorHAnsi" w:eastAsiaTheme="minorEastAsia" w:hAnsiTheme="minorHAnsi" w:cstheme="minorBidi"/>
          <w:noProof/>
          <w:sz w:val="22"/>
          <w:szCs w:val="22"/>
        </w:rPr>
      </w:pPr>
      <w:del w:id="2904" w:author="Laurence Golding" w:date="2020-02-21T12:31:00Z">
        <w:r w:rsidRPr="00CE77CD" w:rsidDel="00CE77CD">
          <w:rPr>
            <w:rPrChange w:id="2905" w:author="Laurence Golding" w:date="2020-02-21T12:31:00Z">
              <w:rPr>
                <w:rStyle w:val="Hyperlink"/>
                <w:noProof/>
              </w:rPr>
            </w:rPrChange>
          </w:rPr>
          <w:delText>3.47.7 headers property</w:delText>
        </w:r>
        <w:r w:rsidDel="00CE77CD">
          <w:rPr>
            <w:noProof/>
            <w:webHidden/>
          </w:rPr>
          <w:tab/>
          <w:delText>164</w:delText>
        </w:r>
      </w:del>
    </w:p>
    <w:p w14:paraId="3F330178" w14:textId="6333A35A" w:rsidR="00D343A6" w:rsidDel="00CE77CD" w:rsidRDefault="00D343A6">
      <w:pPr>
        <w:pStyle w:val="TOC3"/>
        <w:tabs>
          <w:tab w:val="right" w:leader="dot" w:pos="9350"/>
        </w:tabs>
        <w:rPr>
          <w:del w:id="2906" w:author="Laurence Golding" w:date="2020-02-21T12:31:00Z"/>
          <w:rFonts w:asciiTheme="minorHAnsi" w:eastAsiaTheme="minorEastAsia" w:hAnsiTheme="minorHAnsi" w:cstheme="minorBidi"/>
          <w:noProof/>
          <w:sz w:val="22"/>
          <w:szCs w:val="22"/>
        </w:rPr>
      </w:pPr>
      <w:del w:id="2907" w:author="Laurence Golding" w:date="2020-02-21T12:31:00Z">
        <w:r w:rsidRPr="00CE77CD" w:rsidDel="00CE77CD">
          <w:rPr>
            <w:rPrChange w:id="2908" w:author="Laurence Golding" w:date="2020-02-21T12:31:00Z">
              <w:rPr>
                <w:rStyle w:val="Hyperlink"/>
                <w:noProof/>
              </w:rPr>
            </w:rPrChange>
          </w:rPr>
          <w:delText>3.47.8 body property</w:delText>
        </w:r>
        <w:r w:rsidDel="00CE77CD">
          <w:rPr>
            <w:noProof/>
            <w:webHidden/>
          </w:rPr>
          <w:tab/>
          <w:delText>164</w:delText>
        </w:r>
      </w:del>
    </w:p>
    <w:p w14:paraId="22CC2D0A" w14:textId="6CAB15DC" w:rsidR="00D343A6" w:rsidDel="00CE77CD" w:rsidRDefault="00D343A6">
      <w:pPr>
        <w:pStyle w:val="TOC3"/>
        <w:tabs>
          <w:tab w:val="right" w:leader="dot" w:pos="9350"/>
        </w:tabs>
        <w:rPr>
          <w:del w:id="2909" w:author="Laurence Golding" w:date="2020-02-21T12:31:00Z"/>
          <w:rFonts w:asciiTheme="minorHAnsi" w:eastAsiaTheme="minorEastAsia" w:hAnsiTheme="minorHAnsi" w:cstheme="minorBidi"/>
          <w:noProof/>
          <w:sz w:val="22"/>
          <w:szCs w:val="22"/>
        </w:rPr>
      </w:pPr>
      <w:del w:id="2910" w:author="Laurence Golding" w:date="2020-02-21T12:31:00Z">
        <w:r w:rsidRPr="00CE77CD" w:rsidDel="00CE77CD">
          <w:rPr>
            <w:rPrChange w:id="2911" w:author="Laurence Golding" w:date="2020-02-21T12:31:00Z">
              <w:rPr>
                <w:rStyle w:val="Hyperlink"/>
                <w:noProof/>
              </w:rPr>
            </w:rPrChange>
          </w:rPr>
          <w:delText>3.47.9 noResponseReceived property</w:delText>
        </w:r>
        <w:r w:rsidDel="00CE77CD">
          <w:rPr>
            <w:noProof/>
            <w:webHidden/>
          </w:rPr>
          <w:tab/>
          <w:delText>164</w:delText>
        </w:r>
      </w:del>
    </w:p>
    <w:p w14:paraId="0DE8A750" w14:textId="43498BAD" w:rsidR="00D343A6" w:rsidDel="00CE77CD" w:rsidRDefault="00D343A6">
      <w:pPr>
        <w:pStyle w:val="TOC2"/>
        <w:tabs>
          <w:tab w:val="right" w:leader="dot" w:pos="9350"/>
        </w:tabs>
        <w:rPr>
          <w:del w:id="2912" w:author="Laurence Golding" w:date="2020-02-21T12:31:00Z"/>
          <w:rFonts w:asciiTheme="minorHAnsi" w:eastAsiaTheme="minorEastAsia" w:hAnsiTheme="minorHAnsi" w:cstheme="minorBidi"/>
          <w:noProof/>
          <w:sz w:val="22"/>
          <w:szCs w:val="22"/>
        </w:rPr>
      </w:pPr>
      <w:del w:id="2913" w:author="Laurence Golding" w:date="2020-02-21T12:31:00Z">
        <w:r w:rsidRPr="00CE77CD" w:rsidDel="00CE77CD">
          <w:rPr>
            <w:rPrChange w:id="2914" w:author="Laurence Golding" w:date="2020-02-21T12:31:00Z">
              <w:rPr>
                <w:rStyle w:val="Hyperlink"/>
                <w:noProof/>
              </w:rPr>
            </w:rPrChange>
          </w:rPr>
          <w:delText>3.48 resultProvenance object</w:delText>
        </w:r>
        <w:r w:rsidDel="00CE77CD">
          <w:rPr>
            <w:noProof/>
            <w:webHidden/>
          </w:rPr>
          <w:tab/>
          <w:delText>164</w:delText>
        </w:r>
      </w:del>
    </w:p>
    <w:p w14:paraId="316750E6" w14:textId="2C6C4431" w:rsidR="00D343A6" w:rsidDel="00CE77CD" w:rsidRDefault="00D343A6">
      <w:pPr>
        <w:pStyle w:val="TOC3"/>
        <w:tabs>
          <w:tab w:val="right" w:leader="dot" w:pos="9350"/>
        </w:tabs>
        <w:rPr>
          <w:del w:id="2915" w:author="Laurence Golding" w:date="2020-02-21T12:31:00Z"/>
          <w:rFonts w:asciiTheme="minorHAnsi" w:eastAsiaTheme="minorEastAsia" w:hAnsiTheme="minorHAnsi" w:cstheme="minorBidi"/>
          <w:noProof/>
          <w:sz w:val="22"/>
          <w:szCs w:val="22"/>
        </w:rPr>
      </w:pPr>
      <w:del w:id="2916" w:author="Laurence Golding" w:date="2020-02-21T12:31:00Z">
        <w:r w:rsidRPr="00CE77CD" w:rsidDel="00CE77CD">
          <w:rPr>
            <w:rPrChange w:id="2917" w:author="Laurence Golding" w:date="2020-02-21T12:31:00Z">
              <w:rPr>
                <w:rStyle w:val="Hyperlink"/>
                <w:noProof/>
              </w:rPr>
            </w:rPrChange>
          </w:rPr>
          <w:delText>3.48.1 General</w:delText>
        </w:r>
        <w:r w:rsidDel="00CE77CD">
          <w:rPr>
            <w:noProof/>
            <w:webHidden/>
          </w:rPr>
          <w:tab/>
          <w:delText>164</w:delText>
        </w:r>
      </w:del>
    </w:p>
    <w:p w14:paraId="6397612B" w14:textId="472C2462" w:rsidR="00D343A6" w:rsidDel="00CE77CD" w:rsidRDefault="00D343A6">
      <w:pPr>
        <w:pStyle w:val="TOC3"/>
        <w:tabs>
          <w:tab w:val="right" w:leader="dot" w:pos="9350"/>
        </w:tabs>
        <w:rPr>
          <w:del w:id="2918" w:author="Laurence Golding" w:date="2020-02-21T12:31:00Z"/>
          <w:rFonts w:asciiTheme="minorHAnsi" w:eastAsiaTheme="minorEastAsia" w:hAnsiTheme="minorHAnsi" w:cstheme="minorBidi"/>
          <w:noProof/>
          <w:sz w:val="22"/>
          <w:szCs w:val="22"/>
        </w:rPr>
      </w:pPr>
      <w:del w:id="2919" w:author="Laurence Golding" w:date="2020-02-21T12:31:00Z">
        <w:r w:rsidRPr="00CE77CD" w:rsidDel="00CE77CD">
          <w:rPr>
            <w:rPrChange w:id="2920" w:author="Laurence Golding" w:date="2020-02-21T12:31:00Z">
              <w:rPr>
                <w:rStyle w:val="Hyperlink"/>
                <w:noProof/>
              </w:rPr>
            </w:rPrChange>
          </w:rPr>
          <w:delText>3.48.2 firstDetectionTimeUtc property</w:delText>
        </w:r>
        <w:r w:rsidDel="00CE77CD">
          <w:rPr>
            <w:noProof/>
            <w:webHidden/>
          </w:rPr>
          <w:tab/>
          <w:delText>165</w:delText>
        </w:r>
      </w:del>
    </w:p>
    <w:p w14:paraId="417791C0" w14:textId="3394D856" w:rsidR="00D343A6" w:rsidDel="00CE77CD" w:rsidRDefault="00D343A6">
      <w:pPr>
        <w:pStyle w:val="TOC3"/>
        <w:tabs>
          <w:tab w:val="right" w:leader="dot" w:pos="9350"/>
        </w:tabs>
        <w:rPr>
          <w:del w:id="2921" w:author="Laurence Golding" w:date="2020-02-21T12:31:00Z"/>
          <w:rFonts w:asciiTheme="minorHAnsi" w:eastAsiaTheme="minorEastAsia" w:hAnsiTheme="minorHAnsi" w:cstheme="minorBidi"/>
          <w:noProof/>
          <w:sz w:val="22"/>
          <w:szCs w:val="22"/>
        </w:rPr>
      </w:pPr>
      <w:del w:id="2922" w:author="Laurence Golding" w:date="2020-02-21T12:31:00Z">
        <w:r w:rsidRPr="00CE77CD" w:rsidDel="00CE77CD">
          <w:rPr>
            <w:rPrChange w:id="2923" w:author="Laurence Golding" w:date="2020-02-21T12:31:00Z">
              <w:rPr>
                <w:rStyle w:val="Hyperlink"/>
                <w:noProof/>
              </w:rPr>
            </w:rPrChange>
          </w:rPr>
          <w:delText>3.48.3 lastDetectionTimeUtc property</w:delText>
        </w:r>
        <w:r w:rsidDel="00CE77CD">
          <w:rPr>
            <w:noProof/>
            <w:webHidden/>
          </w:rPr>
          <w:tab/>
          <w:delText>165</w:delText>
        </w:r>
      </w:del>
    </w:p>
    <w:p w14:paraId="231F5881" w14:textId="72405B66" w:rsidR="00D343A6" w:rsidDel="00CE77CD" w:rsidRDefault="00D343A6">
      <w:pPr>
        <w:pStyle w:val="TOC3"/>
        <w:tabs>
          <w:tab w:val="right" w:leader="dot" w:pos="9350"/>
        </w:tabs>
        <w:rPr>
          <w:del w:id="2924" w:author="Laurence Golding" w:date="2020-02-21T12:31:00Z"/>
          <w:rFonts w:asciiTheme="minorHAnsi" w:eastAsiaTheme="minorEastAsia" w:hAnsiTheme="minorHAnsi" w:cstheme="minorBidi"/>
          <w:noProof/>
          <w:sz w:val="22"/>
          <w:szCs w:val="22"/>
        </w:rPr>
      </w:pPr>
      <w:del w:id="2925" w:author="Laurence Golding" w:date="2020-02-21T12:31:00Z">
        <w:r w:rsidRPr="00CE77CD" w:rsidDel="00CE77CD">
          <w:rPr>
            <w:rPrChange w:id="2926" w:author="Laurence Golding" w:date="2020-02-21T12:31:00Z">
              <w:rPr>
                <w:rStyle w:val="Hyperlink"/>
                <w:noProof/>
              </w:rPr>
            </w:rPrChange>
          </w:rPr>
          <w:delText>3.48.4 firstDetectionRunGuid property</w:delText>
        </w:r>
        <w:r w:rsidDel="00CE77CD">
          <w:rPr>
            <w:noProof/>
            <w:webHidden/>
          </w:rPr>
          <w:tab/>
          <w:delText>165</w:delText>
        </w:r>
      </w:del>
    </w:p>
    <w:p w14:paraId="049319F8" w14:textId="3F640324" w:rsidR="00D343A6" w:rsidDel="00CE77CD" w:rsidRDefault="00D343A6">
      <w:pPr>
        <w:pStyle w:val="TOC3"/>
        <w:tabs>
          <w:tab w:val="right" w:leader="dot" w:pos="9350"/>
        </w:tabs>
        <w:rPr>
          <w:del w:id="2927" w:author="Laurence Golding" w:date="2020-02-21T12:31:00Z"/>
          <w:rFonts w:asciiTheme="minorHAnsi" w:eastAsiaTheme="minorEastAsia" w:hAnsiTheme="minorHAnsi" w:cstheme="minorBidi"/>
          <w:noProof/>
          <w:sz w:val="22"/>
          <w:szCs w:val="22"/>
        </w:rPr>
      </w:pPr>
      <w:del w:id="2928" w:author="Laurence Golding" w:date="2020-02-21T12:31:00Z">
        <w:r w:rsidRPr="00CE77CD" w:rsidDel="00CE77CD">
          <w:rPr>
            <w:rPrChange w:id="2929" w:author="Laurence Golding" w:date="2020-02-21T12:31:00Z">
              <w:rPr>
                <w:rStyle w:val="Hyperlink"/>
                <w:noProof/>
              </w:rPr>
            </w:rPrChange>
          </w:rPr>
          <w:delText>3.48.5 lastDetectionRunGuid property</w:delText>
        </w:r>
        <w:r w:rsidDel="00CE77CD">
          <w:rPr>
            <w:noProof/>
            <w:webHidden/>
          </w:rPr>
          <w:tab/>
          <w:delText>165</w:delText>
        </w:r>
      </w:del>
    </w:p>
    <w:p w14:paraId="1A57EF0D" w14:textId="6D19D502" w:rsidR="00D343A6" w:rsidDel="00CE77CD" w:rsidRDefault="00D343A6">
      <w:pPr>
        <w:pStyle w:val="TOC3"/>
        <w:tabs>
          <w:tab w:val="right" w:leader="dot" w:pos="9350"/>
        </w:tabs>
        <w:rPr>
          <w:del w:id="2930" w:author="Laurence Golding" w:date="2020-02-21T12:31:00Z"/>
          <w:rFonts w:asciiTheme="minorHAnsi" w:eastAsiaTheme="minorEastAsia" w:hAnsiTheme="minorHAnsi" w:cstheme="minorBidi"/>
          <w:noProof/>
          <w:sz w:val="22"/>
          <w:szCs w:val="22"/>
        </w:rPr>
      </w:pPr>
      <w:del w:id="2931" w:author="Laurence Golding" w:date="2020-02-21T12:31:00Z">
        <w:r w:rsidRPr="00CE77CD" w:rsidDel="00CE77CD">
          <w:rPr>
            <w:rPrChange w:id="2932" w:author="Laurence Golding" w:date="2020-02-21T12:31:00Z">
              <w:rPr>
                <w:rStyle w:val="Hyperlink"/>
                <w:noProof/>
              </w:rPr>
            </w:rPrChange>
          </w:rPr>
          <w:delText>3.48.6 invocationIndex property</w:delText>
        </w:r>
        <w:r w:rsidDel="00CE77CD">
          <w:rPr>
            <w:noProof/>
            <w:webHidden/>
          </w:rPr>
          <w:tab/>
          <w:delText>165</w:delText>
        </w:r>
      </w:del>
    </w:p>
    <w:p w14:paraId="3A7A82CA" w14:textId="1EBF66AB" w:rsidR="00D343A6" w:rsidDel="00CE77CD" w:rsidRDefault="00D343A6">
      <w:pPr>
        <w:pStyle w:val="TOC3"/>
        <w:tabs>
          <w:tab w:val="right" w:leader="dot" w:pos="9350"/>
        </w:tabs>
        <w:rPr>
          <w:del w:id="2933" w:author="Laurence Golding" w:date="2020-02-21T12:31:00Z"/>
          <w:rFonts w:asciiTheme="minorHAnsi" w:eastAsiaTheme="minorEastAsia" w:hAnsiTheme="minorHAnsi" w:cstheme="minorBidi"/>
          <w:noProof/>
          <w:sz w:val="22"/>
          <w:szCs w:val="22"/>
        </w:rPr>
      </w:pPr>
      <w:del w:id="2934" w:author="Laurence Golding" w:date="2020-02-21T12:31:00Z">
        <w:r w:rsidRPr="00CE77CD" w:rsidDel="00CE77CD">
          <w:rPr>
            <w:rPrChange w:id="2935" w:author="Laurence Golding" w:date="2020-02-21T12:31:00Z">
              <w:rPr>
                <w:rStyle w:val="Hyperlink"/>
                <w:noProof/>
              </w:rPr>
            </w:rPrChange>
          </w:rPr>
          <w:delText>3.48.7 conversionSources property</w:delText>
        </w:r>
        <w:r w:rsidDel="00CE77CD">
          <w:rPr>
            <w:noProof/>
            <w:webHidden/>
          </w:rPr>
          <w:tab/>
          <w:delText>166</w:delText>
        </w:r>
      </w:del>
    </w:p>
    <w:p w14:paraId="08F85AA6" w14:textId="2636CB8C" w:rsidR="00D343A6" w:rsidDel="00CE77CD" w:rsidRDefault="00D343A6">
      <w:pPr>
        <w:pStyle w:val="TOC2"/>
        <w:tabs>
          <w:tab w:val="right" w:leader="dot" w:pos="9350"/>
        </w:tabs>
        <w:rPr>
          <w:del w:id="2936" w:author="Laurence Golding" w:date="2020-02-21T12:31:00Z"/>
          <w:rFonts w:asciiTheme="minorHAnsi" w:eastAsiaTheme="minorEastAsia" w:hAnsiTheme="minorHAnsi" w:cstheme="minorBidi"/>
          <w:noProof/>
          <w:sz w:val="22"/>
          <w:szCs w:val="22"/>
        </w:rPr>
      </w:pPr>
      <w:del w:id="2937" w:author="Laurence Golding" w:date="2020-02-21T12:31:00Z">
        <w:r w:rsidRPr="00CE77CD" w:rsidDel="00CE77CD">
          <w:rPr>
            <w:rPrChange w:id="2938" w:author="Laurence Golding" w:date="2020-02-21T12:31:00Z">
              <w:rPr>
                <w:rStyle w:val="Hyperlink"/>
                <w:noProof/>
              </w:rPr>
            </w:rPrChange>
          </w:rPr>
          <w:delText>3.49</w:delText>
        </w:r>
        <w:r w:rsidRPr="00CE77CD" w:rsidDel="00CE77CD">
          <w:rPr>
            <w:rPrChange w:id="2939" w:author="Laurence Golding" w:date="2020-02-21T12:31:00Z">
              <w:rPr>
                <w:rStyle w:val="Hyperlink"/>
                <w:bCs/>
                <w:noProof/>
              </w:rPr>
            </w:rPrChange>
          </w:rPr>
          <w:delText xml:space="preserve"> reportingDescriptor</w:delText>
        </w:r>
        <w:r w:rsidRPr="00CE77CD" w:rsidDel="00CE77CD">
          <w:rPr>
            <w:rPrChange w:id="2940" w:author="Laurence Golding" w:date="2020-02-21T12:31:00Z">
              <w:rPr>
                <w:rStyle w:val="Hyperlink"/>
                <w:noProof/>
              </w:rPr>
            </w:rPrChange>
          </w:rPr>
          <w:delText xml:space="preserve"> object</w:delText>
        </w:r>
        <w:r w:rsidDel="00CE77CD">
          <w:rPr>
            <w:noProof/>
            <w:webHidden/>
          </w:rPr>
          <w:tab/>
          <w:delText>167</w:delText>
        </w:r>
      </w:del>
    </w:p>
    <w:p w14:paraId="3ABA4EEC" w14:textId="52869F68" w:rsidR="00D343A6" w:rsidDel="00CE77CD" w:rsidRDefault="00D343A6">
      <w:pPr>
        <w:pStyle w:val="TOC3"/>
        <w:tabs>
          <w:tab w:val="right" w:leader="dot" w:pos="9350"/>
        </w:tabs>
        <w:rPr>
          <w:del w:id="2941" w:author="Laurence Golding" w:date="2020-02-21T12:31:00Z"/>
          <w:rFonts w:asciiTheme="minorHAnsi" w:eastAsiaTheme="minorEastAsia" w:hAnsiTheme="minorHAnsi" w:cstheme="minorBidi"/>
          <w:noProof/>
          <w:sz w:val="22"/>
          <w:szCs w:val="22"/>
        </w:rPr>
      </w:pPr>
      <w:del w:id="2942" w:author="Laurence Golding" w:date="2020-02-21T12:31:00Z">
        <w:r w:rsidRPr="00CE77CD" w:rsidDel="00CE77CD">
          <w:rPr>
            <w:rPrChange w:id="2943" w:author="Laurence Golding" w:date="2020-02-21T12:31:00Z">
              <w:rPr>
                <w:rStyle w:val="Hyperlink"/>
                <w:noProof/>
              </w:rPr>
            </w:rPrChange>
          </w:rPr>
          <w:delText>3.49.1 General</w:delText>
        </w:r>
        <w:r w:rsidDel="00CE77CD">
          <w:rPr>
            <w:noProof/>
            <w:webHidden/>
          </w:rPr>
          <w:tab/>
          <w:delText>167</w:delText>
        </w:r>
      </w:del>
    </w:p>
    <w:p w14:paraId="18728B8E" w14:textId="096A456B" w:rsidR="00D343A6" w:rsidDel="00CE77CD" w:rsidRDefault="00D343A6">
      <w:pPr>
        <w:pStyle w:val="TOC3"/>
        <w:tabs>
          <w:tab w:val="right" w:leader="dot" w:pos="9350"/>
        </w:tabs>
        <w:rPr>
          <w:del w:id="2944" w:author="Laurence Golding" w:date="2020-02-21T12:31:00Z"/>
          <w:rFonts w:asciiTheme="minorHAnsi" w:eastAsiaTheme="minorEastAsia" w:hAnsiTheme="minorHAnsi" w:cstheme="minorBidi"/>
          <w:noProof/>
          <w:sz w:val="22"/>
          <w:szCs w:val="22"/>
        </w:rPr>
      </w:pPr>
      <w:del w:id="2945" w:author="Laurence Golding" w:date="2020-02-21T12:31:00Z">
        <w:r w:rsidRPr="00CE77CD" w:rsidDel="00CE77CD">
          <w:rPr>
            <w:rPrChange w:id="2946" w:author="Laurence Golding" w:date="2020-02-21T12:31:00Z">
              <w:rPr>
                <w:rStyle w:val="Hyperlink"/>
                <w:noProof/>
              </w:rPr>
            </w:rPrChange>
          </w:rPr>
          <w:delText>3.49.2 Constraints</w:delText>
        </w:r>
        <w:r w:rsidDel="00CE77CD">
          <w:rPr>
            <w:noProof/>
            <w:webHidden/>
          </w:rPr>
          <w:tab/>
          <w:delText>167</w:delText>
        </w:r>
      </w:del>
    </w:p>
    <w:p w14:paraId="7D607590" w14:textId="33E5946B" w:rsidR="00D343A6" w:rsidDel="00CE77CD" w:rsidRDefault="00D343A6">
      <w:pPr>
        <w:pStyle w:val="TOC3"/>
        <w:tabs>
          <w:tab w:val="right" w:leader="dot" w:pos="9350"/>
        </w:tabs>
        <w:rPr>
          <w:del w:id="2947" w:author="Laurence Golding" w:date="2020-02-21T12:31:00Z"/>
          <w:rFonts w:asciiTheme="minorHAnsi" w:eastAsiaTheme="minorEastAsia" w:hAnsiTheme="minorHAnsi" w:cstheme="minorBidi"/>
          <w:noProof/>
          <w:sz w:val="22"/>
          <w:szCs w:val="22"/>
        </w:rPr>
      </w:pPr>
      <w:del w:id="2948" w:author="Laurence Golding" w:date="2020-02-21T12:31:00Z">
        <w:r w:rsidRPr="00CE77CD" w:rsidDel="00CE77CD">
          <w:rPr>
            <w:rPrChange w:id="2949" w:author="Laurence Golding" w:date="2020-02-21T12:31:00Z">
              <w:rPr>
                <w:rStyle w:val="Hyperlink"/>
                <w:noProof/>
              </w:rPr>
            </w:rPrChange>
          </w:rPr>
          <w:delText>3.49.3 id property</w:delText>
        </w:r>
        <w:r w:rsidDel="00CE77CD">
          <w:rPr>
            <w:noProof/>
            <w:webHidden/>
          </w:rPr>
          <w:tab/>
          <w:delText>167</w:delText>
        </w:r>
      </w:del>
    </w:p>
    <w:p w14:paraId="788B113E" w14:textId="157FFDFA" w:rsidR="00D343A6" w:rsidDel="00CE77CD" w:rsidRDefault="00D343A6">
      <w:pPr>
        <w:pStyle w:val="TOC3"/>
        <w:tabs>
          <w:tab w:val="right" w:leader="dot" w:pos="9350"/>
        </w:tabs>
        <w:rPr>
          <w:del w:id="2950" w:author="Laurence Golding" w:date="2020-02-21T12:31:00Z"/>
          <w:rFonts w:asciiTheme="minorHAnsi" w:eastAsiaTheme="minorEastAsia" w:hAnsiTheme="minorHAnsi" w:cstheme="minorBidi"/>
          <w:noProof/>
          <w:sz w:val="22"/>
          <w:szCs w:val="22"/>
        </w:rPr>
      </w:pPr>
      <w:del w:id="2951" w:author="Laurence Golding" w:date="2020-02-21T12:31:00Z">
        <w:r w:rsidRPr="00CE77CD" w:rsidDel="00CE77CD">
          <w:rPr>
            <w:rPrChange w:id="2952" w:author="Laurence Golding" w:date="2020-02-21T12:31:00Z">
              <w:rPr>
                <w:rStyle w:val="Hyperlink"/>
                <w:noProof/>
              </w:rPr>
            </w:rPrChange>
          </w:rPr>
          <w:delText>3.49.4 deprecatedIds property</w:delText>
        </w:r>
        <w:r w:rsidDel="00CE77CD">
          <w:rPr>
            <w:noProof/>
            <w:webHidden/>
          </w:rPr>
          <w:tab/>
          <w:delText>168</w:delText>
        </w:r>
      </w:del>
    </w:p>
    <w:p w14:paraId="0A216226" w14:textId="58BE2C43" w:rsidR="00D343A6" w:rsidDel="00CE77CD" w:rsidRDefault="00D343A6">
      <w:pPr>
        <w:pStyle w:val="TOC3"/>
        <w:tabs>
          <w:tab w:val="right" w:leader="dot" w:pos="9350"/>
        </w:tabs>
        <w:rPr>
          <w:del w:id="2953" w:author="Laurence Golding" w:date="2020-02-21T12:31:00Z"/>
          <w:rFonts w:asciiTheme="minorHAnsi" w:eastAsiaTheme="minorEastAsia" w:hAnsiTheme="minorHAnsi" w:cstheme="minorBidi"/>
          <w:noProof/>
          <w:sz w:val="22"/>
          <w:szCs w:val="22"/>
        </w:rPr>
      </w:pPr>
      <w:del w:id="2954" w:author="Laurence Golding" w:date="2020-02-21T12:31:00Z">
        <w:r w:rsidRPr="00CE77CD" w:rsidDel="00CE77CD">
          <w:rPr>
            <w:rPrChange w:id="2955" w:author="Laurence Golding" w:date="2020-02-21T12:31:00Z">
              <w:rPr>
                <w:rStyle w:val="Hyperlink"/>
                <w:noProof/>
              </w:rPr>
            </w:rPrChange>
          </w:rPr>
          <w:delText>3.49.5 guid property</w:delText>
        </w:r>
        <w:r w:rsidDel="00CE77CD">
          <w:rPr>
            <w:noProof/>
            <w:webHidden/>
          </w:rPr>
          <w:tab/>
          <w:delText>170</w:delText>
        </w:r>
      </w:del>
    </w:p>
    <w:p w14:paraId="3DBF1190" w14:textId="0EB4F7B4" w:rsidR="00D343A6" w:rsidDel="00CE77CD" w:rsidRDefault="00D343A6">
      <w:pPr>
        <w:pStyle w:val="TOC3"/>
        <w:tabs>
          <w:tab w:val="right" w:leader="dot" w:pos="9350"/>
        </w:tabs>
        <w:rPr>
          <w:del w:id="2956" w:author="Laurence Golding" w:date="2020-02-21T12:31:00Z"/>
          <w:rFonts w:asciiTheme="minorHAnsi" w:eastAsiaTheme="minorEastAsia" w:hAnsiTheme="minorHAnsi" w:cstheme="minorBidi"/>
          <w:noProof/>
          <w:sz w:val="22"/>
          <w:szCs w:val="22"/>
        </w:rPr>
      </w:pPr>
      <w:del w:id="2957" w:author="Laurence Golding" w:date="2020-02-21T12:31:00Z">
        <w:r w:rsidRPr="00CE77CD" w:rsidDel="00CE77CD">
          <w:rPr>
            <w:rPrChange w:id="2958" w:author="Laurence Golding" w:date="2020-02-21T12:31:00Z">
              <w:rPr>
                <w:rStyle w:val="Hyperlink"/>
                <w:noProof/>
              </w:rPr>
            </w:rPrChange>
          </w:rPr>
          <w:delText>3.49.6 deprecatedGuids property</w:delText>
        </w:r>
        <w:r w:rsidDel="00CE77CD">
          <w:rPr>
            <w:noProof/>
            <w:webHidden/>
          </w:rPr>
          <w:tab/>
          <w:delText>170</w:delText>
        </w:r>
      </w:del>
    </w:p>
    <w:p w14:paraId="66119F45" w14:textId="3AACA423" w:rsidR="00D343A6" w:rsidDel="00CE77CD" w:rsidRDefault="00D343A6">
      <w:pPr>
        <w:pStyle w:val="TOC3"/>
        <w:tabs>
          <w:tab w:val="right" w:leader="dot" w:pos="9350"/>
        </w:tabs>
        <w:rPr>
          <w:del w:id="2959" w:author="Laurence Golding" w:date="2020-02-21T12:31:00Z"/>
          <w:rFonts w:asciiTheme="minorHAnsi" w:eastAsiaTheme="minorEastAsia" w:hAnsiTheme="minorHAnsi" w:cstheme="minorBidi"/>
          <w:noProof/>
          <w:sz w:val="22"/>
          <w:szCs w:val="22"/>
        </w:rPr>
      </w:pPr>
      <w:del w:id="2960" w:author="Laurence Golding" w:date="2020-02-21T12:31:00Z">
        <w:r w:rsidRPr="00CE77CD" w:rsidDel="00CE77CD">
          <w:rPr>
            <w:rPrChange w:id="2961" w:author="Laurence Golding" w:date="2020-02-21T12:31:00Z">
              <w:rPr>
                <w:rStyle w:val="Hyperlink"/>
                <w:noProof/>
              </w:rPr>
            </w:rPrChange>
          </w:rPr>
          <w:delText>3.49.7 name property</w:delText>
        </w:r>
        <w:r w:rsidDel="00CE77CD">
          <w:rPr>
            <w:noProof/>
            <w:webHidden/>
          </w:rPr>
          <w:tab/>
          <w:delText>170</w:delText>
        </w:r>
      </w:del>
    </w:p>
    <w:p w14:paraId="4D1811BA" w14:textId="5D47E1A8" w:rsidR="00D343A6" w:rsidDel="00CE77CD" w:rsidRDefault="00D343A6">
      <w:pPr>
        <w:pStyle w:val="TOC3"/>
        <w:tabs>
          <w:tab w:val="right" w:leader="dot" w:pos="9350"/>
        </w:tabs>
        <w:rPr>
          <w:del w:id="2962" w:author="Laurence Golding" w:date="2020-02-21T12:31:00Z"/>
          <w:rFonts w:asciiTheme="minorHAnsi" w:eastAsiaTheme="minorEastAsia" w:hAnsiTheme="minorHAnsi" w:cstheme="minorBidi"/>
          <w:noProof/>
          <w:sz w:val="22"/>
          <w:szCs w:val="22"/>
        </w:rPr>
      </w:pPr>
      <w:del w:id="2963" w:author="Laurence Golding" w:date="2020-02-21T12:31:00Z">
        <w:r w:rsidRPr="00CE77CD" w:rsidDel="00CE77CD">
          <w:rPr>
            <w:rPrChange w:id="2964" w:author="Laurence Golding" w:date="2020-02-21T12:31:00Z">
              <w:rPr>
                <w:rStyle w:val="Hyperlink"/>
                <w:noProof/>
              </w:rPr>
            </w:rPrChange>
          </w:rPr>
          <w:delText>3.49.8 deprecatedNames property</w:delText>
        </w:r>
        <w:r w:rsidDel="00CE77CD">
          <w:rPr>
            <w:noProof/>
            <w:webHidden/>
          </w:rPr>
          <w:tab/>
          <w:delText>170</w:delText>
        </w:r>
      </w:del>
    </w:p>
    <w:p w14:paraId="2F6CE97C" w14:textId="5F7C4489" w:rsidR="00D343A6" w:rsidDel="00CE77CD" w:rsidRDefault="00D343A6">
      <w:pPr>
        <w:pStyle w:val="TOC3"/>
        <w:tabs>
          <w:tab w:val="right" w:leader="dot" w:pos="9350"/>
        </w:tabs>
        <w:rPr>
          <w:del w:id="2965" w:author="Laurence Golding" w:date="2020-02-21T12:31:00Z"/>
          <w:rFonts w:asciiTheme="minorHAnsi" w:eastAsiaTheme="minorEastAsia" w:hAnsiTheme="minorHAnsi" w:cstheme="minorBidi"/>
          <w:noProof/>
          <w:sz w:val="22"/>
          <w:szCs w:val="22"/>
        </w:rPr>
      </w:pPr>
      <w:del w:id="2966" w:author="Laurence Golding" w:date="2020-02-21T12:31:00Z">
        <w:r w:rsidRPr="00CE77CD" w:rsidDel="00CE77CD">
          <w:rPr>
            <w:rPrChange w:id="2967" w:author="Laurence Golding" w:date="2020-02-21T12:31:00Z">
              <w:rPr>
                <w:rStyle w:val="Hyperlink"/>
                <w:noProof/>
              </w:rPr>
            </w:rPrChange>
          </w:rPr>
          <w:delText>3.49.9 shortDescription property</w:delText>
        </w:r>
        <w:r w:rsidDel="00CE77CD">
          <w:rPr>
            <w:noProof/>
            <w:webHidden/>
          </w:rPr>
          <w:tab/>
          <w:delText>170</w:delText>
        </w:r>
      </w:del>
    </w:p>
    <w:p w14:paraId="0045F685" w14:textId="0F07542E" w:rsidR="00D343A6" w:rsidDel="00CE77CD" w:rsidRDefault="00D343A6">
      <w:pPr>
        <w:pStyle w:val="TOC3"/>
        <w:tabs>
          <w:tab w:val="right" w:leader="dot" w:pos="9350"/>
        </w:tabs>
        <w:rPr>
          <w:del w:id="2968" w:author="Laurence Golding" w:date="2020-02-21T12:31:00Z"/>
          <w:rFonts w:asciiTheme="minorHAnsi" w:eastAsiaTheme="minorEastAsia" w:hAnsiTheme="minorHAnsi" w:cstheme="minorBidi"/>
          <w:noProof/>
          <w:sz w:val="22"/>
          <w:szCs w:val="22"/>
        </w:rPr>
      </w:pPr>
      <w:del w:id="2969" w:author="Laurence Golding" w:date="2020-02-21T12:31:00Z">
        <w:r w:rsidRPr="00CE77CD" w:rsidDel="00CE77CD">
          <w:rPr>
            <w:rPrChange w:id="2970" w:author="Laurence Golding" w:date="2020-02-21T12:31:00Z">
              <w:rPr>
                <w:rStyle w:val="Hyperlink"/>
                <w:noProof/>
              </w:rPr>
            </w:rPrChange>
          </w:rPr>
          <w:delText>3.49.10 fullDescription property</w:delText>
        </w:r>
        <w:r w:rsidDel="00CE77CD">
          <w:rPr>
            <w:noProof/>
            <w:webHidden/>
          </w:rPr>
          <w:tab/>
          <w:delText>170</w:delText>
        </w:r>
      </w:del>
    </w:p>
    <w:p w14:paraId="170EEFD6" w14:textId="41394119" w:rsidR="00D343A6" w:rsidDel="00CE77CD" w:rsidRDefault="00D343A6">
      <w:pPr>
        <w:pStyle w:val="TOC3"/>
        <w:tabs>
          <w:tab w:val="right" w:leader="dot" w:pos="9350"/>
        </w:tabs>
        <w:rPr>
          <w:del w:id="2971" w:author="Laurence Golding" w:date="2020-02-21T12:31:00Z"/>
          <w:rFonts w:asciiTheme="minorHAnsi" w:eastAsiaTheme="minorEastAsia" w:hAnsiTheme="minorHAnsi" w:cstheme="minorBidi"/>
          <w:noProof/>
          <w:sz w:val="22"/>
          <w:szCs w:val="22"/>
        </w:rPr>
      </w:pPr>
      <w:del w:id="2972" w:author="Laurence Golding" w:date="2020-02-21T12:31:00Z">
        <w:r w:rsidRPr="00CE77CD" w:rsidDel="00CE77CD">
          <w:rPr>
            <w:rPrChange w:id="2973" w:author="Laurence Golding" w:date="2020-02-21T12:31:00Z">
              <w:rPr>
                <w:rStyle w:val="Hyperlink"/>
                <w:noProof/>
              </w:rPr>
            </w:rPrChange>
          </w:rPr>
          <w:delText>3.49.11 messageStrings property</w:delText>
        </w:r>
        <w:r w:rsidDel="00CE77CD">
          <w:rPr>
            <w:noProof/>
            <w:webHidden/>
          </w:rPr>
          <w:tab/>
          <w:delText>171</w:delText>
        </w:r>
      </w:del>
    </w:p>
    <w:p w14:paraId="33139BF8" w14:textId="01F5162A" w:rsidR="00D343A6" w:rsidDel="00CE77CD" w:rsidRDefault="00D343A6">
      <w:pPr>
        <w:pStyle w:val="TOC3"/>
        <w:tabs>
          <w:tab w:val="right" w:leader="dot" w:pos="9350"/>
        </w:tabs>
        <w:rPr>
          <w:del w:id="2974" w:author="Laurence Golding" w:date="2020-02-21T12:31:00Z"/>
          <w:rFonts w:asciiTheme="minorHAnsi" w:eastAsiaTheme="minorEastAsia" w:hAnsiTheme="minorHAnsi" w:cstheme="minorBidi"/>
          <w:noProof/>
          <w:sz w:val="22"/>
          <w:szCs w:val="22"/>
        </w:rPr>
      </w:pPr>
      <w:del w:id="2975" w:author="Laurence Golding" w:date="2020-02-21T12:31:00Z">
        <w:r w:rsidRPr="00CE77CD" w:rsidDel="00CE77CD">
          <w:rPr>
            <w:rPrChange w:id="2976" w:author="Laurence Golding" w:date="2020-02-21T12:31:00Z">
              <w:rPr>
                <w:rStyle w:val="Hyperlink"/>
                <w:noProof/>
              </w:rPr>
            </w:rPrChange>
          </w:rPr>
          <w:delText>3.49.12 helpUri property</w:delText>
        </w:r>
        <w:r w:rsidDel="00CE77CD">
          <w:rPr>
            <w:noProof/>
            <w:webHidden/>
          </w:rPr>
          <w:tab/>
          <w:delText>171</w:delText>
        </w:r>
      </w:del>
    </w:p>
    <w:p w14:paraId="125335EB" w14:textId="36CC1C77" w:rsidR="00D343A6" w:rsidDel="00CE77CD" w:rsidRDefault="00D343A6">
      <w:pPr>
        <w:pStyle w:val="TOC3"/>
        <w:tabs>
          <w:tab w:val="right" w:leader="dot" w:pos="9350"/>
        </w:tabs>
        <w:rPr>
          <w:del w:id="2977" w:author="Laurence Golding" w:date="2020-02-21T12:31:00Z"/>
          <w:rFonts w:asciiTheme="minorHAnsi" w:eastAsiaTheme="minorEastAsia" w:hAnsiTheme="minorHAnsi" w:cstheme="minorBidi"/>
          <w:noProof/>
          <w:sz w:val="22"/>
          <w:szCs w:val="22"/>
        </w:rPr>
      </w:pPr>
      <w:del w:id="2978" w:author="Laurence Golding" w:date="2020-02-21T12:31:00Z">
        <w:r w:rsidRPr="00CE77CD" w:rsidDel="00CE77CD">
          <w:rPr>
            <w:rPrChange w:id="2979" w:author="Laurence Golding" w:date="2020-02-21T12:31:00Z">
              <w:rPr>
                <w:rStyle w:val="Hyperlink"/>
                <w:noProof/>
              </w:rPr>
            </w:rPrChange>
          </w:rPr>
          <w:delText>3.49.13 help property</w:delText>
        </w:r>
        <w:r w:rsidDel="00CE77CD">
          <w:rPr>
            <w:noProof/>
            <w:webHidden/>
          </w:rPr>
          <w:tab/>
          <w:delText>172</w:delText>
        </w:r>
      </w:del>
    </w:p>
    <w:p w14:paraId="1D484699" w14:textId="1BEB2DD6" w:rsidR="00D343A6" w:rsidDel="00CE77CD" w:rsidRDefault="00D343A6">
      <w:pPr>
        <w:pStyle w:val="TOC3"/>
        <w:tabs>
          <w:tab w:val="right" w:leader="dot" w:pos="9350"/>
        </w:tabs>
        <w:rPr>
          <w:del w:id="2980" w:author="Laurence Golding" w:date="2020-02-21T12:31:00Z"/>
          <w:rFonts w:asciiTheme="minorHAnsi" w:eastAsiaTheme="minorEastAsia" w:hAnsiTheme="minorHAnsi" w:cstheme="minorBidi"/>
          <w:noProof/>
          <w:sz w:val="22"/>
          <w:szCs w:val="22"/>
        </w:rPr>
      </w:pPr>
      <w:del w:id="2981" w:author="Laurence Golding" w:date="2020-02-21T12:31:00Z">
        <w:r w:rsidRPr="00CE77CD" w:rsidDel="00CE77CD">
          <w:rPr>
            <w:rPrChange w:id="2982" w:author="Laurence Golding" w:date="2020-02-21T12:31:00Z">
              <w:rPr>
                <w:rStyle w:val="Hyperlink"/>
                <w:noProof/>
              </w:rPr>
            </w:rPrChange>
          </w:rPr>
          <w:delText>3.49.14 defaultConfiguration property</w:delText>
        </w:r>
        <w:r w:rsidDel="00CE77CD">
          <w:rPr>
            <w:noProof/>
            <w:webHidden/>
          </w:rPr>
          <w:tab/>
          <w:delText>172</w:delText>
        </w:r>
      </w:del>
    </w:p>
    <w:p w14:paraId="78C92755" w14:textId="5C268002" w:rsidR="00D343A6" w:rsidDel="00CE77CD" w:rsidRDefault="00D343A6">
      <w:pPr>
        <w:pStyle w:val="TOC3"/>
        <w:tabs>
          <w:tab w:val="right" w:leader="dot" w:pos="9350"/>
        </w:tabs>
        <w:rPr>
          <w:del w:id="2983" w:author="Laurence Golding" w:date="2020-02-21T12:31:00Z"/>
          <w:rFonts w:asciiTheme="minorHAnsi" w:eastAsiaTheme="minorEastAsia" w:hAnsiTheme="minorHAnsi" w:cstheme="minorBidi"/>
          <w:noProof/>
          <w:sz w:val="22"/>
          <w:szCs w:val="22"/>
        </w:rPr>
      </w:pPr>
      <w:del w:id="2984" w:author="Laurence Golding" w:date="2020-02-21T12:31:00Z">
        <w:r w:rsidRPr="00CE77CD" w:rsidDel="00CE77CD">
          <w:rPr>
            <w:rPrChange w:id="2985" w:author="Laurence Golding" w:date="2020-02-21T12:31:00Z">
              <w:rPr>
                <w:rStyle w:val="Hyperlink"/>
                <w:noProof/>
              </w:rPr>
            </w:rPrChange>
          </w:rPr>
          <w:delText>3.49.15 relationships property</w:delText>
        </w:r>
        <w:r w:rsidDel="00CE77CD">
          <w:rPr>
            <w:noProof/>
            <w:webHidden/>
          </w:rPr>
          <w:tab/>
          <w:delText>172</w:delText>
        </w:r>
      </w:del>
    </w:p>
    <w:p w14:paraId="57F6DA38" w14:textId="19BA72A1" w:rsidR="00D343A6" w:rsidDel="00CE77CD" w:rsidRDefault="00D343A6">
      <w:pPr>
        <w:pStyle w:val="TOC2"/>
        <w:tabs>
          <w:tab w:val="right" w:leader="dot" w:pos="9350"/>
        </w:tabs>
        <w:rPr>
          <w:del w:id="2986" w:author="Laurence Golding" w:date="2020-02-21T12:31:00Z"/>
          <w:rFonts w:asciiTheme="minorHAnsi" w:eastAsiaTheme="minorEastAsia" w:hAnsiTheme="minorHAnsi" w:cstheme="minorBidi"/>
          <w:noProof/>
          <w:sz w:val="22"/>
          <w:szCs w:val="22"/>
        </w:rPr>
      </w:pPr>
      <w:del w:id="2987" w:author="Laurence Golding" w:date="2020-02-21T12:31:00Z">
        <w:r w:rsidRPr="00CE77CD" w:rsidDel="00CE77CD">
          <w:rPr>
            <w:rPrChange w:id="2988" w:author="Laurence Golding" w:date="2020-02-21T12:31:00Z">
              <w:rPr>
                <w:rStyle w:val="Hyperlink"/>
                <w:noProof/>
              </w:rPr>
            </w:rPrChange>
          </w:rPr>
          <w:delText>3.50 reportingConfiguration object</w:delText>
        </w:r>
        <w:r w:rsidDel="00CE77CD">
          <w:rPr>
            <w:noProof/>
            <w:webHidden/>
          </w:rPr>
          <w:tab/>
          <w:delText>172</w:delText>
        </w:r>
      </w:del>
    </w:p>
    <w:p w14:paraId="341E7760" w14:textId="2BCC573B" w:rsidR="00D343A6" w:rsidDel="00CE77CD" w:rsidRDefault="00D343A6">
      <w:pPr>
        <w:pStyle w:val="TOC3"/>
        <w:tabs>
          <w:tab w:val="right" w:leader="dot" w:pos="9350"/>
        </w:tabs>
        <w:rPr>
          <w:del w:id="2989" w:author="Laurence Golding" w:date="2020-02-21T12:31:00Z"/>
          <w:rFonts w:asciiTheme="minorHAnsi" w:eastAsiaTheme="minorEastAsia" w:hAnsiTheme="minorHAnsi" w:cstheme="minorBidi"/>
          <w:noProof/>
          <w:sz w:val="22"/>
          <w:szCs w:val="22"/>
        </w:rPr>
      </w:pPr>
      <w:del w:id="2990" w:author="Laurence Golding" w:date="2020-02-21T12:31:00Z">
        <w:r w:rsidRPr="00CE77CD" w:rsidDel="00CE77CD">
          <w:rPr>
            <w:rPrChange w:id="2991" w:author="Laurence Golding" w:date="2020-02-21T12:31:00Z">
              <w:rPr>
                <w:rStyle w:val="Hyperlink"/>
                <w:noProof/>
              </w:rPr>
            </w:rPrChange>
          </w:rPr>
          <w:delText>3.50.1 General</w:delText>
        </w:r>
        <w:r w:rsidDel="00CE77CD">
          <w:rPr>
            <w:noProof/>
            <w:webHidden/>
          </w:rPr>
          <w:tab/>
          <w:delText>172</w:delText>
        </w:r>
      </w:del>
    </w:p>
    <w:p w14:paraId="0FD68056" w14:textId="341A1EB6" w:rsidR="00D343A6" w:rsidDel="00CE77CD" w:rsidRDefault="00D343A6">
      <w:pPr>
        <w:pStyle w:val="TOC3"/>
        <w:tabs>
          <w:tab w:val="right" w:leader="dot" w:pos="9350"/>
        </w:tabs>
        <w:rPr>
          <w:del w:id="2992" w:author="Laurence Golding" w:date="2020-02-21T12:31:00Z"/>
          <w:rFonts w:asciiTheme="minorHAnsi" w:eastAsiaTheme="minorEastAsia" w:hAnsiTheme="minorHAnsi" w:cstheme="minorBidi"/>
          <w:noProof/>
          <w:sz w:val="22"/>
          <w:szCs w:val="22"/>
        </w:rPr>
      </w:pPr>
      <w:del w:id="2993" w:author="Laurence Golding" w:date="2020-02-21T12:31:00Z">
        <w:r w:rsidRPr="00CE77CD" w:rsidDel="00CE77CD">
          <w:rPr>
            <w:rPrChange w:id="2994" w:author="Laurence Golding" w:date="2020-02-21T12:31:00Z">
              <w:rPr>
                <w:rStyle w:val="Hyperlink"/>
                <w:noProof/>
              </w:rPr>
            </w:rPrChange>
          </w:rPr>
          <w:delText>3.50.2 enabled property</w:delText>
        </w:r>
        <w:r w:rsidDel="00CE77CD">
          <w:rPr>
            <w:noProof/>
            <w:webHidden/>
          </w:rPr>
          <w:tab/>
          <w:delText>172</w:delText>
        </w:r>
      </w:del>
    </w:p>
    <w:p w14:paraId="33060A48" w14:textId="0ED32075" w:rsidR="00D343A6" w:rsidDel="00CE77CD" w:rsidRDefault="00D343A6">
      <w:pPr>
        <w:pStyle w:val="TOC3"/>
        <w:tabs>
          <w:tab w:val="right" w:leader="dot" w:pos="9350"/>
        </w:tabs>
        <w:rPr>
          <w:del w:id="2995" w:author="Laurence Golding" w:date="2020-02-21T12:31:00Z"/>
          <w:rFonts w:asciiTheme="minorHAnsi" w:eastAsiaTheme="minorEastAsia" w:hAnsiTheme="minorHAnsi" w:cstheme="minorBidi"/>
          <w:noProof/>
          <w:sz w:val="22"/>
          <w:szCs w:val="22"/>
        </w:rPr>
      </w:pPr>
      <w:del w:id="2996" w:author="Laurence Golding" w:date="2020-02-21T12:31:00Z">
        <w:r w:rsidRPr="00CE77CD" w:rsidDel="00CE77CD">
          <w:rPr>
            <w:rPrChange w:id="2997" w:author="Laurence Golding" w:date="2020-02-21T12:31:00Z">
              <w:rPr>
                <w:rStyle w:val="Hyperlink"/>
                <w:noProof/>
              </w:rPr>
            </w:rPrChange>
          </w:rPr>
          <w:delText>3.50.3 level property</w:delText>
        </w:r>
        <w:r w:rsidDel="00CE77CD">
          <w:rPr>
            <w:noProof/>
            <w:webHidden/>
          </w:rPr>
          <w:tab/>
          <w:delText>173</w:delText>
        </w:r>
      </w:del>
    </w:p>
    <w:p w14:paraId="09C537FD" w14:textId="2F6AE62C" w:rsidR="00D343A6" w:rsidDel="00CE77CD" w:rsidRDefault="00D343A6">
      <w:pPr>
        <w:pStyle w:val="TOC3"/>
        <w:tabs>
          <w:tab w:val="right" w:leader="dot" w:pos="9350"/>
        </w:tabs>
        <w:rPr>
          <w:del w:id="2998" w:author="Laurence Golding" w:date="2020-02-21T12:31:00Z"/>
          <w:rFonts w:asciiTheme="minorHAnsi" w:eastAsiaTheme="minorEastAsia" w:hAnsiTheme="minorHAnsi" w:cstheme="minorBidi"/>
          <w:noProof/>
          <w:sz w:val="22"/>
          <w:szCs w:val="22"/>
        </w:rPr>
      </w:pPr>
      <w:del w:id="2999" w:author="Laurence Golding" w:date="2020-02-21T12:31:00Z">
        <w:r w:rsidRPr="00CE77CD" w:rsidDel="00CE77CD">
          <w:rPr>
            <w:rPrChange w:id="3000" w:author="Laurence Golding" w:date="2020-02-21T12:31:00Z">
              <w:rPr>
                <w:rStyle w:val="Hyperlink"/>
                <w:noProof/>
              </w:rPr>
            </w:rPrChange>
          </w:rPr>
          <w:delText>3.50.4 rank property</w:delText>
        </w:r>
        <w:r w:rsidDel="00CE77CD">
          <w:rPr>
            <w:noProof/>
            <w:webHidden/>
          </w:rPr>
          <w:tab/>
          <w:delText>173</w:delText>
        </w:r>
      </w:del>
    </w:p>
    <w:p w14:paraId="6E01917D" w14:textId="6D8970C3" w:rsidR="00D343A6" w:rsidDel="00CE77CD" w:rsidRDefault="00D343A6">
      <w:pPr>
        <w:pStyle w:val="TOC3"/>
        <w:tabs>
          <w:tab w:val="right" w:leader="dot" w:pos="9350"/>
        </w:tabs>
        <w:rPr>
          <w:del w:id="3001" w:author="Laurence Golding" w:date="2020-02-21T12:31:00Z"/>
          <w:rFonts w:asciiTheme="minorHAnsi" w:eastAsiaTheme="minorEastAsia" w:hAnsiTheme="minorHAnsi" w:cstheme="minorBidi"/>
          <w:noProof/>
          <w:sz w:val="22"/>
          <w:szCs w:val="22"/>
        </w:rPr>
      </w:pPr>
      <w:del w:id="3002" w:author="Laurence Golding" w:date="2020-02-21T12:31:00Z">
        <w:r w:rsidRPr="00CE77CD" w:rsidDel="00CE77CD">
          <w:rPr>
            <w:rPrChange w:id="3003" w:author="Laurence Golding" w:date="2020-02-21T12:31:00Z">
              <w:rPr>
                <w:rStyle w:val="Hyperlink"/>
                <w:noProof/>
              </w:rPr>
            </w:rPrChange>
          </w:rPr>
          <w:delText>3.50.5 parameters property</w:delText>
        </w:r>
        <w:r w:rsidDel="00CE77CD">
          <w:rPr>
            <w:noProof/>
            <w:webHidden/>
          </w:rPr>
          <w:tab/>
          <w:delText>173</w:delText>
        </w:r>
      </w:del>
    </w:p>
    <w:p w14:paraId="4D376B89" w14:textId="3558687E" w:rsidR="00D343A6" w:rsidDel="00CE77CD" w:rsidRDefault="00D343A6">
      <w:pPr>
        <w:pStyle w:val="TOC2"/>
        <w:tabs>
          <w:tab w:val="right" w:leader="dot" w:pos="9350"/>
        </w:tabs>
        <w:rPr>
          <w:del w:id="3004" w:author="Laurence Golding" w:date="2020-02-21T12:31:00Z"/>
          <w:rFonts w:asciiTheme="minorHAnsi" w:eastAsiaTheme="minorEastAsia" w:hAnsiTheme="minorHAnsi" w:cstheme="minorBidi"/>
          <w:noProof/>
          <w:sz w:val="22"/>
          <w:szCs w:val="22"/>
        </w:rPr>
      </w:pPr>
      <w:del w:id="3005" w:author="Laurence Golding" w:date="2020-02-21T12:31:00Z">
        <w:r w:rsidRPr="00CE77CD" w:rsidDel="00CE77CD">
          <w:rPr>
            <w:rPrChange w:id="3006" w:author="Laurence Golding" w:date="2020-02-21T12:31:00Z">
              <w:rPr>
                <w:rStyle w:val="Hyperlink"/>
                <w:noProof/>
              </w:rPr>
            </w:rPrChange>
          </w:rPr>
          <w:delText>3.51 configurationOverride object</w:delText>
        </w:r>
        <w:r w:rsidDel="00CE77CD">
          <w:rPr>
            <w:noProof/>
            <w:webHidden/>
          </w:rPr>
          <w:tab/>
          <w:delText>174</w:delText>
        </w:r>
      </w:del>
    </w:p>
    <w:p w14:paraId="62253BD0" w14:textId="2FD4AFD5" w:rsidR="00D343A6" w:rsidDel="00CE77CD" w:rsidRDefault="00D343A6">
      <w:pPr>
        <w:pStyle w:val="TOC3"/>
        <w:tabs>
          <w:tab w:val="right" w:leader="dot" w:pos="9350"/>
        </w:tabs>
        <w:rPr>
          <w:del w:id="3007" w:author="Laurence Golding" w:date="2020-02-21T12:31:00Z"/>
          <w:rFonts w:asciiTheme="minorHAnsi" w:eastAsiaTheme="minorEastAsia" w:hAnsiTheme="minorHAnsi" w:cstheme="minorBidi"/>
          <w:noProof/>
          <w:sz w:val="22"/>
          <w:szCs w:val="22"/>
        </w:rPr>
      </w:pPr>
      <w:del w:id="3008" w:author="Laurence Golding" w:date="2020-02-21T12:31:00Z">
        <w:r w:rsidRPr="00CE77CD" w:rsidDel="00CE77CD">
          <w:rPr>
            <w:rPrChange w:id="3009" w:author="Laurence Golding" w:date="2020-02-21T12:31:00Z">
              <w:rPr>
                <w:rStyle w:val="Hyperlink"/>
                <w:noProof/>
              </w:rPr>
            </w:rPrChange>
          </w:rPr>
          <w:delText>3.51.1 General</w:delText>
        </w:r>
        <w:r w:rsidDel="00CE77CD">
          <w:rPr>
            <w:noProof/>
            <w:webHidden/>
          </w:rPr>
          <w:tab/>
          <w:delText>174</w:delText>
        </w:r>
      </w:del>
    </w:p>
    <w:p w14:paraId="49747A9F" w14:textId="4D8EAA4F" w:rsidR="00D343A6" w:rsidDel="00CE77CD" w:rsidRDefault="00D343A6">
      <w:pPr>
        <w:pStyle w:val="TOC3"/>
        <w:tabs>
          <w:tab w:val="right" w:leader="dot" w:pos="9350"/>
        </w:tabs>
        <w:rPr>
          <w:del w:id="3010" w:author="Laurence Golding" w:date="2020-02-21T12:31:00Z"/>
          <w:rFonts w:asciiTheme="minorHAnsi" w:eastAsiaTheme="minorEastAsia" w:hAnsiTheme="minorHAnsi" w:cstheme="minorBidi"/>
          <w:noProof/>
          <w:sz w:val="22"/>
          <w:szCs w:val="22"/>
        </w:rPr>
      </w:pPr>
      <w:del w:id="3011" w:author="Laurence Golding" w:date="2020-02-21T12:31:00Z">
        <w:r w:rsidRPr="00CE77CD" w:rsidDel="00CE77CD">
          <w:rPr>
            <w:rPrChange w:id="3012" w:author="Laurence Golding" w:date="2020-02-21T12:31:00Z">
              <w:rPr>
                <w:rStyle w:val="Hyperlink"/>
                <w:noProof/>
              </w:rPr>
            </w:rPrChange>
          </w:rPr>
          <w:delText>3.51.2 descriptor property</w:delText>
        </w:r>
        <w:r w:rsidDel="00CE77CD">
          <w:rPr>
            <w:noProof/>
            <w:webHidden/>
          </w:rPr>
          <w:tab/>
          <w:delText>175</w:delText>
        </w:r>
      </w:del>
    </w:p>
    <w:p w14:paraId="1490FA5C" w14:textId="5CCAD9A2" w:rsidR="00D343A6" w:rsidDel="00CE77CD" w:rsidRDefault="00D343A6">
      <w:pPr>
        <w:pStyle w:val="TOC3"/>
        <w:tabs>
          <w:tab w:val="right" w:leader="dot" w:pos="9350"/>
        </w:tabs>
        <w:rPr>
          <w:del w:id="3013" w:author="Laurence Golding" w:date="2020-02-21T12:31:00Z"/>
          <w:rFonts w:asciiTheme="minorHAnsi" w:eastAsiaTheme="minorEastAsia" w:hAnsiTheme="minorHAnsi" w:cstheme="minorBidi"/>
          <w:noProof/>
          <w:sz w:val="22"/>
          <w:szCs w:val="22"/>
        </w:rPr>
      </w:pPr>
      <w:del w:id="3014" w:author="Laurence Golding" w:date="2020-02-21T12:31:00Z">
        <w:r w:rsidRPr="00CE77CD" w:rsidDel="00CE77CD">
          <w:rPr>
            <w:rPrChange w:id="3015" w:author="Laurence Golding" w:date="2020-02-21T12:31:00Z">
              <w:rPr>
                <w:rStyle w:val="Hyperlink"/>
                <w:noProof/>
              </w:rPr>
            </w:rPrChange>
          </w:rPr>
          <w:delText>3.51.3 configuration property</w:delText>
        </w:r>
        <w:r w:rsidDel="00CE77CD">
          <w:rPr>
            <w:noProof/>
            <w:webHidden/>
          </w:rPr>
          <w:tab/>
          <w:delText>175</w:delText>
        </w:r>
      </w:del>
    </w:p>
    <w:p w14:paraId="18E151AC" w14:textId="7F10D34A" w:rsidR="00D343A6" w:rsidDel="00CE77CD" w:rsidRDefault="00D343A6">
      <w:pPr>
        <w:pStyle w:val="TOC2"/>
        <w:tabs>
          <w:tab w:val="right" w:leader="dot" w:pos="9350"/>
        </w:tabs>
        <w:rPr>
          <w:del w:id="3016" w:author="Laurence Golding" w:date="2020-02-21T12:31:00Z"/>
          <w:rFonts w:asciiTheme="minorHAnsi" w:eastAsiaTheme="minorEastAsia" w:hAnsiTheme="minorHAnsi" w:cstheme="minorBidi"/>
          <w:noProof/>
          <w:sz w:val="22"/>
          <w:szCs w:val="22"/>
        </w:rPr>
      </w:pPr>
      <w:del w:id="3017" w:author="Laurence Golding" w:date="2020-02-21T12:31:00Z">
        <w:r w:rsidRPr="00CE77CD" w:rsidDel="00CE77CD">
          <w:rPr>
            <w:rPrChange w:id="3018" w:author="Laurence Golding" w:date="2020-02-21T12:31:00Z">
              <w:rPr>
                <w:rStyle w:val="Hyperlink"/>
                <w:noProof/>
              </w:rPr>
            </w:rPrChange>
          </w:rPr>
          <w:delText>3.52 reportingDescriptorReference object</w:delText>
        </w:r>
        <w:r w:rsidDel="00CE77CD">
          <w:rPr>
            <w:noProof/>
            <w:webHidden/>
          </w:rPr>
          <w:tab/>
          <w:delText>175</w:delText>
        </w:r>
      </w:del>
    </w:p>
    <w:p w14:paraId="1706FA72" w14:textId="7EA41234" w:rsidR="00D343A6" w:rsidDel="00CE77CD" w:rsidRDefault="00D343A6">
      <w:pPr>
        <w:pStyle w:val="TOC3"/>
        <w:tabs>
          <w:tab w:val="right" w:leader="dot" w:pos="9350"/>
        </w:tabs>
        <w:rPr>
          <w:del w:id="3019" w:author="Laurence Golding" w:date="2020-02-21T12:31:00Z"/>
          <w:rFonts w:asciiTheme="minorHAnsi" w:eastAsiaTheme="minorEastAsia" w:hAnsiTheme="minorHAnsi" w:cstheme="minorBidi"/>
          <w:noProof/>
          <w:sz w:val="22"/>
          <w:szCs w:val="22"/>
        </w:rPr>
      </w:pPr>
      <w:del w:id="3020" w:author="Laurence Golding" w:date="2020-02-21T12:31:00Z">
        <w:r w:rsidRPr="00CE77CD" w:rsidDel="00CE77CD">
          <w:rPr>
            <w:rPrChange w:id="3021" w:author="Laurence Golding" w:date="2020-02-21T12:31:00Z">
              <w:rPr>
                <w:rStyle w:val="Hyperlink"/>
                <w:noProof/>
              </w:rPr>
            </w:rPrChange>
          </w:rPr>
          <w:delText>3.52.1 General</w:delText>
        </w:r>
        <w:r w:rsidDel="00CE77CD">
          <w:rPr>
            <w:noProof/>
            <w:webHidden/>
          </w:rPr>
          <w:tab/>
          <w:delText>175</w:delText>
        </w:r>
      </w:del>
    </w:p>
    <w:p w14:paraId="01C29B6B" w14:textId="528F6535" w:rsidR="00D343A6" w:rsidDel="00CE77CD" w:rsidRDefault="00D343A6">
      <w:pPr>
        <w:pStyle w:val="TOC3"/>
        <w:tabs>
          <w:tab w:val="right" w:leader="dot" w:pos="9350"/>
        </w:tabs>
        <w:rPr>
          <w:del w:id="3022" w:author="Laurence Golding" w:date="2020-02-21T12:31:00Z"/>
          <w:rFonts w:asciiTheme="minorHAnsi" w:eastAsiaTheme="minorEastAsia" w:hAnsiTheme="minorHAnsi" w:cstheme="minorBidi"/>
          <w:noProof/>
          <w:sz w:val="22"/>
          <w:szCs w:val="22"/>
        </w:rPr>
      </w:pPr>
      <w:del w:id="3023" w:author="Laurence Golding" w:date="2020-02-21T12:31:00Z">
        <w:r w:rsidRPr="00CE77CD" w:rsidDel="00CE77CD">
          <w:rPr>
            <w:rPrChange w:id="3024" w:author="Laurence Golding" w:date="2020-02-21T12:31:00Z">
              <w:rPr>
                <w:rStyle w:val="Hyperlink"/>
                <w:noProof/>
              </w:rPr>
            </w:rPrChange>
          </w:rPr>
          <w:delText>3.52.2 Constraints</w:delText>
        </w:r>
        <w:r w:rsidDel="00CE77CD">
          <w:rPr>
            <w:noProof/>
            <w:webHidden/>
          </w:rPr>
          <w:tab/>
          <w:delText>175</w:delText>
        </w:r>
      </w:del>
    </w:p>
    <w:p w14:paraId="21D10D99" w14:textId="7C17131E" w:rsidR="00D343A6" w:rsidDel="00CE77CD" w:rsidRDefault="00D343A6">
      <w:pPr>
        <w:pStyle w:val="TOC3"/>
        <w:tabs>
          <w:tab w:val="right" w:leader="dot" w:pos="9350"/>
        </w:tabs>
        <w:rPr>
          <w:del w:id="3025" w:author="Laurence Golding" w:date="2020-02-21T12:31:00Z"/>
          <w:rFonts w:asciiTheme="minorHAnsi" w:eastAsiaTheme="minorEastAsia" w:hAnsiTheme="minorHAnsi" w:cstheme="minorBidi"/>
          <w:noProof/>
          <w:sz w:val="22"/>
          <w:szCs w:val="22"/>
        </w:rPr>
      </w:pPr>
      <w:del w:id="3026" w:author="Laurence Golding" w:date="2020-02-21T12:31:00Z">
        <w:r w:rsidRPr="00CE77CD" w:rsidDel="00CE77CD">
          <w:rPr>
            <w:rPrChange w:id="3027" w:author="Laurence Golding" w:date="2020-02-21T12:31:00Z">
              <w:rPr>
                <w:rStyle w:val="Hyperlink"/>
                <w:noProof/>
              </w:rPr>
            </w:rPrChange>
          </w:rPr>
          <w:delText>3.52.3 reportingDescriptor lookup</w:delText>
        </w:r>
        <w:r w:rsidDel="00CE77CD">
          <w:rPr>
            <w:noProof/>
            <w:webHidden/>
          </w:rPr>
          <w:tab/>
          <w:delText>176</w:delText>
        </w:r>
      </w:del>
    </w:p>
    <w:p w14:paraId="6C036320" w14:textId="00EDE8D1" w:rsidR="00D343A6" w:rsidDel="00CE77CD" w:rsidRDefault="00D343A6">
      <w:pPr>
        <w:pStyle w:val="TOC3"/>
        <w:tabs>
          <w:tab w:val="right" w:leader="dot" w:pos="9350"/>
        </w:tabs>
        <w:rPr>
          <w:del w:id="3028" w:author="Laurence Golding" w:date="2020-02-21T12:31:00Z"/>
          <w:rFonts w:asciiTheme="minorHAnsi" w:eastAsiaTheme="minorEastAsia" w:hAnsiTheme="minorHAnsi" w:cstheme="minorBidi"/>
          <w:noProof/>
          <w:sz w:val="22"/>
          <w:szCs w:val="22"/>
        </w:rPr>
      </w:pPr>
      <w:del w:id="3029" w:author="Laurence Golding" w:date="2020-02-21T12:31:00Z">
        <w:r w:rsidRPr="00CE77CD" w:rsidDel="00CE77CD">
          <w:rPr>
            <w:rPrChange w:id="3030" w:author="Laurence Golding" w:date="2020-02-21T12:31:00Z">
              <w:rPr>
                <w:rStyle w:val="Hyperlink"/>
                <w:noProof/>
              </w:rPr>
            </w:rPrChange>
          </w:rPr>
          <w:delText>3.52.4 id property</w:delText>
        </w:r>
        <w:r w:rsidDel="00CE77CD">
          <w:rPr>
            <w:noProof/>
            <w:webHidden/>
          </w:rPr>
          <w:tab/>
          <w:delText>176</w:delText>
        </w:r>
      </w:del>
    </w:p>
    <w:p w14:paraId="58FEAA79" w14:textId="0BE5D4A6" w:rsidR="00D343A6" w:rsidDel="00CE77CD" w:rsidRDefault="00D343A6">
      <w:pPr>
        <w:pStyle w:val="TOC3"/>
        <w:tabs>
          <w:tab w:val="right" w:leader="dot" w:pos="9350"/>
        </w:tabs>
        <w:rPr>
          <w:del w:id="3031" w:author="Laurence Golding" w:date="2020-02-21T12:31:00Z"/>
          <w:rFonts w:asciiTheme="minorHAnsi" w:eastAsiaTheme="minorEastAsia" w:hAnsiTheme="minorHAnsi" w:cstheme="minorBidi"/>
          <w:noProof/>
          <w:sz w:val="22"/>
          <w:szCs w:val="22"/>
        </w:rPr>
      </w:pPr>
      <w:del w:id="3032" w:author="Laurence Golding" w:date="2020-02-21T12:31:00Z">
        <w:r w:rsidRPr="00CE77CD" w:rsidDel="00CE77CD">
          <w:rPr>
            <w:rPrChange w:id="3033" w:author="Laurence Golding" w:date="2020-02-21T12:31:00Z">
              <w:rPr>
                <w:rStyle w:val="Hyperlink"/>
                <w:noProof/>
              </w:rPr>
            </w:rPrChange>
          </w:rPr>
          <w:delText>3.52.5 index property</w:delText>
        </w:r>
        <w:r w:rsidDel="00CE77CD">
          <w:rPr>
            <w:noProof/>
            <w:webHidden/>
          </w:rPr>
          <w:tab/>
          <w:delText>177</w:delText>
        </w:r>
      </w:del>
    </w:p>
    <w:p w14:paraId="3CDEDADE" w14:textId="02447827" w:rsidR="00D343A6" w:rsidDel="00CE77CD" w:rsidRDefault="00D343A6">
      <w:pPr>
        <w:pStyle w:val="TOC3"/>
        <w:tabs>
          <w:tab w:val="right" w:leader="dot" w:pos="9350"/>
        </w:tabs>
        <w:rPr>
          <w:del w:id="3034" w:author="Laurence Golding" w:date="2020-02-21T12:31:00Z"/>
          <w:rFonts w:asciiTheme="minorHAnsi" w:eastAsiaTheme="minorEastAsia" w:hAnsiTheme="minorHAnsi" w:cstheme="minorBidi"/>
          <w:noProof/>
          <w:sz w:val="22"/>
          <w:szCs w:val="22"/>
        </w:rPr>
      </w:pPr>
      <w:del w:id="3035" w:author="Laurence Golding" w:date="2020-02-21T12:31:00Z">
        <w:r w:rsidRPr="00CE77CD" w:rsidDel="00CE77CD">
          <w:rPr>
            <w:rPrChange w:id="3036" w:author="Laurence Golding" w:date="2020-02-21T12:31:00Z">
              <w:rPr>
                <w:rStyle w:val="Hyperlink"/>
                <w:noProof/>
              </w:rPr>
            </w:rPrChange>
          </w:rPr>
          <w:delText>3.52.6 guid property</w:delText>
        </w:r>
        <w:r w:rsidDel="00CE77CD">
          <w:rPr>
            <w:noProof/>
            <w:webHidden/>
          </w:rPr>
          <w:tab/>
          <w:delText>178</w:delText>
        </w:r>
      </w:del>
    </w:p>
    <w:p w14:paraId="4C7F5A9A" w14:textId="1BAC3FFB" w:rsidR="00D343A6" w:rsidDel="00CE77CD" w:rsidRDefault="00D343A6">
      <w:pPr>
        <w:pStyle w:val="TOC3"/>
        <w:tabs>
          <w:tab w:val="right" w:leader="dot" w:pos="9350"/>
        </w:tabs>
        <w:rPr>
          <w:del w:id="3037" w:author="Laurence Golding" w:date="2020-02-21T12:31:00Z"/>
          <w:rFonts w:asciiTheme="minorHAnsi" w:eastAsiaTheme="minorEastAsia" w:hAnsiTheme="minorHAnsi" w:cstheme="minorBidi"/>
          <w:noProof/>
          <w:sz w:val="22"/>
          <w:szCs w:val="22"/>
        </w:rPr>
      </w:pPr>
      <w:del w:id="3038" w:author="Laurence Golding" w:date="2020-02-21T12:31:00Z">
        <w:r w:rsidRPr="00CE77CD" w:rsidDel="00CE77CD">
          <w:rPr>
            <w:rPrChange w:id="3039" w:author="Laurence Golding" w:date="2020-02-21T12:31:00Z">
              <w:rPr>
                <w:rStyle w:val="Hyperlink"/>
                <w:noProof/>
              </w:rPr>
            </w:rPrChange>
          </w:rPr>
          <w:delText>3.52.7 toolComponent property</w:delText>
        </w:r>
        <w:r w:rsidDel="00CE77CD">
          <w:rPr>
            <w:noProof/>
            <w:webHidden/>
          </w:rPr>
          <w:tab/>
          <w:delText>178</w:delText>
        </w:r>
      </w:del>
    </w:p>
    <w:p w14:paraId="4CC3AB9F" w14:textId="6745D2C6" w:rsidR="00D343A6" w:rsidDel="00CE77CD" w:rsidRDefault="00D343A6">
      <w:pPr>
        <w:pStyle w:val="TOC2"/>
        <w:tabs>
          <w:tab w:val="right" w:leader="dot" w:pos="9350"/>
        </w:tabs>
        <w:rPr>
          <w:del w:id="3040" w:author="Laurence Golding" w:date="2020-02-21T12:31:00Z"/>
          <w:rFonts w:asciiTheme="minorHAnsi" w:eastAsiaTheme="minorEastAsia" w:hAnsiTheme="minorHAnsi" w:cstheme="minorBidi"/>
          <w:noProof/>
          <w:sz w:val="22"/>
          <w:szCs w:val="22"/>
        </w:rPr>
      </w:pPr>
      <w:del w:id="3041" w:author="Laurence Golding" w:date="2020-02-21T12:31:00Z">
        <w:r w:rsidRPr="00CE77CD" w:rsidDel="00CE77CD">
          <w:rPr>
            <w:rPrChange w:id="3042" w:author="Laurence Golding" w:date="2020-02-21T12:31:00Z">
              <w:rPr>
                <w:rStyle w:val="Hyperlink"/>
                <w:noProof/>
              </w:rPr>
            </w:rPrChange>
          </w:rPr>
          <w:delText>3.53 reportingDescriptorRelationship object</w:delText>
        </w:r>
        <w:r w:rsidDel="00CE77CD">
          <w:rPr>
            <w:noProof/>
            <w:webHidden/>
          </w:rPr>
          <w:tab/>
          <w:delText>178</w:delText>
        </w:r>
      </w:del>
    </w:p>
    <w:p w14:paraId="099BDF43" w14:textId="593D6E41" w:rsidR="00D343A6" w:rsidDel="00CE77CD" w:rsidRDefault="00D343A6">
      <w:pPr>
        <w:pStyle w:val="TOC3"/>
        <w:tabs>
          <w:tab w:val="right" w:leader="dot" w:pos="9350"/>
        </w:tabs>
        <w:rPr>
          <w:del w:id="3043" w:author="Laurence Golding" w:date="2020-02-21T12:31:00Z"/>
          <w:rFonts w:asciiTheme="minorHAnsi" w:eastAsiaTheme="minorEastAsia" w:hAnsiTheme="minorHAnsi" w:cstheme="minorBidi"/>
          <w:noProof/>
          <w:sz w:val="22"/>
          <w:szCs w:val="22"/>
        </w:rPr>
      </w:pPr>
      <w:del w:id="3044" w:author="Laurence Golding" w:date="2020-02-21T12:31:00Z">
        <w:r w:rsidRPr="00CE77CD" w:rsidDel="00CE77CD">
          <w:rPr>
            <w:rPrChange w:id="3045" w:author="Laurence Golding" w:date="2020-02-21T12:31:00Z">
              <w:rPr>
                <w:rStyle w:val="Hyperlink"/>
                <w:noProof/>
              </w:rPr>
            </w:rPrChange>
          </w:rPr>
          <w:delText>3.53.1 General</w:delText>
        </w:r>
        <w:r w:rsidDel="00CE77CD">
          <w:rPr>
            <w:noProof/>
            <w:webHidden/>
          </w:rPr>
          <w:tab/>
          <w:delText>178</w:delText>
        </w:r>
      </w:del>
    </w:p>
    <w:p w14:paraId="3BD0C16A" w14:textId="584D2F9D" w:rsidR="00D343A6" w:rsidDel="00CE77CD" w:rsidRDefault="00D343A6">
      <w:pPr>
        <w:pStyle w:val="TOC3"/>
        <w:tabs>
          <w:tab w:val="right" w:leader="dot" w:pos="9350"/>
        </w:tabs>
        <w:rPr>
          <w:del w:id="3046" w:author="Laurence Golding" w:date="2020-02-21T12:31:00Z"/>
          <w:rFonts w:asciiTheme="minorHAnsi" w:eastAsiaTheme="minorEastAsia" w:hAnsiTheme="minorHAnsi" w:cstheme="minorBidi"/>
          <w:noProof/>
          <w:sz w:val="22"/>
          <w:szCs w:val="22"/>
        </w:rPr>
      </w:pPr>
      <w:del w:id="3047" w:author="Laurence Golding" w:date="2020-02-21T12:31:00Z">
        <w:r w:rsidRPr="00CE77CD" w:rsidDel="00CE77CD">
          <w:rPr>
            <w:rPrChange w:id="3048" w:author="Laurence Golding" w:date="2020-02-21T12:31:00Z">
              <w:rPr>
                <w:rStyle w:val="Hyperlink"/>
                <w:noProof/>
              </w:rPr>
            </w:rPrChange>
          </w:rPr>
          <w:delText>3.53.2 target property</w:delText>
        </w:r>
        <w:r w:rsidDel="00CE77CD">
          <w:rPr>
            <w:noProof/>
            <w:webHidden/>
          </w:rPr>
          <w:tab/>
          <w:delText>179</w:delText>
        </w:r>
      </w:del>
    </w:p>
    <w:p w14:paraId="5298E290" w14:textId="2C6D4A97" w:rsidR="00D343A6" w:rsidDel="00CE77CD" w:rsidRDefault="00D343A6">
      <w:pPr>
        <w:pStyle w:val="TOC3"/>
        <w:tabs>
          <w:tab w:val="right" w:leader="dot" w:pos="9350"/>
        </w:tabs>
        <w:rPr>
          <w:del w:id="3049" w:author="Laurence Golding" w:date="2020-02-21T12:31:00Z"/>
          <w:rFonts w:asciiTheme="minorHAnsi" w:eastAsiaTheme="minorEastAsia" w:hAnsiTheme="minorHAnsi" w:cstheme="minorBidi"/>
          <w:noProof/>
          <w:sz w:val="22"/>
          <w:szCs w:val="22"/>
        </w:rPr>
      </w:pPr>
      <w:del w:id="3050" w:author="Laurence Golding" w:date="2020-02-21T12:31:00Z">
        <w:r w:rsidRPr="00CE77CD" w:rsidDel="00CE77CD">
          <w:rPr>
            <w:rPrChange w:id="3051" w:author="Laurence Golding" w:date="2020-02-21T12:31:00Z">
              <w:rPr>
                <w:rStyle w:val="Hyperlink"/>
                <w:noProof/>
              </w:rPr>
            </w:rPrChange>
          </w:rPr>
          <w:delText>3.53.3 kinds property</w:delText>
        </w:r>
        <w:r w:rsidDel="00CE77CD">
          <w:rPr>
            <w:noProof/>
            <w:webHidden/>
          </w:rPr>
          <w:tab/>
          <w:delText>179</w:delText>
        </w:r>
      </w:del>
    </w:p>
    <w:p w14:paraId="4E388D19" w14:textId="3890B3A0" w:rsidR="00D343A6" w:rsidDel="00CE77CD" w:rsidRDefault="00D343A6">
      <w:pPr>
        <w:pStyle w:val="TOC3"/>
        <w:tabs>
          <w:tab w:val="right" w:leader="dot" w:pos="9350"/>
        </w:tabs>
        <w:rPr>
          <w:del w:id="3052" w:author="Laurence Golding" w:date="2020-02-21T12:31:00Z"/>
          <w:rFonts w:asciiTheme="minorHAnsi" w:eastAsiaTheme="minorEastAsia" w:hAnsiTheme="minorHAnsi" w:cstheme="minorBidi"/>
          <w:noProof/>
          <w:sz w:val="22"/>
          <w:szCs w:val="22"/>
        </w:rPr>
      </w:pPr>
      <w:del w:id="3053" w:author="Laurence Golding" w:date="2020-02-21T12:31:00Z">
        <w:r w:rsidRPr="00CE77CD" w:rsidDel="00CE77CD">
          <w:rPr>
            <w:rPrChange w:id="3054" w:author="Laurence Golding" w:date="2020-02-21T12:31:00Z">
              <w:rPr>
                <w:rStyle w:val="Hyperlink"/>
                <w:noProof/>
              </w:rPr>
            </w:rPrChange>
          </w:rPr>
          <w:delText>3.53.4 description property</w:delText>
        </w:r>
        <w:r w:rsidDel="00CE77CD">
          <w:rPr>
            <w:noProof/>
            <w:webHidden/>
          </w:rPr>
          <w:tab/>
          <w:delText>180</w:delText>
        </w:r>
      </w:del>
    </w:p>
    <w:p w14:paraId="6A89C94D" w14:textId="0A9E4100" w:rsidR="00D343A6" w:rsidDel="00CE77CD" w:rsidRDefault="00D343A6">
      <w:pPr>
        <w:pStyle w:val="TOC2"/>
        <w:tabs>
          <w:tab w:val="right" w:leader="dot" w:pos="9350"/>
        </w:tabs>
        <w:rPr>
          <w:del w:id="3055" w:author="Laurence Golding" w:date="2020-02-21T12:31:00Z"/>
          <w:rFonts w:asciiTheme="minorHAnsi" w:eastAsiaTheme="minorEastAsia" w:hAnsiTheme="minorHAnsi" w:cstheme="minorBidi"/>
          <w:noProof/>
          <w:sz w:val="22"/>
          <w:szCs w:val="22"/>
        </w:rPr>
      </w:pPr>
      <w:del w:id="3056" w:author="Laurence Golding" w:date="2020-02-21T12:31:00Z">
        <w:r w:rsidRPr="00CE77CD" w:rsidDel="00CE77CD">
          <w:rPr>
            <w:rPrChange w:id="3057" w:author="Laurence Golding" w:date="2020-02-21T12:31:00Z">
              <w:rPr>
                <w:rStyle w:val="Hyperlink"/>
                <w:noProof/>
              </w:rPr>
            </w:rPrChange>
          </w:rPr>
          <w:delText>3.54 toolComponentReference object</w:delText>
        </w:r>
        <w:r w:rsidDel="00CE77CD">
          <w:rPr>
            <w:noProof/>
            <w:webHidden/>
          </w:rPr>
          <w:tab/>
          <w:delText>180</w:delText>
        </w:r>
      </w:del>
    </w:p>
    <w:p w14:paraId="42FC8B47" w14:textId="2129C667" w:rsidR="00D343A6" w:rsidDel="00CE77CD" w:rsidRDefault="00D343A6">
      <w:pPr>
        <w:pStyle w:val="TOC3"/>
        <w:tabs>
          <w:tab w:val="right" w:leader="dot" w:pos="9350"/>
        </w:tabs>
        <w:rPr>
          <w:del w:id="3058" w:author="Laurence Golding" w:date="2020-02-21T12:31:00Z"/>
          <w:rFonts w:asciiTheme="minorHAnsi" w:eastAsiaTheme="minorEastAsia" w:hAnsiTheme="minorHAnsi" w:cstheme="minorBidi"/>
          <w:noProof/>
          <w:sz w:val="22"/>
          <w:szCs w:val="22"/>
        </w:rPr>
      </w:pPr>
      <w:del w:id="3059" w:author="Laurence Golding" w:date="2020-02-21T12:31:00Z">
        <w:r w:rsidRPr="00CE77CD" w:rsidDel="00CE77CD">
          <w:rPr>
            <w:rPrChange w:id="3060" w:author="Laurence Golding" w:date="2020-02-21T12:31:00Z">
              <w:rPr>
                <w:rStyle w:val="Hyperlink"/>
                <w:noProof/>
              </w:rPr>
            </w:rPrChange>
          </w:rPr>
          <w:delText>3.54.1 General</w:delText>
        </w:r>
        <w:r w:rsidDel="00CE77CD">
          <w:rPr>
            <w:noProof/>
            <w:webHidden/>
          </w:rPr>
          <w:tab/>
          <w:delText>180</w:delText>
        </w:r>
      </w:del>
    </w:p>
    <w:p w14:paraId="6D7809BE" w14:textId="4464FA9D" w:rsidR="00D343A6" w:rsidDel="00CE77CD" w:rsidRDefault="00D343A6">
      <w:pPr>
        <w:pStyle w:val="TOC3"/>
        <w:tabs>
          <w:tab w:val="right" w:leader="dot" w:pos="9350"/>
        </w:tabs>
        <w:rPr>
          <w:del w:id="3061" w:author="Laurence Golding" w:date="2020-02-21T12:31:00Z"/>
          <w:rFonts w:asciiTheme="minorHAnsi" w:eastAsiaTheme="minorEastAsia" w:hAnsiTheme="minorHAnsi" w:cstheme="minorBidi"/>
          <w:noProof/>
          <w:sz w:val="22"/>
          <w:szCs w:val="22"/>
        </w:rPr>
      </w:pPr>
      <w:del w:id="3062" w:author="Laurence Golding" w:date="2020-02-21T12:31:00Z">
        <w:r w:rsidRPr="00CE77CD" w:rsidDel="00CE77CD">
          <w:rPr>
            <w:rPrChange w:id="3063" w:author="Laurence Golding" w:date="2020-02-21T12:31:00Z">
              <w:rPr>
                <w:rStyle w:val="Hyperlink"/>
                <w:noProof/>
              </w:rPr>
            </w:rPrChange>
          </w:rPr>
          <w:delText>3.54.2 toolComponent lookup</w:delText>
        </w:r>
        <w:r w:rsidDel="00CE77CD">
          <w:rPr>
            <w:noProof/>
            <w:webHidden/>
          </w:rPr>
          <w:tab/>
          <w:delText>180</w:delText>
        </w:r>
      </w:del>
    </w:p>
    <w:p w14:paraId="311AADE5" w14:textId="4B98099A" w:rsidR="00D343A6" w:rsidDel="00CE77CD" w:rsidRDefault="00D343A6">
      <w:pPr>
        <w:pStyle w:val="TOC3"/>
        <w:tabs>
          <w:tab w:val="right" w:leader="dot" w:pos="9350"/>
        </w:tabs>
        <w:rPr>
          <w:del w:id="3064" w:author="Laurence Golding" w:date="2020-02-21T12:31:00Z"/>
          <w:rFonts w:asciiTheme="minorHAnsi" w:eastAsiaTheme="minorEastAsia" w:hAnsiTheme="minorHAnsi" w:cstheme="minorBidi"/>
          <w:noProof/>
          <w:sz w:val="22"/>
          <w:szCs w:val="22"/>
        </w:rPr>
      </w:pPr>
      <w:del w:id="3065" w:author="Laurence Golding" w:date="2020-02-21T12:31:00Z">
        <w:r w:rsidRPr="00CE77CD" w:rsidDel="00CE77CD">
          <w:rPr>
            <w:rPrChange w:id="3066" w:author="Laurence Golding" w:date="2020-02-21T12:31:00Z">
              <w:rPr>
                <w:rStyle w:val="Hyperlink"/>
                <w:noProof/>
              </w:rPr>
            </w:rPrChange>
          </w:rPr>
          <w:delText>3.54.3 name property</w:delText>
        </w:r>
        <w:r w:rsidDel="00CE77CD">
          <w:rPr>
            <w:noProof/>
            <w:webHidden/>
          </w:rPr>
          <w:tab/>
          <w:delText>181</w:delText>
        </w:r>
      </w:del>
    </w:p>
    <w:p w14:paraId="678DE502" w14:textId="45D4116B" w:rsidR="00D343A6" w:rsidDel="00CE77CD" w:rsidRDefault="00D343A6">
      <w:pPr>
        <w:pStyle w:val="TOC3"/>
        <w:tabs>
          <w:tab w:val="right" w:leader="dot" w:pos="9350"/>
        </w:tabs>
        <w:rPr>
          <w:del w:id="3067" w:author="Laurence Golding" w:date="2020-02-21T12:31:00Z"/>
          <w:rFonts w:asciiTheme="minorHAnsi" w:eastAsiaTheme="minorEastAsia" w:hAnsiTheme="minorHAnsi" w:cstheme="minorBidi"/>
          <w:noProof/>
          <w:sz w:val="22"/>
          <w:szCs w:val="22"/>
        </w:rPr>
      </w:pPr>
      <w:del w:id="3068" w:author="Laurence Golding" w:date="2020-02-21T12:31:00Z">
        <w:r w:rsidRPr="00CE77CD" w:rsidDel="00CE77CD">
          <w:rPr>
            <w:rPrChange w:id="3069" w:author="Laurence Golding" w:date="2020-02-21T12:31:00Z">
              <w:rPr>
                <w:rStyle w:val="Hyperlink"/>
                <w:noProof/>
              </w:rPr>
            </w:rPrChange>
          </w:rPr>
          <w:delText>3.54.4 index property</w:delText>
        </w:r>
        <w:r w:rsidDel="00CE77CD">
          <w:rPr>
            <w:noProof/>
            <w:webHidden/>
          </w:rPr>
          <w:tab/>
          <w:delText>181</w:delText>
        </w:r>
      </w:del>
    </w:p>
    <w:p w14:paraId="49976E1E" w14:textId="182926B4" w:rsidR="00D343A6" w:rsidDel="00CE77CD" w:rsidRDefault="00D343A6">
      <w:pPr>
        <w:pStyle w:val="TOC3"/>
        <w:tabs>
          <w:tab w:val="right" w:leader="dot" w:pos="9350"/>
        </w:tabs>
        <w:rPr>
          <w:del w:id="3070" w:author="Laurence Golding" w:date="2020-02-21T12:31:00Z"/>
          <w:rFonts w:asciiTheme="minorHAnsi" w:eastAsiaTheme="minorEastAsia" w:hAnsiTheme="minorHAnsi" w:cstheme="minorBidi"/>
          <w:noProof/>
          <w:sz w:val="22"/>
          <w:szCs w:val="22"/>
        </w:rPr>
      </w:pPr>
      <w:del w:id="3071" w:author="Laurence Golding" w:date="2020-02-21T12:31:00Z">
        <w:r w:rsidRPr="00CE77CD" w:rsidDel="00CE77CD">
          <w:rPr>
            <w:rPrChange w:id="3072" w:author="Laurence Golding" w:date="2020-02-21T12:31:00Z">
              <w:rPr>
                <w:rStyle w:val="Hyperlink"/>
                <w:noProof/>
              </w:rPr>
            </w:rPrChange>
          </w:rPr>
          <w:delText>3.54.5 guid property</w:delText>
        </w:r>
        <w:r w:rsidDel="00CE77CD">
          <w:rPr>
            <w:noProof/>
            <w:webHidden/>
          </w:rPr>
          <w:tab/>
          <w:delText>181</w:delText>
        </w:r>
      </w:del>
    </w:p>
    <w:p w14:paraId="5168606B" w14:textId="5DABE9A9" w:rsidR="00D343A6" w:rsidDel="00CE77CD" w:rsidRDefault="00D343A6">
      <w:pPr>
        <w:pStyle w:val="TOC2"/>
        <w:tabs>
          <w:tab w:val="right" w:leader="dot" w:pos="9350"/>
        </w:tabs>
        <w:rPr>
          <w:del w:id="3073" w:author="Laurence Golding" w:date="2020-02-21T12:31:00Z"/>
          <w:rFonts w:asciiTheme="minorHAnsi" w:eastAsiaTheme="minorEastAsia" w:hAnsiTheme="minorHAnsi" w:cstheme="minorBidi"/>
          <w:noProof/>
          <w:sz w:val="22"/>
          <w:szCs w:val="22"/>
        </w:rPr>
      </w:pPr>
      <w:del w:id="3074" w:author="Laurence Golding" w:date="2020-02-21T12:31:00Z">
        <w:r w:rsidRPr="00CE77CD" w:rsidDel="00CE77CD">
          <w:rPr>
            <w:rPrChange w:id="3075" w:author="Laurence Golding" w:date="2020-02-21T12:31:00Z">
              <w:rPr>
                <w:rStyle w:val="Hyperlink"/>
                <w:noProof/>
              </w:rPr>
            </w:rPrChange>
          </w:rPr>
          <w:delText>3.55 fix object</w:delText>
        </w:r>
        <w:r w:rsidDel="00CE77CD">
          <w:rPr>
            <w:noProof/>
            <w:webHidden/>
          </w:rPr>
          <w:tab/>
          <w:delText>181</w:delText>
        </w:r>
      </w:del>
    </w:p>
    <w:p w14:paraId="2C47DBD0" w14:textId="2C03B959" w:rsidR="00D343A6" w:rsidDel="00CE77CD" w:rsidRDefault="00D343A6">
      <w:pPr>
        <w:pStyle w:val="TOC3"/>
        <w:tabs>
          <w:tab w:val="right" w:leader="dot" w:pos="9350"/>
        </w:tabs>
        <w:rPr>
          <w:del w:id="3076" w:author="Laurence Golding" w:date="2020-02-21T12:31:00Z"/>
          <w:rFonts w:asciiTheme="minorHAnsi" w:eastAsiaTheme="minorEastAsia" w:hAnsiTheme="minorHAnsi" w:cstheme="minorBidi"/>
          <w:noProof/>
          <w:sz w:val="22"/>
          <w:szCs w:val="22"/>
        </w:rPr>
      </w:pPr>
      <w:del w:id="3077" w:author="Laurence Golding" w:date="2020-02-21T12:31:00Z">
        <w:r w:rsidRPr="00CE77CD" w:rsidDel="00CE77CD">
          <w:rPr>
            <w:rPrChange w:id="3078" w:author="Laurence Golding" w:date="2020-02-21T12:31:00Z">
              <w:rPr>
                <w:rStyle w:val="Hyperlink"/>
                <w:noProof/>
              </w:rPr>
            </w:rPrChange>
          </w:rPr>
          <w:delText>3.55.1 General</w:delText>
        </w:r>
        <w:r w:rsidDel="00CE77CD">
          <w:rPr>
            <w:noProof/>
            <w:webHidden/>
          </w:rPr>
          <w:tab/>
          <w:delText>181</w:delText>
        </w:r>
      </w:del>
    </w:p>
    <w:p w14:paraId="5BC88677" w14:textId="26B3390B" w:rsidR="00D343A6" w:rsidDel="00CE77CD" w:rsidRDefault="00D343A6">
      <w:pPr>
        <w:pStyle w:val="TOC3"/>
        <w:tabs>
          <w:tab w:val="right" w:leader="dot" w:pos="9350"/>
        </w:tabs>
        <w:rPr>
          <w:del w:id="3079" w:author="Laurence Golding" w:date="2020-02-21T12:31:00Z"/>
          <w:rFonts w:asciiTheme="minorHAnsi" w:eastAsiaTheme="minorEastAsia" w:hAnsiTheme="minorHAnsi" w:cstheme="minorBidi"/>
          <w:noProof/>
          <w:sz w:val="22"/>
          <w:szCs w:val="22"/>
        </w:rPr>
      </w:pPr>
      <w:del w:id="3080" w:author="Laurence Golding" w:date="2020-02-21T12:31:00Z">
        <w:r w:rsidRPr="00CE77CD" w:rsidDel="00CE77CD">
          <w:rPr>
            <w:rPrChange w:id="3081" w:author="Laurence Golding" w:date="2020-02-21T12:31:00Z">
              <w:rPr>
                <w:rStyle w:val="Hyperlink"/>
                <w:noProof/>
              </w:rPr>
            </w:rPrChange>
          </w:rPr>
          <w:delText>3.55.2 description property</w:delText>
        </w:r>
        <w:r w:rsidDel="00CE77CD">
          <w:rPr>
            <w:noProof/>
            <w:webHidden/>
          </w:rPr>
          <w:tab/>
          <w:delText>181</w:delText>
        </w:r>
      </w:del>
    </w:p>
    <w:p w14:paraId="36DB5D25" w14:textId="7CC7038E" w:rsidR="00D343A6" w:rsidDel="00CE77CD" w:rsidRDefault="00D343A6">
      <w:pPr>
        <w:pStyle w:val="TOC3"/>
        <w:tabs>
          <w:tab w:val="right" w:leader="dot" w:pos="9350"/>
        </w:tabs>
        <w:rPr>
          <w:del w:id="3082" w:author="Laurence Golding" w:date="2020-02-21T12:31:00Z"/>
          <w:rFonts w:asciiTheme="minorHAnsi" w:eastAsiaTheme="minorEastAsia" w:hAnsiTheme="minorHAnsi" w:cstheme="minorBidi"/>
          <w:noProof/>
          <w:sz w:val="22"/>
          <w:szCs w:val="22"/>
        </w:rPr>
      </w:pPr>
      <w:del w:id="3083" w:author="Laurence Golding" w:date="2020-02-21T12:31:00Z">
        <w:r w:rsidRPr="00CE77CD" w:rsidDel="00CE77CD">
          <w:rPr>
            <w:rPrChange w:id="3084" w:author="Laurence Golding" w:date="2020-02-21T12:31:00Z">
              <w:rPr>
                <w:rStyle w:val="Hyperlink"/>
                <w:noProof/>
              </w:rPr>
            </w:rPrChange>
          </w:rPr>
          <w:delText>3.55.3 artifactChanges property</w:delText>
        </w:r>
        <w:r w:rsidDel="00CE77CD">
          <w:rPr>
            <w:noProof/>
            <w:webHidden/>
          </w:rPr>
          <w:tab/>
          <w:delText>182</w:delText>
        </w:r>
      </w:del>
    </w:p>
    <w:p w14:paraId="18912D16" w14:textId="7D2ABE29" w:rsidR="00D343A6" w:rsidDel="00CE77CD" w:rsidRDefault="00D343A6">
      <w:pPr>
        <w:pStyle w:val="TOC2"/>
        <w:tabs>
          <w:tab w:val="right" w:leader="dot" w:pos="9350"/>
        </w:tabs>
        <w:rPr>
          <w:del w:id="3085" w:author="Laurence Golding" w:date="2020-02-21T12:31:00Z"/>
          <w:rFonts w:asciiTheme="minorHAnsi" w:eastAsiaTheme="minorEastAsia" w:hAnsiTheme="minorHAnsi" w:cstheme="minorBidi"/>
          <w:noProof/>
          <w:sz w:val="22"/>
          <w:szCs w:val="22"/>
        </w:rPr>
      </w:pPr>
      <w:del w:id="3086" w:author="Laurence Golding" w:date="2020-02-21T12:31:00Z">
        <w:r w:rsidRPr="00CE77CD" w:rsidDel="00CE77CD">
          <w:rPr>
            <w:rPrChange w:id="3087" w:author="Laurence Golding" w:date="2020-02-21T12:31:00Z">
              <w:rPr>
                <w:rStyle w:val="Hyperlink"/>
                <w:noProof/>
              </w:rPr>
            </w:rPrChange>
          </w:rPr>
          <w:delText>3.56 artifactChange object</w:delText>
        </w:r>
        <w:r w:rsidDel="00CE77CD">
          <w:rPr>
            <w:noProof/>
            <w:webHidden/>
          </w:rPr>
          <w:tab/>
          <w:delText>183</w:delText>
        </w:r>
      </w:del>
    </w:p>
    <w:p w14:paraId="147B53E6" w14:textId="52EF998D" w:rsidR="00D343A6" w:rsidDel="00CE77CD" w:rsidRDefault="00D343A6">
      <w:pPr>
        <w:pStyle w:val="TOC3"/>
        <w:tabs>
          <w:tab w:val="right" w:leader="dot" w:pos="9350"/>
        </w:tabs>
        <w:rPr>
          <w:del w:id="3088" w:author="Laurence Golding" w:date="2020-02-21T12:31:00Z"/>
          <w:rFonts w:asciiTheme="minorHAnsi" w:eastAsiaTheme="minorEastAsia" w:hAnsiTheme="minorHAnsi" w:cstheme="minorBidi"/>
          <w:noProof/>
          <w:sz w:val="22"/>
          <w:szCs w:val="22"/>
        </w:rPr>
      </w:pPr>
      <w:del w:id="3089" w:author="Laurence Golding" w:date="2020-02-21T12:31:00Z">
        <w:r w:rsidRPr="00CE77CD" w:rsidDel="00CE77CD">
          <w:rPr>
            <w:rPrChange w:id="3090" w:author="Laurence Golding" w:date="2020-02-21T12:31:00Z">
              <w:rPr>
                <w:rStyle w:val="Hyperlink"/>
                <w:noProof/>
              </w:rPr>
            </w:rPrChange>
          </w:rPr>
          <w:delText>3.56.1 General</w:delText>
        </w:r>
        <w:r w:rsidDel="00CE77CD">
          <w:rPr>
            <w:noProof/>
            <w:webHidden/>
          </w:rPr>
          <w:tab/>
          <w:delText>183</w:delText>
        </w:r>
      </w:del>
    </w:p>
    <w:p w14:paraId="5A4E6D27" w14:textId="55B3966A" w:rsidR="00D343A6" w:rsidDel="00CE77CD" w:rsidRDefault="00D343A6">
      <w:pPr>
        <w:pStyle w:val="TOC3"/>
        <w:tabs>
          <w:tab w:val="right" w:leader="dot" w:pos="9350"/>
        </w:tabs>
        <w:rPr>
          <w:del w:id="3091" w:author="Laurence Golding" w:date="2020-02-21T12:31:00Z"/>
          <w:rFonts w:asciiTheme="minorHAnsi" w:eastAsiaTheme="minorEastAsia" w:hAnsiTheme="minorHAnsi" w:cstheme="minorBidi"/>
          <w:noProof/>
          <w:sz w:val="22"/>
          <w:szCs w:val="22"/>
        </w:rPr>
      </w:pPr>
      <w:del w:id="3092" w:author="Laurence Golding" w:date="2020-02-21T12:31:00Z">
        <w:r w:rsidRPr="00CE77CD" w:rsidDel="00CE77CD">
          <w:rPr>
            <w:rPrChange w:id="3093" w:author="Laurence Golding" w:date="2020-02-21T12:31:00Z">
              <w:rPr>
                <w:rStyle w:val="Hyperlink"/>
                <w:noProof/>
              </w:rPr>
            </w:rPrChange>
          </w:rPr>
          <w:delText>3.56.2 artifactLocation property</w:delText>
        </w:r>
        <w:r w:rsidDel="00CE77CD">
          <w:rPr>
            <w:noProof/>
            <w:webHidden/>
          </w:rPr>
          <w:tab/>
          <w:delText>183</w:delText>
        </w:r>
      </w:del>
    </w:p>
    <w:p w14:paraId="0DBE5FC4" w14:textId="154D616D" w:rsidR="00D343A6" w:rsidDel="00CE77CD" w:rsidRDefault="00D343A6">
      <w:pPr>
        <w:pStyle w:val="TOC3"/>
        <w:tabs>
          <w:tab w:val="right" w:leader="dot" w:pos="9350"/>
        </w:tabs>
        <w:rPr>
          <w:del w:id="3094" w:author="Laurence Golding" w:date="2020-02-21T12:31:00Z"/>
          <w:rFonts w:asciiTheme="minorHAnsi" w:eastAsiaTheme="minorEastAsia" w:hAnsiTheme="minorHAnsi" w:cstheme="minorBidi"/>
          <w:noProof/>
          <w:sz w:val="22"/>
          <w:szCs w:val="22"/>
        </w:rPr>
      </w:pPr>
      <w:del w:id="3095" w:author="Laurence Golding" w:date="2020-02-21T12:31:00Z">
        <w:r w:rsidRPr="00CE77CD" w:rsidDel="00CE77CD">
          <w:rPr>
            <w:rPrChange w:id="3096" w:author="Laurence Golding" w:date="2020-02-21T12:31:00Z">
              <w:rPr>
                <w:rStyle w:val="Hyperlink"/>
                <w:noProof/>
              </w:rPr>
            </w:rPrChange>
          </w:rPr>
          <w:delText>3.56.3 replacements property</w:delText>
        </w:r>
        <w:r w:rsidDel="00CE77CD">
          <w:rPr>
            <w:noProof/>
            <w:webHidden/>
          </w:rPr>
          <w:tab/>
          <w:delText>184</w:delText>
        </w:r>
      </w:del>
    </w:p>
    <w:p w14:paraId="5B6C9993" w14:textId="7F9B3993" w:rsidR="00D343A6" w:rsidDel="00CE77CD" w:rsidRDefault="00D343A6">
      <w:pPr>
        <w:pStyle w:val="TOC2"/>
        <w:tabs>
          <w:tab w:val="right" w:leader="dot" w:pos="9350"/>
        </w:tabs>
        <w:rPr>
          <w:del w:id="3097" w:author="Laurence Golding" w:date="2020-02-21T12:31:00Z"/>
          <w:rFonts w:asciiTheme="minorHAnsi" w:eastAsiaTheme="minorEastAsia" w:hAnsiTheme="minorHAnsi" w:cstheme="minorBidi"/>
          <w:noProof/>
          <w:sz w:val="22"/>
          <w:szCs w:val="22"/>
        </w:rPr>
      </w:pPr>
      <w:del w:id="3098" w:author="Laurence Golding" w:date="2020-02-21T12:31:00Z">
        <w:r w:rsidRPr="00CE77CD" w:rsidDel="00CE77CD">
          <w:rPr>
            <w:rPrChange w:id="3099" w:author="Laurence Golding" w:date="2020-02-21T12:31:00Z">
              <w:rPr>
                <w:rStyle w:val="Hyperlink"/>
                <w:noProof/>
              </w:rPr>
            </w:rPrChange>
          </w:rPr>
          <w:delText>3.57 replacement object</w:delText>
        </w:r>
        <w:r w:rsidDel="00CE77CD">
          <w:rPr>
            <w:noProof/>
            <w:webHidden/>
          </w:rPr>
          <w:tab/>
          <w:delText>184</w:delText>
        </w:r>
      </w:del>
    </w:p>
    <w:p w14:paraId="704C7F28" w14:textId="414BA998" w:rsidR="00D343A6" w:rsidDel="00CE77CD" w:rsidRDefault="00D343A6">
      <w:pPr>
        <w:pStyle w:val="TOC3"/>
        <w:tabs>
          <w:tab w:val="right" w:leader="dot" w:pos="9350"/>
        </w:tabs>
        <w:rPr>
          <w:del w:id="3100" w:author="Laurence Golding" w:date="2020-02-21T12:31:00Z"/>
          <w:rFonts w:asciiTheme="minorHAnsi" w:eastAsiaTheme="minorEastAsia" w:hAnsiTheme="minorHAnsi" w:cstheme="minorBidi"/>
          <w:noProof/>
          <w:sz w:val="22"/>
          <w:szCs w:val="22"/>
        </w:rPr>
      </w:pPr>
      <w:del w:id="3101" w:author="Laurence Golding" w:date="2020-02-21T12:31:00Z">
        <w:r w:rsidRPr="00CE77CD" w:rsidDel="00CE77CD">
          <w:rPr>
            <w:rPrChange w:id="3102" w:author="Laurence Golding" w:date="2020-02-21T12:31:00Z">
              <w:rPr>
                <w:rStyle w:val="Hyperlink"/>
                <w:noProof/>
              </w:rPr>
            </w:rPrChange>
          </w:rPr>
          <w:delText>3.57.1 General</w:delText>
        </w:r>
        <w:r w:rsidDel="00CE77CD">
          <w:rPr>
            <w:noProof/>
            <w:webHidden/>
          </w:rPr>
          <w:tab/>
          <w:delText>184</w:delText>
        </w:r>
      </w:del>
    </w:p>
    <w:p w14:paraId="41B70ACE" w14:textId="6DE8D8BB" w:rsidR="00D343A6" w:rsidDel="00CE77CD" w:rsidRDefault="00D343A6">
      <w:pPr>
        <w:pStyle w:val="TOC3"/>
        <w:tabs>
          <w:tab w:val="right" w:leader="dot" w:pos="9350"/>
        </w:tabs>
        <w:rPr>
          <w:del w:id="3103" w:author="Laurence Golding" w:date="2020-02-21T12:31:00Z"/>
          <w:rFonts w:asciiTheme="minorHAnsi" w:eastAsiaTheme="minorEastAsia" w:hAnsiTheme="minorHAnsi" w:cstheme="minorBidi"/>
          <w:noProof/>
          <w:sz w:val="22"/>
          <w:szCs w:val="22"/>
        </w:rPr>
      </w:pPr>
      <w:del w:id="3104" w:author="Laurence Golding" w:date="2020-02-21T12:31:00Z">
        <w:r w:rsidRPr="00CE77CD" w:rsidDel="00CE77CD">
          <w:rPr>
            <w:rPrChange w:id="3105" w:author="Laurence Golding" w:date="2020-02-21T12:31:00Z">
              <w:rPr>
                <w:rStyle w:val="Hyperlink"/>
                <w:noProof/>
              </w:rPr>
            </w:rPrChange>
          </w:rPr>
          <w:delText>3.57.2 Constraints</w:delText>
        </w:r>
        <w:r w:rsidDel="00CE77CD">
          <w:rPr>
            <w:noProof/>
            <w:webHidden/>
          </w:rPr>
          <w:tab/>
          <w:delText>185</w:delText>
        </w:r>
      </w:del>
    </w:p>
    <w:p w14:paraId="2626629F" w14:textId="67A99B41" w:rsidR="00D343A6" w:rsidDel="00CE77CD" w:rsidRDefault="00D343A6">
      <w:pPr>
        <w:pStyle w:val="TOC3"/>
        <w:tabs>
          <w:tab w:val="right" w:leader="dot" w:pos="9350"/>
        </w:tabs>
        <w:rPr>
          <w:del w:id="3106" w:author="Laurence Golding" w:date="2020-02-21T12:31:00Z"/>
          <w:rFonts w:asciiTheme="minorHAnsi" w:eastAsiaTheme="minorEastAsia" w:hAnsiTheme="minorHAnsi" w:cstheme="minorBidi"/>
          <w:noProof/>
          <w:sz w:val="22"/>
          <w:szCs w:val="22"/>
        </w:rPr>
      </w:pPr>
      <w:del w:id="3107" w:author="Laurence Golding" w:date="2020-02-21T12:31:00Z">
        <w:r w:rsidRPr="00CE77CD" w:rsidDel="00CE77CD">
          <w:rPr>
            <w:rPrChange w:id="3108" w:author="Laurence Golding" w:date="2020-02-21T12:31:00Z">
              <w:rPr>
                <w:rStyle w:val="Hyperlink"/>
                <w:noProof/>
              </w:rPr>
            </w:rPrChange>
          </w:rPr>
          <w:delText>3.57.3 deletedRegion property</w:delText>
        </w:r>
        <w:r w:rsidDel="00CE77CD">
          <w:rPr>
            <w:noProof/>
            <w:webHidden/>
          </w:rPr>
          <w:tab/>
          <w:delText>185</w:delText>
        </w:r>
      </w:del>
    </w:p>
    <w:p w14:paraId="29A222D0" w14:textId="1EFC3FA5" w:rsidR="00D343A6" w:rsidDel="00CE77CD" w:rsidRDefault="00D343A6">
      <w:pPr>
        <w:pStyle w:val="TOC3"/>
        <w:tabs>
          <w:tab w:val="right" w:leader="dot" w:pos="9350"/>
        </w:tabs>
        <w:rPr>
          <w:del w:id="3109" w:author="Laurence Golding" w:date="2020-02-21T12:31:00Z"/>
          <w:rFonts w:asciiTheme="minorHAnsi" w:eastAsiaTheme="minorEastAsia" w:hAnsiTheme="minorHAnsi" w:cstheme="minorBidi"/>
          <w:noProof/>
          <w:sz w:val="22"/>
          <w:szCs w:val="22"/>
        </w:rPr>
      </w:pPr>
      <w:del w:id="3110" w:author="Laurence Golding" w:date="2020-02-21T12:31:00Z">
        <w:r w:rsidRPr="00CE77CD" w:rsidDel="00CE77CD">
          <w:rPr>
            <w:rPrChange w:id="3111" w:author="Laurence Golding" w:date="2020-02-21T12:31:00Z">
              <w:rPr>
                <w:rStyle w:val="Hyperlink"/>
                <w:noProof/>
              </w:rPr>
            </w:rPrChange>
          </w:rPr>
          <w:delText>3.57.4 insertedContent property</w:delText>
        </w:r>
        <w:r w:rsidDel="00CE77CD">
          <w:rPr>
            <w:noProof/>
            <w:webHidden/>
          </w:rPr>
          <w:tab/>
          <w:delText>185</w:delText>
        </w:r>
      </w:del>
    </w:p>
    <w:p w14:paraId="4C1E501E" w14:textId="69E7CDE2" w:rsidR="00D343A6" w:rsidDel="00CE77CD" w:rsidRDefault="00D343A6">
      <w:pPr>
        <w:pStyle w:val="TOC2"/>
        <w:tabs>
          <w:tab w:val="right" w:leader="dot" w:pos="9350"/>
        </w:tabs>
        <w:rPr>
          <w:del w:id="3112" w:author="Laurence Golding" w:date="2020-02-21T12:31:00Z"/>
          <w:rFonts w:asciiTheme="minorHAnsi" w:eastAsiaTheme="minorEastAsia" w:hAnsiTheme="minorHAnsi" w:cstheme="minorBidi"/>
          <w:noProof/>
          <w:sz w:val="22"/>
          <w:szCs w:val="22"/>
        </w:rPr>
      </w:pPr>
      <w:del w:id="3113" w:author="Laurence Golding" w:date="2020-02-21T12:31:00Z">
        <w:r w:rsidRPr="00CE77CD" w:rsidDel="00CE77CD">
          <w:rPr>
            <w:rPrChange w:id="3114" w:author="Laurence Golding" w:date="2020-02-21T12:31:00Z">
              <w:rPr>
                <w:rStyle w:val="Hyperlink"/>
                <w:noProof/>
              </w:rPr>
            </w:rPrChange>
          </w:rPr>
          <w:delText>3.58 notification object</w:delText>
        </w:r>
        <w:r w:rsidDel="00CE77CD">
          <w:rPr>
            <w:noProof/>
            <w:webHidden/>
          </w:rPr>
          <w:tab/>
          <w:delText>186</w:delText>
        </w:r>
      </w:del>
    </w:p>
    <w:p w14:paraId="41F45E79" w14:textId="76E29E22" w:rsidR="00D343A6" w:rsidDel="00CE77CD" w:rsidRDefault="00D343A6">
      <w:pPr>
        <w:pStyle w:val="TOC3"/>
        <w:tabs>
          <w:tab w:val="right" w:leader="dot" w:pos="9350"/>
        </w:tabs>
        <w:rPr>
          <w:del w:id="3115" w:author="Laurence Golding" w:date="2020-02-21T12:31:00Z"/>
          <w:rFonts w:asciiTheme="minorHAnsi" w:eastAsiaTheme="minorEastAsia" w:hAnsiTheme="minorHAnsi" w:cstheme="minorBidi"/>
          <w:noProof/>
          <w:sz w:val="22"/>
          <w:szCs w:val="22"/>
        </w:rPr>
      </w:pPr>
      <w:del w:id="3116" w:author="Laurence Golding" w:date="2020-02-21T12:31:00Z">
        <w:r w:rsidRPr="00CE77CD" w:rsidDel="00CE77CD">
          <w:rPr>
            <w:rPrChange w:id="3117" w:author="Laurence Golding" w:date="2020-02-21T12:31:00Z">
              <w:rPr>
                <w:rStyle w:val="Hyperlink"/>
                <w:noProof/>
              </w:rPr>
            </w:rPrChange>
          </w:rPr>
          <w:delText>3.58.1 General</w:delText>
        </w:r>
        <w:r w:rsidDel="00CE77CD">
          <w:rPr>
            <w:noProof/>
            <w:webHidden/>
          </w:rPr>
          <w:tab/>
          <w:delText>186</w:delText>
        </w:r>
      </w:del>
    </w:p>
    <w:p w14:paraId="56D91E0C" w14:textId="008EE389" w:rsidR="00D343A6" w:rsidDel="00CE77CD" w:rsidRDefault="00D343A6">
      <w:pPr>
        <w:pStyle w:val="TOC3"/>
        <w:tabs>
          <w:tab w:val="right" w:leader="dot" w:pos="9350"/>
        </w:tabs>
        <w:rPr>
          <w:del w:id="3118" w:author="Laurence Golding" w:date="2020-02-21T12:31:00Z"/>
          <w:rFonts w:asciiTheme="minorHAnsi" w:eastAsiaTheme="minorEastAsia" w:hAnsiTheme="minorHAnsi" w:cstheme="minorBidi"/>
          <w:noProof/>
          <w:sz w:val="22"/>
          <w:szCs w:val="22"/>
        </w:rPr>
      </w:pPr>
      <w:del w:id="3119" w:author="Laurence Golding" w:date="2020-02-21T12:31:00Z">
        <w:r w:rsidRPr="00CE77CD" w:rsidDel="00CE77CD">
          <w:rPr>
            <w:rPrChange w:id="3120" w:author="Laurence Golding" w:date="2020-02-21T12:31:00Z">
              <w:rPr>
                <w:rStyle w:val="Hyperlink"/>
                <w:noProof/>
              </w:rPr>
            </w:rPrChange>
          </w:rPr>
          <w:delText>3.58.2 descriptor property</w:delText>
        </w:r>
        <w:r w:rsidDel="00CE77CD">
          <w:rPr>
            <w:noProof/>
            <w:webHidden/>
          </w:rPr>
          <w:tab/>
          <w:delText>186</w:delText>
        </w:r>
      </w:del>
    </w:p>
    <w:p w14:paraId="6262A73F" w14:textId="08B5957A" w:rsidR="00D343A6" w:rsidDel="00CE77CD" w:rsidRDefault="00D343A6">
      <w:pPr>
        <w:pStyle w:val="TOC3"/>
        <w:tabs>
          <w:tab w:val="right" w:leader="dot" w:pos="9350"/>
        </w:tabs>
        <w:rPr>
          <w:del w:id="3121" w:author="Laurence Golding" w:date="2020-02-21T12:31:00Z"/>
          <w:rFonts w:asciiTheme="minorHAnsi" w:eastAsiaTheme="minorEastAsia" w:hAnsiTheme="minorHAnsi" w:cstheme="minorBidi"/>
          <w:noProof/>
          <w:sz w:val="22"/>
          <w:szCs w:val="22"/>
        </w:rPr>
      </w:pPr>
      <w:del w:id="3122" w:author="Laurence Golding" w:date="2020-02-21T12:31:00Z">
        <w:r w:rsidRPr="00CE77CD" w:rsidDel="00CE77CD">
          <w:rPr>
            <w:rPrChange w:id="3123" w:author="Laurence Golding" w:date="2020-02-21T12:31:00Z">
              <w:rPr>
                <w:rStyle w:val="Hyperlink"/>
                <w:noProof/>
              </w:rPr>
            </w:rPrChange>
          </w:rPr>
          <w:delText>3.58.3 associatedRule property</w:delText>
        </w:r>
        <w:r w:rsidDel="00CE77CD">
          <w:rPr>
            <w:noProof/>
            <w:webHidden/>
          </w:rPr>
          <w:tab/>
          <w:delText>186</w:delText>
        </w:r>
      </w:del>
    </w:p>
    <w:p w14:paraId="7DB70382" w14:textId="4416AB79" w:rsidR="00D343A6" w:rsidDel="00CE77CD" w:rsidRDefault="00D343A6">
      <w:pPr>
        <w:pStyle w:val="TOC3"/>
        <w:tabs>
          <w:tab w:val="right" w:leader="dot" w:pos="9350"/>
        </w:tabs>
        <w:rPr>
          <w:del w:id="3124" w:author="Laurence Golding" w:date="2020-02-21T12:31:00Z"/>
          <w:rFonts w:asciiTheme="minorHAnsi" w:eastAsiaTheme="minorEastAsia" w:hAnsiTheme="minorHAnsi" w:cstheme="minorBidi"/>
          <w:noProof/>
          <w:sz w:val="22"/>
          <w:szCs w:val="22"/>
        </w:rPr>
      </w:pPr>
      <w:del w:id="3125" w:author="Laurence Golding" w:date="2020-02-21T12:31:00Z">
        <w:r w:rsidRPr="00CE77CD" w:rsidDel="00CE77CD">
          <w:rPr>
            <w:rPrChange w:id="3126" w:author="Laurence Golding" w:date="2020-02-21T12:31:00Z">
              <w:rPr>
                <w:rStyle w:val="Hyperlink"/>
                <w:noProof/>
              </w:rPr>
            </w:rPrChange>
          </w:rPr>
          <w:delText>3.58.4 locations property</w:delText>
        </w:r>
        <w:r w:rsidDel="00CE77CD">
          <w:rPr>
            <w:noProof/>
            <w:webHidden/>
          </w:rPr>
          <w:tab/>
          <w:delText>187</w:delText>
        </w:r>
      </w:del>
    </w:p>
    <w:p w14:paraId="710E9A72" w14:textId="7E6DCF5E" w:rsidR="00D343A6" w:rsidDel="00CE77CD" w:rsidRDefault="00D343A6">
      <w:pPr>
        <w:pStyle w:val="TOC3"/>
        <w:tabs>
          <w:tab w:val="right" w:leader="dot" w:pos="9350"/>
        </w:tabs>
        <w:rPr>
          <w:del w:id="3127" w:author="Laurence Golding" w:date="2020-02-21T12:31:00Z"/>
          <w:rFonts w:asciiTheme="minorHAnsi" w:eastAsiaTheme="minorEastAsia" w:hAnsiTheme="minorHAnsi" w:cstheme="minorBidi"/>
          <w:noProof/>
          <w:sz w:val="22"/>
          <w:szCs w:val="22"/>
        </w:rPr>
      </w:pPr>
      <w:del w:id="3128" w:author="Laurence Golding" w:date="2020-02-21T12:31:00Z">
        <w:r w:rsidRPr="00CE77CD" w:rsidDel="00CE77CD">
          <w:rPr>
            <w:rPrChange w:id="3129" w:author="Laurence Golding" w:date="2020-02-21T12:31:00Z">
              <w:rPr>
                <w:rStyle w:val="Hyperlink"/>
                <w:noProof/>
              </w:rPr>
            </w:rPrChange>
          </w:rPr>
          <w:delText>3.58.5 message property</w:delText>
        </w:r>
        <w:r w:rsidDel="00CE77CD">
          <w:rPr>
            <w:noProof/>
            <w:webHidden/>
          </w:rPr>
          <w:tab/>
          <w:delText>187</w:delText>
        </w:r>
      </w:del>
    </w:p>
    <w:p w14:paraId="5847E9F2" w14:textId="25EAEC0A" w:rsidR="00D343A6" w:rsidDel="00CE77CD" w:rsidRDefault="00D343A6">
      <w:pPr>
        <w:pStyle w:val="TOC3"/>
        <w:tabs>
          <w:tab w:val="right" w:leader="dot" w:pos="9350"/>
        </w:tabs>
        <w:rPr>
          <w:del w:id="3130" w:author="Laurence Golding" w:date="2020-02-21T12:31:00Z"/>
          <w:rFonts w:asciiTheme="minorHAnsi" w:eastAsiaTheme="minorEastAsia" w:hAnsiTheme="minorHAnsi" w:cstheme="minorBidi"/>
          <w:noProof/>
          <w:sz w:val="22"/>
          <w:szCs w:val="22"/>
        </w:rPr>
      </w:pPr>
      <w:del w:id="3131" w:author="Laurence Golding" w:date="2020-02-21T12:31:00Z">
        <w:r w:rsidRPr="00CE77CD" w:rsidDel="00CE77CD">
          <w:rPr>
            <w:rPrChange w:id="3132" w:author="Laurence Golding" w:date="2020-02-21T12:31:00Z">
              <w:rPr>
                <w:rStyle w:val="Hyperlink"/>
                <w:noProof/>
              </w:rPr>
            </w:rPrChange>
          </w:rPr>
          <w:delText>3.58.6 level property</w:delText>
        </w:r>
        <w:r w:rsidDel="00CE77CD">
          <w:rPr>
            <w:noProof/>
            <w:webHidden/>
          </w:rPr>
          <w:tab/>
          <w:delText>187</w:delText>
        </w:r>
      </w:del>
    </w:p>
    <w:p w14:paraId="59E6BD5B" w14:textId="121CCD59" w:rsidR="00D343A6" w:rsidDel="00CE77CD" w:rsidRDefault="00D343A6">
      <w:pPr>
        <w:pStyle w:val="TOC3"/>
        <w:tabs>
          <w:tab w:val="right" w:leader="dot" w:pos="9350"/>
        </w:tabs>
        <w:rPr>
          <w:del w:id="3133" w:author="Laurence Golding" w:date="2020-02-21T12:31:00Z"/>
          <w:rFonts w:asciiTheme="minorHAnsi" w:eastAsiaTheme="minorEastAsia" w:hAnsiTheme="minorHAnsi" w:cstheme="minorBidi"/>
          <w:noProof/>
          <w:sz w:val="22"/>
          <w:szCs w:val="22"/>
        </w:rPr>
      </w:pPr>
      <w:del w:id="3134" w:author="Laurence Golding" w:date="2020-02-21T12:31:00Z">
        <w:r w:rsidRPr="00CE77CD" w:rsidDel="00CE77CD">
          <w:rPr>
            <w:rPrChange w:id="3135" w:author="Laurence Golding" w:date="2020-02-21T12:31:00Z">
              <w:rPr>
                <w:rStyle w:val="Hyperlink"/>
                <w:noProof/>
              </w:rPr>
            </w:rPrChange>
          </w:rPr>
          <w:delText>3.58.7 threadId property</w:delText>
        </w:r>
        <w:r w:rsidDel="00CE77CD">
          <w:rPr>
            <w:noProof/>
            <w:webHidden/>
          </w:rPr>
          <w:tab/>
          <w:delText>187</w:delText>
        </w:r>
      </w:del>
    </w:p>
    <w:p w14:paraId="03FB411A" w14:textId="4FB178A3" w:rsidR="00D343A6" w:rsidDel="00CE77CD" w:rsidRDefault="00D343A6">
      <w:pPr>
        <w:pStyle w:val="TOC3"/>
        <w:tabs>
          <w:tab w:val="right" w:leader="dot" w:pos="9350"/>
        </w:tabs>
        <w:rPr>
          <w:del w:id="3136" w:author="Laurence Golding" w:date="2020-02-21T12:31:00Z"/>
          <w:rFonts w:asciiTheme="minorHAnsi" w:eastAsiaTheme="minorEastAsia" w:hAnsiTheme="minorHAnsi" w:cstheme="minorBidi"/>
          <w:noProof/>
          <w:sz w:val="22"/>
          <w:szCs w:val="22"/>
        </w:rPr>
      </w:pPr>
      <w:del w:id="3137" w:author="Laurence Golding" w:date="2020-02-21T12:31:00Z">
        <w:r w:rsidRPr="00CE77CD" w:rsidDel="00CE77CD">
          <w:rPr>
            <w:rPrChange w:id="3138" w:author="Laurence Golding" w:date="2020-02-21T12:31:00Z">
              <w:rPr>
                <w:rStyle w:val="Hyperlink"/>
                <w:noProof/>
              </w:rPr>
            </w:rPrChange>
          </w:rPr>
          <w:delText>3.58.8 timeUtc property</w:delText>
        </w:r>
        <w:r w:rsidDel="00CE77CD">
          <w:rPr>
            <w:noProof/>
            <w:webHidden/>
          </w:rPr>
          <w:tab/>
          <w:delText>187</w:delText>
        </w:r>
      </w:del>
    </w:p>
    <w:p w14:paraId="58FD2B48" w14:textId="762FDBD1" w:rsidR="00D343A6" w:rsidDel="00CE77CD" w:rsidRDefault="00D343A6">
      <w:pPr>
        <w:pStyle w:val="TOC3"/>
        <w:tabs>
          <w:tab w:val="right" w:leader="dot" w:pos="9350"/>
        </w:tabs>
        <w:rPr>
          <w:del w:id="3139" w:author="Laurence Golding" w:date="2020-02-21T12:31:00Z"/>
          <w:rFonts w:asciiTheme="minorHAnsi" w:eastAsiaTheme="minorEastAsia" w:hAnsiTheme="minorHAnsi" w:cstheme="minorBidi"/>
          <w:noProof/>
          <w:sz w:val="22"/>
          <w:szCs w:val="22"/>
        </w:rPr>
      </w:pPr>
      <w:del w:id="3140" w:author="Laurence Golding" w:date="2020-02-21T12:31:00Z">
        <w:r w:rsidRPr="00CE77CD" w:rsidDel="00CE77CD">
          <w:rPr>
            <w:rPrChange w:id="3141" w:author="Laurence Golding" w:date="2020-02-21T12:31:00Z">
              <w:rPr>
                <w:rStyle w:val="Hyperlink"/>
                <w:noProof/>
              </w:rPr>
            </w:rPrChange>
          </w:rPr>
          <w:delText>3.58.9 exception property</w:delText>
        </w:r>
        <w:r w:rsidDel="00CE77CD">
          <w:rPr>
            <w:noProof/>
            <w:webHidden/>
          </w:rPr>
          <w:tab/>
          <w:delText>188</w:delText>
        </w:r>
      </w:del>
    </w:p>
    <w:p w14:paraId="037242C6" w14:textId="5277DEE9" w:rsidR="00D343A6" w:rsidDel="00CE77CD" w:rsidRDefault="00D343A6">
      <w:pPr>
        <w:pStyle w:val="TOC2"/>
        <w:tabs>
          <w:tab w:val="right" w:leader="dot" w:pos="9350"/>
        </w:tabs>
        <w:rPr>
          <w:del w:id="3142" w:author="Laurence Golding" w:date="2020-02-21T12:31:00Z"/>
          <w:rFonts w:asciiTheme="minorHAnsi" w:eastAsiaTheme="minorEastAsia" w:hAnsiTheme="minorHAnsi" w:cstheme="minorBidi"/>
          <w:noProof/>
          <w:sz w:val="22"/>
          <w:szCs w:val="22"/>
        </w:rPr>
      </w:pPr>
      <w:del w:id="3143" w:author="Laurence Golding" w:date="2020-02-21T12:31:00Z">
        <w:r w:rsidRPr="00CE77CD" w:rsidDel="00CE77CD">
          <w:rPr>
            <w:rPrChange w:id="3144" w:author="Laurence Golding" w:date="2020-02-21T12:31:00Z">
              <w:rPr>
                <w:rStyle w:val="Hyperlink"/>
                <w:noProof/>
              </w:rPr>
            </w:rPrChange>
          </w:rPr>
          <w:delText>3.59 exception object</w:delText>
        </w:r>
        <w:r w:rsidDel="00CE77CD">
          <w:rPr>
            <w:noProof/>
            <w:webHidden/>
          </w:rPr>
          <w:tab/>
          <w:delText>188</w:delText>
        </w:r>
      </w:del>
    </w:p>
    <w:p w14:paraId="517862B2" w14:textId="46BCBD50" w:rsidR="00D343A6" w:rsidDel="00CE77CD" w:rsidRDefault="00D343A6">
      <w:pPr>
        <w:pStyle w:val="TOC3"/>
        <w:tabs>
          <w:tab w:val="right" w:leader="dot" w:pos="9350"/>
        </w:tabs>
        <w:rPr>
          <w:del w:id="3145" w:author="Laurence Golding" w:date="2020-02-21T12:31:00Z"/>
          <w:rFonts w:asciiTheme="minorHAnsi" w:eastAsiaTheme="minorEastAsia" w:hAnsiTheme="minorHAnsi" w:cstheme="minorBidi"/>
          <w:noProof/>
          <w:sz w:val="22"/>
          <w:szCs w:val="22"/>
        </w:rPr>
      </w:pPr>
      <w:del w:id="3146" w:author="Laurence Golding" w:date="2020-02-21T12:31:00Z">
        <w:r w:rsidRPr="00CE77CD" w:rsidDel="00CE77CD">
          <w:rPr>
            <w:rPrChange w:id="3147" w:author="Laurence Golding" w:date="2020-02-21T12:31:00Z">
              <w:rPr>
                <w:rStyle w:val="Hyperlink"/>
                <w:noProof/>
              </w:rPr>
            </w:rPrChange>
          </w:rPr>
          <w:delText>3.59.1 General</w:delText>
        </w:r>
        <w:r w:rsidDel="00CE77CD">
          <w:rPr>
            <w:noProof/>
            <w:webHidden/>
          </w:rPr>
          <w:tab/>
          <w:delText>188</w:delText>
        </w:r>
      </w:del>
    </w:p>
    <w:p w14:paraId="126F2C6B" w14:textId="431EF224" w:rsidR="00D343A6" w:rsidDel="00CE77CD" w:rsidRDefault="00D343A6">
      <w:pPr>
        <w:pStyle w:val="TOC3"/>
        <w:tabs>
          <w:tab w:val="right" w:leader="dot" w:pos="9350"/>
        </w:tabs>
        <w:rPr>
          <w:del w:id="3148" w:author="Laurence Golding" w:date="2020-02-21T12:31:00Z"/>
          <w:rFonts w:asciiTheme="minorHAnsi" w:eastAsiaTheme="minorEastAsia" w:hAnsiTheme="minorHAnsi" w:cstheme="minorBidi"/>
          <w:noProof/>
          <w:sz w:val="22"/>
          <w:szCs w:val="22"/>
        </w:rPr>
      </w:pPr>
      <w:del w:id="3149" w:author="Laurence Golding" w:date="2020-02-21T12:31:00Z">
        <w:r w:rsidRPr="00CE77CD" w:rsidDel="00CE77CD">
          <w:rPr>
            <w:rPrChange w:id="3150" w:author="Laurence Golding" w:date="2020-02-21T12:31:00Z">
              <w:rPr>
                <w:rStyle w:val="Hyperlink"/>
                <w:noProof/>
              </w:rPr>
            </w:rPrChange>
          </w:rPr>
          <w:delText>3.59.2 kind property</w:delText>
        </w:r>
        <w:r w:rsidDel="00CE77CD">
          <w:rPr>
            <w:noProof/>
            <w:webHidden/>
          </w:rPr>
          <w:tab/>
          <w:delText>188</w:delText>
        </w:r>
      </w:del>
    </w:p>
    <w:p w14:paraId="4E07D1F9" w14:textId="0BF611BB" w:rsidR="00D343A6" w:rsidDel="00CE77CD" w:rsidRDefault="00D343A6">
      <w:pPr>
        <w:pStyle w:val="TOC3"/>
        <w:tabs>
          <w:tab w:val="right" w:leader="dot" w:pos="9350"/>
        </w:tabs>
        <w:rPr>
          <w:del w:id="3151" w:author="Laurence Golding" w:date="2020-02-21T12:31:00Z"/>
          <w:rFonts w:asciiTheme="minorHAnsi" w:eastAsiaTheme="minorEastAsia" w:hAnsiTheme="minorHAnsi" w:cstheme="minorBidi"/>
          <w:noProof/>
          <w:sz w:val="22"/>
          <w:szCs w:val="22"/>
        </w:rPr>
      </w:pPr>
      <w:del w:id="3152" w:author="Laurence Golding" w:date="2020-02-21T12:31:00Z">
        <w:r w:rsidRPr="00CE77CD" w:rsidDel="00CE77CD">
          <w:rPr>
            <w:rPrChange w:id="3153" w:author="Laurence Golding" w:date="2020-02-21T12:31:00Z">
              <w:rPr>
                <w:rStyle w:val="Hyperlink"/>
                <w:noProof/>
              </w:rPr>
            </w:rPrChange>
          </w:rPr>
          <w:delText>3.59.3 message property</w:delText>
        </w:r>
        <w:r w:rsidDel="00CE77CD">
          <w:rPr>
            <w:noProof/>
            <w:webHidden/>
          </w:rPr>
          <w:tab/>
          <w:delText>188</w:delText>
        </w:r>
      </w:del>
    </w:p>
    <w:p w14:paraId="1D0F13C7" w14:textId="037C97BE" w:rsidR="00D343A6" w:rsidDel="00CE77CD" w:rsidRDefault="00D343A6">
      <w:pPr>
        <w:pStyle w:val="TOC3"/>
        <w:tabs>
          <w:tab w:val="right" w:leader="dot" w:pos="9350"/>
        </w:tabs>
        <w:rPr>
          <w:del w:id="3154" w:author="Laurence Golding" w:date="2020-02-21T12:31:00Z"/>
          <w:rFonts w:asciiTheme="minorHAnsi" w:eastAsiaTheme="minorEastAsia" w:hAnsiTheme="minorHAnsi" w:cstheme="minorBidi"/>
          <w:noProof/>
          <w:sz w:val="22"/>
          <w:szCs w:val="22"/>
        </w:rPr>
      </w:pPr>
      <w:del w:id="3155" w:author="Laurence Golding" w:date="2020-02-21T12:31:00Z">
        <w:r w:rsidRPr="00CE77CD" w:rsidDel="00CE77CD">
          <w:rPr>
            <w:rPrChange w:id="3156" w:author="Laurence Golding" w:date="2020-02-21T12:31:00Z">
              <w:rPr>
                <w:rStyle w:val="Hyperlink"/>
                <w:noProof/>
              </w:rPr>
            </w:rPrChange>
          </w:rPr>
          <w:delText>3.59.4 stack property</w:delText>
        </w:r>
        <w:r w:rsidDel="00CE77CD">
          <w:rPr>
            <w:noProof/>
            <w:webHidden/>
          </w:rPr>
          <w:tab/>
          <w:delText>188</w:delText>
        </w:r>
      </w:del>
    </w:p>
    <w:p w14:paraId="6676765C" w14:textId="5A5753A4" w:rsidR="00D343A6" w:rsidDel="00CE77CD" w:rsidRDefault="00D343A6">
      <w:pPr>
        <w:pStyle w:val="TOC3"/>
        <w:tabs>
          <w:tab w:val="right" w:leader="dot" w:pos="9350"/>
        </w:tabs>
        <w:rPr>
          <w:del w:id="3157" w:author="Laurence Golding" w:date="2020-02-21T12:31:00Z"/>
          <w:rFonts w:asciiTheme="minorHAnsi" w:eastAsiaTheme="minorEastAsia" w:hAnsiTheme="minorHAnsi" w:cstheme="minorBidi"/>
          <w:noProof/>
          <w:sz w:val="22"/>
          <w:szCs w:val="22"/>
        </w:rPr>
      </w:pPr>
      <w:del w:id="3158" w:author="Laurence Golding" w:date="2020-02-21T12:31:00Z">
        <w:r w:rsidRPr="00CE77CD" w:rsidDel="00CE77CD">
          <w:rPr>
            <w:rPrChange w:id="3159" w:author="Laurence Golding" w:date="2020-02-21T12:31:00Z">
              <w:rPr>
                <w:rStyle w:val="Hyperlink"/>
                <w:noProof/>
              </w:rPr>
            </w:rPrChange>
          </w:rPr>
          <w:delText>3.59.5 innerExceptions property</w:delText>
        </w:r>
        <w:r w:rsidDel="00CE77CD">
          <w:rPr>
            <w:noProof/>
            <w:webHidden/>
          </w:rPr>
          <w:tab/>
          <w:delText>188</w:delText>
        </w:r>
      </w:del>
    </w:p>
    <w:p w14:paraId="69A782AF" w14:textId="296FE17E" w:rsidR="00D343A6" w:rsidDel="00CE77CD" w:rsidRDefault="00D343A6">
      <w:pPr>
        <w:pStyle w:val="TOC1"/>
        <w:rPr>
          <w:del w:id="3160" w:author="Laurence Golding" w:date="2020-02-21T12:31:00Z"/>
          <w:rFonts w:asciiTheme="minorHAnsi" w:eastAsiaTheme="minorEastAsia" w:hAnsiTheme="minorHAnsi" w:cstheme="minorBidi"/>
          <w:noProof/>
          <w:sz w:val="22"/>
          <w:szCs w:val="22"/>
        </w:rPr>
      </w:pPr>
      <w:del w:id="3161" w:author="Laurence Golding" w:date="2020-02-21T12:31:00Z">
        <w:r w:rsidRPr="00CE77CD" w:rsidDel="00CE77CD">
          <w:rPr>
            <w:rPrChange w:id="3162" w:author="Laurence Golding" w:date="2020-02-21T12:31:00Z">
              <w:rPr>
                <w:rStyle w:val="Hyperlink"/>
                <w:noProof/>
              </w:rPr>
            </w:rPrChange>
          </w:rPr>
          <w:delText>4</w:delText>
        </w:r>
        <w:r w:rsidDel="00CE77CD">
          <w:rPr>
            <w:rFonts w:asciiTheme="minorHAnsi" w:eastAsiaTheme="minorEastAsia" w:hAnsiTheme="minorHAnsi" w:cstheme="minorBidi"/>
            <w:noProof/>
            <w:sz w:val="22"/>
            <w:szCs w:val="22"/>
          </w:rPr>
          <w:tab/>
        </w:r>
        <w:r w:rsidRPr="00CE77CD" w:rsidDel="00CE77CD">
          <w:rPr>
            <w:rPrChange w:id="3163" w:author="Laurence Golding" w:date="2020-02-21T12:31:00Z">
              <w:rPr>
                <w:rStyle w:val="Hyperlink"/>
                <w:noProof/>
              </w:rPr>
            </w:rPrChange>
          </w:rPr>
          <w:delText>External property file format</w:delText>
        </w:r>
        <w:r w:rsidDel="00CE77CD">
          <w:rPr>
            <w:noProof/>
            <w:webHidden/>
          </w:rPr>
          <w:tab/>
          <w:delText>189</w:delText>
        </w:r>
      </w:del>
    </w:p>
    <w:p w14:paraId="5A4D568E" w14:textId="61758618" w:rsidR="00D343A6" w:rsidDel="00CE77CD" w:rsidRDefault="00D343A6">
      <w:pPr>
        <w:pStyle w:val="TOC2"/>
        <w:tabs>
          <w:tab w:val="right" w:leader="dot" w:pos="9350"/>
        </w:tabs>
        <w:rPr>
          <w:del w:id="3164" w:author="Laurence Golding" w:date="2020-02-21T12:31:00Z"/>
          <w:rFonts w:asciiTheme="minorHAnsi" w:eastAsiaTheme="minorEastAsia" w:hAnsiTheme="minorHAnsi" w:cstheme="minorBidi"/>
          <w:noProof/>
          <w:sz w:val="22"/>
          <w:szCs w:val="22"/>
        </w:rPr>
      </w:pPr>
      <w:del w:id="3165" w:author="Laurence Golding" w:date="2020-02-21T12:31:00Z">
        <w:r w:rsidRPr="00CE77CD" w:rsidDel="00CE77CD">
          <w:rPr>
            <w:rPrChange w:id="3166" w:author="Laurence Golding" w:date="2020-02-21T12:31:00Z">
              <w:rPr>
                <w:rStyle w:val="Hyperlink"/>
                <w:noProof/>
              </w:rPr>
            </w:rPrChange>
          </w:rPr>
          <w:delText>4.1 General</w:delText>
        </w:r>
        <w:r w:rsidDel="00CE77CD">
          <w:rPr>
            <w:noProof/>
            <w:webHidden/>
          </w:rPr>
          <w:tab/>
          <w:delText>189</w:delText>
        </w:r>
      </w:del>
    </w:p>
    <w:p w14:paraId="63FE5D66" w14:textId="2A0B9F0D" w:rsidR="00D343A6" w:rsidDel="00CE77CD" w:rsidRDefault="00D343A6">
      <w:pPr>
        <w:pStyle w:val="TOC2"/>
        <w:tabs>
          <w:tab w:val="right" w:leader="dot" w:pos="9350"/>
        </w:tabs>
        <w:rPr>
          <w:del w:id="3167" w:author="Laurence Golding" w:date="2020-02-21T12:31:00Z"/>
          <w:rFonts w:asciiTheme="minorHAnsi" w:eastAsiaTheme="minorEastAsia" w:hAnsiTheme="minorHAnsi" w:cstheme="minorBidi"/>
          <w:noProof/>
          <w:sz w:val="22"/>
          <w:szCs w:val="22"/>
        </w:rPr>
      </w:pPr>
      <w:del w:id="3168" w:author="Laurence Golding" w:date="2020-02-21T12:31:00Z">
        <w:r w:rsidRPr="00CE77CD" w:rsidDel="00CE77CD">
          <w:rPr>
            <w:rPrChange w:id="3169" w:author="Laurence Golding" w:date="2020-02-21T12:31:00Z">
              <w:rPr>
                <w:rStyle w:val="Hyperlink"/>
                <w:noProof/>
              </w:rPr>
            </w:rPrChange>
          </w:rPr>
          <w:delText>4.2 External property file naming convention</w:delText>
        </w:r>
        <w:r w:rsidDel="00CE77CD">
          <w:rPr>
            <w:noProof/>
            <w:webHidden/>
          </w:rPr>
          <w:tab/>
          <w:delText>189</w:delText>
        </w:r>
      </w:del>
    </w:p>
    <w:p w14:paraId="30520DC3" w14:textId="59C6676A" w:rsidR="00D343A6" w:rsidDel="00CE77CD" w:rsidRDefault="00D343A6">
      <w:pPr>
        <w:pStyle w:val="TOC2"/>
        <w:tabs>
          <w:tab w:val="right" w:leader="dot" w:pos="9350"/>
        </w:tabs>
        <w:rPr>
          <w:del w:id="3170" w:author="Laurence Golding" w:date="2020-02-21T12:31:00Z"/>
          <w:rFonts w:asciiTheme="minorHAnsi" w:eastAsiaTheme="minorEastAsia" w:hAnsiTheme="minorHAnsi" w:cstheme="minorBidi"/>
          <w:noProof/>
          <w:sz w:val="22"/>
          <w:szCs w:val="22"/>
        </w:rPr>
      </w:pPr>
      <w:del w:id="3171" w:author="Laurence Golding" w:date="2020-02-21T12:31:00Z">
        <w:r w:rsidRPr="00CE77CD" w:rsidDel="00CE77CD">
          <w:rPr>
            <w:rPrChange w:id="3172" w:author="Laurence Golding" w:date="2020-02-21T12:31:00Z">
              <w:rPr>
                <w:rStyle w:val="Hyperlink"/>
                <w:noProof/>
              </w:rPr>
            </w:rPrChange>
          </w:rPr>
          <w:delText>4.3 externalProperties object</w:delText>
        </w:r>
        <w:r w:rsidDel="00CE77CD">
          <w:rPr>
            <w:noProof/>
            <w:webHidden/>
          </w:rPr>
          <w:tab/>
          <w:delText>189</w:delText>
        </w:r>
      </w:del>
    </w:p>
    <w:p w14:paraId="56E6C768" w14:textId="62808129" w:rsidR="00D343A6" w:rsidDel="00CE77CD" w:rsidRDefault="00D343A6">
      <w:pPr>
        <w:pStyle w:val="TOC3"/>
        <w:tabs>
          <w:tab w:val="right" w:leader="dot" w:pos="9350"/>
        </w:tabs>
        <w:rPr>
          <w:del w:id="3173" w:author="Laurence Golding" w:date="2020-02-21T12:31:00Z"/>
          <w:rFonts w:asciiTheme="minorHAnsi" w:eastAsiaTheme="minorEastAsia" w:hAnsiTheme="minorHAnsi" w:cstheme="minorBidi"/>
          <w:noProof/>
          <w:sz w:val="22"/>
          <w:szCs w:val="22"/>
        </w:rPr>
      </w:pPr>
      <w:del w:id="3174" w:author="Laurence Golding" w:date="2020-02-21T12:31:00Z">
        <w:r w:rsidRPr="00CE77CD" w:rsidDel="00CE77CD">
          <w:rPr>
            <w:rPrChange w:id="3175" w:author="Laurence Golding" w:date="2020-02-21T12:31:00Z">
              <w:rPr>
                <w:rStyle w:val="Hyperlink"/>
                <w:noProof/>
              </w:rPr>
            </w:rPrChange>
          </w:rPr>
          <w:delText>4.3.1 General</w:delText>
        </w:r>
        <w:r w:rsidDel="00CE77CD">
          <w:rPr>
            <w:noProof/>
            <w:webHidden/>
          </w:rPr>
          <w:tab/>
          <w:delText>189</w:delText>
        </w:r>
      </w:del>
    </w:p>
    <w:p w14:paraId="6E7CCB40" w14:textId="1AA7C475" w:rsidR="00D343A6" w:rsidDel="00CE77CD" w:rsidRDefault="00D343A6">
      <w:pPr>
        <w:pStyle w:val="TOC3"/>
        <w:tabs>
          <w:tab w:val="right" w:leader="dot" w:pos="9350"/>
        </w:tabs>
        <w:rPr>
          <w:del w:id="3176" w:author="Laurence Golding" w:date="2020-02-21T12:31:00Z"/>
          <w:rFonts w:asciiTheme="minorHAnsi" w:eastAsiaTheme="minorEastAsia" w:hAnsiTheme="minorHAnsi" w:cstheme="minorBidi"/>
          <w:noProof/>
          <w:sz w:val="22"/>
          <w:szCs w:val="22"/>
        </w:rPr>
      </w:pPr>
      <w:del w:id="3177" w:author="Laurence Golding" w:date="2020-02-21T12:31:00Z">
        <w:r w:rsidRPr="00CE77CD" w:rsidDel="00CE77CD">
          <w:rPr>
            <w:rPrChange w:id="3178" w:author="Laurence Golding" w:date="2020-02-21T12:31:00Z">
              <w:rPr>
                <w:rStyle w:val="Hyperlink"/>
                <w:noProof/>
              </w:rPr>
            </w:rPrChange>
          </w:rPr>
          <w:delText>4.3.2 $schema property</w:delText>
        </w:r>
        <w:r w:rsidDel="00CE77CD">
          <w:rPr>
            <w:noProof/>
            <w:webHidden/>
          </w:rPr>
          <w:tab/>
          <w:delText>190</w:delText>
        </w:r>
      </w:del>
    </w:p>
    <w:p w14:paraId="448E5AB9" w14:textId="319E4903" w:rsidR="00D343A6" w:rsidDel="00CE77CD" w:rsidRDefault="00D343A6">
      <w:pPr>
        <w:pStyle w:val="TOC3"/>
        <w:tabs>
          <w:tab w:val="right" w:leader="dot" w:pos="9350"/>
        </w:tabs>
        <w:rPr>
          <w:del w:id="3179" w:author="Laurence Golding" w:date="2020-02-21T12:31:00Z"/>
          <w:rFonts w:asciiTheme="minorHAnsi" w:eastAsiaTheme="minorEastAsia" w:hAnsiTheme="minorHAnsi" w:cstheme="minorBidi"/>
          <w:noProof/>
          <w:sz w:val="22"/>
          <w:szCs w:val="22"/>
        </w:rPr>
      </w:pPr>
      <w:del w:id="3180" w:author="Laurence Golding" w:date="2020-02-21T12:31:00Z">
        <w:r w:rsidRPr="00CE77CD" w:rsidDel="00CE77CD">
          <w:rPr>
            <w:rPrChange w:id="3181" w:author="Laurence Golding" w:date="2020-02-21T12:31:00Z">
              <w:rPr>
                <w:rStyle w:val="Hyperlink"/>
                <w:noProof/>
              </w:rPr>
            </w:rPrChange>
          </w:rPr>
          <w:delText>4.3.3 version property</w:delText>
        </w:r>
        <w:r w:rsidDel="00CE77CD">
          <w:rPr>
            <w:noProof/>
            <w:webHidden/>
          </w:rPr>
          <w:tab/>
          <w:delText>190</w:delText>
        </w:r>
      </w:del>
    </w:p>
    <w:p w14:paraId="243B4A71" w14:textId="2AE1C7A9" w:rsidR="00D343A6" w:rsidDel="00CE77CD" w:rsidRDefault="00D343A6">
      <w:pPr>
        <w:pStyle w:val="TOC3"/>
        <w:tabs>
          <w:tab w:val="right" w:leader="dot" w:pos="9350"/>
        </w:tabs>
        <w:rPr>
          <w:del w:id="3182" w:author="Laurence Golding" w:date="2020-02-21T12:31:00Z"/>
          <w:rFonts w:asciiTheme="minorHAnsi" w:eastAsiaTheme="minorEastAsia" w:hAnsiTheme="minorHAnsi" w:cstheme="minorBidi"/>
          <w:noProof/>
          <w:sz w:val="22"/>
          <w:szCs w:val="22"/>
        </w:rPr>
      </w:pPr>
      <w:del w:id="3183" w:author="Laurence Golding" w:date="2020-02-21T12:31:00Z">
        <w:r w:rsidRPr="00CE77CD" w:rsidDel="00CE77CD">
          <w:rPr>
            <w:rPrChange w:id="3184" w:author="Laurence Golding" w:date="2020-02-21T12:31:00Z">
              <w:rPr>
                <w:rStyle w:val="Hyperlink"/>
                <w:noProof/>
              </w:rPr>
            </w:rPrChange>
          </w:rPr>
          <w:delText>4.3.4 guid property</w:delText>
        </w:r>
        <w:r w:rsidDel="00CE77CD">
          <w:rPr>
            <w:noProof/>
            <w:webHidden/>
          </w:rPr>
          <w:tab/>
          <w:delText>190</w:delText>
        </w:r>
      </w:del>
    </w:p>
    <w:p w14:paraId="11A3A5B9" w14:textId="0E5C439E" w:rsidR="00D343A6" w:rsidDel="00CE77CD" w:rsidRDefault="00D343A6">
      <w:pPr>
        <w:pStyle w:val="TOC3"/>
        <w:tabs>
          <w:tab w:val="right" w:leader="dot" w:pos="9350"/>
        </w:tabs>
        <w:rPr>
          <w:del w:id="3185" w:author="Laurence Golding" w:date="2020-02-21T12:31:00Z"/>
          <w:rFonts w:asciiTheme="minorHAnsi" w:eastAsiaTheme="minorEastAsia" w:hAnsiTheme="minorHAnsi" w:cstheme="minorBidi"/>
          <w:noProof/>
          <w:sz w:val="22"/>
          <w:szCs w:val="22"/>
        </w:rPr>
      </w:pPr>
      <w:del w:id="3186" w:author="Laurence Golding" w:date="2020-02-21T12:31:00Z">
        <w:r w:rsidRPr="00CE77CD" w:rsidDel="00CE77CD">
          <w:rPr>
            <w:rPrChange w:id="3187" w:author="Laurence Golding" w:date="2020-02-21T12:31:00Z">
              <w:rPr>
                <w:rStyle w:val="Hyperlink"/>
                <w:noProof/>
              </w:rPr>
            </w:rPrChange>
          </w:rPr>
          <w:delText>4.3.5 runGuid property</w:delText>
        </w:r>
        <w:r w:rsidDel="00CE77CD">
          <w:rPr>
            <w:noProof/>
            <w:webHidden/>
          </w:rPr>
          <w:tab/>
          <w:delText>190</w:delText>
        </w:r>
      </w:del>
    </w:p>
    <w:p w14:paraId="4E19676C" w14:textId="500C2BE0" w:rsidR="00D343A6" w:rsidDel="00CE77CD" w:rsidRDefault="00D343A6">
      <w:pPr>
        <w:pStyle w:val="TOC3"/>
        <w:tabs>
          <w:tab w:val="right" w:leader="dot" w:pos="9350"/>
        </w:tabs>
        <w:rPr>
          <w:del w:id="3188" w:author="Laurence Golding" w:date="2020-02-21T12:31:00Z"/>
          <w:rFonts w:asciiTheme="minorHAnsi" w:eastAsiaTheme="minorEastAsia" w:hAnsiTheme="minorHAnsi" w:cstheme="minorBidi"/>
          <w:noProof/>
          <w:sz w:val="22"/>
          <w:szCs w:val="22"/>
        </w:rPr>
      </w:pPr>
      <w:del w:id="3189" w:author="Laurence Golding" w:date="2020-02-21T12:31:00Z">
        <w:r w:rsidRPr="00CE77CD" w:rsidDel="00CE77CD">
          <w:rPr>
            <w:rPrChange w:id="3190" w:author="Laurence Golding" w:date="2020-02-21T12:31:00Z">
              <w:rPr>
                <w:rStyle w:val="Hyperlink"/>
                <w:noProof/>
              </w:rPr>
            </w:rPrChange>
          </w:rPr>
          <w:delText>4.3.6 The property value properties</w:delText>
        </w:r>
        <w:r w:rsidDel="00CE77CD">
          <w:rPr>
            <w:noProof/>
            <w:webHidden/>
          </w:rPr>
          <w:tab/>
          <w:delText>191</w:delText>
        </w:r>
      </w:del>
    </w:p>
    <w:p w14:paraId="3FA1836F" w14:textId="04DA344A" w:rsidR="00D343A6" w:rsidDel="00CE77CD" w:rsidRDefault="00D343A6">
      <w:pPr>
        <w:pStyle w:val="TOC1"/>
        <w:rPr>
          <w:del w:id="3191" w:author="Laurence Golding" w:date="2020-02-21T12:31:00Z"/>
          <w:rFonts w:asciiTheme="minorHAnsi" w:eastAsiaTheme="minorEastAsia" w:hAnsiTheme="minorHAnsi" w:cstheme="minorBidi"/>
          <w:noProof/>
          <w:sz w:val="22"/>
          <w:szCs w:val="22"/>
        </w:rPr>
      </w:pPr>
      <w:del w:id="3192" w:author="Laurence Golding" w:date="2020-02-21T12:31:00Z">
        <w:r w:rsidRPr="00CE77CD" w:rsidDel="00CE77CD">
          <w:rPr>
            <w:rPrChange w:id="3193" w:author="Laurence Golding" w:date="2020-02-21T12:31:00Z">
              <w:rPr>
                <w:rStyle w:val="Hyperlink"/>
                <w:noProof/>
              </w:rPr>
            </w:rPrChange>
          </w:rPr>
          <w:delText>5</w:delText>
        </w:r>
        <w:r w:rsidDel="00CE77CD">
          <w:rPr>
            <w:rFonts w:asciiTheme="minorHAnsi" w:eastAsiaTheme="minorEastAsia" w:hAnsiTheme="minorHAnsi" w:cstheme="minorBidi"/>
            <w:noProof/>
            <w:sz w:val="22"/>
            <w:szCs w:val="22"/>
          </w:rPr>
          <w:tab/>
        </w:r>
        <w:r w:rsidRPr="00CE77CD" w:rsidDel="00CE77CD">
          <w:rPr>
            <w:rPrChange w:id="3194" w:author="Laurence Golding" w:date="2020-02-21T12:31:00Z">
              <w:rPr>
                <w:rStyle w:val="Hyperlink"/>
                <w:noProof/>
              </w:rPr>
            </w:rPrChange>
          </w:rPr>
          <w:delText>Conformance</w:delText>
        </w:r>
        <w:r w:rsidDel="00CE77CD">
          <w:rPr>
            <w:noProof/>
            <w:webHidden/>
          </w:rPr>
          <w:tab/>
          <w:delText>192</w:delText>
        </w:r>
      </w:del>
    </w:p>
    <w:p w14:paraId="323C1410" w14:textId="78EEF9B6" w:rsidR="00D343A6" w:rsidDel="00CE77CD" w:rsidRDefault="00D343A6">
      <w:pPr>
        <w:pStyle w:val="TOC2"/>
        <w:tabs>
          <w:tab w:val="right" w:leader="dot" w:pos="9350"/>
        </w:tabs>
        <w:rPr>
          <w:del w:id="3195" w:author="Laurence Golding" w:date="2020-02-21T12:31:00Z"/>
          <w:rFonts w:asciiTheme="minorHAnsi" w:eastAsiaTheme="minorEastAsia" w:hAnsiTheme="minorHAnsi" w:cstheme="minorBidi"/>
          <w:noProof/>
          <w:sz w:val="22"/>
          <w:szCs w:val="22"/>
        </w:rPr>
      </w:pPr>
      <w:del w:id="3196" w:author="Laurence Golding" w:date="2020-02-21T12:31:00Z">
        <w:r w:rsidRPr="00CE77CD" w:rsidDel="00CE77CD">
          <w:rPr>
            <w:rPrChange w:id="3197" w:author="Laurence Golding" w:date="2020-02-21T12:31:00Z">
              <w:rPr>
                <w:rStyle w:val="Hyperlink"/>
                <w:noProof/>
              </w:rPr>
            </w:rPrChange>
          </w:rPr>
          <w:delText>5.1 Conformance targets</w:delText>
        </w:r>
        <w:r w:rsidDel="00CE77CD">
          <w:rPr>
            <w:noProof/>
            <w:webHidden/>
          </w:rPr>
          <w:tab/>
          <w:delText>192</w:delText>
        </w:r>
      </w:del>
    </w:p>
    <w:p w14:paraId="45DA8261" w14:textId="219EABF8" w:rsidR="00D343A6" w:rsidDel="00CE77CD" w:rsidRDefault="00D343A6">
      <w:pPr>
        <w:pStyle w:val="TOC2"/>
        <w:tabs>
          <w:tab w:val="right" w:leader="dot" w:pos="9350"/>
        </w:tabs>
        <w:rPr>
          <w:del w:id="3198" w:author="Laurence Golding" w:date="2020-02-21T12:31:00Z"/>
          <w:rFonts w:asciiTheme="minorHAnsi" w:eastAsiaTheme="minorEastAsia" w:hAnsiTheme="minorHAnsi" w:cstheme="minorBidi"/>
          <w:noProof/>
          <w:sz w:val="22"/>
          <w:szCs w:val="22"/>
        </w:rPr>
      </w:pPr>
      <w:del w:id="3199" w:author="Laurence Golding" w:date="2020-02-21T12:31:00Z">
        <w:r w:rsidRPr="00CE77CD" w:rsidDel="00CE77CD">
          <w:rPr>
            <w:rPrChange w:id="3200" w:author="Laurence Golding" w:date="2020-02-21T12:31:00Z">
              <w:rPr>
                <w:rStyle w:val="Hyperlink"/>
                <w:noProof/>
              </w:rPr>
            </w:rPrChange>
          </w:rPr>
          <w:delText>5.2 Conformance Clause 1: SARIF log file</w:delText>
        </w:r>
        <w:r w:rsidDel="00CE77CD">
          <w:rPr>
            <w:noProof/>
            <w:webHidden/>
          </w:rPr>
          <w:tab/>
          <w:delText>192</w:delText>
        </w:r>
      </w:del>
    </w:p>
    <w:p w14:paraId="6AC89189" w14:textId="48061654" w:rsidR="00D343A6" w:rsidDel="00CE77CD" w:rsidRDefault="00D343A6">
      <w:pPr>
        <w:pStyle w:val="TOC2"/>
        <w:tabs>
          <w:tab w:val="right" w:leader="dot" w:pos="9350"/>
        </w:tabs>
        <w:rPr>
          <w:del w:id="3201" w:author="Laurence Golding" w:date="2020-02-21T12:31:00Z"/>
          <w:rFonts w:asciiTheme="minorHAnsi" w:eastAsiaTheme="minorEastAsia" w:hAnsiTheme="minorHAnsi" w:cstheme="minorBidi"/>
          <w:noProof/>
          <w:sz w:val="22"/>
          <w:szCs w:val="22"/>
        </w:rPr>
      </w:pPr>
      <w:del w:id="3202" w:author="Laurence Golding" w:date="2020-02-21T12:31:00Z">
        <w:r w:rsidRPr="00CE77CD" w:rsidDel="00CE77CD">
          <w:rPr>
            <w:rPrChange w:id="3203" w:author="Laurence Golding" w:date="2020-02-21T12:31:00Z">
              <w:rPr>
                <w:rStyle w:val="Hyperlink"/>
                <w:noProof/>
              </w:rPr>
            </w:rPrChange>
          </w:rPr>
          <w:delText>5.3 Conformance Clause 2: SARIF producer</w:delText>
        </w:r>
        <w:r w:rsidDel="00CE77CD">
          <w:rPr>
            <w:noProof/>
            <w:webHidden/>
          </w:rPr>
          <w:tab/>
          <w:delText>192</w:delText>
        </w:r>
      </w:del>
    </w:p>
    <w:p w14:paraId="2B842DDB" w14:textId="03CB5B9B" w:rsidR="00D343A6" w:rsidDel="00CE77CD" w:rsidRDefault="00D343A6">
      <w:pPr>
        <w:pStyle w:val="TOC2"/>
        <w:tabs>
          <w:tab w:val="right" w:leader="dot" w:pos="9350"/>
        </w:tabs>
        <w:rPr>
          <w:del w:id="3204" w:author="Laurence Golding" w:date="2020-02-21T12:31:00Z"/>
          <w:rFonts w:asciiTheme="minorHAnsi" w:eastAsiaTheme="minorEastAsia" w:hAnsiTheme="minorHAnsi" w:cstheme="minorBidi"/>
          <w:noProof/>
          <w:sz w:val="22"/>
          <w:szCs w:val="22"/>
        </w:rPr>
      </w:pPr>
      <w:del w:id="3205" w:author="Laurence Golding" w:date="2020-02-21T12:31:00Z">
        <w:r w:rsidRPr="00CE77CD" w:rsidDel="00CE77CD">
          <w:rPr>
            <w:rPrChange w:id="3206" w:author="Laurence Golding" w:date="2020-02-21T12:31:00Z">
              <w:rPr>
                <w:rStyle w:val="Hyperlink"/>
                <w:noProof/>
              </w:rPr>
            </w:rPrChange>
          </w:rPr>
          <w:delText>5.4 Conformance Clause 3: Direct producer</w:delText>
        </w:r>
        <w:r w:rsidDel="00CE77CD">
          <w:rPr>
            <w:noProof/>
            <w:webHidden/>
          </w:rPr>
          <w:tab/>
          <w:delText>192</w:delText>
        </w:r>
      </w:del>
    </w:p>
    <w:p w14:paraId="08DFF26B" w14:textId="23285338" w:rsidR="00D343A6" w:rsidDel="00CE77CD" w:rsidRDefault="00D343A6">
      <w:pPr>
        <w:pStyle w:val="TOC2"/>
        <w:tabs>
          <w:tab w:val="right" w:leader="dot" w:pos="9350"/>
        </w:tabs>
        <w:rPr>
          <w:del w:id="3207" w:author="Laurence Golding" w:date="2020-02-21T12:31:00Z"/>
          <w:rFonts w:asciiTheme="minorHAnsi" w:eastAsiaTheme="minorEastAsia" w:hAnsiTheme="minorHAnsi" w:cstheme="minorBidi"/>
          <w:noProof/>
          <w:sz w:val="22"/>
          <w:szCs w:val="22"/>
        </w:rPr>
      </w:pPr>
      <w:del w:id="3208" w:author="Laurence Golding" w:date="2020-02-21T12:31:00Z">
        <w:r w:rsidRPr="00CE77CD" w:rsidDel="00CE77CD">
          <w:rPr>
            <w:rPrChange w:id="3209" w:author="Laurence Golding" w:date="2020-02-21T12:31:00Z">
              <w:rPr>
                <w:rStyle w:val="Hyperlink"/>
                <w:noProof/>
              </w:rPr>
            </w:rPrChange>
          </w:rPr>
          <w:delText>5.5 Conformance Clause 5: Converter</w:delText>
        </w:r>
        <w:r w:rsidDel="00CE77CD">
          <w:rPr>
            <w:noProof/>
            <w:webHidden/>
          </w:rPr>
          <w:tab/>
          <w:delText>193</w:delText>
        </w:r>
      </w:del>
    </w:p>
    <w:p w14:paraId="1263ADC5" w14:textId="60A3073A" w:rsidR="00D343A6" w:rsidDel="00CE77CD" w:rsidRDefault="00D343A6">
      <w:pPr>
        <w:pStyle w:val="TOC2"/>
        <w:tabs>
          <w:tab w:val="right" w:leader="dot" w:pos="9350"/>
        </w:tabs>
        <w:rPr>
          <w:del w:id="3210" w:author="Laurence Golding" w:date="2020-02-21T12:31:00Z"/>
          <w:rFonts w:asciiTheme="minorHAnsi" w:eastAsiaTheme="minorEastAsia" w:hAnsiTheme="minorHAnsi" w:cstheme="minorBidi"/>
          <w:noProof/>
          <w:sz w:val="22"/>
          <w:szCs w:val="22"/>
        </w:rPr>
      </w:pPr>
      <w:del w:id="3211" w:author="Laurence Golding" w:date="2020-02-21T12:31:00Z">
        <w:r w:rsidRPr="00CE77CD" w:rsidDel="00CE77CD">
          <w:rPr>
            <w:rPrChange w:id="3212" w:author="Laurence Golding" w:date="2020-02-21T12:31:00Z">
              <w:rPr>
                <w:rStyle w:val="Hyperlink"/>
                <w:noProof/>
              </w:rPr>
            </w:rPrChange>
          </w:rPr>
          <w:delText>5.6 Conformance Clause 6: SARIF post-processor</w:delText>
        </w:r>
        <w:r w:rsidDel="00CE77CD">
          <w:rPr>
            <w:noProof/>
            <w:webHidden/>
          </w:rPr>
          <w:tab/>
          <w:delText>193</w:delText>
        </w:r>
      </w:del>
    </w:p>
    <w:p w14:paraId="150E0934" w14:textId="053BD252" w:rsidR="00D343A6" w:rsidDel="00CE77CD" w:rsidRDefault="00D343A6">
      <w:pPr>
        <w:pStyle w:val="TOC2"/>
        <w:tabs>
          <w:tab w:val="right" w:leader="dot" w:pos="9350"/>
        </w:tabs>
        <w:rPr>
          <w:del w:id="3213" w:author="Laurence Golding" w:date="2020-02-21T12:31:00Z"/>
          <w:rFonts w:asciiTheme="minorHAnsi" w:eastAsiaTheme="minorEastAsia" w:hAnsiTheme="minorHAnsi" w:cstheme="minorBidi"/>
          <w:noProof/>
          <w:sz w:val="22"/>
          <w:szCs w:val="22"/>
        </w:rPr>
      </w:pPr>
      <w:del w:id="3214" w:author="Laurence Golding" w:date="2020-02-21T12:31:00Z">
        <w:r w:rsidRPr="00CE77CD" w:rsidDel="00CE77CD">
          <w:rPr>
            <w:rPrChange w:id="3215" w:author="Laurence Golding" w:date="2020-02-21T12:31:00Z">
              <w:rPr>
                <w:rStyle w:val="Hyperlink"/>
                <w:noProof/>
              </w:rPr>
            </w:rPrChange>
          </w:rPr>
          <w:delText>5.7 Conformance Clause 7: SARIF consumer</w:delText>
        </w:r>
        <w:r w:rsidDel="00CE77CD">
          <w:rPr>
            <w:noProof/>
            <w:webHidden/>
          </w:rPr>
          <w:tab/>
          <w:delText>193</w:delText>
        </w:r>
      </w:del>
    </w:p>
    <w:p w14:paraId="5683D0ED" w14:textId="4C5B9053" w:rsidR="00D343A6" w:rsidDel="00CE77CD" w:rsidRDefault="00D343A6">
      <w:pPr>
        <w:pStyle w:val="TOC2"/>
        <w:tabs>
          <w:tab w:val="right" w:leader="dot" w:pos="9350"/>
        </w:tabs>
        <w:rPr>
          <w:del w:id="3216" w:author="Laurence Golding" w:date="2020-02-21T12:31:00Z"/>
          <w:rFonts w:asciiTheme="minorHAnsi" w:eastAsiaTheme="minorEastAsia" w:hAnsiTheme="minorHAnsi" w:cstheme="minorBidi"/>
          <w:noProof/>
          <w:sz w:val="22"/>
          <w:szCs w:val="22"/>
        </w:rPr>
      </w:pPr>
      <w:del w:id="3217" w:author="Laurence Golding" w:date="2020-02-21T12:31:00Z">
        <w:r w:rsidRPr="00CE77CD" w:rsidDel="00CE77CD">
          <w:rPr>
            <w:rPrChange w:id="3218" w:author="Laurence Golding" w:date="2020-02-21T12:31:00Z">
              <w:rPr>
                <w:rStyle w:val="Hyperlink"/>
                <w:noProof/>
              </w:rPr>
            </w:rPrChange>
          </w:rPr>
          <w:delText>5.8 Conformance Clause 8: Viewer</w:delText>
        </w:r>
        <w:r w:rsidDel="00CE77CD">
          <w:rPr>
            <w:noProof/>
            <w:webHidden/>
          </w:rPr>
          <w:tab/>
          <w:delText>193</w:delText>
        </w:r>
      </w:del>
    </w:p>
    <w:p w14:paraId="19F3076A" w14:textId="2E990D4C" w:rsidR="00D343A6" w:rsidDel="00CE77CD" w:rsidRDefault="00D343A6">
      <w:pPr>
        <w:pStyle w:val="TOC2"/>
        <w:tabs>
          <w:tab w:val="right" w:leader="dot" w:pos="9350"/>
        </w:tabs>
        <w:rPr>
          <w:del w:id="3219" w:author="Laurence Golding" w:date="2020-02-21T12:31:00Z"/>
          <w:rFonts w:asciiTheme="minorHAnsi" w:eastAsiaTheme="minorEastAsia" w:hAnsiTheme="minorHAnsi" w:cstheme="minorBidi"/>
          <w:noProof/>
          <w:sz w:val="22"/>
          <w:szCs w:val="22"/>
        </w:rPr>
      </w:pPr>
      <w:del w:id="3220" w:author="Laurence Golding" w:date="2020-02-21T12:31:00Z">
        <w:r w:rsidRPr="00CE77CD" w:rsidDel="00CE77CD">
          <w:rPr>
            <w:rPrChange w:id="3221" w:author="Laurence Golding" w:date="2020-02-21T12:31:00Z">
              <w:rPr>
                <w:rStyle w:val="Hyperlink"/>
                <w:noProof/>
              </w:rPr>
            </w:rPrChange>
          </w:rPr>
          <w:delText>5.9 Conformance Clause 9: Result management system</w:delText>
        </w:r>
        <w:r w:rsidDel="00CE77CD">
          <w:rPr>
            <w:noProof/>
            <w:webHidden/>
          </w:rPr>
          <w:tab/>
          <w:delText>193</w:delText>
        </w:r>
      </w:del>
    </w:p>
    <w:p w14:paraId="1B7035E4" w14:textId="72CCFDE1" w:rsidR="00D343A6" w:rsidDel="00CE77CD" w:rsidRDefault="00D343A6">
      <w:pPr>
        <w:pStyle w:val="TOC2"/>
        <w:tabs>
          <w:tab w:val="right" w:leader="dot" w:pos="9350"/>
        </w:tabs>
        <w:rPr>
          <w:del w:id="3222" w:author="Laurence Golding" w:date="2020-02-21T12:31:00Z"/>
          <w:rFonts w:asciiTheme="minorHAnsi" w:eastAsiaTheme="minorEastAsia" w:hAnsiTheme="minorHAnsi" w:cstheme="minorBidi"/>
          <w:noProof/>
          <w:sz w:val="22"/>
          <w:szCs w:val="22"/>
        </w:rPr>
      </w:pPr>
      <w:del w:id="3223" w:author="Laurence Golding" w:date="2020-02-21T12:31:00Z">
        <w:r w:rsidRPr="00CE77CD" w:rsidDel="00CE77CD">
          <w:rPr>
            <w:rPrChange w:id="3224" w:author="Laurence Golding" w:date="2020-02-21T12:31:00Z">
              <w:rPr>
                <w:rStyle w:val="Hyperlink"/>
                <w:noProof/>
              </w:rPr>
            </w:rPrChange>
          </w:rPr>
          <w:delText>5.10 Conformance Clause 10: Engineering system</w:delText>
        </w:r>
        <w:r w:rsidDel="00CE77CD">
          <w:rPr>
            <w:noProof/>
            <w:webHidden/>
          </w:rPr>
          <w:tab/>
          <w:delText>193</w:delText>
        </w:r>
      </w:del>
    </w:p>
    <w:p w14:paraId="3AD03123" w14:textId="6AEB7960" w:rsidR="00D343A6" w:rsidDel="00CE77CD" w:rsidRDefault="00D343A6">
      <w:pPr>
        <w:pStyle w:val="TOC1"/>
        <w:rPr>
          <w:del w:id="3225" w:author="Laurence Golding" w:date="2020-02-21T12:31:00Z"/>
          <w:rFonts w:asciiTheme="minorHAnsi" w:eastAsiaTheme="minorEastAsia" w:hAnsiTheme="minorHAnsi" w:cstheme="minorBidi"/>
          <w:noProof/>
          <w:sz w:val="22"/>
          <w:szCs w:val="22"/>
        </w:rPr>
      </w:pPr>
      <w:del w:id="3226" w:author="Laurence Golding" w:date="2020-02-21T12:31:00Z">
        <w:r w:rsidRPr="00CE77CD" w:rsidDel="00CE77CD">
          <w:rPr>
            <w:rPrChange w:id="3227" w:author="Laurence Golding" w:date="2020-02-21T12:31:00Z">
              <w:rPr>
                <w:rStyle w:val="Hyperlink"/>
                <w:noProof/>
              </w:rPr>
            </w:rPrChange>
          </w:rPr>
          <w:delText>Appendix A. (Informative) Acknowledgments</w:delText>
        </w:r>
        <w:r w:rsidDel="00CE77CD">
          <w:rPr>
            <w:noProof/>
            <w:webHidden/>
          </w:rPr>
          <w:tab/>
          <w:delText>194</w:delText>
        </w:r>
      </w:del>
    </w:p>
    <w:p w14:paraId="5FF9E63A" w14:textId="47E94999" w:rsidR="00D343A6" w:rsidDel="00CE77CD" w:rsidRDefault="00D343A6">
      <w:pPr>
        <w:pStyle w:val="TOC1"/>
        <w:rPr>
          <w:del w:id="3228" w:author="Laurence Golding" w:date="2020-02-21T12:31:00Z"/>
          <w:rFonts w:asciiTheme="minorHAnsi" w:eastAsiaTheme="minorEastAsia" w:hAnsiTheme="minorHAnsi" w:cstheme="minorBidi"/>
          <w:noProof/>
          <w:sz w:val="22"/>
          <w:szCs w:val="22"/>
        </w:rPr>
      </w:pPr>
      <w:del w:id="3229" w:author="Laurence Golding" w:date="2020-02-21T12:31:00Z">
        <w:r w:rsidRPr="00CE77CD" w:rsidDel="00CE77CD">
          <w:rPr>
            <w:rPrChange w:id="3230" w:author="Laurence Golding" w:date="2020-02-21T12:31:00Z">
              <w:rPr>
                <w:rStyle w:val="Hyperlink"/>
                <w:noProof/>
              </w:rPr>
            </w:rPrChange>
          </w:rPr>
          <w:delText>Appendix B. (Normative) Use of fingerprints by result management systems</w:delText>
        </w:r>
        <w:r w:rsidDel="00CE77CD">
          <w:rPr>
            <w:noProof/>
            <w:webHidden/>
          </w:rPr>
          <w:tab/>
          <w:delText>195</w:delText>
        </w:r>
      </w:del>
    </w:p>
    <w:p w14:paraId="11022919" w14:textId="1D757B8B" w:rsidR="00D343A6" w:rsidDel="00CE77CD" w:rsidRDefault="00D343A6">
      <w:pPr>
        <w:pStyle w:val="TOC1"/>
        <w:rPr>
          <w:del w:id="3231" w:author="Laurence Golding" w:date="2020-02-21T12:31:00Z"/>
          <w:rFonts w:asciiTheme="minorHAnsi" w:eastAsiaTheme="minorEastAsia" w:hAnsiTheme="minorHAnsi" w:cstheme="minorBidi"/>
          <w:noProof/>
          <w:sz w:val="22"/>
          <w:szCs w:val="22"/>
        </w:rPr>
      </w:pPr>
      <w:del w:id="3232" w:author="Laurence Golding" w:date="2020-02-21T12:31:00Z">
        <w:r w:rsidRPr="00CE77CD" w:rsidDel="00CE77CD">
          <w:rPr>
            <w:rPrChange w:id="3233" w:author="Laurence Golding" w:date="2020-02-21T12:31:00Z">
              <w:rPr>
                <w:rStyle w:val="Hyperlink"/>
                <w:noProof/>
              </w:rPr>
            </w:rPrChange>
          </w:rPr>
          <w:delText>Appendix C. (Informative) Use of SARIF by log file viewers</w:delText>
        </w:r>
        <w:r w:rsidDel="00CE77CD">
          <w:rPr>
            <w:noProof/>
            <w:webHidden/>
          </w:rPr>
          <w:tab/>
          <w:delText>196</w:delText>
        </w:r>
      </w:del>
    </w:p>
    <w:p w14:paraId="1AEF5862" w14:textId="6F118469" w:rsidR="00D343A6" w:rsidDel="00CE77CD" w:rsidRDefault="00D343A6">
      <w:pPr>
        <w:pStyle w:val="TOC1"/>
        <w:rPr>
          <w:del w:id="3234" w:author="Laurence Golding" w:date="2020-02-21T12:31:00Z"/>
          <w:rFonts w:asciiTheme="minorHAnsi" w:eastAsiaTheme="minorEastAsia" w:hAnsiTheme="minorHAnsi" w:cstheme="minorBidi"/>
          <w:noProof/>
          <w:sz w:val="22"/>
          <w:szCs w:val="22"/>
        </w:rPr>
      </w:pPr>
      <w:del w:id="3235" w:author="Laurence Golding" w:date="2020-02-21T12:31:00Z">
        <w:r w:rsidRPr="00CE77CD" w:rsidDel="00CE77CD">
          <w:rPr>
            <w:rPrChange w:id="3236" w:author="Laurence Golding" w:date="2020-02-21T12:31:00Z">
              <w:rPr>
                <w:rStyle w:val="Hyperlink"/>
                <w:noProof/>
              </w:rPr>
            </w:rPrChange>
          </w:rPr>
          <w:delText>Appendix D. (Normative) Production of SARIF by converters</w:delText>
        </w:r>
        <w:r w:rsidDel="00CE77CD">
          <w:rPr>
            <w:noProof/>
            <w:webHidden/>
          </w:rPr>
          <w:tab/>
          <w:delText>197</w:delText>
        </w:r>
      </w:del>
    </w:p>
    <w:p w14:paraId="6B1E7932" w14:textId="18DFBDF5" w:rsidR="00D343A6" w:rsidDel="00CE77CD" w:rsidRDefault="00D343A6">
      <w:pPr>
        <w:pStyle w:val="TOC1"/>
        <w:rPr>
          <w:del w:id="3237" w:author="Laurence Golding" w:date="2020-02-21T12:31:00Z"/>
          <w:rFonts w:asciiTheme="minorHAnsi" w:eastAsiaTheme="minorEastAsia" w:hAnsiTheme="minorHAnsi" w:cstheme="minorBidi"/>
          <w:noProof/>
          <w:sz w:val="22"/>
          <w:szCs w:val="22"/>
        </w:rPr>
      </w:pPr>
      <w:del w:id="3238" w:author="Laurence Golding" w:date="2020-02-21T12:31:00Z">
        <w:r w:rsidRPr="00CE77CD" w:rsidDel="00CE77CD">
          <w:rPr>
            <w:rPrChange w:id="3239" w:author="Laurence Golding" w:date="2020-02-21T12:31:00Z">
              <w:rPr>
                <w:rStyle w:val="Hyperlink"/>
                <w:noProof/>
              </w:rPr>
            </w:rPrChange>
          </w:rPr>
          <w:delText>Appendix E. (Informative) Locating rule and notification metadata</w:delText>
        </w:r>
        <w:r w:rsidDel="00CE77CD">
          <w:rPr>
            <w:noProof/>
            <w:webHidden/>
          </w:rPr>
          <w:tab/>
          <w:delText>198</w:delText>
        </w:r>
      </w:del>
    </w:p>
    <w:p w14:paraId="0B1C6BF4" w14:textId="5EAB0D54" w:rsidR="00D343A6" w:rsidDel="00CE77CD" w:rsidRDefault="00D343A6">
      <w:pPr>
        <w:pStyle w:val="TOC1"/>
        <w:rPr>
          <w:del w:id="3240" w:author="Laurence Golding" w:date="2020-02-21T12:31:00Z"/>
          <w:rFonts w:asciiTheme="minorHAnsi" w:eastAsiaTheme="minorEastAsia" w:hAnsiTheme="minorHAnsi" w:cstheme="minorBidi"/>
          <w:noProof/>
          <w:sz w:val="22"/>
          <w:szCs w:val="22"/>
        </w:rPr>
      </w:pPr>
      <w:del w:id="3241" w:author="Laurence Golding" w:date="2020-02-21T12:31:00Z">
        <w:r w:rsidRPr="00CE77CD" w:rsidDel="00CE77CD">
          <w:rPr>
            <w:rPrChange w:id="3242" w:author="Laurence Golding" w:date="2020-02-21T12:31:00Z">
              <w:rPr>
                <w:rStyle w:val="Hyperlink"/>
                <w:noProof/>
              </w:rPr>
            </w:rPrChange>
          </w:rPr>
          <w:delText>Appendix F. (Informative) Producing deterministic SARIF log files</w:delText>
        </w:r>
        <w:r w:rsidDel="00CE77CD">
          <w:rPr>
            <w:noProof/>
            <w:webHidden/>
          </w:rPr>
          <w:tab/>
          <w:delText>199</w:delText>
        </w:r>
      </w:del>
    </w:p>
    <w:p w14:paraId="5C661B9F" w14:textId="328D74C2" w:rsidR="00D343A6" w:rsidDel="00CE77CD" w:rsidRDefault="00D343A6">
      <w:pPr>
        <w:pStyle w:val="TOC2"/>
        <w:tabs>
          <w:tab w:val="right" w:leader="dot" w:pos="9350"/>
        </w:tabs>
        <w:rPr>
          <w:del w:id="3243" w:author="Laurence Golding" w:date="2020-02-21T12:31:00Z"/>
          <w:rFonts w:asciiTheme="minorHAnsi" w:eastAsiaTheme="minorEastAsia" w:hAnsiTheme="minorHAnsi" w:cstheme="minorBidi"/>
          <w:noProof/>
          <w:sz w:val="22"/>
          <w:szCs w:val="22"/>
        </w:rPr>
      </w:pPr>
      <w:del w:id="3244" w:author="Laurence Golding" w:date="2020-02-21T12:31:00Z">
        <w:r w:rsidRPr="00CE77CD" w:rsidDel="00CE77CD">
          <w:rPr>
            <w:rPrChange w:id="3245" w:author="Laurence Golding" w:date="2020-02-21T12:31:00Z">
              <w:rPr>
                <w:rStyle w:val="Hyperlink"/>
                <w:noProof/>
              </w:rPr>
            </w:rPrChange>
          </w:rPr>
          <w:delText>F.1 General</w:delText>
        </w:r>
        <w:r w:rsidDel="00CE77CD">
          <w:rPr>
            <w:noProof/>
            <w:webHidden/>
          </w:rPr>
          <w:tab/>
          <w:delText>199</w:delText>
        </w:r>
      </w:del>
    </w:p>
    <w:p w14:paraId="543E9481" w14:textId="675C57C4" w:rsidR="00D343A6" w:rsidDel="00CE77CD" w:rsidRDefault="00D343A6">
      <w:pPr>
        <w:pStyle w:val="TOC2"/>
        <w:tabs>
          <w:tab w:val="right" w:leader="dot" w:pos="9350"/>
        </w:tabs>
        <w:rPr>
          <w:del w:id="3246" w:author="Laurence Golding" w:date="2020-02-21T12:31:00Z"/>
          <w:rFonts w:asciiTheme="minorHAnsi" w:eastAsiaTheme="minorEastAsia" w:hAnsiTheme="minorHAnsi" w:cstheme="minorBidi"/>
          <w:noProof/>
          <w:sz w:val="22"/>
          <w:szCs w:val="22"/>
        </w:rPr>
      </w:pPr>
      <w:del w:id="3247" w:author="Laurence Golding" w:date="2020-02-21T12:31:00Z">
        <w:r w:rsidRPr="00CE77CD" w:rsidDel="00CE77CD">
          <w:rPr>
            <w:rPrChange w:id="3248" w:author="Laurence Golding" w:date="2020-02-21T12:31:00Z">
              <w:rPr>
                <w:rStyle w:val="Hyperlink"/>
                <w:noProof/>
              </w:rPr>
            </w:rPrChange>
          </w:rPr>
          <w:delText>F.2 Non-deterministic file format elements</w:delText>
        </w:r>
        <w:r w:rsidDel="00CE77CD">
          <w:rPr>
            <w:noProof/>
            <w:webHidden/>
          </w:rPr>
          <w:tab/>
          <w:delText>199</w:delText>
        </w:r>
      </w:del>
    </w:p>
    <w:p w14:paraId="7FD3E85C" w14:textId="69E0460F" w:rsidR="00D343A6" w:rsidDel="00CE77CD" w:rsidRDefault="00D343A6">
      <w:pPr>
        <w:pStyle w:val="TOC2"/>
        <w:tabs>
          <w:tab w:val="right" w:leader="dot" w:pos="9350"/>
        </w:tabs>
        <w:rPr>
          <w:del w:id="3249" w:author="Laurence Golding" w:date="2020-02-21T12:31:00Z"/>
          <w:rFonts w:asciiTheme="minorHAnsi" w:eastAsiaTheme="minorEastAsia" w:hAnsiTheme="minorHAnsi" w:cstheme="minorBidi"/>
          <w:noProof/>
          <w:sz w:val="22"/>
          <w:szCs w:val="22"/>
        </w:rPr>
      </w:pPr>
      <w:del w:id="3250" w:author="Laurence Golding" w:date="2020-02-21T12:31:00Z">
        <w:r w:rsidRPr="00CE77CD" w:rsidDel="00CE77CD">
          <w:rPr>
            <w:rPrChange w:id="3251" w:author="Laurence Golding" w:date="2020-02-21T12:31:00Z">
              <w:rPr>
                <w:rStyle w:val="Hyperlink"/>
                <w:noProof/>
              </w:rPr>
            </w:rPrChange>
          </w:rPr>
          <w:delText>F.3 Array and dictionary element ordering</w:delText>
        </w:r>
        <w:r w:rsidDel="00CE77CD">
          <w:rPr>
            <w:noProof/>
            <w:webHidden/>
          </w:rPr>
          <w:tab/>
          <w:delText>200</w:delText>
        </w:r>
      </w:del>
    </w:p>
    <w:p w14:paraId="7F8606E8" w14:textId="7B917890" w:rsidR="00D343A6" w:rsidDel="00CE77CD" w:rsidRDefault="00D343A6">
      <w:pPr>
        <w:pStyle w:val="TOC2"/>
        <w:tabs>
          <w:tab w:val="right" w:leader="dot" w:pos="9350"/>
        </w:tabs>
        <w:rPr>
          <w:del w:id="3252" w:author="Laurence Golding" w:date="2020-02-21T12:31:00Z"/>
          <w:rFonts w:asciiTheme="minorHAnsi" w:eastAsiaTheme="minorEastAsia" w:hAnsiTheme="minorHAnsi" w:cstheme="minorBidi"/>
          <w:noProof/>
          <w:sz w:val="22"/>
          <w:szCs w:val="22"/>
        </w:rPr>
      </w:pPr>
      <w:del w:id="3253" w:author="Laurence Golding" w:date="2020-02-21T12:31:00Z">
        <w:r w:rsidRPr="00CE77CD" w:rsidDel="00CE77CD">
          <w:rPr>
            <w:rPrChange w:id="3254" w:author="Laurence Golding" w:date="2020-02-21T12:31:00Z">
              <w:rPr>
                <w:rStyle w:val="Hyperlink"/>
                <w:noProof/>
              </w:rPr>
            </w:rPrChange>
          </w:rPr>
          <w:delText>F.4 Absolute paths</w:delText>
        </w:r>
        <w:r w:rsidDel="00CE77CD">
          <w:rPr>
            <w:noProof/>
            <w:webHidden/>
          </w:rPr>
          <w:tab/>
          <w:delText>200</w:delText>
        </w:r>
      </w:del>
    </w:p>
    <w:p w14:paraId="53C3EB4A" w14:textId="5B20FEDB" w:rsidR="00D343A6" w:rsidDel="00CE77CD" w:rsidRDefault="00D343A6">
      <w:pPr>
        <w:pStyle w:val="TOC2"/>
        <w:tabs>
          <w:tab w:val="right" w:leader="dot" w:pos="9350"/>
        </w:tabs>
        <w:rPr>
          <w:del w:id="3255" w:author="Laurence Golding" w:date="2020-02-21T12:31:00Z"/>
          <w:rFonts w:asciiTheme="minorHAnsi" w:eastAsiaTheme="minorEastAsia" w:hAnsiTheme="minorHAnsi" w:cstheme="minorBidi"/>
          <w:noProof/>
          <w:sz w:val="22"/>
          <w:szCs w:val="22"/>
        </w:rPr>
      </w:pPr>
      <w:del w:id="3256" w:author="Laurence Golding" w:date="2020-02-21T12:31:00Z">
        <w:r w:rsidRPr="00CE77CD" w:rsidDel="00CE77CD">
          <w:rPr>
            <w:rPrChange w:id="3257" w:author="Laurence Golding" w:date="2020-02-21T12:31:00Z">
              <w:rPr>
                <w:rStyle w:val="Hyperlink"/>
                <w:noProof/>
              </w:rPr>
            </w:rPrChange>
          </w:rPr>
          <w:delText>F.5 Inherently non-deterministic tools</w:delText>
        </w:r>
        <w:r w:rsidDel="00CE77CD">
          <w:rPr>
            <w:noProof/>
            <w:webHidden/>
          </w:rPr>
          <w:tab/>
          <w:delText>201</w:delText>
        </w:r>
      </w:del>
    </w:p>
    <w:p w14:paraId="1E265D36" w14:textId="3E66525D" w:rsidR="00D343A6" w:rsidDel="00CE77CD" w:rsidRDefault="00D343A6">
      <w:pPr>
        <w:pStyle w:val="TOC2"/>
        <w:tabs>
          <w:tab w:val="right" w:leader="dot" w:pos="9350"/>
        </w:tabs>
        <w:rPr>
          <w:del w:id="3258" w:author="Laurence Golding" w:date="2020-02-21T12:31:00Z"/>
          <w:rFonts w:asciiTheme="minorHAnsi" w:eastAsiaTheme="minorEastAsia" w:hAnsiTheme="minorHAnsi" w:cstheme="minorBidi"/>
          <w:noProof/>
          <w:sz w:val="22"/>
          <w:szCs w:val="22"/>
        </w:rPr>
      </w:pPr>
      <w:del w:id="3259" w:author="Laurence Golding" w:date="2020-02-21T12:31:00Z">
        <w:r w:rsidRPr="00CE77CD" w:rsidDel="00CE77CD">
          <w:rPr>
            <w:rPrChange w:id="3260" w:author="Laurence Golding" w:date="2020-02-21T12:31:00Z">
              <w:rPr>
                <w:rStyle w:val="Hyperlink"/>
                <w:noProof/>
              </w:rPr>
            </w:rPrChange>
          </w:rPr>
          <w:delText>F.6 Compensating for non-deterministic output</w:delText>
        </w:r>
        <w:r w:rsidDel="00CE77CD">
          <w:rPr>
            <w:noProof/>
            <w:webHidden/>
          </w:rPr>
          <w:tab/>
          <w:delText>201</w:delText>
        </w:r>
      </w:del>
    </w:p>
    <w:p w14:paraId="40D2A69A" w14:textId="47335220" w:rsidR="00D343A6" w:rsidDel="00CE77CD" w:rsidRDefault="00D343A6">
      <w:pPr>
        <w:pStyle w:val="TOC2"/>
        <w:tabs>
          <w:tab w:val="right" w:leader="dot" w:pos="9350"/>
        </w:tabs>
        <w:rPr>
          <w:del w:id="3261" w:author="Laurence Golding" w:date="2020-02-21T12:31:00Z"/>
          <w:rFonts w:asciiTheme="minorHAnsi" w:eastAsiaTheme="minorEastAsia" w:hAnsiTheme="minorHAnsi" w:cstheme="minorBidi"/>
          <w:noProof/>
          <w:sz w:val="22"/>
          <w:szCs w:val="22"/>
        </w:rPr>
      </w:pPr>
      <w:del w:id="3262" w:author="Laurence Golding" w:date="2020-02-21T12:31:00Z">
        <w:r w:rsidRPr="00CE77CD" w:rsidDel="00CE77CD">
          <w:rPr>
            <w:rPrChange w:id="3263" w:author="Laurence Golding" w:date="2020-02-21T12:31:00Z">
              <w:rPr>
                <w:rStyle w:val="Hyperlink"/>
                <w:noProof/>
              </w:rPr>
            </w:rPrChange>
          </w:rPr>
          <w:delText>F.7 Interaction between determinism and baselining</w:delText>
        </w:r>
        <w:r w:rsidDel="00CE77CD">
          <w:rPr>
            <w:noProof/>
            <w:webHidden/>
          </w:rPr>
          <w:tab/>
          <w:delText>201</w:delText>
        </w:r>
      </w:del>
    </w:p>
    <w:p w14:paraId="6C4E2E72" w14:textId="69A6C3CB" w:rsidR="00D343A6" w:rsidDel="00CE77CD" w:rsidRDefault="00D343A6">
      <w:pPr>
        <w:pStyle w:val="TOC1"/>
        <w:rPr>
          <w:del w:id="3264" w:author="Laurence Golding" w:date="2020-02-21T12:31:00Z"/>
          <w:rFonts w:asciiTheme="minorHAnsi" w:eastAsiaTheme="minorEastAsia" w:hAnsiTheme="minorHAnsi" w:cstheme="minorBidi"/>
          <w:noProof/>
          <w:sz w:val="22"/>
          <w:szCs w:val="22"/>
        </w:rPr>
      </w:pPr>
      <w:del w:id="3265" w:author="Laurence Golding" w:date="2020-02-21T12:31:00Z">
        <w:r w:rsidRPr="00CE77CD" w:rsidDel="00CE77CD">
          <w:rPr>
            <w:rPrChange w:id="3266" w:author="Laurence Golding" w:date="2020-02-21T12:31:00Z">
              <w:rPr>
                <w:rStyle w:val="Hyperlink"/>
                <w:noProof/>
              </w:rPr>
            </w:rPrChange>
          </w:rPr>
          <w:delText>Appendix G. (Informative) Guidance on fixes</w:delText>
        </w:r>
        <w:r w:rsidDel="00CE77CD">
          <w:rPr>
            <w:noProof/>
            <w:webHidden/>
          </w:rPr>
          <w:tab/>
          <w:delText>203</w:delText>
        </w:r>
      </w:del>
    </w:p>
    <w:p w14:paraId="0E58B6B7" w14:textId="51347182" w:rsidR="00D343A6" w:rsidDel="00CE77CD" w:rsidRDefault="00D343A6">
      <w:pPr>
        <w:pStyle w:val="TOC1"/>
        <w:rPr>
          <w:del w:id="3267" w:author="Laurence Golding" w:date="2020-02-21T12:31:00Z"/>
          <w:rFonts w:asciiTheme="minorHAnsi" w:eastAsiaTheme="minorEastAsia" w:hAnsiTheme="minorHAnsi" w:cstheme="minorBidi"/>
          <w:noProof/>
          <w:sz w:val="22"/>
          <w:szCs w:val="22"/>
        </w:rPr>
      </w:pPr>
      <w:del w:id="3268" w:author="Laurence Golding" w:date="2020-02-21T12:31:00Z">
        <w:r w:rsidRPr="00CE77CD" w:rsidDel="00CE77CD">
          <w:rPr>
            <w:rPrChange w:id="3269" w:author="Laurence Golding" w:date="2020-02-21T12:31:00Z">
              <w:rPr>
                <w:rStyle w:val="Hyperlink"/>
                <w:noProof/>
              </w:rPr>
            </w:rPrChange>
          </w:rPr>
          <w:delText>Appendix H. (Informative) Diagnosing results in generated files</w:delText>
        </w:r>
        <w:r w:rsidDel="00CE77CD">
          <w:rPr>
            <w:noProof/>
            <w:webHidden/>
          </w:rPr>
          <w:tab/>
          <w:delText>204</w:delText>
        </w:r>
      </w:del>
    </w:p>
    <w:p w14:paraId="7C664226" w14:textId="351B8887" w:rsidR="00D343A6" w:rsidDel="00CE77CD" w:rsidRDefault="00D343A6">
      <w:pPr>
        <w:pStyle w:val="TOC1"/>
        <w:rPr>
          <w:del w:id="3270" w:author="Laurence Golding" w:date="2020-02-21T12:31:00Z"/>
          <w:rFonts w:asciiTheme="minorHAnsi" w:eastAsiaTheme="minorEastAsia" w:hAnsiTheme="minorHAnsi" w:cstheme="minorBidi"/>
          <w:noProof/>
          <w:sz w:val="22"/>
          <w:szCs w:val="22"/>
        </w:rPr>
      </w:pPr>
      <w:del w:id="3271" w:author="Laurence Golding" w:date="2020-02-21T12:31:00Z">
        <w:r w:rsidRPr="00CE77CD" w:rsidDel="00CE77CD">
          <w:rPr>
            <w:rPrChange w:id="3272" w:author="Laurence Golding" w:date="2020-02-21T12:31:00Z">
              <w:rPr>
                <w:rStyle w:val="Hyperlink"/>
                <w:noProof/>
              </w:rPr>
            </w:rPrChange>
          </w:rPr>
          <w:delText>Appendix I. (Informative) Detecting incomplete result sets</w:delText>
        </w:r>
        <w:r w:rsidDel="00CE77CD">
          <w:rPr>
            <w:noProof/>
            <w:webHidden/>
          </w:rPr>
          <w:tab/>
          <w:delText>208</w:delText>
        </w:r>
      </w:del>
    </w:p>
    <w:p w14:paraId="7A04AA6E" w14:textId="5AFD8839" w:rsidR="00D343A6" w:rsidDel="00CE77CD" w:rsidRDefault="00D343A6">
      <w:pPr>
        <w:pStyle w:val="TOC1"/>
        <w:rPr>
          <w:del w:id="3273" w:author="Laurence Golding" w:date="2020-02-21T12:31:00Z"/>
          <w:rFonts w:asciiTheme="minorHAnsi" w:eastAsiaTheme="minorEastAsia" w:hAnsiTheme="minorHAnsi" w:cstheme="minorBidi"/>
          <w:noProof/>
          <w:sz w:val="22"/>
          <w:szCs w:val="22"/>
        </w:rPr>
      </w:pPr>
      <w:del w:id="3274" w:author="Laurence Golding" w:date="2020-02-21T12:31:00Z">
        <w:r w:rsidRPr="00CE77CD" w:rsidDel="00CE77CD">
          <w:rPr>
            <w:rPrChange w:id="3275" w:author="Laurence Golding" w:date="2020-02-21T12:31:00Z">
              <w:rPr>
                <w:rStyle w:val="Hyperlink"/>
                <w:noProof/>
              </w:rPr>
            </w:rPrChange>
          </w:rPr>
          <w:delText>Appendix J. (Informative) Sample sourceLanguage values</w:delText>
        </w:r>
        <w:r w:rsidDel="00CE77CD">
          <w:rPr>
            <w:noProof/>
            <w:webHidden/>
          </w:rPr>
          <w:tab/>
          <w:delText>209</w:delText>
        </w:r>
      </w:del>
    </w:p>
    <w:p w14:paraId="200B3D44" w14:textId="1D2A7D8A" w:rsidR="00D343A6" w:rsidDel="00CE77CD" w:rsidRDefault="00D343A6">
      <w:pPr>
        <w:pStyle w:val="TOC1"/>
        <w:rPr>
          <w:del w:id="3276" w:author="Laurence Golding" w:date="2020-02-21T12:31:00Z"/>
          <w:rFonts w:asciiTheme="minorHAnsi" w:eastAsiaTheme="minorEastAsia" w:hAnsiTheme="minorHAnsi" w:cstheme="minorBidi"/>
          <w:noProof/>
          <w:sz w:val="22"/>
          <w:szCs w:val="22"/>
        </w:rPr>
      </w:pPr>
      <w:del w:id="3277" w:author="Laurence Golding" w:date="2020-02-21T12:31:00Z">
        <w:r w:rsidRPr="00CE77CD" w:rsidDel="00CE77CD">
          <w:rPr>
            <w:rPrChange w:id="3278" w:author="Laurence Golding" w:date="2020-02-21T12:31:00Z">
              <w:rPr>
                <w:rStyle w:val="Hyperlink"/>
                <w:noProof/>
              </w:rPr>
            </w:rPrChange>
          </w:rPr>
          <w:delText>Appendix K. (Informative) Examples</w:delText>
        </w:r>
        <w:r w:rsidDel="00CE77CD">
          <w:rPr>
            <w:noProof/>
            <w:webHidden/>
          </w:rPr>
          <w:tab/>
          <w:delText>210</w:delText>
        </w:r>
      </w:del>
    </w:p>
    <w:p w14:paraId="6A3A248E" w14:textId="1913BBCA" w:rsidR="00D343A6" w:rsidDel="00CE77CD" w:rsidRDefault="00D343A6">
      <w:pPr>
        <w:pStyle w:val="TOC2"/>
        <w:tabs>
          <w:tab w:val="right" w:leader="dot" w:pos="9350"/>
        </w:tabs>
        <w:rPr>
          <w:del w:id="3279" w:author="Laurence Golding" w:date="2020-02-21T12:31:00Z"/>
          <w:rFonts w:asciiTheme="minorHAnsi" w:eastAsiaTheme="minorEastAsia" w:hAnsiTheme="minorHAnsi" w:cstheme="minorBidi"/>
          <w:noProof/>
          <w:sz w:val="22"/>
          <w:szCs w:val="22"/>
        </w:rPr>
      </w:pPr>
      <w:del w:id="3280" w:author="Laurence Golding" w:date="2020-02-21T12:31:00Z">
        <w:r w:rsidRPr="00CE77CD" w:rsidDel="00CE77CD">
          <w:rPr>
            <w:rPrChange w:id="3281" w:author="Laurence Golding" w:date="2020-02-21T12:31:00Z">
              <w:rPr>
                <w:rStyle w:val="Hyperlink"/>
                <w:noProof/>
              </w:rPr>
            </w:rPrChange>
          </w:rPr>
          <w:delText>K.1 Minimal valid SARIF log file</w:delText>
        </w:r>
        <w:r w:rsidDel="00CE77CD">
          <w:rPr>
            <w:noProof/>
            <w:webHidden/>
          </w:rPr>
          <w:tab/>
          <w:delText>210</w:delText>
        </w:r>
      </w:del>
    </w:p>
    <w:p w14:paraId="53994708" w14:textId="41DE784E" w:rsidR="00D343A6" w:rsidDel="00CE77CD" w:rsidRDefault="00D343A6">
      <w:pPr>
        <w:pStyle w:val="TOC2"/>
        <w:tabs>
          <w:tab w:val="right" w:leader="dot" w:pos="9350"/>
        </w:tabs>
        <w:rPr>
          <w:del w:id="3282" w:author="Laurence Golding" w:date="2020-02-21T12:31:00Z"/>
          <w:rFonts w:asciiTheme="minorHAnsi" w:eastAsiaTheme="minorEastAsia" w:hAnsiTheme="minorHAnsi" w:cstheme="minorBidi"/>
          <w:noProof/>
          <w:sz w:val="22"/>
          <w:szCs w:val="22"/>
        </w:rPr>
      </w:pPr>
      <w:del w:id="3283" w:author="Laurence Golding" w:date="2020-02-21T12:31:00Z">
        <w:r w:rsidRPr="00CE77CD" w:rsidDel="00CE77CD">
          <w:rPr>
            <w:rPrChange w:id="3284" w:author="Laurence Golding" w:date="2020-02-21T12:31:00Z">
              <w:rPr>
                <w:rStyle w:val="Hyperlink"/>
                <w:noProof/>
              </w:rPr>
            </w:rPrChange>
          </w:rPr>
          <w:delText>K.2 Minimal recommended SARIF log file with source information</w:delText>
        </w:r>
        <w:r w:rsidDel="00CE77CD">
          <w:rPr>
            <w:noProof/>
            <w:webHidden/>
          </w:rPr>
          <w:tab/>
          <w:delText>210</w:delText>
        </w:r>
      </w:del>
    </w:p>
    <w:p w14:paraId="3A46E9E1" w14:textId="2DCC15DC" w:rsidR="00D343A6" w:rsidDel="00CE77CD" w:rsidRDefault="00D343A6">
      <w:pPr>
        <w:pStyle w:val="TOC2"/>
        <w:tabs>
          <w:tab w:val="right" w:leader="dot" w:pos="9350"/>
        </w:tabs>
        <w:rPr>
          <w:del w:id="3285" w:author="Laurence Golding" w:date="2020-02-21T12:31:00Z"/>
          <w:rFonts w:asciiTheme="minorHAnsi" w:eastAsiaTheme="minorEastAsia" w:hAnsiTheme="minorHAnsi" w:cstheme="minorBidi"/>
          <w:noProof/>
          <w:sz w:val="22"/>
          <w:szCs w:val="22"/>
        </w:rPr>
      </w:pPr>
      <w:del w:id="3286" w:author="Laurence Golding" w:date="2020-02-21T12:31:00Z">
        <w:r w:rsidRPr="00CE77CD" w:rsidDel="00CE77CD">
          <w:rPr>
            <w:rPrChange w:id="3287" w:author="Laurence Golding" w:date="2020-02-21T12:31:00Z">
              <w:rPr>
                <w:rStyle w:val="Hyperlink"/>
                <w:noProof/>
              </w:rPr>
            </w:rPrChange>
          </w:rPr>
          <w:delText>K.3 Minimal recommended SARIF log file without source information</w:delText>
        </w:r>
        <w:r w:rsidDel="00CE77CD">
          <w:rPr>
            <w:noProof/>
            <w:webHidden/>
          </w:rPr>
          <w:tab/>
          <w:delText>211</w:delText>
        </w:r>
      </w:del>
    </w:p>
    <w:p w14:paraId="4D872CC3" w14:textId="65F5C4F5" w:rsidR="00D343A6" w:rsidDel="00CE77CD" w:rsidRDefault="00D343A6">
      <w:pPr>
        <w:pStyle w:val="TOC2"/>
        <w:tabs>
          <w:tab w:val="right" w:leader="dot" w:pos="9350"/>
        </w:tabs>
        <w:rPr>
          <w:del w:id="3288" w:author="Laurence Golding" w:date="2020-02-21T12:31:00Z"/>
          <w:rFonts w:asciiTheme="minorHAnsi" w:eastAsiaTheme="minorEastAsia" w:hAnsiTheme="minorHAnsi" w:cstheme="minorBidi"/>
          <w:noProof/>
          <w:sz w:val="22"/>
          <w:szCs w:val="22"/>
        </w:rPr>
      </w:pPr>
      <w:del w:id="3289" w:author="Laurence Golding" w:date="2020-02-21T12:31:00Z">
        <w:r w:rsidRPr="00CE77CD" w:rsidDel="00CE77CD">
          <w:rPr>
            <w:rPrChange w:id="3290" w:author="Laurence Golding" w:date="2020-02-21T12:31:00Z">
              <w:rPr>
                <w:rStyle w:val="Hyperlink"/>
                <w:noProof/>
              </w:rPr>
            </w:rPrChange>
          </w:rPr>
          <w:delText>K.4 Comprehensive SARIF file</w:delText>
        </w:r>
        <w:r w:rsidDel="00CE77CD">
          <w:rPr>
            <w:noProof/>
            <w:webHidden/>
          </w:rPr>
          <w:tab/>
          <w:delText>212</w:delText>
        </w:r>
      </w:del>
    </w:p>
    <w:p w14:paraId="55CD0E61" w14:textId="5FB3797C" w:rsidR="00D343A6" w:rsidDel="00CE77CD" w:rsidRDefault="00D343A6">
      <w:pPr>
        <w:pStyle w:val="TOC1"/>
        <w:rPr>
          <w:del w:id="3291" w:author="Laurence Golding" w:date="2020-02-21T12:31:00Z"/>
          <w:rFonts w:asciiTheme="minorHAnsi" w:eastAsiaTheme="minorEastAsia" w:hAnsiTheme="minorHAnsi" w:cstheme="minorBidi"/>
          <w:noProof/>
          <w:sz w:val="22"/>
          <w:szCs w:val="22"/>
        </w:rPr>
      </w:pPr>
      <w:del w:id="3292" w:author="Laurence Golding" w:date="2020-02-21T12:31:00Z">
        <w:r w:rsidRPr="00CE77CD" w:rsidDel="00CE77CD">
          <w:rPr>
            <w:rPrChange w:id="3293" w:author="Laurence Golding" w:date="2020-02-21T12:31:00Z">
              <w:rPr>
                <w:rStyle w:val="Hyperlink"/>
                <w:noProof/>
              </w:rPr>
            </w:rPrChange>
          </w:rPr>
          <w:delText>Appendix L. (Informative) Revision History</w:delText>
        </w:r>
        <w:r w:rsidDel="00CE77CD">
          <w:rPr>
            <w:noProof/>
            <w:webHidden/>
          </w:rPr>
          <w:tab/>
          <w:delText>224</w:delText>
        </w:r>
      </w:del>
    </w:p>
    <w:p w14:paraId="300EBE96" w14:textId="2DA900F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294" w:name="_Toc287332006"/>
    </w:p>
    <w:p w14:paraId="12382379" w14:textId="77777777" w:rsidR="00C71349" w:rsidRPr="00C52EFC" w:rsidRDefault="00177DED" w:rsidP="0076113A">
      <w:pPr>
        <w:pStyle w:val="Heading1"/>
      </w:pPr>
      <w:bookmarkStart w:id="3295" w:name="_Toc33180676"/>
      <w:r>
        <w:lastRenderedPageBreak/>
        <w:t>Introduction</w:t>
      </w:r>
      <w:bookmarkEnd w:id="0"/>
      <w:bookmarkEnd w:id="3294"/>
      <w:bookmarkEnd w:id="329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53299BBC" w:rsidR="00735A59" w:rsidRDefault="00735A59" w:rsidP="008463E6">
      <w:r>
        <w:t xml:space="preserve">Although most static analysis tools analyze files on disk, SARIF can represent results detected in any URI-addressable artifact (for example, the text returned by an HTTP query). This </w:t>
      </w:r>
      <w:del w:id="3296" w:author="Laurence Golding" w:date="2020-02-21T11:36:00Z">
        <w:r w:rsidDel="00507DB3">
          <w:delText xml:space="preserve">specification </w:delText>
        </w:r>
      </w:del>
      <w:ins w:id="3297" w:author="Laurence Golding" w:date="2020-02-21T11:36:00Z">
        <w:r w:rsidR="00507DB3">
          <w:t xml:space="preserve">document </w:t>
        </w:r>
      </w:ins>
      <w:r>
        <w:t>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3298" w:name="_Toc33180677"/>
      <w:bookmarkStart w:id="3299" w:name="_Toc85472893"/>
      <w:bookmarkStart w:id="3300" w:name="_Toc287332007"/>
      <w:r>
        <w:t>IPR Policy</w:t>
      </w:r>
      <w:bookmarkEnd w:id="3298"/>
    </w:p>
    <w:p w14:paraId="46AF25ED" w14:textId="01C52C16"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438F07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301" w:name="_Toc33180678"/>
      <w:r>
        <w:t>Terminology</w:t>
      </w:r>
      <w:bookmarkEnd w:id="3299"/>
      <w:bookmarkEnd w:id="3300"/>
      <w:bookmarkEnd w:id="3301"/>
    </w:p>
    <w:p w14:paraId="332C78E7" w14:textId="7247F3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302" w:name="def_analysis_target"/>
      <w:r>
        <w:t>analysis target</w:t>
      </w:r>
      <w:bookmarkEnd w:id="3302"/>
    </w:p>
    <w:p w14:paraId="38F3CE24" w14:textId="21855966" w:rsidR="00B05C99" w:rsidRDefault="00A30F2D"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3303" w:name="def_artifact"/>
      <w:bookmarkEnd w:id="3303"/>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3304" w:name="def_baseline"/>
      <w:r>
        <w:t>baseline</w:t>
      </w:r>
      <w:bookmarkEnd w:id="3304"/>
    </w:p>
    <w:p w14:paraId="6EE62249" w14:textId="2773C660"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BA0F1A7"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3305" w:name="def_baseline_run"/>
      <w:bookmarkStart w:id="3306" w:name="_Hlk514318092"/>
      <w:r>
        <w:t>baseline run</w:t>
      </w:r>
      <w:bookmarkEnd w:id="3305"/>
    </w:p>
    <w:p w14:paraId="16ED2498" w14:textId="7910EA09" w:rsidR="008119BF" w:rsidRPr="008119BF" w:rsidRDefault="00A30F2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3307" w:name="def_binary_file"/>
      <w:bookmarkEnd w:id="3306"/>
      <w:r>
        <w:t xml:space="preserve">binary </w:t>
      </w:r>
      <w:bookmarkEnd w:id="3307"/>
      <w:r w:rsidR="00127F3B">
        <w:t>artifact</w:t>
      </w:r>
    </w:p>
    <w:p w14:paraId="0D5EBE60" w14:textId="18EF4572" w:rsidR="0044419A" w:rsidRDefault="00A30F2D"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7B7F7E5" w:rsidR="0044419A" w:rsidRDefault="00A30F2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3308" w:name="def_camelCase_name"/>
      <w:r>
        <w:t>camelCase name</w:t>
      </w:r>
    </w:p>
    <w:bookmarkEnd w:id="3308"/>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3C0A534"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3309" w:name="def_column"/>
      <w:r>
        <w:t>column</w:t>
      </w:r>
      <w:bookmarkEnd w:id="3309"/>
      <w:r w:rsidR="00E126E6">
        <w:t xml:space="preserve"> (number)</w:t>
      </w:r>
    </w:p>
    <w:p w14:paraId="06998AFE" w14:textId="008E80E7"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3310" w:name="def_configuration_file"/>
      <w:bookmarkEnd w:id="3310"/>
      <w:r>
        <w:t>configuration file</w:t>
      </w:r>
    </w:p>
    <w:p w14:paraId="036BEBE8" w14:textId="27612E19"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3311" w:name="def_converter"/>
      <w:bookmarkEnd w:id="3311"/>
      <w:r w:rsidRPr="002644D0">
        <w:t>converter</w:t>
      </w:r>
    </w:p>
    <w:p w14:paraId="40553671" w14:textId="5EEE74BD" w:rsidR="0008529C" w:rsidRDefault="00A30F2D"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3312" w:name="def_custom_taxonomy"/>
      <w:bookmarkEnd w:id="3312"/>
      <w:r>
        <w:t>custom taxonomy</w:t>
      </w:r>
    </w:p>
    <w:p w14:paraId="17824909" w14:textId="383A7BFF" w:rsidR="00815B8E" w:rsidRPr="00B53EA7" w:rsidRDefault="00A30F2D"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3313" w:name="def_direct_producer"/>
      <w:r>
        <w:t>direct producer</w:t>
      </w:r>
      <w:bookmarkEnd w:id="3313"/>
    </w:p>
    <w:p w14:paraId="0955FC92" w14:textId="2A1E6D7A" w:rsidR="00376AE7" w:rsidRDefault="00A30F2D"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3314" w:name="def_driver"/>
      <w:bookmarkEnd w:id="3314"/>
      <w:r>
        <w:t>driver</w:t>
      </w:r>
    </w:p>
    <w:p w14:paraId="69022F57" w14:textId="113D2DBA" w:rsidR="005A4921" w:rsidRPr="00FA7D11" w:rsidRDefault="00A30F2D"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419AD7E4"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3315" w:name="def_engineering_system"/>
      <w:r>
        <w:t>engineering system</w:t>
      </w:r>
      <w:bookmarkEnd w:id="3315"/>
    </w:p>
    <w:p w14:paraId="5762D674" w14:textId="6C591C4B"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19F5A9D"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316" w:name="def_end_user"/>
      <w:r>
        <w:t>(end) user</w:t>
      </w:r>
      <w:bookmarkEnd w:id="3316"/>
    </w:p>
    <w:p w14:paraId="2B9FF6D7" w14:textId="07B5849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3317" w:name="def_extension"/>
      <w:bookmarkEnd w:id="3317"/>
      <w:r>
        <w:t>extension</w:t>
      </w:r>
    </w:p>
    <w:p w14:paraId="371F756C" w14:textId="2D760EB4" w:rsidR="008B0BAE" w:rsidRPr="00FA7D11" w:rsidRDefault="00A30F2D"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3318" w:name="def_external_property_file"/>
      <w:r>
        <w:t>external property file</w:t>
      </w:r>
      <w:bookmarkEnd w:id="3318"/>
    </w:p>
    <w:p w14:paraId="5932A836" w14:textId="251ED97F"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B8AA944"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3319" w:name="def_externalized_property"/>
      <w:bookmarkEnd w:id="3319"/>
      <w:r>
        <w:t>externalized property</w:t>
      </w:r>
    </w:p>
    <w:p w14:paraId="1B0F891B" w14:textId="018C5E2A"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0B785DC7" w:rsidR="0044419A" w:rsidRDefault="00A30F2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19BF9FA5" w:rsidR="0044419A" w:rsidRDefault="00A30F2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3320" w:name="def_fully_qualified_logical_name"/>
      <w:r>
        <w:t>formatted message</w:t>
      </w:r>
    </w:p>
    <w:p w14:paraId="6E3C8741" w14:textId="675C3549" w:rsidR="008563DD" w:rsidRDefault="00A30F2D"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3320"/>
    </w:p>
    <w:p w14:paraId="2BC69F36" w14:textId="57752223"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3AB72C7"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321" w:name="def_hierarchical_string"/>
      <w:r>
        <w:t>hierarchical string</w:t>
      </w:r>
      <w:bookmarkEnd w:id="3321"/>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322" w:name="def_line"/>
      <w:r>
        <w:t>line</w:t>
      </w:r>
      <w:bookmarkEnd w:id="3322"/>
    </w:p>
    <w:p w14:paraId="1C2EBEBC" w14:textId="13C9920B"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323" w:name="def_line_number"/>
      <w:bookmarkEnd w:id="3323"/>
      <w:r>
        <w:t>line (number)</w:t>
      </w:r>
    </w:p>
    <w:p w14:paraId="45341202" w14:textId="17592AF6" w:rsidR="00E126E6" w:rsidRDefault="00E126E6" w:rsidP="00E126E6">
      <w:pPr>
        <w:pStyle w:val="Definition"/>
      </w:pPr>
      <w:r>
        <w:t>1-based index of a line within a file</w:t>
      </w:r>
    </w:p>
    <w:p w14:paraId="52D1D2FE" w14:textId="36F458FC"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324" w:name="def_localizable"/>
      <w:bookmarkEnd w:id="3324"/>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325" w:name="def_log_file"/>
      <w:r>
        <w:t>log file</w:t>
      </w:r>
      <w:bookmarkEnd w:id="3325"/>
    </w:p>
    <w:p w14:paraId="7A312E29" w14:textId="2EEC1330"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26" w:name="def_log_file_viewer"/>
      <w:r>
        <w:t>(log file) viewer</w:t>
      </w:r>
      <w:bookmarkEnd w:id="3326"/>
    </w:p>
    <w:p w14:paraId="16E84D5B" w14:textId="579C1C2C" w:rsidR="0044419A" w:rsidRDefault="00A30F2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327" w:name="def_logical_location"/>
      <w:r>
        <w:t>logical location</w:t>
      </w:r>
      <w:bookmarkEnd w:id="3327"/>
    </w:p>
    <w:p w14:paraId="4BBB3B8A" w14:textId="1AF19FB3"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28" w:name="def_logical_name"/>
      <w:r>
        <w:t>logical name</w:t>
      </w:r>
      <w:bookmarkEnd w:id="3328"/>
    </w:p>
    <w:p w14:paraId="61CE7EB5" w14:textId="035B95D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B8EFDC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329" w:name="def_message_string"/>
      <w:r>
        <w:t>message</w:t>
      </w:r>
      <w:r w:rsidR="00366BA7">
        <w:t xml:space="preserve"> string</w:t>
      </w:r>
      <w:bookmarkEnd w:id="3329"/>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330" w:name="def_nested_artifact"/>
      <w:bookmarkEnd w:id="3330"/>
      <w:r>
        <w:t xml:space="preserve">nested </w:t>
      </w:r>
      <w:r w:rsidR="00796853">
        <w:t>artifact</w:t>
      </w:r>
    </w:p>
    <w:p w14:paraId="38861355" w14:textId="67AB152F" w:rsidR="00646038" w:rsidRDefault="00A30F2D"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29588E02" w:rsidR="0044419A" w:rsidRDefault="00A30F2D"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331" w:name="def_newline_sequence"/>
      <w:r>
        <w:t>newline sequence</w:t>
      </w:r>
      <w:bookmarkEnd w:id="3331"/>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332" w:name="def_notification"/>
      <w:bookmarkEnd w:id="3332"/>
      <w:r>
        <w:t>notification</w:t>
      </w:r>
    </w:p>
    <w:p w14:paraId="58EC9C94" w14:textId="287E1FCB" w:rsidR="00E10ADE" w:rsidRDefault="00A30F2D"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3333" w:name="_Hlk6748661"/>
      <w:r>
        <w:t>neither human-reable nor machine-parseable into constituent parts</w:t>
      </w:r>
    </w:p>
    <w:bookmarkEnd w:id="3333"/>
    <w:p w14:paraId="007988FE" w14:textId="360BBAA2" w:rsidR="00646038" w:rsidRDefault="00646038" w:rsidP="00646038">
      <w:pPr>
        <w:pStyle w:val="Definitionterm"/>
      </w:pPr>
      <w:r>
        <w:t>parent (</w:t>
      </w:r>
      <w:r w:rsidR="00796853">
        <w:t>artifact</w:t>
      </w:r>
      <w:r>
        <w:t>)</w:t>
      </w:r>
    </w:p>
    <w:p w14:paraId="51892F58" w14:textId="6D95A496" w:rsidR="00646038" w:rsidRDefault="00A30F2D"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19994CEE"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929130A" w:rsidR="0044419A" w:rsidRDefault="00A30F2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334" w:name="def_plugin"/>
      <w:bookmarkEnd w:id="3334"/>
      <w:r>
        <w:t>plugin</w:t>
      </w:r>
    </w:p>
    <w:p w14:paraId="347D7D39" w14:textId="5FBB8BAF" w:rsidR="008B0BAE" w:rsidRDefault="00A30F2D"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5BDE46E"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3335" w:name="def_problem"/>
      <w:r>
        <w:lastRenderedPageBreak/>
        <w:t>problem</w:t>
      </w:r>
      <w:bookmarkEnd w:id="3335"/>
    </w:p>
    <w:p w14:paraId="6CDABD9B" w14:textId="00F10756" w:rsidR="00B05C99" w:rsidRDefault="00A30F2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336" w:name="def_property"/>
      <w:r>
        <w:t>property</w:t>
      </w:r>
      <w:bookmarkEnd w:id="3336"/>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9777221"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DFD441A" w:rsidR="00D65090" w:rsidRPr="00D65090" w:rsidRDefault="00A30F2D"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337" w:name="def_region"/>
      <w:r>
        <w:t>region</w:t>
      </w:r>
      <w:bookmarkEnd w:id="3337"/>
    </w:p>
    <w:p w14:paraId="1059A9E8" w14:textId="182A553E"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3338" w:name="def_reporting_item"/>
      <w:bookmarkEnd w:id="3338"/>
      <w:r>
        <w:t>reporting item</w:t>
      </w:r>
    </w:p>
    <w:p w14:paraId="128CB173" w14:textId="3FB3E2B8"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3339" w:name="def_reporting_configuration"/>
      <w:bookmarkEnd w:id="3339"/>
      <w:r>
        <w:t>reporting configuration</w:t>
      </w:r>
    </w:p>
    <w:p w14:paraId="5DEF0840" w14:textId="65C17E1A"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4B0F9C83"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3340" w:name="def_reporting_metadata"/>
      <w:bookmarkEnd w:id="3340"/>
      <w:r>
        <w:t>reporting metadata</w:t>
      </w:r>
    </w:p>
    <w:p w14:paraId="6CE85171" w14:textId="30F42B1A"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3341" w:name="def_repository"/>
      <w:r>
        <w:t>repository</w:t>
      </w:r>
      <w:bookmarkEnd w:id="3341"/>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226524C"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3342" w:name="def_result"/>
      <w:r>
        <w:t>result</w:t>
      </w:r>
      <w:bookmarkEnd w:id="3342"/>
    </w:p>
    <w:p w14:paraId="7C7B90EF" w14:textId="53054AAF" w:rsidR="00B05C99" w:rsidRDefault="00A30F2D"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6D3098F" w:rsidR="00B05C99" w:rsidRDefault="00A30F2D"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343" w:name="def_result_management_system"/>
      <w:r>
        <w:t>result management system</w:t>
      </w:r>
      <w:bookmarkEnd w:id="3343"/>
    </w:p>
    <w:p w14:paraId="1864B8E6" w14:textId="3E58EA41"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41FA0CB"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7C687C23"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78808ECF" w:rsidR="00811F21" w:rsidRPr="00811F21" w:rsidRDefault="00A30F2D"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3344" w:name="def_rule"/>
      <w:r>
        <w:t>rule</w:t>
      </w:r>
      <w:bookmarkEnd w:id="3344"/>
    </w:p>
    <w:p w14:paraId="40742D5C" w14:textId="76F3946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7A1EE3BA"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3345" w:name="def_rule_configuration"/>
      <w:bookmarkEnd w:id="3345"/>
      <w:r>
        <w:t xml:space="preserve">rule </w:t>
      </w:r>
      <w:r w:rsidR="0087229D">
        <w:t>configuration</w:t>
      </w:r>
    </w:p>
    <w:p w14:paraId="632695F5" w14:textId="15904BB7" w:rsidR="0087229D" w:rsidRPr="0087229D" w:rsidRDefault="00A30F2D"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3346" w:name="def_rule_id"/>
      <w:r>
        <w:t>rule id</w:t>
      </w:r>
      <w:bookmarkEnd w:id="3346"/>
    </w:p>
    <w:p w14:paraId="4C9F5179" w14:textId="7F2BCECA" w:rsidR="00B05C99" w:rsidRDefault="00A30F2D"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347" w:name="def_rule_metadata"/>
      <w:r>
        <w:t>rule metadata</w:t>
      </w:r>
      <w:bookmarkEnd w:id="3347"/>
    </w:p>
    <w:p w14:paraId="4DC3C58A" w14:textId="496E9169" w:rsidR="00B05C99" w:rsidRDefault="00A30F2D"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3348" w:name="def_run"/>
      <w:r>
        <w:t>run</w:t>
      </w:r>
      <w:bookmarkEnd w:id="3348"/>
    </w:p>
    <w:p w14:paraId="22615526" w14:textId="2A982ED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B496E68"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49" w:name="def_sarif_consumer"/>
      <w:r>
        <w:t>SARIF consumer</w:t>
      </w:r>
      <w:bookmarkEnd w:id="3349"/>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350" w:name="def_sarif_log_file"/>
      <w:r>
        <w:t>SARIF log file</w:t>
      </w:r>
      <w:bookmarkEnd w:id="3350"/>
    </w:p>
    <w:p w14:paraId="3BDD8C08" w14:textId="3B1D5B22" w:rsidR="00366BA7" w:rsidRDefault="00A30F2D" w:rsidP="00366BA7">
      <w:pPr>
        <w:pStyle w:val="Definition"/>
      </w:pPr>
      <w:hyperlink w:anchor="def_log_file" w:history="1">
        <w:r w:rsidR="000237CE" w:rsidRPr="000237CE">
          <w:rPr>
            <w:rStyle w:val="Hyperlink"/>
          </w:rPr>
          <w:t>log file</w:t>
        </w:r>
      </w:hyperlink>
      <w:r w:rsidR="000237CE">
        <w:t xml:space="preserve"> in the format defined by </w:t>
      </w:r>
      <w:del w:id="3351" w:author="Laurence Golding" w:date="2020-02-21T11:43:00Z">
        <w:r w:rsidR="000237CE" w:rsidDel="00507DB3">
          <w:delText>the SARIF specification</w:delText>
        </w:r>
      </w:del>
      <w:ins w:id="3352" w:author="Laurence Golding" w:date="2020-02-21T11:43:00Z">
        <w:r w:rsidR="00507DB3">
          <w:t>this document</w:t>
        </w:r>
      </w:ins>
    </w:p>
    <w:p w14:paraId="54F38EEC" w14:textId="1041169B" w:rsidR="00753025" w:rsidRDefault="00753025" w:rsidP="00753025">
      <w:pPr>
        <w:pStyle w:val="Definitionterm"/>
      </w:pPr>
      <w:bookmarkStart w:id="3353" w:name="def_post_processor"/>
      <w:r>
        <w:t>SARIF post-processor</w:t>
      </w:r>
      <w:bookmarkEnd w:id="3353"/>
    </w:p>
    <w:p w14:paraId="346D0207" w14:textId="120ED106" w:rsidR="00753025" w:rsidRPr="00753025" w:rsidRDefault="00A30F2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354" w:name="def_sarif_producer"/>
      <w:r>
        <w:t>SARIF producer</w:t>
      </w:r>
      <w:bookmarkEnd w:id="3354"/>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3355" w:name="def_stable_value"/>
      <w:r>
        <w:t>stable value</w:t>
      </w:r>
      <w:bookmarkEnd w:id="3355"/>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3356" w:name="def_standard_taxonomy"/>
      <w:bookmarkEnd w:id="3356"/>
      <w:r>
        <w:t>standard taxonomy</w:t>
      </w:r>
    </w:p>
    <w:p w14:paraId="6117B21C" w14:textId="02A456B9" w:rsidR="00815B8E" w:rsidRPr="00B53EA7" w:rsidRDefault="00A30F2D"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3357" w:name="def_static_analysis_tool"/>
      <w:r>
        <w:t>(static analysis) tool</w:t>
      </w:r>
      <w:bookmarkEnd w:id="3357"/>
    </w:p>
    <w:p w14:paraId="1D0151E8" w14:textId="759FA031"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07D15F5C"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3358" w:name="def_taxonomic_category"/>
      <w:bookmarkStart w:id="3359" w:name="def_taxonomy"/>
      <w:bookmarkEnd w:id="3358"/>
      <w:bookmarkEnd w:id="3359"/>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3360" w:name="def_tag"/>
      <w:r>
        <w:t>tag</w:t>
      </w:r>
      <w:bookmarkEnd w:id="3360"/>
    </w:p>
    <w:p w14:paraId="54E71C71" w14:textId="0643F1A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3361" w:name="def_text_file"/>
      <w:r>
        <w:t xml:space="preserve">text </w:t>
      </w:r>
      <w:bookmarkEnd w:id="3361"/>
      <w:r w:rsidR="00127F3B">
        <w:t>artifact</w:t>
      </w:r>
    </w:p>
    <w:p w14:paraId="29A46E48" w14:textId="555B64A4" w:rsidR="0044419A" w:rsidRDefault="00A30F2D"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0F1869A" w:rsidR="0044419A" w:rsidRDefault="00A30F2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3362" w:name="def_thread_flow"/>
      <w:r>
        <w:t>thread flow</w:t>
      </w:r>
      <w:bookmarkEnd w:id="3362"/>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3363" w:name="def_tool_component"/>
      <w:bookmarkEnd w:id="3363"/>
      <w:r>
        <w:t>tool component</w:t>
      </w:r>
    </w:p>
    <w:p w14:paraId="3D6E1983" w14:textId="1C9AB5C1"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63B79B0" w:rsidR="0003129F" w:rsidRDefault="00A30F2D"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2B84734" w:rsidR="0044419A" w:rsidRDefault="00A30F2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3364" w:name="def_translation"/>
      <w:bookmarkEnd w:id="3364"/>
      <w:r>
        <w:t>translation</w:t>
      </w:r>
    </w:p>
    <w:p w14:paraId="6276FB05" w14:textId="0A20EA5A"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3365" w:name="def_triage"/>
      <w:r>
        <w:t>triage</w:t>
      </w:r>
      <w:bookmarkEnd w:id="3365"/>
    </w:p>
    <w:p w14:paraId="38D08C7E" w14:textId="2C0322A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F55721B"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3366" w:name="def_vcs"/>
      <w:r>
        <w:t>VCS</w:t>
      </w:r>
      <w:bookmarkEnd w:id="336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C073EF0"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1D0661D2" w:rsidR="003B7CAD" w:rsidRPr="003B7CAD" w:rsidRDefault="00A30F2D"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3367" w:name="_Ref7502892"/>
      <w:bookmarkStart w:id="3368" w:name="_Toc12011611"/>
      <w:bookmarkStart w:id="3369" w:name="_Toc85472894"/>
      <w:bookmarkStart w:id="3370" w:name="_Toc287332008"/>
      <w:bookmarkStart w:id="3371" w:name="_Toc33180679"/>
      <w:r>
        <w:t>Normative</w:t>
      </w:r>
      <w:bookmarkEnd w:id="3367"/>
      <w:bookmarkEnd w:id="3368"/>
      <w:r>
        <w:t xml:space="preserve"> References</w:t>
      </w:r>
      <w:bookmarkEnd w:id="3369"/>
      <w:bookmarkEnd w:id="3370"/>
      <w:bookmarkEnd w:id="3371"/>
    </w:p>
    <w:p w14:paraId="1CA20F39" w14:textId="3EB9E8F7" w:rsidR="00130B0A" w:rsidRDefault="00130B0A" w:rsidP="00130B0A">
      <w:pPr>
        <w:pStyle w:val="Ref"/>
        <w:rPr>
          <w:rStyle w:val="Refterm"/>
          <w:b w:val="0"/>
        </w:rPr>
      </w:pPr>
      <w:r w:rsidRPr="00EE7D13">
        <w:rPr>
          <w:rStyle w:val="Refterm"/>
        </w:rPr>
        <w:t>[</w:t>
      </w:r>
      <w:bookmarkStart w:id="3372" w:name="BCP14"/>
      <w:r>
        <w:rPr>
          <w:rStyle w:val="Refterm"/>
        </w:rPr>
        <w:t>BCP14</w:t>
      </w:r>
      <w:bookmarkEnd w:id="337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8E36698" w:rsidR="005B76B8" w:rsidRDefault="005B76B8" w:rsidP="005B76B8">
      <w:pPr>
        <w:pStyle w:val="Ref"/>
        <w:rPr>
          <w:rStyle w:val="Refterm"/>
          <w:b w:val="0"/>
        </w:rPr>
      </w:pPr>
      <w:r w:rsidRPr="00EE7D13">
        <w:rPr>
          <w:rStyle w:val="Refterm"/>
        </w:rPr>
        <w:t>[</w:t>
      </w:r>
      <w:bookmarkStart w:id="3373" w:name="GFM"/>
      <w:r>
        <w:rPr>
          <w:rStyle w:val="Refterm"/>
        </w:rPr>
        <w:t>GFM</w:t>
      </w:r>
      <w:bookmarkEnd w:id="337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6E39CA0" w:rsidR="00A95453" w:rsidRDefault="00A95453" w:rsidP="005B76B8">
      <w:pPr>
        <w:pStyle w:val="Ref"/>
        <w:rPr>
          <w:rStyle w:val="Refterm"/>
          <w:b w:val="0"/>
        </w:rPr>
      </w:pPr>
      <w:r w:rsidRPr="00EE7D13">
        <w:rPr>
          <w:rStyle w:val="Refterm"/>
        </w:rPr>
        <w:t>[</w:t>
      </w:r>
      <w:bookmarkStart w:id="3374" w:name="IANA_ENC"/>
      <w:r>
        <w:rPr>
          <w:rStyle w:val="Refterm"/>
        </w:rPr>
        <w:t>IANA-ENC</w:t>
      </w:r>
      <w:bookmarkEnd w:id="3374"/>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4FC83EF" w:rsidR="00EE0846" w:rsidRDefault="00EE0846" w:rsidP="00EE0846">
      <w:pPr>
        <w:pStyle w:val="Ref"/>
        <w:rPr>
          <w:rStyle w:val="Refterm"/>
          <w:b w:val="0"/>
        </w:rPr>
      </w:pPr>
      <w:r w:rsidRPr="00EE7D13">
        <w:rPr>
          <w:rStyle w:val="Refterm"/>
        </w:rPr>
        <w:t>[</w:t>
      </w:r>
      <w:bookmarkStart w:id="3375" w:name="IANA_HASH"/>
      <w:r>
        <w:rPr>
          <w:rStyle w:val="Refterm"/>
        </w:rPr>
        <w:t>IANA-HASH</w:t>
      </w:r>
      <w:bookmarkEnd w:id="3375"/>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265E518D" w:rsidR="005F1243" w:rsidRDefault="005F1243" w:rsidP="005F1243">
      <w:pPr>
        <w:pStyle w:val="Ref"/>
        <w:rPr>
          <w:rStyle w:val="Refterm"/>
          <w:b w:val="0"/>
        </w:rPr>
      </w:pPr>
      <w:r w:rsidRPr="00EE7D13">
        <w:rPr>
          <w:rStyle w:val="Refterm"/>
        </w:rPr>
        <w:lastRenderedPageBreak/>
        <w:t>[</w:t>
      </w:r>
      <w:bookmarkStart w:id="3376" w:name="ISO3166"/>
      <w:r>
        <w:rPr>
          <w:rStyle w:val="Refterm"/>
        </w:rPr>
        <w:t>ISO3166</w:t>
      </w:r>
      <w:r w:rsidR="00EA2056">
        <w:rPr>
          <w:rStyle w:val="Refterm"/>
        </w:rPr>
        <w:t>-1:2013</w:t>
      </w:r>
      <w:bookmarkEnd w:id="3376"/>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hyperlink r:id="rId36" w:history="1">
        <w:r w:rsidR="00EA2056">
          <w:rPr>
            <w:rStyle w:val="Hyperlink"/>
          </w:rPr>
          <w:t>https://www.iso.org/standard/63545.html</w:t>
        </w:r>
      </w:hyperlink>
      <w:r w:rsidRPr="005B76B8">
        <w:rPr>
          <w:rStyle w:val="Refterm"/>
          <w:b w:val="0"/>
        </w:rPr>
        <w:t>.</w:t>
      </w:r>
    </w:p>
    <w:p w14:paraId="7F600B4D" w14:textId="0B6B4D04" w:rsidR="005F1243" w:rsidRDefault="005F1243" w:rsidP="005F1243">
      <w:pPr>
        <w:pStyle w:val="Ref"/>
        <w:rPr>
          <w:rStyle w:val="Refterm"/>
          <w:b w:val="0"/>
        </w:rPr>
      </w:pPr>
      <w:r w:rsidRPr="00EE7D13">
        <w:rPr>
          <w:rStyle w:val="Refterm"/>
        </w:rPr>
        <w:t>[</w:t>
      </w:r>
      <w:bookmarkStart w:id="3377" w:name="ISO639"/>
      <w:r>
        <w:rPr>
          <w:rStyle w:val="Refterm"/>
        </w:rPr>
        <w:t>ISO639-1:2002</w:t>
      </w:r>
      <w:bookmarkEnd w:id="3377"/>
      <w:r w:rsidRPr="00EE7D13">
        <w:rPr>
          <w:rStyle w:val="Refterm"/>
        </w:rPr>
        <w:t>]</w:t>
      </w:r>
      <w:r w:rsidRPr="005126F2">
        <w:rPr>
          <w:rStyle w:val="Refterm"/>
          <w:b w:val="0"/>
        </w:rPr>
        <w:tab/>
      </w:r>
      <w:r>
        <w:t>“Codes for the representation of names of languages –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055E043F" w14:textId="2E764E2C" w:rsidR="00AB66A4" w:rsidRDefault="00AB66A4" w:rsidP="005F1243">
      <w:pPr>
        <w:pStyle w:val="Ref"/>
      </w:pPr>
      <w:r w:rsidRPr="00EE7D13">
        <w:rPr>
          <w:rStyle w:val="Refterm"/>
        </w:rPr>
        <w:t>[</w:t>
      </w:r>
      <w:bookmarkStart w:id="3378" w:name="ISO86012004"/>
      <w:r w:rsidRPr="00EE7D13">
        <w:rPr>
          <w:rStyle w:val="Refterm"/>
        </w:rPr>
        <w:t>ISO8601:2004</w:t>
      </w:r>
      <w:bookmarkEnd w:id="337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0BA1BEE9" w:rsidR="004F385B" w:rsidRDefault="004F385B" w:rsidP="004F385B">
      <w:pPr>
        <w:pStyle w:val="Ref"/>
      </w:pPr>
      <w:r w:rsidRPr="00EE7D13">
        <w:rPr>
          <w:rStyle w:val="Refterm"/>
        </w:rPr>
        <w:t>[</w:t>
      </w:r>
      <w:bookmarkStart w:id="3379" w:name="ISO14977"/>
      <w:r w:rsidRPr="00EE7D13">
        <w:rPr>
          <w:rStyle w:val="Refterm"/>
        </w:rPr>
        <w:t>ISO</w:t>
      </w:r>
      <w:r>
        <w:rPr>
          <w:rStyle w:val="Refterm"/>
        </w:rPr>
        <w:t>14977</w:t>
      </w:r>
      <w:r w:rsidRPr="00EE7D13">
        <w:rPr>
          <w:rStyle w:val="Refterm"/>
        </w:rPr>
        <w:t>:</w:t>
      </w:r>
      <w:r>
        <w:rPr>
          <w:rStyle w:val="Refterm"/>
        </w:rPr>
        <w:t>1996</w:t>
      </w:r>
      <w:bookmarkEnd w:id="337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725AAB6" w:rsidR="00F85576" w:rsidRDefault="00F85576" w:rsidP="004F385B">
      <w:pPr>
        <w:pStyle w:val="Ref"/>
      </w:pPr>
      <w:r w:rsidRPr="00EE7D13">
        <w:rPr>
          <w:rStyle w:val="Refterm"/>
        </w:rPr>
        <w:t>[</w:t>
      </w:r>
      <w:bookmarkStart w:id="3380" w:name="JSCHEMA01"/>
      <w:r w:rsidRPr="00EE7D13">
        <w:rPr>
          <w:rStyle w:val="Refterm"/>
        </w:rPr>
        <w:t>JSCHEMA01</w:t>
      </w:r>
      <w:bookmarkEnd w:id="338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5B12FF8D" w:rsidR="00C02DEC" w:rsidRDefault="00C02DEC" w:rsidP="00F85576">
      <w:pPr>
        <w:pStyle w:val="Ref"/>
      </w:pPr>
      <w:r w:rsidRPr="00EE7D13">
        <w:rPr>
          <w:rStyle w:val="Refterm"/>
        </w:rPr>
        <w:t>[</w:t>
      </w:r>
      <w:bookmarkStart w:id="3381" w:name="RFC2119"/>
      <w:r w:rsidRPr="00EE7D13">
        <w:rPr>
          <w:rStyle w:val="Refterm"/>
        </w:rPr>
        <w:t>RFC2119</w:t>
      </w:r>
      <w:bookmarkEnd w:id="338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2E2B299" w:rsidR="00AB66A4" w:rsidRDefault="00AB66A4" w:rsidP="00AB66A4">
      <w:pPr>
        <w:pStyle w:val="Ref"/>
      </w:pPr>
      <w:r w:rsidRPr="00EE7D13">
        <w:rPr>
          <w:rStyle w:val="Refterm"/>
        </w:rPr>
        <w:t>[</w:t>
      </w:r>
      <w:bookmarkStart w:id="3382" w:name="RFC2045"/>
      <w:r w:rsidRPr="00EE7D13">
        <w:rPr>
          <w:rStyle w:val="Refterm"/>
        </w:rPr>
        <w:t>RFC2045</w:t>
      </w:r>
      <w:bookmarkEnd w:id="338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4DEA3A0C" w:rsidR="00C56762" w:rsidRPr="0052312C" w:rsidRDefault="00C56762" w:rsidP="00C56762">
      <w:pPr>
        <w:pStyle w:val="Ref"/>
      </w:pPr>
      <w:r>
        <w:rPr>
          <w:rStyle w:val="Refterm"/>
        </w:rPr>
        <w:t>[</w:t>
      </w:r>
      <w:bookmarkStart w:id="3383" w:name="RFC3629"/>
      <w:r>
        <w:rPr>
          <w:rStyle w:val="Refterm"/>
        </w:rPr>
        <w:t>RFC3629</w:t>
      </w:r>
      <w:bookmarkEnd w:id="338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2DC1CD7B" w:rsidR="0092395F" w:rsidRDefault="00AB66A4" w:rsidP="00C56762">
      <w:pPr>
        <w:pStyle w:val="Ref"/>
      </w:pPr>
      <w:r w:rsidRPr="00EE7D13">
        <w:rPr>
          <w:rStyle w:val="Refterm"/>
        </w:rPr>
        <w:t>[</w:t>
      </w:r>
      <w:bookmarkStart w:id="3384" w:name="RFC3986"/>
      <w:r w:rsidRPr="00EE7D13">
        <w:rPr>
          <w:rStyle w:val="Refterm"/>
        </w:rPr>
        <w:t>RFC3986</w:t>
      </w:r>
      <w:bookmarkEnd w:id="338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7EF4C078" w:rsidR="00A146BE" w:rsidRDefault="00A146BE" w:rsidP="00A146BE">
      <w:pPr>
        <w:pStyle w:val="Ref"/>
      </w:pPr>
      <w:r w:rsidRPr="00EE7D13">
        <w:rPr>
          <w:rStyle w:val="Refterm"/>
        </w:rPr>
        <w:t>[</w:t>
      </w:r>
      <w:bookmarkStart w:id="3385" w:name="RFC3987"/>
      <w:r w:rsidRPr="00EE7D13">
        <w:rPr>
          <w:rStyle w:val="Refterm"/>
        </w:rPr>
        <w:t>RFC398</w:t>
      </w:r>
      <w:r>
        <w:rPr>
          <w:rStyle w:val="Refterm"/>
        </w:rPr>
        <w:t>7</w:t>
      </w:r>
      <w:bookmarkEnd w:id="3385"/>
      <w:r w:rsidRPr="00EE7D13">
        <w:rPr>
          <w:rStyle w:val="Refterm"/>
        </w:rPr>
        <w:t>]</w:t>
      </w:r>
      <w:r>
        <w:tab/>
      </w:r>
      <w:r>
        <w:rPr>
          <w:rFonts w:cs="Arial"/>
          <w:szCs w:val="20"/>
        </w:rPr>
        <w:t>Duerst, M. and Suignard, M., "Internationalized Resource Identifiers (IRIs)", RFC 3987, DOI 10.17487/RFC3987, January 2005,</w:t>
      </w:r>
      <w:r>
        <w:t xml:space="preserve"> </w:t>
      </w:r>
      <w:hyperlink r:id="rId45" w:history="1">
        <w:r>
          <w:rPr>
            <w:rStyle w:val="Hyperlink"/>
          </w:rPr>
          <w:t>https://www.rfc-editor.org/info/rfc3987</w:t>
        </w:r>
      </w:hyperlink>
      <w:r>
        <w:t>.</w:t>
      </w:r>
    </w:p>
    <w:p w14:paraId="02127310" w14:textId="0E88C52A" w:rsidR="00435405" w:rsidRDefault="00435405" w:rsidP="00A146BE">
      <w:pPr>
        <w:pStyle w:val="Ref"/>
      </w:pPr>
      <w:r>
        <w:rPr>
          <w:rStyle w:val="Refterm"/>
        </w:rPr>
        <w:t>[</w:t>
      </w:r>
      <w:bookmarkStart w:id="3386" w:name="RFC4122"/>
      <w:r>
        <w:rPr>
          <w:rStyle w:val="Refterm"/>
        </w:rPr>
        <w:t>RFC4122</w:t>
      </w:r>
      <w:bookmarkEnd w:id="338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3000A29E" w:rsidR="00C56762" w:rsidRDefault="00C56762" w:rsidP="00C56762">
      <w:pPr>
        <w:pStyle w:val="Ref"/>
      </w:pPr>
      <w:r>
        <w:rPr>
          <w:rStyle w:val="Refterm"/>
        </w:rPr>
        <w:t>[</w:t>
      </w:r>
      <w:bookmarkStart w:id="3387" w:name="RFC5646"/>
      <w:r>
        <w:rPr>
          <w:rStyle w:val="Refterm"/>
        </w:rPr>
        <w:t>RFC5646</w:t>
      </w:r>
      <w:bookmarkEnd w:id="338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236B5061" w:rsidR="001E773C" w:rsidRDefault="001E773C" w:rsidP="001E773C">
      <w:pPr>
        <w:pStyle w:val="Ref"/>
      </w:pPr>
      <w:bookmarkStart w:id="3388" w:name="RFC6901"/>
      <w:r>
        <w:rPr>
          <w:rStyle w:val="Refterm"/>
        </w:rPr>
        <w:t>[RFC6901]</w:t>
      </w:r>
      <w:bookmarkEnd w:id="3388"/>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8" w:history="1">
        <w:r w:rsidR="00317340">
          <w:rPr>
            <w:rStyle w:val="Hyperlink"/>
            <w:rFonts w:cs="Arial"/>
            <w:szCs w:val="20"/>
          </w:rPr>
          <w:t>http://www.rfc-editor.org/info/rfc6901</w:t>
        </w:r>
      </w:hyperlink>
      <w:r>
        <w:rPr>
          <w:rFonts w:cs="Arial"/>
          <w:szCs w:val="20"/>
        </w:rPr>
        <w:t>.</w:t>
      </w:r>
    </w:p>
    <w:p w14:paraId="6A8A66CE" w14:textId="66F76FEE" w:rsidR="005B62C0" w:rsidRDefault="005B62C0" w:rsidP="00130B0A">
      <w:pPr>
        <w:pStyle w:val="Ref"/>
        <w:rPr>
          <w:rStyle w:val="Refterm"/>
          <w:bCs w:val="0"/>
        </w:rPr>
      </w:pPr>
      <w:r>
        <w:rPr>
          <w:rStyle w:val="Refterm"/>
        </w:rPr>
        <w:t>[</w:t>
      </w:r>
      <w:bookmarkStart w:id="3389" w:name="RFC7230"/>
      <w:r>
        <w:rPr>
          <w:rStyle w:val="Refterm"/>
        </w:rPr>
        <w:t>RFC7230</w:t>
      </w:r>
      <w:bookmarkEnd w:id="3389"/>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9" w:history="1">
        <w:r w:rsidR="00122827">
          <w:rPr>
            <w:rStyle w:val="Hyperlink"/>
            <w:rFonts w:cs="Arial"/>
            <w:szCs w:val="20"/>
          </w:rPr>
          <w:t>http://www.rfc-editor.org/info/rfc7230</w:t>
        </w:r>
      </w:hyperlink>
      <w:r>
        <w:rPr>
          <w:rFonts w:cs="Arial"/>
          <w:szCs w:val="20"/>
        </w:rPr>
        <w:t>.</w:t>
      </w:r>
    </w:p>
    <w:p w14:paraId="52743238" w14:textId="3D8DDD5F" w:rsidR="00130B0A" w:rsidRDefault="00130B0A" w:rsidP="00130B0A">
      <w:pPr>
        <w:pStyle w:val="Ref"/>
      </w:pPr>
      <w:r>
        <w:rPr>
          <w:rStyle w:val="Refterm"/>
          <w:bCs w:val="0"/>
        </w:rPr>
        <w:t>[</w:t>
      </w:r>
      <w:bookmarkStart w:id="3390" w:name="RFC8174"/>
      <w:r>
        <w:rPr>
          <w:rStyle w:val="Refterm"/>
          <w:bCs w:val="0"/>
        </w:rPr>
        <w:t>RFC8174</w:t>
      </w:r>
      <w:bookmarkEnd w:id="339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06724C2C" w:rsidR="00111248" w:rsidRDefault="00111248" w:rsidP="00111248">
      <w:pPr>
        <w:pStyle w:val="Ref"/>
      </w:pPr>
      <w:r>
        <w:rPr>
          <w:rStyle w:val="Refterm"/>
          <w:bCs w:val="0"/>
        </w:rPr>
        <w:t>[</w:t>
      </w:r>
      <w:bookmarkStart w:id="3391" w:name="RFC8089"/>
      <w:r>
        <w:rPr>
          <w:rStyle w:val="Refterm"/>
          <w:bCs w:val="0"/>
        </w:rPr>
        <w:t>RFC8089</w:t>
      </w:r>
      <w:bookmarkEnd w:id="3391"/>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9E0F279" w:rsidR="00034C6A" w:rsidRDefault="00034C6A" w:rsidP="00111248">
      <w:pPr>
        <w:pStyle w:val="Ref"/>
      </w:pPr>
      <w:r>
        <w:rPr>
          <w:rStyle w:val="Refterm"/>
          <w:bCs w:val="0"/>
        </w:rPr>
        <w:t>[</w:t>
      </w:r>
      <w:bookmarkStart w:id="3392" w:name="RFC8259"/>
      <w:r>
        <w:rPr>
          <w:rStyle w:val="Refterm"/>
          <w:bCs w:val="0"/>
        </w:rPr>
        <w:t>RFC8259</w:t>
      </w:r>
      <w:bookmarkEnd w:id="339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75C2F886" w:rsidR="00F85576" w:rsidRPr="00F85576" w:rsidRDefault="00F85576" w:rsidP="00034C6A">
      <w:pPr>
        <w:pStyle w:val="Ref"/>
        <w:rPr>
          <w:rStyle w:val="Refterm"/>
          <w:b w:val="0"/>
        </w:rPr>
      </w:pPr>
      <w:r>
        <w:rPr>
          <w:rStyle w:val="Refterm"/>
        </w:rPr>
        <w:t>[</w:t>
      </w:r>
      <w:bookmarkStart w:id="3393" w:name="SEMVER"/>
      <w:r>
        <w:rPr>
          <w:rStyle w:val="Refterm"/>
        </w:rPr>
        <w:t>SEMVER</w:t>
      </w:r>
      <w:bookmarkEnd w:id="3393"/>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53C53473" w:rsidR="0092395F" w:rsidRDefault="00DE0F9F" w:rsidP="00F85576">
      <w:pPr>
        <w:pStyle w:val="Ref"/>
      </w:pPr>
      <w:r>
        <w:rPr>
          <w:rStyle w:val="Refterm"/>
        </w:rPr>
        <w:t>[</w:t>
      </w:r>
      <w:bookmarkStart w:id="3394" w:name="UNICODE12"/>
      <w:r>
        <w:rPr>
          <w:rStyle w:val="Refterm"/>
        </w:rPr>
        <w:t>UNICODE1</w:t>
      </w:r>
      <w:r w:rsidR="00BF430E">
        <w:rPr>
          <w:rStyle w:val="Refterm"/>
        </w:rPr>
        <w:t>2</w:t>
      </w:r>
      <w:bookmarkEnd w:id="3394"/>
      <w:r>
        <w:rPr>
          <w:rStyle w:val="Refterm"/>
        </w:rPr>
        <w:t>]</w:t>
      </w:r>
      <w:r>
        <w:rPr>
          <w:rStyle w:val="Refterm"/>
        </w:rPr>
        <w:tab/>
      </w:r>
      <w:r>
        <w:t>Unicode 10.0, June 2017,</w:t>
      </w:r>
      <w:r w:rsidR="00A55BA8" w:rsidRPr="00A55BA8">
        <w:t xml:space="preserve"> </w:t>
      </w:r>
      <w:hyperlink r:id="rId54"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3395" w:name="_Toc85472895"/>
      <w:bookmarkStart w:id="3396" w:name="_Toc287332009"/>
      <w:bookmarkStart w:id="3397" w:name="_Toc33180680"/>
      <w:r>
        <w:t>Non-Normative References</w:t>
      </w:r>
      <w:bookmarkEnd w:id="3395"/>
      <w:bookmarkEnd w:id="3396"/>
      <w:bookmarkEnd w:id="3397"/>
    </w:p>
    <w:p w14:paraId="1067680D" w14:textId="4F79FEB6" w:rsidR="00D422AB" w:rsidRDefault="00D422AB" w:rsidP="00D422AB">
      <w:pPr>
        <w:pStyle w:val="Ref"/>
        <w:rPr>
          <w:rStyle w:val="Refterm"/>
          <w:b w:val="0"/>
        </w:rPr>
      </w:pPr>
      <w:r w:rsidRPr="001A52C9">
        <w:rPr>
          <w:rStyle w:val="Refterm"/>
        </w:rPr>
        <w:t>[</w:t>
      </w:r>
      <w:bookmarkStart w:id="3398" w:name="CMARK"/>
      <w:r>
        <w:rPr>
          <w:rStyle w:val="Refterm"/>
        </w:rPr>
        <w:t>CMARK</w:t>
      </w:r>
      <w:bookmarkEnd w:id="3398"/>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162D6B47" w:rsidR="00A86F30" w:rsidRDefault="00A86F30" w:rsidP="00D422AB">
      <w:pPr>
        <w:pStyle w:val="Ref"/>
        <w:rPr>
          <w:rStyle w:val="Refterm"/>
          <w:b w:val="0"/>
        </w:rPr>
      </w:pPr>
      <w:r w:rsidRPr="001A52C9">
        <w:rPr>
          <w:rStyle w:val="Refterm"/>
        </w:rPr>
        <w:lastRenderedPageBreak/>
        <w:t>[</w:t>
      </w:r>
      <w:bookmarkStart w:id="3399" w:name="CWE"/>
      <w:r>
        <w:rPr>
          <w:rStyle w:val="Refterm"/>
        </w:rPr>
        <w:t>CWE</w:t>
      </w:r>
      <w:bookmarkEnd w:id="3399"/>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6779507E" w:rsidR="00F84A73" w:rsidRDefault="00F84A73" w:rsidP="00F84A73">
      <w:pPr>
        <w:pStyle w:val="Ref"/>
        <w:rPr>
          <w:rStyle w:val="Refterm"/>
          <w:b w:val="0"/>
        </w:rPr>
      </w:pPr>
      <w:r w:rsidRPr="001A52C9">
        <w:rPr>
          <w:rStyle w:val="Refterm"/>
        </w:rPr>
        <w:t>[</w:t>
      </w:r>
      <w:bookmarkStart w:id="3400" w:name="GFMCMARK"/>
      <w:r>
        <w:rPr>
          <w:rStyle w:val="Refterm"/>
        </w:rPr>
        <w:t>GFMCMARK</w:t>
      </w:r>
      <w:bookmarkEnd w:id="3400"/>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3411D97A" w:rsidR="00F84A73" w:rsidRDefault="00F84A73" w:rsidP="00F84A73">
      <w:pPr>
        <w:pStyle w:val="Ref"/>
        <w:rPr>
          <w:rStyle w:val="Refterm"/>
          <w:b w:val="0"/>
        </w:rPr>
      </w:pPr>
      <w:r w:rsidRPr="001A52C9">
        <w:rPr>
          <w:rStyle w:val="Refterm"/>
        </w:rPr>
        <w:t>[</w:t>
      </w:r>
      <w:bookmarkStart w:id="3401" w:name="GFMENG"/>
      <w:r>
        <w:rPr>
          <w:rStyle w:val="Refterm"/>
        </w:rPr>
        <w:t>GFMENG</w:t>
      </w:r>
      <w:bookmarkEnd w:id="3401"/>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2BD0DFC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0725D9E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5225D32D"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1319D005" w14:textId="10235824" w:rsidR="00FF0002" w:rsidRPr="00684C7A" w:rsidRDefault="00FF0002" w:rsidP="009C7249">
      <w:pPr>
        <w:pStyle w:val="Ref"/>
      </w:pPr>
      <w:r>
        <w:rPr>
          <w:rStyle w:val="Refterm"/>
        </w:rPr>
        <w:t>[</w:t>
      </w:r>
      <w:bookmarkStart w:id="3402" w:name="PE"/>
      <w:r>
        <w:rPr>
          <w:rStyle w:val="Refterm"/>
        </w:rPr>
        <w:t>PE</w:t>
      </w:r>
      <w:bookmarkEnd w:id="3402"/>
      <w:r>
        <w:rPr>
          <w:rStyle w:val="Refterm"/>
        </w:rPr>
        <w:t>]</w:t>
      </w:r>
      <w:r>
        <w:rPr>
          <w:rStyle w:val="Refterm"/>
        </w:rPr>
        <w:tab/>
      </w:r>
      <w:r>
        <w:t xml:space="preserve">“PE Format”, March 17, 2019, </w:t>
      </w:r>
      <w:hyperlink r:id="rId62" w:history="1">
        <w:r>
          <w:rPr>
            <w:rStyle w:val="Hyperlink"/>
          </w:rPr>
          <w:t>https://docs.microsoft.com/en-us/windows/desktop/debug/pe-format</w:t>
        </w:r>
      </w:hyperlink>
      <w:r>
        <w:t>.</w:t>
      </w:r>
    </w:p>
    <w:p w14:paraId="10BED545" w14:textId="36F91B0B" w:rsidR="000D6107" w:rsidRPr="00907BAA" w:rsidRDefault="000D6107" w:rsidP="00A32798">
      <w:pPr>
        <w:pStyle w:val="Ref"/>
        <w:rPr>
          <w:rStyle w:val="Refterm"/>
          <w:b w:val="0"/>
          <w:color w:val="0000EE"/>
        </w:rPr>
      </w:pPr>
      <w:r>
        <w:rPr>
          <w:rStyle w:val="Refterm"/>
        </w:rPr>
        <w:t>[</w:t>
      </w:r>
      <w:bookmarkStart w:id="3403" w:name="TAR"/>
      <w:r>
        <w:rPr>
          <w:rStyle w:val="Refterm"/>
        </w:rPr>
        <w:t>TAR</w:t>
      </w:r>
      <w:bookmarkEnd w:id="3403"/>
      <w:r>
        <w:rPr>
          <w:rStyle w:val="Refterm"/>
        </w:rPr>
        <w:t>]</w:t>
      </w:r>
      <w:r>
        <w:rPr>
          <w:rStyle w:val="Refterm"/>
        </w:rPr>
        <w:tab/>
      </w:r>
      <w:r w:rsidRPr="0052312C">
        <w:t>“</w:t>
      </w:r>
      <w:r>
        <w:t xml:space="preserve">GNU tar 1.32: Basic Tar Format”, </w:t>
      </w:r>
      <w:hyperlink r:id="rId63" w:history="1">
        <w:r>
          <w:rPr>
            <w:rStyle w:val="Hyperlink"/>
          </w:rPr>
          <w:t>http://www.gnu.org/software/tar/manual/html_node/Standard.html</w:t>
        </w:r>
      </w:hyperlink>
      <w:r>
        <w:rPr>
          <w:rStyle w:val="Hyperlink"/>
        </w:rPr>
        <w:t>.</w:t>
      </w:r>
    </w:p>
    <w:p w14:paraId="1AFFA407" w14:textId="0D8F5728" w:rsidR="000D6107" w:rsidRDefault="000D6107" w:rsidP="000D6107">
      <w:pPr>
        <w:pStyle w:val="Ref"/>
        <w:rPr>
          <w:rStyle w:val="Hyperlink"/>
        </w:rPr>
      </w:pPr>
      <w:r>
        <w:rPr>
          <w:rStyle w:val="Refterm"/>
        </w:rPr>
        <w:t>[</w:t>
      </w:r>
      <w:bookmarkStart w:id="3404" w:name="ZIP"/>
      <w:r>
        <w:rPr>
          <w:rStyle w:val="Refterm"/>
        </w:rPr>
        <w:t>ZIP</w:t>
      </w:r>
      <w:bookmarkEnd w:id="3404"/>
      <w:r>
        <w:rPr>
          <w:rStyle w:val="Refterm"/>
        </w:rPr>
        <w:t>]</w:t>
      </w:r>
      <w:r>
        <w:rPr>
          <w:rStyle w:val="Refterm"/>
        </w:rPr>
        <w:tab/>
      </w:r>
      <w:r w:rsidRPr="0052312C">
        <w:t>“</w:t>
      </w:r>
      <w:r>
        <w:t xml:space="preserve">.ZIP File Format Specification, Version 6.3.6, Revised April 26, 2019”, </w:t>
      </w:r>
      <w:hyperlink r:id="rId64"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3405" w:name="_Toc33180681"/>
      <w:r>
        <w:t>Trademarks</w:t>
      </w:r>
      <w:bookmarkEnd w:id="3405"/>
    </w:p>
    <w:p w14:paraId="61B7EBE8" w14:textId="0C6C93AC" w:rsidR="002E5283" w:rsidRDefault="004F438F" w:rsidP="002E5283">
      <w:r>
        <w:t>CWE</w:t>
      </w:r>
      <w:bookmarkStart w:id="3406" w:name="_Hlk7091603"/>
      <w:r>
        <w:rPr>
          <w:rFonts w:cs="Arial"/>
        </w:rPr>
        <w:t>™</w:t>
      </w:r>
      <w:bookmarkEnd w:id="3406"/>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3407" w:name="_Toc33180682"/>
      <w:r>
        <w:lastRenderedPageBreak/>
        <w:t>Conventions</w:t>
      </w:r>
      <w:bookmarkEnd w:id="3407"/>
    </w:p>
    <w:p w14:paraId="2D42620D" w14:textId="4CD3D186" w:rsidR="0012387E" w:rsidRDefault="00EE7D13" w:rsidP="0012387E">
      <w:pPr>
        <w:pStyle w:val="Heading2"/>
      </w:pPr>
      <w:bookmarkStart w:id="3408" w:name="_Toc33180683"/>
      <w:r>
        <w:t>General</w:t>
      </w:r>
      <w:bookmarkEnd w:id="34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3409" w:name="_Toc33180684"/>
      <w:r>
        <w:t>Format examples</w:t>
      </w:r>
      <w:bookmarkEnd w:id="3409"/>
    </w:p>
    <w:p w14:paraId="2726F2C4" w14:textId="4F0F4B0F"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3310D775" w:rsidR="004B1178" w:rsidRDefault="004B1178" w:rsidP="007F356E">
      <w:pPr>
        <w:pStyle w:val="ListParagraph"/>
        <w:numPr>
          <w:ilvl w:val="0"/>
          <w:numId w:val="73"/>
        </w:numPr>
      </w:pPr>
      <w:r>
        <w:t>A</w:t>
      </w:r>
      <w:r w:rsidR="00EE7D13" w:rsidRPr="00EE7D13">
        <w:t xml:space="preserve">n ellipsis (…) is used to indicate that portions of the log file text required by this </w:t>
      </w:r>
      <w:del w:id="3410" w:author="Laurence Golding" w:date="2020-02-21T11:37:00Z">
        <w:r w:rsidR="00EE7D13" w:rsidRPr="00EE7D13" w:rsidDel="00507DB3">
          <w:delText xml:space="preserve">specification </w:delText>
        </w:r>
      </w:del>
      <w:ins w:id="3411" w:author="Laurence Golding" w:date="2020-02-21T11:37:00Z">
        <w:r w:rsidR="00507DB3">
          <w:t>document</w:t>
        </w:r>
        <w:r w:rsidR="00507DB3" w:rsidRPr="00EE7D13">
          <w:t xml:space="preserve"> </w:t>
        </w:r>
      </w:ins>
      <w:r w:rsidR="00EE7D13" w:rsidRPr="00EE7D13">
        <w:t>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3412" w:name="_Toc33180685"/>
      <w:r>
        <w:t>Property notation</w:t>
      </w:r>
      <w:bookmarkEnd w:id="3412"/>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3413" w:name="_Toc33180686"/>
      <w:r>
        <w:t>Syntax notation</w:t>
      </w:r>
      <w:bookmarkEnd w:id="3413"/>
    </w:p>
    <w:p w14:paraId="15BCDF38" w14:textId="18BF5AC3" w:rsidR="00C06EC5" w:rsidRDefault="004F385B" w:rsidP="00D5271C">
      <w:r>
        <w:t xml:space="preserve">Where this </w:t>
      </w:r>
      <w:del w:id="3414" w:author="Laurence Golding" w:date="2020-02-21T11:37:00Z">
        <w:r w:rsidDel="00507DB3">
          <w:delText xml:space="preserve">specification </w:delText>
        </w:r>
      </w:del>
      <w:ins w:id="3415" w:author="Laurence Golding" w:date="2020-02-21T11:37:00Z">
        <w:r w:rsidR="00507DB3">
          <w:t xml:space="preserve">document </w:t>
        </w:r>
      </w:ins>
      <w:r>
        <w:t xml:space="preserve">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089275F"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3416" w:name="_Toc33180687"/>
      <w:r>
        <w:t>Commonly used objects</w:t>
      </w:r>
      <w:bookmarkEnd w:id="3416"/>
    </w:p>
    <w:p w14:paraId="16FF64D1" w14:textId="07593AD0" w:rsidR="009B6661" w:rsidRDefault="009B6661" w:rsidP="000B1F0A">
      <w:r>
        <w:t xml:space="preserve">This </w:t>
      </w:r>
      <w:del w:id="3417" w:author="Laurence Golding" w:date="2020-02-21T11:37:00Z">
        <w:r w:rsidDel="00507DB3">
          <w:delText xml:space="preserve">specification </w:delText>
        </w:r>
      </w:del>
      <w:ins w:id="3418" w:author="Laurence Golding" w:date="2020-02-21T11:37:00Z">
        <w:r w:rsidR="00507DB3">
          <w:t xml:space="preserve">document </w:t>
        </w:r>
      </w:ins>
      <w:r>
        <w:t>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4A0CF9F2"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CE77CD">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4400970C"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CE77CD">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194DB6B9"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CE77CD">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CE77CD">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302C54D2"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CE77CD">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CE77CD">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43BCC91B"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CE77CD">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7778A466"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CE77CD">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3419" w:name="_Ref506805751"/>
      <w:bookmarkStart w:id="3420" w:name="_Ref506805786"/>
      <w:bookmarkStart w:id="3421" w:name="_Ref506805801"/>
      <w:bookmarkStart w:id="3422" w:name="_Ref506805881"/>
      <w:bookmarkStart w:id="3423" w:name="_Toc33180688"/>
      <w:r>
        <w:lastRenderedPageBreak/>
        <w:t>File format</w:t>
      </w:r>
      <w:bookmarkEnd w:id="3419"/>
      <w:bookmarkEnd w:id="3420"/>
      <w:bookmarkEnd w:id="3421"/>
      <w:bookmarkEnd w:id="3422"/>
      <w:bookmarkEnd w:id="3423"/>
    </w:p>
    <w:p w14:paraId="4E58823B" w14:textId="39ED7B8C" w:rsidR="008F022E" w:rsidRDefault="008F022E" w:rsidP="008F022E">
      <w:pPr>
        <w:pStyle w:val="Heading2"/>
      </w:pPr>
      <w:bookmarkStart w:id="3424" w:name="_Ref509041819"/>
      <w:bookmarkStart w:id="3425" w:name="_Toc33180689"/>
      <w:r>
        <w:t>General</w:t>
      </w:r>
      <w:bookmarkEnd w:id="3424"/>
      <w:bookmarkEnd w:id="3425"/>
    </w:p>
    <w:p w14:paraId="66A97768" w14:textId="5FE0B73D"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E77CD">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4AE2921A"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710BBB5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A1F1F3E"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3426" w:name="_Toc33180690"/>
      <w:r>
        <w:t>SARIF file naming convention</w:t>
      </w:r>
      <w:bookmarkEnd w:id="342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3427" w:name="_Ref509042171"/>
      <w:bookmarkStart w:id="3428" w:name="_Ref509042221"/>
      <w:bookmarkStart w:id="3429" w:name="_Ref509042382"/>
      <w:bookmarkStart w:id="3430" w:name="_Ref509042434"/>
      <w:bookmarkStart w:id="3431" w:name="_Ref509043989"/>
      <w:bookmarkStart w:id="3432" w:name="_Toc33180691"/>
      <w:bookmarkStart w:id="3433" w:name="_Ref507594747"/>
      <w:r>
        <w:t xml:space="preserve">artifactContent </w:t>
      </w:r>
      <w:r w:rsidR="00C50C8C">
        <w:t>object</w:t>
      </w:r>
      <w:bookmarkEnd w:id="3427"/>
      <w:bookmarkEnd w:id="3428"/>
      <w:bookmarkEnd w:id="3429"/>
      <w:bookmarkEnd w:id="3430"/>
      <w:bookmarkEnd w:id="3431"/>
      <w:bookmarkEnd w:id="3432"/>
    </w:p>
    <w:p w14:paraId="2BBA9A14" w14:textId="2A52D71B" w:rsidR="00C50C8C" w:rsidRDefault="00C50C8C" w:rsidP="00C50C8C">
      <w:pPr>
        <w:pStyle w:val="Heading3"/>
      </w:pPr>
      <w:bookmarkStart w:id="3434" w:name="_Toc33180692"/>
      <w:r>
        <w:t>General</w:t>
      </w:r>
      <w:bookmarkEnd w:id="3434"/>
    </w:p>
    <w:p w14:paraId="4712E78C" w14:textId="4930E03B" w:rsidR="003D1181" w:rsidRPr="003D1181" w:rsidRDefault="003D1181" w:rsidP="003D1181">
      <w:r>
        <w:t xml:space="preserve">Certain properties in this </w:t>
      </w:r>
      <w:del w:id="3435" w:author="Laurence Golding" w:date="2020-02-21T11:37:00Z">
        <w:r w:rsidDel="00507DB3">
          <w:delText xml:space="preserve">specification </w:delText>
        </w:r>
      </w:del>
      <w:ins w:id="3436" w:author="Laurence Golding" w:date="2020-02-21T11:37:00Z">
        <w:r w:rsidR="00507DB3">
          <w:t xml:space="preserve">document </w:t>
        </w:r>
      </w:ins>
      <w:r>
        <w:t xml:space="preserve">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3437" w:name="_Ref509043697"/>
      <w:bookmarkStart w:id="3438" w:name="_Toc33180693"/>
      <w:r>
        <w:t>text property</w:t>
      </w:r>
      <w:bookmarkEnd w:id="3437"/>
      <w:bookmarkEnd w:id="3438"/>
    </w:p>
    <w:p w14:paraId="4A7B5CC6" w14:textId="6B684CFD"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E77CD">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3439" w:name="_Ref509043776"/>
      <w:bookmarkStart w:id="3440" w:name="_Toc33180694"/>
      <w:r>
        <w:t>binary property</w:t>
      </w:r>
      <w:bookmarkEnd w:id="3439"/>
      <w:bookmarkEnd w:id="3440"/>
    </w:p>
    <w:p w14:paraId="1BB5464B" w14:textId="1B5E63A6"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3441" w:name="_Toc33180695"/>
      <w:r>
        <w:t>rendered property</w:t>
      </w:r>
      <w:bookmarkEnd w:id="3441"/>
    </w:p>
    <w:p w14:paraId="0838F2BA" w14:textId="162EDCD0"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CE77CD">
        <w:t>3.12</w:t>
      </w:r>
      <w:r>
        <w:fldChar w:fldCharType="end"/>
      </w:r>
      <w:r>
        <w:t>) that provides a rendered view of the contents.</w:t>
      </w:r>
    </w:p>
    <w:p w14:paraId="1DECE07C" w14:textId="5F85B161"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CE77CD">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CE77CD">
        <w:t>3.29.4</w:t>
      </w:r>
      <w:r>
        <w:fldChar w:fldCharType="end"/>
      </w:r>
      <w:r>
        <w:t>, §</w:t>
      </w:r>
      <w:r>
        <w:fldChar w:fldCharType="begin"/>
      </w:r>
      <w:r>
        <w:instrText xml:space="preserve"> REF _Ref534896821 \r \h </w:instrText>
      </w:r>
      <w:r>
        <w:fldChar w:fldCharType="separate"/>
      </w:r>
      <w:r w:rsidR="00CE77CD">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CE77CD">
        <w:t>3.12.4</w:t>
      </w:r>
      <w:r>
        <w:fldChar w:fldCharType="end"/>
      </w:r>
      <w:r>
        <w:t>) emphasizes a byte of particular interest.</w:t>
      </w:r>
    </w:p>
    <w:p w14:paraId="60F251DB" w14:textId="4AE05854" w:rsidR="00C40C88" w:rsidRDefault="00C40C88" w:rsidP="00C40C88">
      <w:pPr>
        <w:pStyle w:val="Code"/>
      </w:pPr>
      <w:r>
        <w:t>{                                # A physicalLocation object (§</w:t>
      </w:r>
      <w:r>
        <w:fldChar w:fldCharType="begin"/>
      </w:r>
      <w:r>
        <w:instrText xml:space="preserve"> REF _Ref493477390 \r \h </w:instrText>
      </w:r>
      <w:r>
        <w:fldChar w:fldCharType="separate"/>
      </w:r>
      <w:r w:rsidR="00CE77CD">
        <w:t>3.29</w:t>
      </w:r>
      <w:r>
        <w:fldChar w:fldCharType="end"/>
      </w:r>
      <w:r>
        <w:t>).</w:t>
      </w:r>
    </w:p>
    <w:p w14:paraId="530A6C93" w14:textId="4E90ABA9" w:rsidR="00C40C88" w:rsidRDefault="00C40C88" w:rsidP="00C40C88">
      <w:pPr>
        <w:pStyle w:val="Code"/>
      </w:pPr>
      <w:r>
        <w:t xml:space="preserve">  "address": {                   # See §</w:t>
      </w:r>
      <w:r>
        <w:fldChar w:fldCharType="begin"/>
      </w:r>
      <w:r>
        <w:instrText xml:space="preserve"> REF _Ref4682539 \r \h </w:instrText>
      </w:r>
      <w:r>
        <w:fldChar w:fldCharType="separate"/>
      </w:r>
      <w:r w:rsidR="00CE77CD">
        <w:t>3.29.6</w:t>
      </w:r>
      <w:r>
        <w:fldChar w:fldCharType="end"/>
      </w:r>
      <w:r>
        <w:t>.</w:t>
      </w:r>
    </w:p>
    <w:p w14:paraId="02C150F3" w14:textId="345DB825"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CE77CD">
        <w:t>3.32.6</w:t>
      </w:r>
      <w:r w:rsidR="00AE6ECE">
        <w:fldChar w:fldCharType="end"/>
      </w:r>
      <w:r>
        <w:t>.</w:t>
      </w:r>
    </w:p>
    <w:p w14:paraId="42445A70" w14:textId="3F68E4E7"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CE77CD">
        <w:t>3.32.8</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A9EFBB8" w:rsidR="00C40C88" w:rsidRDefault="00C40C88" w:rsidP="00C40C88">
      <w:pPr>
        <w:pStyle w:val="Code"/>
      </w:pPr>
      <w:r>
        <w:t xml:space="preserve">  "region": {                    # See §</w:t>
      </w:r>
      <w:r>
        <w:fldChar w:fldCharType="begin"/>
      </w:r>
      <w:r>
        <w:instrText xml:space="preserve"> REF _Ref493509797 \r \h </w:instrText>
      </w:r>
      <w:r>
        <w:fldChar w:fldCharType="separate"/>
      </w:r>
      <w:r w:rsidR="00CE77CD">
        <w:t>3.29.4</w:t>
      </w:r>
      <w:r>
        <w:fldChar w:fldCharType="end"/>
      </w:r>
      <w:r>
        <w:t>.</w:t>
      </w:r>
    </w:p>
    <w:p w14:paraId="5EAF0C55" w14:textId="464ABFDD" w:rsidR="00C40C88" w:rsidRDefault="00C40C88" w:rsidP="00C40C88">
      <w:pPr>
        <w:pStyle w:val="Code"/>
      </w:pPr>
      <w:r>
        <w:t xml:space="preserve">    "snippet": {                 # </w:t>
      </w:r>
      <w:r w:rsidR="00E009FC">
        <w:t xml:space="preserve">An artifactContent object. </w:t>
      </w:r>
      <w:r>
        <w:t>See §</w:t>
      </w:r>
      <w:r>
        <w:fldChar w:fldCharType="begin"/>
      </w:r>
      <w:r>
        <w:instrText xml:space="preserve"> REF _Ref534896821 \r \h </w:instrText>
      </w:r>
      <w:r>
        <w:fldChar w:fldCharType="separate"/>
      </w:r>
      <w:r w:rsidR="00CE77CD">
        <w:t>3.30.13</w:t>
      </w:r>
      <w:r>
        <w:fldChar w:fldCharType="end"/>
      </w:r>
      <w:r>
        <w:t>.</w:t>
      </w:r>
    </w:p>
    <w:p w14:paraId="03C029C2" w14:textId="2EB4E762"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CE77CD">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3442" w:name="_Ref508989521"/>
      <w:bookmarkStart w:id="3443" w:name="_Ref3388418"/>
      <w:bookmarkStart w:id="3444" w:name="_Toc33180696"/>
      <w:r>
        <w:t xml:space="preserve">artifactLocation </w:t>
      </w:r>
      <w:r w:rsidR="00EF1697">
        <w:t>object</w:t>
      </w:r>
      <w:bookmarkEnd w:id="3433"/>
      <w:bookmarkEnd w:id="3442"/>
      <w:bookmarkEnd w:id="3443"/>
      <w:bookmarkEnd w:id="3444"/>
    </w:p>
    <w:p w14:paraId="15E45BC8" w14:textId="6BB90172" w:rsidR="00EF1697" w:rsidRPr="00EF1697" w:rsidRDefault="00EF1697" w:rsidP="00EF1697">
      <w:pPr>
        <w:pStyle w:val="Heading3"/>
      </w:pPr>
      <w:bookmarkStart w:id="3445" w:name="_Ref507595872"/>
      <w:bookmarkStart w:id="3446" w:name="_Toc33180697"/>
      <w:r>
        <w:t>General</w:t>
      </w:r>
      <w:bookmarkEnd w:id="3445"/>
      <w:bookmarkEnd w:id="3446"/>
    </w:p>
    <w:p w14:paraId="0DE4A1DE" w14:textId="0C3E4806" w:rsidR="00EF1697" w:rsidRDefault="00944CF4" w:rsidP="00944CF4">
      <w:r w:rsidRPr="00944CF4">
        <w:t xml:space="preserve">Certain properties in this </w:t>
      </w:r>
      <w:del w:id="3447" w:author="Laurence Golding" w:date="2020-02-21T11:37:00Z">
        <w:r w:rsidRPr="00944CF4" w:rsidDel="00507DB3">
          <w:delText xml:space="preserve">specification </w:delText>
        </w:r>
      </w:del>
      <w:ins w:id="3448" w:author="Laurence Golding" w:date="2020-02-21T11:37:00Z">
        <w:r w:rsidR="00507DB3">
          <w:t>document</w:t>
        </w:r>
        <w:r w:rsidR="00507DB3" w:rsidRPr="00944CF4">
          <w:t xml:space="preserve"> </w:t>
        </w:r>
      </w:ins>
      <w:r w:rsidRPr="00944CF4">
        <w:t xml:space="preserve">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E77CD">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E77CD">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3449" w:name="_Toc33180698"/>
      <w:r>
        <w:t>Constraints</w:t>
      </w:r>
      <w:bookmarkEnd w:id="3449"/>
    </w:p>
    <w:p w14:paraId="13519D8E" w14:textId="412AE3E3"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CE77CD">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CE77CD">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CE77CD">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CE77CD">
        <w:t>3.4.5</w:t>
      </w:r>
      <w:r w:rsidR="008F3B71">
        <w:fldChar w:fldCharType="end"/>
      </w:r>
      <w:r w:rsidR="008F3B71">
        <w:t xml:space="preserve">), they </w:t>
      </w:r>
      <w:r w:rsidR="008F3B71">
        <w:rPr>
          <w:b/>
        </w:rPr>
        <w:t>MAY</w:t>
      </w:r>
      <w:r w:rsidR="008F3B71">
        <w:t xml:space="preserve"> both be present.</w:t>
      </w:r>
    </w:p>
    <w:p w14:paraId="2FC50484" w14:textId="5B25D138"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CE77CD">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CE77CD">
        <w:t>3.14.15</w:t>
      </w:r>
      <w:r>
        <w:fldChar w:fldCharType="end"/>
      </w:r>
      <w:r>
        <w:t xml:space="preserve">) specified by </w:t>
      </w:r>
      <w:r w:rsidR="005705A4">
        <w:rPr>
          <w:rStyle w:val="CODEtemp"/>
        </w:rPr>
        <w:t>i</w:t>
      </w:r>
      <w:r w:rsidR="00662BD7" w:rsidRPr="00C32F86">
        <w:rPr>
          <w:rStyle w:val="CODEtemp"/>
        </w:rPr>
        <w:t>ndex</w:t>
      </w:r>
      <w:r>
        <w:t>.</w:t>
      </w:r>
    </w:p>
    <w:p w14:paraId="5AE64DCB" w14:textId="69BE4ECC" w:rsidR="00CB48EC" w:rsidRPr="00CB48EC" w:rsidRDefault="00CB48EC" w:rsidP="00CB48EC">
      <w:bookmarkStart w:id="3450"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CE77CD">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3451" w:name="_Hlk534814192"/>
      <w:r w:rsidR="00AE64EB">
        <w:t>equivalent in the sense described in §</w:t>
      </w:r>
      <w:r w:rsidR="00AE64EB">
        <w:fldChar w:fldCharType="begin"/>
      </w:r>
      <w:r w:rsidR="00AE64EB">
        <w:instrText xml:space="preserve"> REF _Ref534814172 \r \h </w:instrText>
      </w:r>
      <w:r w:rsidR="00AE64EB">
        <w:fldChar w:fldCharType="separate"/>
      </w:r>
      <w:r w:rsidR="00CE77CD">
        <w:t>3.10.1</w:t>
      </w:r>
      <w:r w:rsidR="00AE64EB">
        <w:fldChar w:fldCharType="end"/>
      </w:r>
      <w:bookmarkEnd w:id="3451"/>
      <w:r>
        <w:t>.</w:t>
      </w:r>
    </w:p>
    <w:p w14:paraId="511A338A" w14:textId="211565EC" w:rsidR="00EF1697" w:rsidRDefault="00EF1697" w:rsidP="00EF1697">
      <w:pPr>
        <w:pStyle w:val="Heading3"/>
      </w:pPr>
      <w:bookmarkStart w:id="3452" w:name="_Ref507592462"/>
      <w:bookmarkStart w:id="3453" w:name="_Toc33180699"/>
      <w:bookmarkEnd w:id="3450"/>
      <w:r>
        <w:lastRenderedPageBreak/>
        <w:t>uri property</w:t>
      </w:r>
      <w:bookmarkEnd w:id="3452"/>
      <w:bookmarkEnd w:id="3453"/>
    </w:p>
    <w:p w14:paraId="0EF701D6" w14:textId="44E1DB46"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2826C1E2"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2A81635A"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CE77CD">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CE77CD">
        <w:t>3.14.14</w:t>
      </w:r>
      <w:r w:rsidR="00A32798">
        <w:fldChar w:fldCharType="end"/>
      </w:r>
      <w:r w:rsidR="00A32798">
        <w:t xml:space="preserve"> for an explanation and an example of this point. Otherwise:</w:t>
      </w:r>
    </w:p>
    <w:p w14:paraId="1E30ABF7" w14:textId="1A674905"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CE77CD">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2E191B5"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CE77CD">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3454" w:name="_Ref507592476"/>
      <w:bookmarkStart w:id="3455" w:name="_Toc33180700"/>
      <w:r>
        <w:t>uriBaseId property</w:t>
      </w:r>
      <w:bookmarkEnd w:id="3454"/>
      <w:bookmarkEnd w:id="3455"/>
    </w:p>
    <w:p w14:paraId="3AB64385" w14:textId="43E90E52"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E77CD">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3456"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3456"/>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57277461"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CE77CD">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E77CD">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1F65D8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E77CD">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A891EA3"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CE77CD">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90B1D89"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E77CD">
        <w:t>3.4.7</w:t>
      </w:r>
      <w:r>
        <w:fldChar w:fldCharType="end"/>
      </w:r>
      <w:r>
        <w:t>.</w:t>
      </w:r>
    </w:p>
    <w:p w14:paraId="1775FB53" w14:textId="7F732472" w:rsidR="00677224" w:rsidRDefault="005705A4" w:rsidP="00677224">
      <w:pPr>
        <w:pStyle w:val="Heading3"/>
      </w:pPr>
      <w:bookmarkStart w:id="3457" w:name="_Ref530055459"/>
      <w:bookmarkStart w:id="3458" w:name="_Toc33180701"/>
      <w:r>
        <w:t>i</w:t>
      </w:r>
      <w:r w:rsidR="00870A52">
        <w:t xml:space="preserve">ndex </w:t>
      </w:r>
      <w:r w:rsidR="00677224">
        <w:t>property</w:t>
      </w:r>
      <w:bookmarkEnd w:id="3457"/>
      <w:bookmarkEnd w:id="3458"/>
    </w:p>
    <w:p w14:paraId="330EA005" w14:textId="2FB7FACD"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CE77CD">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CE77CD">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CE77CD">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408A5AA9"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CE77CD">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18E8BBA7"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CE77CD">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7AB6395F" w:rsidR="00F428A9" w:rsidRDefault="00F428A9" w:rsidP="00F428A9">
      <w:pPr>
        <w:pStyle w:val="Code"/>
      </w:pPr>
      <w:r>
        <w:t>{                                    # A run object (§</w:t>
      </w:r>
      <w:r>
        <w:fldChar w:fldCharType="begin"/>
      </w:r>
      <w:r>
        <w:instrText xml:space="preserve"> REF _Ref493349997 \r \h  \* MERGEFORMAT </w:instrText>
      </w:r>
      <w:r>
        <w:fldChar w:fldCharType="separate"/>
      </w:r>
      <w:r w:rsidR="00CE77CD">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3459" w:name="_Toc33180702"/>
      <w:r>
        <w:t>desc</w:t>
      </w:r>
      <w:r w:rsidR="00726628">
        <w:t>ription property</w:t>
      </w:r>
      <w:bookmarkEnd w:id="3459"/>
    </w:p>
    <w:p w14:paraId="364C1EDB" w14:textId="67FA2131"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that describes this location.</w:t>
      </w:r>
    </w:p>
    <w:p w14:paraId="0D40F6FC" w14:textId="61A10BC9"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CE77CD">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1F695639" w:rsidR="00726628" w:rsidRDefault="00726628" w:rsidP="00726628">
      <w:pPr>
        <w:pStyle w:val="Code"/>
      </w:pPr>
      <w:r>
        <w:t>{                                                # A run object (§</w:t>
      </w:r>
      <w:r>
        <w:fldChar w:fldCharType="begin"/>
      </w:r>
      <w:r>
        <w:instrText xml:space="preserve"> REF _Ref493349997 \r \h </w:instrText>
      </w:r>
      <w:r>
        <w:fldChar w:fldCharType="separate"/>
      </w:r>
      <w:r w:rsidR="00CE77CD">
        <w:t>3.14</w:t>
      </w:r>
      <w:r>
        <w:fldChar w:fldCharType="end"/>
      </w:r>
      <w:r>
        <w:t>).</w:t>
      </w:r>
    </w:p>
    <w:p w14:paraId="5004B58A" w14:textId="354839AC"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CE77CD">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3460" w:name="_Ref510013017"/>
      <w:bookmarkStart w:id="3461" w:name="_Toc33180703"/>
      <w:r>
        <w:t xml:space="preserve">Guidance on the use of </w:t>
      </w:r>
      <w:r w:rsidR="00870A52">
        <w:t xml:space="preserve">artifactLocation </w:t>
      </w:r>
      <w:r>
        <w:t>objects</w:t>
      </w:r>
      <w:bookmarkEnd w:id="3460"/>
      <w:bookmarkEnd w:id="346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3339277" w:rsidR="00F47A7C" w:rsidRDefault="00870A52" w:rsidP="00F47A7C">
      <w:bookmarkStart w:id="3462"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CE77CD">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CE77CD">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3462"/>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177BE47" w:rsidR="00F47A7C" w:rsidRDefault="00F47A7C" w:rsidP="00E9295D">
      <w:pPr>
        <w:pStyle w:val="Code"/>
      </w:pPr>
      <w:r>
        <w:t>{                                                # A run object (§</w:t>
      </w:r>
      <w:r>
        <w:fldChar w:fldCharType="begin"/>
      </w:r>
      <w:r>
        <w:instrText xml:space="preserve"> REF _Ref493349997 \r \h </w:instrText>
      </w:r>
      <w:r>
        <w:fldChar w:fldCharType="separate"/>
      </w:r>
      <w:r w:rsidR="00CE77CD">
        <w:t>3.14</w:t>
      </w:r>
      <w:r>
        <w:fldChar w:fldCharType="end"/>
      </w:r>
      <w:r>
        <w:t>).</w:t>
      </w:r>
    </w:p>
    <w:p w14:paraId="4DCC6D62" w14:textId="3980F4D8"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CE77CD">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6733D4C" w:rsidR="00F47A7C" w:rsidRDefault="00F47A7C" w:rsidP="00E9295D">
      <w:pPr>
        <w:pStyle w:val="Code"/>
      </w:pPr>
      <w:r>
        <w:t xml:space="preserve">  "results": [                                   # See §</w:t>
      </w:r>
      <w:r>
        <w:fldChar w:fldCharType="begin"/>
      </w:r>
      <w:r>
        <w:instrText xml:space="preserve"> REF _Ref493350972 \r \h </w:instrText>
      </w:r>
      <w:r>
        <w:fldChar w:fldCharType="separate"/>
      </w:r>
      <w:r w:rsidR="00CE77CD">
        <w:t>3.14.23</w:t>
      </w:r>
      <w:r>
        <w:fldChar w:fldCharType="end"/>
      </w:r>
      <w:r>
        <w:t xml:space="preserve">.                                     </w:t>
      </w:r>
    </w:p>
    <w:p w14:paraId="6EB641EB" w14:textId="400BA327" w:rsidR="00F47A7C" w:rsidRDefault="00F47A7C" w:rsidP="00E9295D">
      <w:pPr>
        <w:pStyle w:val="Code"/>
      </w:pPr>
      <w:r>
        <w:t xml:space="preserve">    {                                            # A result object (§</w:t>
      </w:r>
      <w:r>
        <w:fldChar w:fldCharType="begin"/>
      </w:r>
      <w:r>
        <w:instrText xml:space="preserve"> REF _Ref493350984 \r \h </w:instrText>
      </w:r>
      <w:r>
        <w:fldChar w:fldCharType="separate"/>
      </w:r>
      <w:r w:rsidR="00CE77CD">
        <w:t>3.27</w:t>
      </w:r>
      <w:r>
        <w:fldChar w:fldCharType="end"/>
      </w:r>
      <w:r>
        <w:t xml:space="preserve">). </w:t>
      </w:r>
    </w:p>
    <w:p w14:paraId="610BCD74" w14:textId="348CE599" w:rsidR="00F47A7C" w:rsidRDefault="00F47A7C" w:rsidP="00E9295D">
      <w:pPr>
        <w:pStyle w:val="Code"/>
      </w:pPr>
      <w:r>
        <w:t xml:space="preserve">      "locations": [                             # See §</w:t>
      </w:r>
      <w:r>
        <w:fldChar w:fldCharType="begin"/>
      </w:r>
      <w:r>
        <w:instrText xml:space="preserve"> REF _Ref510013155 \r \h </w:instrText>
      </w:r>
      <w:r>
        <w:fldChar w:fldCharType="separate"/>
      </w:r>
      <w:r w:rsidR="00CE77CD">
        <w:t>3.27.12</w:t>
      </w:r>
      <w:r>
        <w:fldChar w:fldCharType="end"/>
      </w:r>
      <w:r>
        <w:t>.</w:t>
      </w:r>
    </w:p>
    <w:p w14:paraId="1CD5C95D" w14:textId="68460531" w:rsidR="00F47A7C" w:rsidRDefault="00F47A7C" w:rsidP="00E9295D">
      <w:pPr>
        <w:pStyle w:val="Code"/>
      </w:pPr>
      <w:r>
        <w:t xml:space="preserve">        {                                        # A location object (§</w:t>
      </w:r>
      <w:r>
        <w:fldChar w:fldCharType="begin"/>
      </w:r>
      <w:r>
        <w:instrText xml:space="preserve"> REF _Ref507665939 \r \h </w:instrText>
      </w:r>
      <w:r>
        <w:fldChar w:fldCharType="separate"/>
      </w:r>
      <w:r w:rsidR="00CE77CD">
        <w:t>3.28</w:t>
      </w:r>
      <w:r>
        <w:fldChar w:fldCharType="end"/>
      </w:r>
      <w:r>
        <w:t>).</w:t>
      </w:r>
    </w:p>
    <w:p w14:paraId="509AAFAE" w14:textId="3D88B272"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E77CD">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3463" w:name="_Toc33180704"/>
      <w:r>
        <w:t>String properties</w:t>
      </w:r>
      <w:bookmarkEnd w:id="3463"/>
    </w:p>
    <w:p w14:paraId="608886F6" w14:textId="3BF7FF63" w:rsidR="00093B1E" w:rsidRDefault="00093B1E" w:rsidP="00093B1E">
      <w:pPr>
        <w:pStyle w:val="Heading3"/>
      </w:pPr>
      <w:bookmarkStart w:id="3464" w:name="_Ref4509677"/>
      <w:bookmarkStart w:id="3465" w:name="_Toc33180705"/>
      <w:r>
        <w:t>Localizable strings</w:t>
      </w:r>
      <w:bookmarkEnd w:id="3464"/>
      <w:bookmarkEnd w:id="3465"/>
    </w:p>
    <w:p w14:paraId="340D5BF2" w14:textId="72366CE0" w:rsidR="00093B1E" w:rsidRPr="00093B1E" w:rsidRDefault="00093B1E" w:rsidP="00093B1E">
      <w:r>
        <w:t xml:space="preserve">Certain string-valued properties in this </w:t>
      </w:r>
      <w:del w:id="3466" w:author="Laurence Golding" w:date="2020-02-21T11:37:00Z">
        <w:r w:rsidDel="00507DB3">
          <w:delText>specification</w:delText>
        </w:r>
      </w:del>
      <w:ins w:id="3467" w:author="Laurence Golding" w:date="2020-02-21T11:37:00Z">
        <w:r w:rsidR="00507DB3">
          <w:t>document</w:t>
        </w:r>
      </w:ins>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CE77CD">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3468" w:name="_Ref1571704"/>
      <w:bookmarkStart w:id="3469" w:name="_Ref1571705"/>
      <w:bookmarkStart w:id="3470" w:name="_Toc33180706"/>
      <w:r>
        <w:lastRenderedPageBreak/>
        <w:t>Redactable</w:t>
      </w:r>
      <w:r w:rsidR="00D244F4">
        <w:t xml:space="preserve"> string</w:t>
      </w:r>
      <w:r w:rsidR="00093B1E">
        <w:t>s</w:t>
      </w:r>
      <w:bookmarkEnd w:id="3468"/>
      <w:bookmarkEnd w:id="3469"/>
      <w:bookmarkEnd w:id="3470"/>
    </w:p>
    <w:p w14:paraId="553A2175" w14:textId="506CB6B8" w:rsidR="00D65090" w:rsidRDefault="00D65090" w:rsidP="00D65090">
      <w:r>
        <w:t xml:space="preserve">Certain string-valued properties in this </w:t>
      </w:r>
      <w:del w:id="3471" w:author="Laurence Golding" w:date="2020-02-21T11:37:00Z">
        <w:r w:rsidDel="00507DB3">
          <w:delText xml:space="preserve">specification </w:delText>
        </w:r>
      </w:del>
      <w:ins w:id="3472" w:author="Laurence Golding" w:date="2020-02-21T11:37:00Z">
        <w:r w:rsidR="00507DB3">
          <w:t xml:space="preserve">document </w:t>
        </w:r>
      </w:ins>
      <w:r>
        <w:t xml:space="preserve">(for example, </w:t>
      </w:r>
      <w:r w:rsidRPr="00E73E6A">
        <w:rPr>
          <w:rStyle w:val="CODEtemp"/>
        </w:rPr>
        <w:t>invocation.commandLine</w:t>
      </w:r>
      <w:r>
        <w:t xml:space="preserve"> (§</w:t>
      </w:r>
      <w:r>
        <w:fldChar w:fldCharType="begin"/>
      </w:r>
      <w:r>
        <w:instrText xml:space="preserve"> REF _Ref493414102 \r \h </w:instrText>
      </w:r>
      <w:r>
        <w:fldChar w:fldCharType="separate"/>
      </w:r>
      <w:r w:rsidR="00CE77CD">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2CC7B407"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CE77CD">
        <w:t>3.14.28</w:t>
      </w:r>
      <w:r>
        <w:fldChar w:fldCharType="end"/>
      </w:r>
      <w:r>
        <w:t>).</w:t>
      </w:r>
    </w:p>
    <w:p w14:paraId="670174B2" w14:textId="5329F7C5" w:rsidR="00435405" w:rsidRDefault="00435405" w:rsidP="00435405">
      <w:pPr>
        <w:pStyle w:val="Heading3"/>
      </w:pPr>
      <w:bookmarkStart w:id="3473" w:name="_Ref514314114"/>
      <w:bookmarkStart w:id="3474" w:name="_Toc33180707"/>
      <w:r>
        <w:t>GUID-valued string</w:t>
      </w:r>
      <w:r w:rsidR="00093B1E">
        <w:t>s</w:t>
      </w:r>
      <w:bookmarkEnd w:id="3473"/>
      <w:bookmarkEnd w:id="3474"/>
    </w:p>
    <w:p w14:paraId="515A660C" w14:textId="04524C09" w:rsidR="00435405" w:rsidRDefault="00435405" w:rsidP="00435405">
      <w:r>
        <w:t xml:space="preserve">Certain string-valued properties in this </w:t>
      </w:r>
      <w:del w:id="3475" w:author="Laurence Golding" w:date="2020-02-21T11:38:00Z">
        <w:r w:rsidDel="00507DB3">
          <w:delText xml:space="preserve">specification </w:delText>
        </w:r>
      </w:del>
      <w:ins w:id="3476" w:author="Laurence Golding" w:date="2020-02-21T11:38:00Z">
        <w:r w:rsidR="00507DB3">
          <w:t xml:space="preserve">document </w:t>
        </w:r>
      </w:ins>
      <w:r>
        <w:t>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643BA06D" w:rsidR="00435405" w:rsidRDefault="00435405" w:rsidP="00435405">
      <w:pPr>
        <w:pStyle w:val="Note"/>
      </w:pPr>
      <w:r>
        <w:t>NOTE</w:t>
      </w:r>
      <w:r w:rsidR="00930DA1">
        <w:t xml:space="preserve"> 1</w:t>
      </w:r>
      <w:r>
        <w:t xml:space="preserv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79C14731" w:rsidR="00435405" w:rsidRDefault="00435405" w:rsidP="00435405">
      <w:r>
        <w:t>The description of every GUID-valued property will state that it is GUID-valued.</w:t>
      </w:r>
    </w:p>
    <w:p w14:paraId="06D5105A" w14:textId="305C5C30" w:rsidR="00930DA1" w:rsidRDefault="00930DA1" w:rsidP="00930DA1">
      <w:pPr>
        <w:pStyle w:val="Note"/>
      </w:pPr>
      <w:r>
        <w:t xml:space="preserve">NOTE 2: In the examples, the values shown for GUID-valued properties are </w:t>
      </w:r>
      <w:del w:id="3477" w:author="Laurence Golding" w:date="2020-02-21T10:29:00Z">
        <w:r w:rsidDel="00EB28CE">
          <w:delText xml:space="preserve">not always </w:delText>
        </w:r>
      </w:del>
      <w:r>
        <w:t xml:space="preserve">valid GUIDs. In some cases, they are illustrative </w:t>
      </w:r>
      <w:del w:id="3478" w:author="Laurence Golding" w:date="2020-02-21T10:33:00Z">
        <w:r w:rsidDel="00EB28CE">
          <w:delText xml:space="preserve">strings </w:delText>
        </w:r>
      </w:del>
      <w:ins w:id="3479" w:author="Laurence Golding" w:date="2020-02-21T10:33:00Z">
        <w:r w:rsidR="00EB28CE">
          <w:t xml:space="preserve">values </w:t>
        </w:r>
      </w:ins>
      <w:r>
        <w:t xml:space="preserve">such as </w:t>
      </w:r>
      <w:r w:rsidRPr="00930DA1">
        <w:rPr>
          <w:rStyle w:val="CODEtemp"/>
        </w:rPr>
        <w:t>"11111111-1111-1111-</w:t>
      </w:r>
      <w:del w:id="3480" w:author="Laurence Golding" w:date="2020-02-21T10:30:00Z">
        <w:r w:rsidRPr="00930DA1" w:rsidDel="00EB28CE">
          <w:rPr>
            <w:rStyle w:val="CODEtemp"/>
          </w:rPr>
          <w:delText>1111</w:delText>
        </w:r>
      </w:del>
      <w:ins w:id="3481" w:author="Laurence Golding" w:date="2020-02-21T10:30:00Z">
        <w:r w:rsidR="00EB28CE">
          <w:rPr>
            <w:rStyle w:val="CODEtemp"/>
          </w:rPr>
          <w:t>8888</w:t>
        </w:r>
      </w:ins>
      <w:r w:rsidRPr="00930DA1">
        <w:rPr>
          <w:rStyle w:val="CODEtemp"/>
        </w:rPr>
        <w:t>-111111111111"</w:t>
      </w:r>
      <w:r>
        <w:t xml:space="preserve"> which are intended to make it easy to identify situations where two GUIDs in the same example are required to be the same.</w:t>
      </w:r>
      <w:ins w:id="3482" w:author="Laurence Golding" w:date="2020-02-21T11:07:00Z">
        <w:r w:rsidR="000E4F28">
          <w:t xml:space="preserve"> In these illustrative values, the</w:t>
        </w:r>
      </w:ins>
      <w:ins w:id="3483" w:author="Laurence Golding" w:date="2020-02-21T11:11:00Z">
        <w:r w:rsidR="000E4F28">
          <w:t xml:space="preserve"> </w:t>
        </w:r>
      </w:ins>
      <w:ins w:id="3484" w:author="Laurence Golding" w:date="2020-02-21T11:07:00Z">
        <w:r w:rsidR="000E4F28">
          <w:t xml:space="preserve">third and fourth component are always </w:t>
        </w:r>
        <w:r w:rsidR="000E4F28" w:rsidRPr="000E4F28">
          <w:rPr>
            <w:rStyle w:val="CODEtemp"/>
            <w:rPrChange w:id="3485" w:author="Laurence Golding" w:date="2020-02-21T11:10:00Z">
              <w:rPr/>
            </w:rPrChange>
          </w:rPr>
          <w:t>"</w:t>
        </w:r>
      </w:ins>
      <w:ins w:id="3486" w:author="Laurence Golding" w:date="2020-02-21T11:08:00Z">
        <w:r w:rsidR="000E4F28" w:rsidRPr="000E4F28">
          <w:rPr>
            <w:rStyle w:val="CODEtemp"/>
            <w:rPrChange w:id="3487" w:author="Laurence Golding" w:date="2020-02-21T11:10:00Z">
              <w:rPr/>
            </w:rPrChange>
          </w:rPr>
          <w:t>1111-8888"</w:t>
        </w:r>
      </w:ins>
      <w:ins w:id="3488" w:author="Laurence Golding" w:date="2020-02-21T11:09:00Z">
        <w:r w:rsidR="000E4F28">
          <w:t xml:space="preserve">, </w:t>
        </w:r>
      </w:ins>
      <w:ins w:id="3489" w:author="Laurence Golding" w:date="2020-02-21T11:10:00Z">
        <w:r w:rsidR="000E4F28">
          <w:t>a</w:t>
        </w:r>
      </w:ins>
      <w:ins w:id="3490" w:author="Laurence Golding" w:date="2020-02-21T11:11:00Z">
        <w:r w:rsidR="000E4F28">
          <w:t xml:space="preserve"> sample value that</w:t>
        </w:r>
      </w:ins>
      <w:ins w:id="3491" w:author="Laurence Golding" w:date="2020-02-21T11:09:00Z">
        <w:r w:rsidR="000E4F28">
          <w:t xml:space="preserve"> conforms to the restrictions on the values of those components.</w:t>
        </w:r>
      </w:ins>
    </w:p>
    <w:p w14:paraId="6368EECC" w14:textId="51DA9060" w:rsidR="00D244F4" w:rsidRDefault="00D244F4" w:rsidP="00D244F4">
      <w:pPr>
        <w:pStyle w:val="Heading3"/>
      </w:pPr>
      <w:bookmarkStart w:id="3492" w:name="_Ref514326061"/>
      <w:bookmarkStart w:id="3493" w:name="_Ref526937577"/>
      <w:bookmarkStart w:id="3494" w:name="_Ref534894828"/>
      <w:bookmarkStart w:id="3495" w:name="_Ref534896655"/>
      <w:bookmarkStart w:id="3496" w:name="_Ref534897905"/>
      <w:bookmarkStart w:id="3497" w:name="_Toc33180708"/>
      <w:r>
        <w:t>Hierarchical string</w:t>
      </w:r>
      <w:bookmarkEnd w:id="3492"/>
      <w:r w:rsidR="00EA1909">
        <w:t>s</w:t>
      </w:r>
      <w:bookmarkEnd w:id="3493"/>
      <w:bookmarkEnd w:id="3494"/>
      <w:bookmarkEnd w:id="3495"/>
      <w:bookmarkEnd w:id="3496"/>
      <w:bookmarkEnd w:id="3497"/>
    </w:p>
    <w:p w14:paraId="48E1903C" w14:textId="613DF0CD" w:rsidR="00C535F2" w:rsidRPr="00C535F2" w:rsidRDefault="00C535F2" w:rsidP="00C535F2">
      <w:pPr>
        <w:pStyle w:val="Heading4"/>
      </w:pPr>
      <w:bookmarkStart w:id="3498" w:name="_Ref528149163"/>
      <w:bookmarkStart w:id="3499" w:name="_Toc33180709"/>
      <w:r>
        <w:t>General</w:t>
      </w:r>
      <w:bookmarkEnd w:id="3498"/>
      <w:bookmarkEnd w:id="3499"/>
    </w:p>
    <w:p w14:paraId="06B22FB1" w14:textId="759089AC" w:rsidR="00D244F4" w:rsidRDefault="00D244F4" w:rsidP="00D244F4">
      <w:r>
        <w:t>Certain string-valued properties</w:t>
      </w:r>
      <w:r w:rsidR="00EA1909">
        <w:t xml:space="preserve"> and certain property names</w:t>
      </w:r>
      <w:r>
        <w:t xml:space="preserve"> in this </w:t>
      </w:r>
      <w:del w:id="3500" w:author="Laurence Golding" w:date="2020-02-21T11:38:00Z">
        <w:r w:rsidDel="00507DB3">
          <w:delText xml:space="preserve">specification </w:delText>
        </w:r>
      </w:del>
      <w:ins w:id="3501" w:author="Laurence Golding" w:date="2020-02-21T11:38:00Z">
        <w:r w:rsidR="00507DB3">
          <w:t xml:space="preserve">document </w:t>
        </w:r>
      </w:ins>
      <w:r>
        <w:t>(for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E77CD">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E77CD">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50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50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4781656B" w:rsidR="00D244F4" w:rsidRDefault="00D244F4" w:rsidP="00D244F4">
      <w:r>
        <w:t>For examples, see §</w:t>
      </w:r>
      <w:r>
        <w:fldChar w:fldCharType="begin"/>
      </w:r>
      <w:r>
        <w:instrText xml:space="preserve"> REF _Ref514325725 \r \h </w:instrText>
      </w:r>
      <w:r>
        <w:fldChar w:fldCharType="separate"/>
      </w:r>
      <w:r w:rsidR="00CE77CD">
        <w:t>3.8.2</w:t>
      </w:r>
      <w:r>
        <w:fldChar w:fldCharType="end"/>
      </w:r>
      <w:r>
        <w:t xml:space="preserve"> and §</w:t>
      </w:r>
      <w:r w:rsidR="00AC5BD9">
        <w:fldChar w:fldCharType="begin"/>
      </w:r>
      <w:r w:rsidR="00AC5BD9">
        <w:instrText xml:space="preserve"> REF _Ref526936776 \r \h </w:instrText>
      </w:r>
      <w:r w:rsidR="00AC5BD9">
        <w:fldChar w:fldCharType="separate"/>
      </w:r>
      <w:r w:rsidR="00CE77CD">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3503" w:name="_Ref515815105"/>
      <w:bookmarkStart w:id="3504" w:name="_Toc33180710"/>
      <w:r>
        <w:lastRenderedPageBreak/>
        <w:t>Versioned hierarchical strings</w:t>
      </w:r>
      <w:bookmarkEnd w:id="3503"/>
      <w:bookmarkEnd w:id="3504"/>
    </w:p>
    <w:p w14:paraId="0E475B79" w14:textId="468AB37B" w:rsidR="00C535F2" w:rsidRDefault="00C535F2" w:rsidP="00C535F2">
      <w:r>
        <w:t xml:space="preserve">Certain hierarchical strings in this </w:t>
      </w:r>
      <w:del w:id="3505" w:author="Laurence Golding" w:date="2020-02-21T11:38:00Z">
        <w:r w:rsidDel="00507DB3">
          <w:delText xml:space="preserve">specification </w:delText>
        </w:r>
      </w:del>
      <w:ins w:id="3506" w:author="Laurence Golding" w:date="2020-02-21T11:38:00Z">
        <w:r w:rsidR="00507DB3">
          <w:t xml:space="preserve">document </w:t>
        </w:r>
      </w:ins>
      <w:r>
        <w:t xml:space="preserve">(for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E77CD">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E77CD">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730D18E3" w:rsidR="004108B9" w:rsidRDefault="004108B9" w:rsidP="004108B9">
      <w:pPr>
        <w:pStyle w:val="Code"/>
      </w:pPr>
      <w:r>
        <w:t>{                                 # A result object (§</w:t>
      </w:r>
      <w:r>
        <w:fldChar w:fldCharType="begin"/>
      </w:r>
      <w:r>
        <w:instrText xml:space="preserve"> REF _Ref493350984 \r \h </w:instrText>
      </w:r>
      <w:r>
        <w:fldChar w:fldCharType="separate"/>
      </w:r>
      <w:r w:rsidR="00CE77CD">
        <w:t>3.27</w:t>
      </w:r>
      <w:r>
        <w:fldChar w:fldCharType="end"/>
      </w:r>
      <w:r>
        <w:t>).</w:t>
      </w:r>
    </w:p>
    <w:p w14:paraId="38CD9D1B" w14:textId="5DF81C1C"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E77CD">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3507" w:name="_Ref508798892"/>
      <w:bookmarkStart w:id="3508" w:name="_Toc33180711"/>
      <w:r>
        <w:t>Object properties</w:t>
      </w:r>
      <w:bookmarkEnd w:id="3507"/>
      <w:bookmarkEnd w:id="3508"/>
    </w:p>
    <w:p w14:paraId="1C30B6EF" w14:textId="2B839919" w:rsidR="006041EE" w:rsidRPr="006041EE" w:rsidRDefault="006041EE" w:rsidP="006041EE">
      <w:r w:rsidRPr="006041EE">
        <w:t xml:space="preserve">Certain properties in this </w:t>
      </w:r>
      <w:del w:id="3509" w:author="Laurence Golding" w:date="2020-02-21T11:38:00Z">
        <w:r w:rsidRPr="006041EE" w:rsidDel="00507DB3">
          <w:delText xml:space="preserve">specification </w:delText>
        </w:r>
      </w:del>
      <w:ins w:id="3510" w:author="Laurence Golding" w:date="2020-02-21T11:38:00Z">
        <w:r w:rsidR="00507DB3">
          <w:t>document</w:t>
        </w:r>
        <w:r w:rsidR="00507DB3" w:rsidRPr="006041EE">
          <w:t xml:space="preserve"> </w:t>
        </w:r>
      </w:ins>
      <w:r w:rsidRPr="006041EE">
        <w:t xml:space="preserve">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CE77CD">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E77CD">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3511" w:name="_Ref508869720"/>
      <w:bookmarkStart w:id="3512" w:name="_Toc33180712"/>
      <w:r>
        <w:t>Array properties</w:t>
      </w:r>
      <w:bookmarkEnd w:id="3511"/>
      <w:bookmarkEnd w:id="3512"/>
    </w:p>
    <w:p w14:paraId="28EB82AC" w14:textId="5479DEBF" w:rsidR="000308F0" w:rsidRDefault="000308F0" w:rsidP="000308F0">
      <w:pPr>
        <w:pStyle w:val="Heading3"/>
      </w:pPr>
      <w:bookmarkStart w:id="3513" w:name="_Toc33180713"/>
      <w:r>
        <w:t>General</w:t>
      </w:r>
      <w:bookmarkEnd w:id="3513"/>
    </w:p>
    <w:p w14:paraId="5EBAA746" w14:textId="59146E4C" w:rsidR="008F0C80" w:rsidRDefault="008F0C80" w:rsidP="008F0C80">
      <w:r w:rsidRPr="008F0C80">
        <w:t xml:space="preserve">Certain properties in this </w:t>
      </w:r>
      <w:del w:id="3514" w:author="Laurence Golding" w:date="2020-02-21T11:38:00Z">
        <w:r w:rsidRPr="008F0C80" w:rsidDel="00507DB3">
          <w:delText xml:space="preserve">specification </w:delText>
        </w:r>
      </w:del>
      <w:ins w:id="3515" w:author="Laurence Golding" w:date="2020-02-21T11:38:00Z">
        <w:r w:rsidR="00507DB3">
          <w:t>document</w:t>
        </w:r>
        <w:r w:rsidR="00507DB3" w:rsidRPr="008F0C80">
          <w:t xml:space="preserve"> </w:t>
        </w:r>
      </w:ins>
      <w:r w:rsidRPr="008F0C80">
        <w:t xml:space="preserve">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CE77CD">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E77CD">
        <w:t>3.8.2</w:t>
      </w:r>
      <w:r w:rsidR="00DA0A5A">
        <w:fldChar w:fldCharType="end"/>
      </w:r>
      <w:r w:rsidRPr="008F0C80">
        <w:t>).</w:t>
      </w:r>
    </w:p>
    <w:p w14:paraId="2EB44015" w14:textId="451AFEB9" w:rsidR="00E523EE" w:rsidRDefault="00E523EE" w:rsidP="00E523EE">
      <w:pPr>
        <w:pStyle w:val="Heading3"/>
      </w:pPr>
      <w:bookmarkStart w:id="3516" w:name="_Toc33180714"/>
      <w:r>
        <w:t>Default value</w:t>
      </w:r>
      <w:bookmarkEnd w:id="3516"/>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3517" w:name="_Ref493404799"/>
      <w:bookmarkStart w:id="3518" w:name="_Toc33180715"/>
      <w:r>
        <w:lastRenderedPageBreak/>
        <w:t>Array properties with unique values</w:t>
      </w:r>
      <w:bookmarkEnd w:id="3517"/>
      <w:bookmarkEnd w:id="3518"/>
    </w:p>
    <w:p w14:paraId="125B0718" w14:textId="23715D81" w:rsidR="000308F0" w:rsidRDefault="000308F0" w:rsidP="000308F0">
      <w:r w:rsidRPr="00AF1133">
        <w:t xml:space="preserve">Certain </w:t>
      </w:r>
      <w:r>
        <w:t xml:space="preserve">array-valued </w:t>
      </w:r>
      <w:r w:rsidRPr="00AF1133">
        <w:t xml:space="preserve">properties in this </w:t>
      </w:r>
      <w:del w:id="3519" w:author="Laurence Golding" w:date="2020-02-21T11:38:00Z">
        <w:r w:rsidRPr="00AF1133" w:rsidDel="00507DB3">
          <w:delText xml:space="preserve">specification </w:delText>
        </w:r>
      </w:del>
      <w:ins w:id="3520" w:author="Laurence Golding" w:date="2020-02-21T11:38:00Z">
        <w:r w:rsidR="00507DB3">
          <w:t>document</w:t>
        </w:r>
        <w:r w:rsidR="00507DB3" w:rsidRPr="00AF1133">
          <w:t xml:space="preserve"> </w:t>
        </w:r>
      </w:ins>
      <w:r w:rsidRPr="00AF1133">
        <w:t>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w:t>
      </w:r>
      <w:del w:id="3521" w:author="Laurence Golding" w:date="2020-02-21T11:38:00Z">
        <w:r w:rsidRPr="00AF1133" w:rsidDel="00507DB3">
          <w:delText>specification</w:delText>
        </w:r>
      </w:del>
      <w:ins w:id="3522" w:author="Laurence Golding" w:date="2020-02-21T11:38:00Z">
        <w:r w:rsidR="00507DB3">
          <w:t>document</w:t>
        </w:r>
      </w:ins>
      <w:r w:rsidRPr="00AF1133">
        <w:t xml:space="preserve">,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3523" w:name="_Ref4056185"/>
      <w:bookmarkStart w:id="3524" w:name="_Toc33180716"/>
      <w:r>
        <w:t>Array indices</w:t>
      </w:r>
      <w:bookmarkEnd w:id="3523"/>
      <w:bookmarkEnd w:id="3524"/>
    </w:p>
    <w:p w14:paraId="38D95514" w14:textId="4FEC7AD4" w:rsidR="009B6661" w:rsidRPr="009B6661" w:rsidRDefault="00DF1C45" w:rsidP="009B6661">
      <w:r>
        <w:t xml:space="preserve">If any property in this </w:t>
      </w:r>
      <w:del w:id="3525" w:author="Laurence Golding" w:date="2020-02-21T11:38:00Z">
        <w:r w:rsidDel="00507DB3">
          <w:delText xml:space="preserve">specification </w:delText>
        </w:r>
      </w:del>
      <w:ins w:id="3526" w:author="Laurence Golding" w:date="2020-02-21T11:38:00Z">
        <w:r w:rsidR="00507DB3">
          <w:t xml:space="preserve">document </w:t>
        </w:r>
      </w:ins>
      <w:r>
        <w:t xml:space="preserve">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w:t>
      </w:r>
      <w:r w:rsidR="00220A89">
        <w:t>,</w:t>
      </w:r>
      <w:r w:rsidR="00C4251F">
        <w:t xml:space="preserve"> which </w:t>
      </w:r>
      <w:r w:rsidR="00220A89">
        <w:t>indicates that the</w:t>
      </w:r>
      <w:r w:rsidR="00C4251F">
        <w:t xml:space="preserve"> value </w:t>
      </w:r>
      <w:r w:rsidR="00220A89">
        <w:t>is unknown (not set</w:t>
      </w:r>
      <w:r w:rsidR="00F75C86">
        <w:t>), unless the property’s description specifies otherwise</w:t>
      </w:r>
      <w:r w:rsidR="00C4251F">
        <w:t>.</w:t>
      </w:r>
    </w:p>
    <w:p w14:paraId="57D9FF90" w14:textId="23909520" w:rsidR="00815787" w:rsidRDefault="00815787" w:rsidP="00815787">
      <w:pPr>
        <w:pStyle w:val="Heading2"/>
      </w:pPr>
      <w:bookmarkStart w:id="3527" w:name="_Ref493408960"/>
      <w:bookmarkStart w:id="3528" w:name="_Toc33180717"/>
      <w:r>
        <w:t>Property bags</w:t>
      </w:r>
      <w:bookmarkEnd w:id="3527"/>
      <w:bookmarkEnd w:id="3528"/>
    </w:p>
    <w:p w14:paraId="394A6CDE" w14:textId="6ABA55FC" w:rsidR="00815787" w:rsidRDefault="00815787" w:rsidP="00815787">
      <w:pPr>
        <w:pStyle w:val="Heading3"/>
      </w:pPr>
      <w:bookmarkStart w:id="3529" w:name="_Ref3471095"/>
      <w:bookmarkStart w:id="3530" w:name="_Ref3473306"/>
      <w:bookmarkStart w:id="3531" w:name="_Toc33180718"/>
      <w:r>
        <w:t>General</w:t>
      </w:r>
      <w:bookmarkEnd w:id="3529"/>
      <w:bookmarkEnd w:id="3530"/>
      <w:bookmarkEnd w:id="3531"/>
    </w:p>
    <w:p w14:paraId="0C250E31" w14:textId="228326A8" w:rsidR="00EA1909" w:rsidRDefault="001A344F" w:rsidP="00490AEA">
      <w:r w:rsidRPr="00490AEA">
        <w:t xml:space="preserve">Certain properties in this </w:t>
      </w:r>
      <w:del w:id="3532" w:author="Laurence Golding" w:date="2020-02-21T11:38:00Z">
        <w:r w:rsidRPr="00490AEA" w:rsidDel="00507DB3">
          <w:delText xml:space="preserve">specification </w:delText>
        </w:r>
      </w:del>
      <w:ins w:id="3533" w:author="Laurence Golding" w:date="2020-02-21T11:38:00Z">
        <w:r w:rsidR="00507DB3">
          <w:t>document</w:t>
        </w:r>
        <w:r w:rsidR="00507DB3" w:rsidRPr="00490AEA">
          <w:t xml:space="preserve"> </w:t>
        </w:r>
      </w:ins>
      <w:r w:rsidRPr="00490AEA">
        <w:t>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E77CD">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8CFF3AB"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E77CD">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FFEAA34" w:rsidR="00B110A0" w:rsidRPr="00490AEA" w:rsidRDefault="00B110A0" w:rsidP="00490AEA">
      <w:r>
        <w:t xml:space="preserve">In addition to those properties that are explicitly documented, every object defined in this </w:t>
      </w:r>
      <w:del w:id="3534" w:author="Laurence Golding" w:date="2020-02-21T11:39:00Z">
        <w:r w:rsidDel="00507DB3">
          <w:delText xml:space="preserve">specification </w:delText>
        </w:r>
      </w:del>
      <w:ins w:id="3535" w:author="Laurence Golding" w:date="2020-02-21T11:39:00Z">
        <w:r w:rsidR="00507DB3">
          <w:t xml:space="preserve">document </w:t>
        </w:r>
      </w:ins>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3536" w:name="_Ref514325416"/>
      <w:bookmarkStart w:id="3537" w:name="_Ref514325725"/>
      <w:bookmarkStart w:id="3538" w:name="_Toc33180719"/>
      <w:r>
        <w:t>Tags</w:t>
      </w:r>
      <w:bookmarkEnd w:id="3536"/>
      <w:bookmarkEnd w:id="3537"/>
      <w:bookmarkEnd w:id="3538"/>
    </w:p>
    <w:p w14:paraId="0765905B" w14:textId="2D9C6858" w:rsidR="00B501CE" w:rsidRPr="00B501CE" w:rsidRDefault="00B501CE" w:rsidP="00B501CE">
      <w:pPr>
        <w:pStyle w:val="Heading4"/>
      </w:pPr>
      <w:bookmarkStart w:id="3539" w:name="_Ref4308693"/>
      <w:bookmarkStart w:id="3540" w:name="_Toc33180720"/>
      <w:r>
        <w:t>General</w:t>
      </w:r>
      <w:bookmarkEnd w:id="3539"/>
      <w:bookmarkEnd w:id="3540"/>
    </w:p>
    <w:p w14:paraId="0F1BC690" w14:textId="35B4DFC4"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354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CE77CD">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CE77CD">
        <w:t>3.5.4</w:t>
      </w:r>
      <w:r w:rsidR="00952DBF">
        <w:fldChar w:fldCharType="end"/>
      </w:r>
      <w:r w:rsidR="00952DBF">
        <w:t xml:space="preserve">) </w:t>
      </w:r>
      <w:r w:rsidRPr="001A344F">
        <w:t>strings</w:t>
      </w:r>
      <w:bookmarkEnd w:id="354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8E2B258"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CE77CD">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2273AB02"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CE77CD">
        <w:t>3.14</w:t>
      </w:r>
      <w:r w:rsidR="00AE1CED">
        <w:fldChar w:fldCharType="end"/>
      </w:r>
      <w:r w:rsidR="00C91E75">
        <w:t>).</w:t>
      </w:r>
    </w:p>
    <w:p w14:paraId="1CA342F3" w14:textId="66A0FFBF" w:rsidR="00AE1CED" w:rsidRDefault="00AE1CED" w:rsidP="00C91E75">
      <w:pPr>
        <w:pStyle w:val="Code"/>
      </w:pPr>
      <w:r>
        <w:t xml:space="preserve">  "artifacts": [               # See §</w:t>
      </w:r>
      <w:r>
        <w:fldChar w:fldCharType="begin"/>
      </w:r>
      <w:r>
        <w:instrText xml:space="preserve"> REF _Ref507667580 \r \h </w:instrText>
      </w:r>
      <w:r>
        <w:fldChar w:fldCharType="separate"/>
      </w:r>
      <w:r w:rsidR="00CE77CD">
        <w:t>3.14.15</w:t>
      </w:r>
      <w:r>
        <w:fldChar w:fldCharType="end"/>
      </w:r>
      <w:r>
        <w:t>.</w:t>
      </w:r>
    </w:p>
    <w:p w14:paraId="04F7DBD5" w14:textId="5603897F" w:rsidR="00AE1CED" w:rsidRDefault="00AE1CED" w:rsidP="00C91E75">
      <w:pPr>
        <w:pStyle w:val="Code"/>
      </w:pPr>
      <w:r>
        <w:t xml:space="preserve">    {                          # An artifact object (§</w:t>
      </w:r>
      <w:r>
        <w:fldChar w:fldCharType="begin"/>
      </w:r>
      <w:r>
        <w:instrText xml:space="preserve"> REF _Ref493403111 \r \h </w:instrText>
      </w:r>
      <w:r>
        <w:fldChar w:fldCharType="separate"/>
      </w:r>
      <w:r w:rsidR="00CE77CD">
        <w:t>3.24</w:t>
      </w:r>
      <w:r>
        <w:fldChar w:fldCharType="end"/>
      </w:r>
      <w:r>
        <w:t>).</w:t>
      </w:r>
    </w:p>
    <w:p w14:paraId="4FF72523" w14:textId="0D635322"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CE77CD">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lastRenderedPageBreak/>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3542" w:name="_Toc33180721"/>
      <w:r>
        <w:t>Tag metadata</w:t>
      </w:r>
      <w:bookmarkEnd w:id="3542"/>
    </w:p>
    <w:p w14:paraId="0B3DB0EF" w14:textId="5A27F3C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CE77CD">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42CAEE04"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CE77CD">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45B295EA"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CE77CD">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54F0D0D9" w:rsidR="00D01390" w:rsidRDefault="00D01390" w:rsidP="00164541">
      <w:pPr>
        <w:pStyle w:val="Code"/>
      </w:pPr>
      <w:r>
        <w:t>{                              # A run object (§</w:t>
      </w:r>
      <w:r>
        <w:fldChar w:fldCharType="begin"/>
      </w:r>
      <w:r>
        <w:instrText xml:space="preserve"> REF _Ref493349997 \r \h </w:instrText>
      </w:r>
      <w:r>
        <w:fldChar w:fldCharType="separate"/>
      </w:r>
      <w:r w:rsidR="00CE77CD">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61F105E1"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CE77CD">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3543" w:name="_Ref493413701"/>
      <w:bookmarkStart w:id="3544" w:name="_Ref493413744"/>
      <w:bookmarkStart w:id="3545" w:name="_Toc33180722"/>
      <w:r>
        <w:lastRenderedPageBreak/>
        <w:t>Date/time properties</w:t>
      </w:r>
      <w:bookmarkEnd w:id="3543"/>
      <w:bookmarkEnd w:id="3544"/>
      <w:bookmarkEnd w:id="3545"/>
    </w:p>
    <w:p w14:paraId="33510EF1" w14:textId="767B66EC" w:rsidR="00903F25" w:rsidRDefault="00903F25" w:rsidP="00903F25">
      <w:r w:rsidRPr="00903F25">
        <w:t xml:space="preserve">Certain properties in this </w:t>
      </w:r>
      <w:del w:id="3546" w:author="Laurence Golding" w:date="2020-02-21T11:39:00Z">
        <w:r w:rsidRPr="00903F25" w:rsidDel="00507DB3">
          <w:delText xml:space="preserve">specification </w:delText>
        </w:r>
      </w:del>
      <w:ins w:id="3547" w:author="Laurence Golding" w:date="2020-02-21T11:39:00Z">
        <w:r w:rsidR="00507DB3">
          <w:t>document</w:t>
        </w:r>
        <w:r w:rsidR="00507DB3" w:rsidRPr="00903F25">
          <w:t xml:space="preserve"> </w:t>
        </w:r>
      </w:ins>
      <w:r w:rsidRPr="00903F25">
        <w:t xml:space="preserve">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3548"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60DC34BC" w:rsidR="00485F6A" w:rsidRDefault="00485F6A" w:rsidP="00A14EA3">
      <w:r>
        <w:t>The time components of date/time-valued properties in property bags (§</w:t>
      </w:r>
      <w:r>
        <w:fldChar w:fldCharType="begin"/>
      </w:r>
      <w:r>
        <w:instrText xml:space="preserve"> REF _Ref493408960 \r \h </w:instrText>
      </w:r>
      <w:r>
        <w:fldChar w:fldCharType="separate"/>
      </w:r>
      <w:r w:rsidR="00CE77CD">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3548"/>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3549" w:name="_Ref530232021"/>
      <w:bookmarkStart w:id="3550" w:name="_Toc33180723"/>
      <w:r>
        <w:t>URI-valued properties</w:t>
      </w:r>
      <w:bookmarkEnd w:id="3549"/>
      <w:bookmarkEnd w:id="3550"/>
    </w:p>
    <w:p w14:paraId="62EF182C" w14:textId="7EBBAB7A" w:rsidR="00D55684" w:rsidRDefault="00D55684" w:rsidP="00D55684">
      <w:pPr>
        <w:pStyle w:val="Heading3"/>
      </w:pPr>
      <w:bookmarkStart w:id="3551" w:name="_Ref534814172"/>
      <w:bookmarkStart w:id="3552" w:name="_Toc33180724"/>
      <w:r>
        <w:t>General</w:t>
      </w:r>
      <w:bookmarkEnd w:id="3551"/>
      <w:bookmarkEnd w:id="3552"/>
    </w:p>
    <w:p w14:paraId="3EA3A765" w14:textId="7CAD00CC" w:rsidR="00747D86" w:rsidRPr="00747D86" w:rsidRDefault="00747D86" w:rsidP="00747D86">
      <w:r>
        <w:t xml:space="preserve">Certain properties in this </w:t>
      </w:r>
      <w:del w:id="3553" w:author="Laurence Golding" w:date="2020-02-21T11:39:00Z">
        <w:r w:rsidDel="00507DB3">
          <w:delText xml:space="preserve">specification </w:delText>
        </w:r>
      </w:del>
      <w:ins w:id="3554" w:author="Laurence Golding" w:date="2020-02-21T11:39:00Z">
        <w:r w:rsidR="00507DB3">
          <w:t xml:space="preserve">document </w:t>
        </w:r>
      </w:ins>
      <w:r>
        <w:t>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14047AA3" w:rsidR="00747D86" w:rsidRDefault="00747D86" w:rsidP="00747D86">
      <w:bookmarkStart w:id="3555"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3555"/>
    </w:p>
    <w:p w14:paraId="7D08BFEE" w14:textId="0AE181AE"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009600FC"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CE77CD">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3556" w:name="_Ref4673498"/>
      <w:bookmarkStart w:id="3557" w:name="_Toc33180725"/>
      <w:r>
        <w:t>Normalizing file schem</w:t>
      </w:r>
      <w:r w:rsidR="006D58B1">
        <w:t>e</w:t>
      </w:r>
      <w:r>
        <w:t xml:space="preserve"> </w:t>
      </w:r>
      <w:r w:rsidR="00D55684">
        <w:t>URIs</w:t>
      </w:r>
      <w:bookmarkEnd w:id="3556"/>
      <w:bookmarkEnd w:id="3557"/>
    </w:p>
    <w:p w14:paraId="2A404ABE" w14:textId="15B0699D"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BD06A01"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3558"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757F6FA8"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45CACBE0"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CE77CD">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0FFC2C3E"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3559" w:name="_Ref3470788"/>
      <w:bookmarkStart w:id="3560" w:name="_Toc33180726"/>
      <w:bookmarkEnd w:id="3558"/>
      <w:r>
        <w:t>URIs that use the sarif scheme</w:t>
      </w:r>
      <w:bookmarkEnd w:id="3559"/>
      <w:bookmarkEnd w:id="3560"/>
    </w:p>
    <w:p w14:paraId="05851C9E" w14:textId="5F767C26"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CE77CD">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3FA7C66"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CE77CD">
        <w:t>3.13.5</w:t>
      </w:r>
      <w:r w:rsidR="00A632A2">
        <w:fldChar w:fldCharType="end"/>
      </w:r>
      <w:r>
        <w:t>) at the root of the log file.</w:t>
      </w:r>
    </w:p>
    <w:p w14:paraId="5FDDB88B" w14:textId="447B8639" w:rsidR="00D55684" w:rsidRDefault="00D55684" w:rsidP="00D55684">
      <w:pPr>
        <w:pStyle w:val="Heading3"/>
      </w:pPr>
      <w:bookmarkStart w:id="3561" w:name="_Toc33180727"/>
      <w:r>
        <w:t>Internationalized Resource Identifiers (IRIs)</w:t>
      </w:r>
      <w:bookmarkEnd w:id="3561"/>
    </w:p>
    <w:p w14:paraId="51D90CB3" w14:textId="272AF58F"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361B2A5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3562" w:name="_Ref493426052"/>
      <w:bookmarkStart w:id="3563" w:name="_Ref508814664"/>
      <w:bookmarkStart w:id="3564" w:name="_Toc33180728"/>
      <w:r>
        <w:t>m</w:t>
      </w:r>
      <w:r w:rsidR="00815787">
        <w:t xml:space="preserve">essage </w:t>
      </w:r>
      <w:bookmarkEnd w:id="3562"/>
      <w:r>
        <w:t>object</w:t>
      </w:r>
      <w:bookmarkEnd w:id="3563"/>
      <w:bookmarkEnd w:id="3564"/>
    </w:p>
    <w:p w14:paraId="0A758B59" w14:textId="372BB610" w:rsidR="00354823" w:rsidRPr="00354823" w:rsidRDefault="00354823" w:rsidP="00354823">
      <w:pPr>
        <w:pStyle w:val="Heading3"/>
      </w:pPr>
      <w:bookmarkStart w:id="3565" w:name="_Toc33180729"/>
      <w:r>
        <w:t>General</w:t>
      </w:r>
      <w:bookmarkEnd w:id="3565"/>
    </w:p>
    <w:p w14:paraId="63E76F08" w14:textId="66A32969" w:rsidR="00A92A05" w:rsidRDefault="00CD2928" w:rsidP="00A92A05">
      <w:r w:rsidRPr="00CD2928">
        <w:t xml:space="preserve">Certain </w:t>
      </w:r>
      <w:r w:rsidR="00B14DB7">
        <w:t>objects</w:t>
      </w:r>
      <w:r w:rsidRPr="00CD2928">
        <w:t xml:space="preserve"> in this </w:t>
      </w:r>
      <w:del w:id="3566" w:author="Laurence Golding" w:date="2020-02-21T11:39:00Z">
        <w:r w:rsidRPr="00CD2928" w:rsidDel="00507DB3">
          <w:delText xml:space="preserve">specification </w:delText>
        </w:r>
      </w:del>
      <w:ins w:id="3567" w:author="Laurence Golding" w:date="2020-02-21T11:39:00Z">
        <w:r w:rsidR="00507DB3">
          <w:t>document</w:t>
        </w:r>
        <w:r w:rsidR="00507DB3" w:rsidRPr="00CD2928">
          <w:t xml:space="preserve"> </w:t>
        </w:r>
      </w:ins>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307E5DE"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CE77CD">
        <w:t>3.11.3</w:t>
      </w:r>
      <w:r w:rsidR="00315546">
        <w:fldChar w:fldCharType="end"/>
      </w:r>
      <w:r w:rsidR="00BD4C74">
        <w:t>)</w:t>
      </w:r>
      <w:r>
        <w:t>.</w:t>
      </w:r>
    </w:p>
    <w:p w14:paraId="52F0962E" w14:textId="6F309412"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CE77CD">
        <w:t>3.11.4</w:t>
      </w:r>
      <w:r w:rsidR="00315546">
        <w:fldChar w:fldCharType="end"/>
      </w:r>
      <w:r w:rsidR="00315546">
        <w:t>)</w:t>
      </w:r>
      <w:r w:rsidRPr="007D1B39">
        <w:t>.</w:t>
      </w:r>
    </w:p>
    <w:p w14:paraId="72BE4F6E" w14:textId="580DA716"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CE77CD">
        <w:t>3.11.5</w:t>
      </w:r>
      <w:r w:rsidR="00315546">
        <w:fldChar w:fldCharType="end"/>
      </w:r>
      <w:r w:rsidR="00315546">
        <w:t>)</w:t>
      </w:r>
      <w:r w:rsidRPr="007D1B39">
        <w:t>.</w:t>
      </w:r>
    </w:p>
    <w:p w14:paraId="79A4CB7F" w14:textId="26E15DAA"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CE77CD">
        <w:t>3.11.6</w:t>
      </w:r>
      <w:r>
        <w:fldChar w:fldCharType="end"/>
      </w:r>
      <w:r>
        <w:t>).</w:t>
      </w:r>
    </w:p>
    <w:p w14:paraId="224C0855" w14:textId="11A3DAA8" w:rsidR="00BD4C74" w:rsidRDefault="00BD4C74" w:rsidP="00BD4C74">
      <w:pPr>
        <w:pStyle w:val="Heading3"/>
      </w:pPr>
      <w:bookmarkStart w:id="3568" w:name="_Toc33180730"/>
      <w:r>
        <w:t>Constraints</w:t>
      </w:r>
      <w:bookmarkEnd w:id="3568"/>
    </w:p>
    <w:p w14:paraId="560822EA" w14:textId="2E6BD037"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CE77CD">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CE77CD">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3569" w:name="_Ref503354593"/>
      <w:bookmarkStart w:id="3570" w:name="_Toc33180731"/>
      <w:r>
        <w:t>Plain text messages</w:t>
      </w:r>
      <w:bookmarkEnd w:id="3569"/>
      <w:bookmarkEnd w:id="3570"/>
    </w:p>
    <w:p w14:paraId="37ABE498" w14:textId="1295236E"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ins w:id="3571" w:author="Laurence Golding" w:date="2020-02-21T12:23:00Z">
        <w:r w:rsidR="00781CAE">
          <w:t>,</w:t>
        </w:r>
      </w:ins>
      <w:ins w:id="3572" w:author="Laurence Golding" w:date="2020-02-21T12:22:00Z">
        <w:r w:rsidR="00781CAE">
          <w:t xml:space="preserve"> or white space whose purpose is to provide indentation or suggest </w:t>
        </w:r>
      </w:ins>
      <w:ins w:id="3573" w:author="Laurence Golding" w:date="2020-02-21T12:23:00Z">
        <w:r w:rsidR="00781CAE">
          <w:t xml:space="preserve">some </w:t>
        </w:r>
      </w:ins>
      <w:ins w:id="3574" w:author="Laurence Golding" w:date="2020-02-21T12:22:00Z">
        <w:r w:rsidR="00781CAE">
          <w:t>structu</w:t>
        </w:r>
      </w:ins>
      <w:ins w:id="3575" w:author="Laurence Golding" w:date="2020-02-21T12:23:00Z">
        <w:r w:rsidR="00781CAE">
          <w:t>re to the message</w:t>
        </w:r>
      </w:ins>
      <w:r w:rsidRPr="00CD2928">
        <w:t>.</w:t>
      </w:r>
    </w:p>
    <w:p w14:paraId="0B41D032" w14:textId="4C13E923" w:rsidR="00DB030B" w:rsidRDefault="00781CAE" w:rsidP="00045705">
      <w:ins w:id="3576" w:author="Laurence Golding" w:date="2020-02-21T12:20:00Z">
        <w:r>
          <w:t xml:space="preserve">If </w:t>
        </w:r>
      </w:ins>
      <w:ins w:id="3577" w:author="Laurence Golding" w:date="2020-02-21T12:21:00Z">
        <w:r>
          <w:t xml:space="preserve">a plain text message consists of multiple paragraphs, </w:t>
        </w:r>
      </w:ins>
      <w:del w:id="3578" w:author="Laurence Golding" w:date="2020-02-21T12:21:00Z">
        <w:r w:rsidR="00045705" w:rsidRPr="00CD2928" w:rsidDel="00781CAE">
          <w:delText>The message</w:delText>
        </w:r>
      </w:del>
      <w:ins w:id="3579" w:author="Laurence Golding" w:date="2020-02-21T12:21:00Z">
        <w:r>
          <w:t>it</w:t>
        </w:r>
      </w:ins>
      <w:r w:rsidR="00045705" w:rsidRPr="00CD2928">
        <w:t xml:space="preserve"> </w:t>
      </w:r>
      <w:r w:rsidR="0060344C">
        <w:rPr>
          <w:b/>
        </w:rPr>
        <w:t>MAY</w:t>
      </w:r>
      <w:r w:rsidR="00045705" w:rsidRPr="00CD2928">
        <w:t xml:space="preserve"> contain line breaks (</w:t>
      </w:r>
      <w:r w:rsidR="00CD1A14">
        <w:t xml:space="preserve">for example, </w:t>
      </w:r>
      <w:r w:rsidR="00DB030B" w:rsidRPr="00DB030B">
        <w:rPr>
          <w:rStyle w:val="CODEtemp"/>
        </w:rPr>
        <w:t>"</w:t>
      </w:r>
      <w:r w:rsidR="00045705" w:rsidRPr="00DB030B">
        <w:rPr>
          <w:rStyle w:val="CODEtemp"/>
        </w:rPr>
        <w:t>\</w:t>
      </w:r>
      <w:r w:rsidR="00045705" w:rsidRPr="00A355DC">
        <w:rPr>
          <w:rStyle w:val="CODEtemp"/>
        </w:rPr>
        <w:t>r</w:t>
      </w:r>
      <w:ins w:id="3580" w:author="Laurence Golding" w:date="2020-02-21T12:25:00Z">
        <w:r w:rsidR="00CE77CD">
          <w:rPr>
            <w:rStyle w:val="CODEtemp"/>
          </w:rPr>
          <w:t>\n</w:t>
        </w:r>
      </w:ins>
      <w:r w:rsidR="00DB030B">
        <w:rPr>
          <w:rStyle w:val="CODEtemp"/>
        </w:rPr>
        <w:t>"</w:t>
      </w:r>
      <w:r w:rsidR="00045705" w:rsidRPr="00CD2928">
        <w:t xml:space="preserve"> or </w:t>
      </w:r>
      <w:r w:rsidR="00DB030B">
        <w:rPr>
          <w:rStyle w:val="CODEtemp"/>
        </w:rPr>
        <w:t>"\</w:t>
      </w:r>
      <w:r w:rsidR="00045705" w:rsidRPr="00A355DC">
        <w:rPr>
          <w:rStyle w:val="CODEtemp"/>
        </w:rPr>
        <w:t>n</w:t>
      </w:r>
      <w:r w:rsidR="00DB030B">
        <w:rPr>
          <w:rStyle w:val="CODEtemp"/>
        </w:rPr>
        <w:t>"</w:t>
      </w:r>
      <w:r w:rsidR="0060344C" w:rsidRPr="0060344C">
        <w:t>,</w:t>
      </w:r>
      <w:r w:rsidR="0060344C">
        <w:t xml:space="preserve"> if the SARIF log file is serialized as JSON</w:t>
      </w:r>
      <w:r w:rsidR="00045705" w:rsidRPr="0060344C">
        <w:t>)</w:t>
      </w:r>
      <w:ins w:id="3581" w:author="Laurence Golding" w:date="2020-02-21T12:21:00Z">
        <w:r>
          <w:t xml:space="preserve"> to separate the paragraphs</w:t>
        </w:r>
      </w:ins>
      <w:r w:rsidR="00045705"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F3C8FE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E77CD">
        <w:t>3.11.5</w:t>
      </w:r>
      <w:r>
        <w:fldChar w:fldCharType="end"/>
      </w:r>
      <w:r>
        <w:t>) and embedded links (§</w:t>
      </w:r>
      <w:r>
        <w:fldChar w:fldCharType="begin"/>
      </w:r>
      <w:r>
        <w:instrText xml:space="preserve"> REF _Ref508810900 \r \h </w:instrText>
      </w:r>
      <w:r>
        <w:fldChar w:fldCharType="separate"/>
      </w:r>
      <w:r w:rsidR="00CE77CD">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3582" w:name="_Ref503354606"/>
      <w:bookmarkStart w:id="3583" w:name="_Toc33180732"/>
      <w:r>
        <w:t>Formatted</w:t>
      </w:r>
      <w:r w:rsidR="00A4123E">
        <w:t xml:space="preserve"> messages</w:t>
      </w:r>
      <w:bookmarkEnd w:id="3582"/>
      <w:bookmarkEnd w:id="3583"/>
    </w:p>
    <w:p w14:paraId="78C77DEB" w14:textId="06212753" w:rsidR="00675C8D" w:rsidRPr="00675C8D" w:rsidRDefault="00675C8D" w:rsidP="00675C8D">
      <w:pPr>
        <w:pStyle w:val="Heading4"/>
      </w:pPr>
      <w:bookmarkStart w:id="3584" w:name="_Toc33180733"/>
      <w:r>
        <w:t>General</w:t>
      </w:r>
      <w:bookmarkEnd w:id="3584"/>
    </w:p>
    <w:p w14:paraId="45F56986" w14:textId="7E09B6AA"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E77CD">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E77CD">
        <w:t>3.11.6</w:t>
      </w:r>
      <w:r w:rsidR="0085499B">
        <w:fldChar w:fldCharType="end"/>
      </w:r>
      <w:r w:rsidR="0085499B">
        <w:t>).</w:t>
      </w:r>
    </w:p>
    <w:p w14:paraId="1BFC46D5" w14:textId="183F5434" w:rsidR="00A4123E" w:rsidRDefault="00064C0C" w:rsidP="00A4123E">
      <w:r>
        <w:lastRenderedPageBreak/>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3585" w:name="_Ref503355198"/>
      <w:bookmarkStart w:id="3586" w:name="_Toc33180734"/>
      <w:r>
        <w:t>Security implications</w:t>
      </w:r>
      <w:bookmarkEnd w:id="3585"/>
      <w:bookmarkEnd w:id="3586"/>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508E176C"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6255D7A"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587" w:name="_Ref508810893"/>
      <w:bookmarkStart w:id="3588" w:name="_Toc33180735"/>
      <w:bookmarkStart w:id="3589" w:name="_Ref503352567"/>
      <w:r>
        <w:t>Messages with placeholders</w:t>
      </w:r>
      <w:bookmarkEnd w:id="3587"/>
      <w:bookmarkEnd w:id="3588"/>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550AC090"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E77CD">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9417286"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E77CD">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76C7DF3E"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CE77CD">
        <w:t>3.14</w:t>
      </w:r>
      <w:r>
        <w:fldChar w:fldCharType="end"/>
      </w:r>
      <w:r>
        <w:t>).</w:t>
      </w:r>
    </w:p>
    <w:p w14:paraId="2D82F457" w14:textId="75D43E9F"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CE77CD">
        <w:t>3.14.23</w:t>
      </w:r>
      <w:r>
        <w:fldChar w:fldCharType="end"/>
      </w:r>
      <w:r>
        <w:t>.</w:t>
      </w:r>
    </w:p>
    <w:p w14:paraId="13E475FD" w14:textId="63E24669"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CE77CD">
        <w:t>3.27</w:t>
      </w:r>
      <w:r>
        <w:fldChar w:fldCharType="end"/>
      </w:r>
      <w:r>
        <w:t>).</w:t>
      </w:r>
    </w:p>
    <w:p w14:paraId="3E8F3038" w14:textId="692EB38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CE77CD">
        <w:t>3.27.5</w:t>
      </w:r>
      <w:r>
        <w:fldChar w:fldCharType="end"/>
      </w:r>
      <w:r>
        <w:t>.</w:t>
      </w:r>
    </w:p>
    <w:p w14:paraId="1639AEDC" w14:textId="6D74E61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CE77CD">
        <w:t>3.27.11</w:t>
      </w:r>
      <w:r>
        <w:fldChar w:fldCharType="end"/>
      </w:r>
      <w:r>
        <w:t>.</w:t>
      </w:r>
    </w:p>
    <w:p w14:paraId="3DF5F195" w14:textId="61D0F0B5" w:rsidR="00AF2726" w:rsidRDefault="00AF2726" w:rsidP="002D65F3">
      <w:pPr>
        <w:pStyle w:val="Code"/>
      </w:pPr>
      <w:r>
        <w:lastRenderedPageBreak/>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CE77CD">
        <w:t>3.11.8</w:t>
      </w:r>
      <w:r>
        <w:fldChar w:fldCharType="end"/>
      </w:r>
      <w:r>
        <w:t>.</w:t>
      </w:r>
    </w:p>
    <w:p w14:paraId="1F41BBCB" w14:textId="094DF631"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E77CD">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590" w:name="_Ref508810900"/>
      <w:bookmarkStart w:id="3591" w:name="_Toc33180736"/>
      <w:r>
        <w:t>Messages with e</w:t>
      </w:r>
      <w:r w:rsidR="00A4123E">
        <w:t>mbedded links</w:t>
      </w:r>
      <w:bookmarkEnd w:id="3589"/>
      <w:bookmarkEnd w:id="3590"/>
      <w:bookmarkEnd w:id="3591"/>
    </w:p>
    <w:p w14:paraId="039E6FD3" w14:textId="51E3F9D1"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E77CD">
        <w:t>3.27</w:t>
      </w:r>
      <w:r w:rsidR="00360983">
        <w:fldChar w:fldCharType="end"/>
      </w:r>
      <w:r w:rsidR="006B7822">
        <w:t>)</w:t>
      </w:r>
      <w:r w:rsidR="002957C4">
        <w:t>. We refer to these links as “embedded links”.</w:t>
      </w:r>
    </w:p>
    <w:p w14:paraId="2E75A42E" w14:textId="33940782"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CE77CD">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§6.6, “Links”)</w:t>
      </w:r>
      <w:del w:id="3592" w:author="Laurence Golding" w:date="2020-02-21T11:21:00Z">
        <w:r w:rsidDel="00A47347">
          <w:delText xml:space="preserve">, with the restriction that the “link destination” </w:delText>
        </w:r>
        <w:r w:rsidDel="00A47347">
          <w:rPr>
            <w:b/>
          </w:rPr>
          <w:delText>SHALL</w:delText>
        </w:r>
        <w:r w:rsidDel="00A47347">
          <w:delText xml:space="preserve"> be a non-negative integer (whose interpretation is defined below)</w:delText>
        </w:r>
      </w:del>
      <w:r>
        <w:t>.</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38BC0F4" w:rsidR="002957C4" w:rsidRDefault="00424AAB" w:rsidP="002957C4">
      <w:r>
        <w:t>Within a plain text message (§</w:t>
      </w:r>
      <w:r>
        <w:fldChar w:fldCharType="begin"/>
      </w:r>
      <w:r>
        <w:instrText xml:space="preserve"> REF _Ref503354593 \r \h </w:instrText>
      </w:r>
      <w:r>
        <w:fldChar w:fldCharType="separate"/>
      </w:r>
      <w:r w:rsidR="00CE77CD">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2CC3964" w:rsidR="0012062C" w:rsidRDefault="0012062C" w:rsidP="0012062C">
      <w:pPr>
        <w:pStyle w:val="Note"/>
      </w:pPr>
      <w:r>
        <w:t>Prohibited term used i</w:t>
      </w:r>
      <w:r w:rsidR="001824B6">
        <w:t xml:space="preserve">n </w:t>
      </w:r>
      <w:r w:rsidR="00BC4F65" w:rsidRPr="00C7047B">
        <w:t>para[0]\spans[2]</w:t>
      </w:r>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3DF9AFE" w:rsidR="002957C4" w:rsidRDefault="00BF5054" w:rsidP="002957C4">
      <w:del w:id="3593" w:author="Laurence Golding" w:date="2020-02-21T11:22:00Z">
        <w:r w:rsidDel="00292986">
          <w:delText xml:space="preserve">If </w:delText>
        </w:r>
      </w:del>
      <w:ins w:id="3594" w:author="Laurence Golding" w:date="2020-02-21T11:22:00Z">
        <w:r w:rsidR="00292986">
          <w:t xml:space="preserve">In both plain text and formatted messages, if </w:t>
        </w:r>
      </w:ins>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CE77CD">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CE77CD">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0ADF97A6"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CE77CD">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52A5A991"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CE77CD">
        <w:t>3.10.3</w:t>
      </w:r>
      <w:r>
        <w:fldChar w:fldCharType="end"/>
      </w:r>
      <w:r>
        <w:t>). This allows a message to refer to any content elsewhere in the SARIF log file.</w:t>
      </w:r>
    </w:p>
    <w:p w14:paraId="11BBD4FB" w14:textId="61F7C931"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CE77CD">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79EE48EB"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5E683A65" w:rsidR="00194249" w:rsidRPr="00194249" w:rsidRDefault="00194249" w:rsidP="00194249">
      <w:pPr>
        <w:pStyle w:val="Note"/>
      </w:pPr>
      <w:r>
        <w:lastRenderedPageBreak/>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del w:id="3595" w:author="Laurence Golding" w:date="2020-02-21T12:09:00Z">
        <w:r w:rsidR="00A30F2D" w:rsidDel="00513FAF">
          <w:fldChar w:fldCharType="begin"/>
        </w:r>
        <w:r w:rsidR="00A30F2D" w:rsidDel="00513FAF">
          <w:delInstrText xml:space="preserve"> HYPERLINK "file:///C:\\Users\\Users\\code\\input.c(25" </w:delInstrText>
        </w:r>
        <w:r w:rsidR="00A30F2D" w:rsidDel="00513FAF">
          <w:fldChar w:fldCharType="separate"/>
        </w:r>
        <w:r w:rsidRPr="00194249" w:rsidDel="00513FAF">
          <w:rPr>
            <w:rStyle w:val="CODEtemp"/>
          </w:rPr>
          <w:delText>C:</w:delText>
        </w:r>
        <w:r w:rsidR="00B47A0B" w:rsidDel="00513FAF">
          <w:rPr>
            <w:rStyle w:val="CODEtemp"/>
          </w:rPr>
          <w:delText>\</w:delText>
        </w:r>
        <w:r w:rsidRPr="00194249" w:rsidDel="00513FAF">
          <w:rPr>
            <w:rStyle w:val="CODEtemp"/>
          </w:rPr>
          <w:delText>code</w:delText>
        </w:r>
        <w:r w:rsidR="00B47A0B" w:rsidDel="00513FAF">
          <w:rPr>
            <w:rStyle w:val="CODEtemp"/>
          </w:rPr>
          <w:delText>\</w:delText>
        </w:r>
        <w:r w:rsidRPr="00194249" w:rsidDel="00513FAF">
          <w:rPr>
            <w:rStyle w:val="CODEtemp"/>
          </w:rPr>
          <w:delText>input.c(25</w:delText>
        </w:r>
        <w:r w:rsidR="00A30F2D" w:rsidDel="00513FAF">
          <w:rPr>
            <w:rStyle w:val="CODEtemp"/>
          </w:rPr>
          <w:fldChar w:fldCharType="end"/>
        </w:r>
      </w:del>
      <w:ins w:id="3596" w:author="Laurence Golding" w:date="2020-02-21T12:09:00Z">
        <w:r w:rsidR="00513FAF" w:rsidRPr="00194249">
          <w:rPr>
            <w:rStyle w:val="CODEtemp"/>
          </w:rPr>
          <w:t>C:</w:t>
        </w:r>
        <w:r w:rsidR="00513FAF">
          <w:rPr>
            <w:rStyle w:val="CODEtemp"/>
          </w:rPr>
          <w:t>\</w:t>
        </w:r>
        <w:r w:rsidR="00513FAF" w:rsidRPr="00194249">
          <w:rPr>
            <w:rStyle w:val="CODEtemp"/>
          </w:rPr>
          <w:t>code</w:t>
        </w:r>
        <w:r w:rsidR="00513FAF">
          <w:rPr>
            <w:rStyle w:val="CODEtemp"/>
          </w:rPr>
          <w:t>\</w:t>
        </w:r>
        <w:r w:rsidR="00513FAF" w:rsidRPr="00194249">
          <w:rPr>
            <w:rStyle w:val="CODEtemp"/>
          </w:rPr>
          <w:t>input.c(25</w:t>
        </w:r>
      </w:ins>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3597"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3597"/>
    </w:p>
    <w:p w14:paraId="185E71A4" w14:textId="2B662B0F" w:rsidR="00F27B42" w:rsidRDefault="00F27B42" w:rsidP="00F27B42">
      <w:pPr>
        <w:pStyle w:val="Heading3"/>
      </w:pPr>
      <w:bookmarkStart w:id="3598" w:name="_Ref508812963"/>
      <w:bookmarkStart w:id="3599" w:name="_Ref4242083"/>
      <w:bookmarkStart w:id="3600" w:name="_Toc33180737"/>
      <w:bookmarkStart w:id="3601" w:name="_Hlk4660327"/>
      <w:bookmarkStart w:id="3602" w:name="_Ref493337542"/>
      <w:r>
        <w:t xml:space="preserve">Message string </w:t>
      </w:r>
      <w:bookmarkEnd w:id="3598"/>
      <w:r w:rsidR="00A00B41">
        <w:t>lookup</w:t>
      </w:r>
      <w:bookmarkEnd w:id="3599"/>
      <w:bookmarkEnd w:id="3600"/>
    </w:p>
    <w:p w14:paraId="2DC31705" w14:textId="10B872B1"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E77CD">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CE77CD">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CE77CD">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6A7489F7"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CE77CD">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CE77CD">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CE77CD">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026C5D56"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w:t>
      </w:r>
      <w:r w:rsidR="002764CA">
        <w:t xml:space="preserve"> and the desired language is </w:t>
      </w:r>
      <w:r w:rsidR="002764CA" w:rsidRPr="002764CA">
        <w:rPr>
          <w:rStyle w:val="CODEtemp"/>
        </w:rPr>
        <w:t>theRun.language</w:t>
      </w:r>
      <w:r>
        <w:t xml:space="preserve">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394DC5BA"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CE77CD">
        <w:t>3.27.11</w:t>
      </w:r>
      <w:r w:rsidR="005B5E56">
        <w:fldChar w:fldCharType="end"/>
      </w:r>
      <w:r w:rsidR="005B5E56">
        <w:t>) THEN</w:t>
      </w:r>
    </w:p>
    <w:p w14:paraId="6BFCB305" w14:textId="5BC28ADB"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E77CD">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CE77CD">
        <w:t>3.19.23</w:t>
      </w:r>
      <w:r>
        <w:fldChar w:fldCharType="end"/>
      </w:r>
      <w:r>
        <w:t>), which defines the rule that was violated by this result.</w:t>
      </w:r>
    </w:p>
    <w:p w14:paraId="18F8DF30" w14:textId="6730ABA2"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CE77CD">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06CD0D74"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CE77CD">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59CB096E"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CE77CD">
        <w:t>3.58.5</w:t>
      </w:r>
      <w:r>
        <w:fldChar w:fldCharType="end"/>
      </w:r>
      <w:r>
        <w:t>) THEN</w:t>
      </w:r>
    </w:p>
    <w:p w14:paraId="0754D2E7" w14:textId="5903CAEE"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E77CD">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CE77CD">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lastRenderedPageBreak/>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19CA1757"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CE77CD">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3603" w:name="_Ref508811133"/>
      <w:bookmarkStart w:id="3604" w:name="_Toc33180738"/>
      <w:bookmarkEnd w:id="3601"/>
      <w:r>
        <w:t>text property</w:t>
      </w:r>
      <w:bookmarkEnd w:id="3603"/>
      <w:bookmarkEnd w:id="3604"/>
    </w:p>
    <w:p w14:paraId="38926169" w14:textId="6246CD7B"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E77CD">
        <w:t>3.11.3</w:t>
      </w:r>
      <w:r>
        <w:fldChar w:fldCharType="end"/>
      </w:r>
      <w:r>
        <w:t>)</w:t>
      </w:r>
      <w:r w:rsidRPr="0027620D">
        <w:t>.</w:t>
      </w:r>
    </w:p>
    <w:p w14:paraId="68ED5C2D" w14:textId="1CE1441F" w:rsidR="00B607AD" w:rsidRDefault="007C76ED" w:rsidP="00B607AD">
      <w:pPr>
        <w:pStyle w:val="Heading3"/>
      </w:pPr>
      <w:bookmarkStart w:id="3605" w:name="_Ref508811583"/>
      <w:bookmarkStart w:id="3606" w:name="_Toc33180739"/>
      <w:r>
        <w:t xml:space="preserve">markdown </w:t>
      </w:r>
      <w:r w:rsidR="00B607AD">
        <w:t>property</w:t>
      </w:r>
      <w:bookmarkEnd w:id="3605"/>
      <w:bookmarkEnd w:id="3606"/>
    </w:p>
    <w:p w14:paraId="252D70DD" w14:textId="35E8C7CF"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CE77CD">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62C0345"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CE77CD">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3607" w:name="_Ref508811592"/>
      <w:bookmarkStart w:id="3608" w:name="_Toc33180740"/>
      <w:r>
        <w:t>id</w:t>
      </w:r>
      <w:r w:rsidR="00B607AD">
        <w:t xml:space="preserve"> property</w:t>
      </w:r>
      <w:bookmarkEnd w:id="3607"/>
      <w:bookmarkEnd w:id="3608"/>
    </w:p>
    <w:p w14:paraId="5F5AED7E" w14:textId="1598B6F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CE77CD">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3609" w:name="_Ref508811093"/>
      <w:bookmarkStart w:id="3610" w:name="_Toc33180741"/>
      <w:r>
        <w:t>arguments property</w:t>
      </w:r>
      <w:bookmarkEnd w:id="3609"/>
      <w:bookmarkEnd w:id="3610"/>
    </w:p>
    <w:p w14:paraId="3337B550" w14:textId="682699F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E77CD">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CE77CD">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CE77CD">
        <w:t>3.11.10</w:t>
      </w:r>
      <w:r>
        <w:fldChar w:fldCharType="end"/>
      </w:r>
      <w:r>
        <w:t>) contains any placeholders (§</w:t>
      </w:r>
      <w:r>
        <w:fldChar w:fldCharType="begin"/>
      </w:r>
      <w:r>
        <w:instrText xml:space="preserve"> REF _Ref508810893 \r \h </w:instrText>
      </w:r>
      <w:r>
        <w:fldChar w:fldCharType="separate"/>
      </w:r>
      <w:r w:rsidR="00CE77CD">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E77CD">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3611" w:name="_Ref3551923"/>
      <w:bookmarkStart w:id="3612" w:name="_Toc33180742"/>
      <w:r>
        <w:t>multiformatMessageString object</w:t>
      </w:r>
      <w:bookmarkEnd w:id="3611"/>
      <w:bookmarkEnd w:id="3612"/>
    </w:p>
    <w:p w14:paraId="38BF636F" w14:textId="60D0304F" w:rsidR="006F2550" w:rsidRDefault="006F2550" w:rsidP="006F2550">
      <w:pPr>
        <w:pStyle w:val="Heading3"/>
      </w:pPr>
      <w:bookmarkStart w:id="3613" w:name="_Toc33180743"/>
      <w:r>
        <w:t>General</w:t>
      </w:r>
      <w:bookmarkEnd w:id="3613"/>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3614" w:name="_Ref4522143"/>
      <w:bookmarkStart w:id="3615" w:name="_Toc33180744"/>
      <w:r>
        <w:lastRenderedPageBreak/>
        <w:t>Localizable multiformatMessageStrings</w:t>
      </w:r>
      <w:bookmarkEnd w:id="3614"/>
      <w:bookmarkEnd w:id="3615"/>
    </w:p>
    <w:p w14:paraId="76D5DBD2" w14:textId="74AF6E50" w:rsidR="001933F0" w:rsidRPr="001933F0" w:rsidRDefault="001933F0" w:rsidP="001933F0">
      <w:r>
        <w:t xml:space="preserve">Certain </w:t>
      </w:r>
      <w:r w:rsidRPr="001933F0">
        <w:rPr>
          <w:rStyle w:val="CODEtemp"/>
        </w:rPr>
        <w:t>multiformatMessageString</w:t>
      </w:r>
      <w:r>
        <w:t xml:space="preserve">-valued properties in this </w:t>
      </w:r>
      <w:del w:id="3616" w:author="Laurence Golding" w:date="2020-02-21T11:39:00Z">
        <w:r w:rsidDel="00507DB3">
          <w:delText>specification</w:delText>
        </w:r>
      </w:del>
      <w:ins w:id="3617" w:author="Laurence Golding" w:date="2020-02-21T11:39:00Z">
        <w:r w:rsidR="00507DB3">
          <w:t>document</w:t>
        </w:r>
      </w:ins>
      <w:r>
        <w:t xml:space="preserve">,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CE77CD">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3618" w:name="_Ref3551354"/>
      <w:bookmarkStart w:id="3619" w:name="_Toc33180745"/>
      <w:r>
        <w:t>text property</w:t>
      </w:r>
      <w:bookmarkEnd w:id="3618"/>
      <w:bookmarkEnd w:id="3619"/>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3620" w:name="_Ref3625000"/>
      <w:bookmarkStart w:id="3621" w:name="_Toc33180746"/>
      <w:r>
        <w:t>markdown property</w:t>
      </w:r>
      <w:bookmarkEnd w:id="3620"/>
      <w:bookmarkEnd w:id="3621"/>
    </w:p>
    <w:p w14:paraId="20AC6A2B" w14:textId="7C7A41C7"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CE77CD">
        <w:t>3.11.4</w:t>
      </w:r>
      <w:r>
        <w:fldChar w:fldCharType="end"/>
      </w:r>
      <w:r>
        <w:t>) expressed in GitHub-Flavored Markdown [</w:t>
      </w:r>
      <w:hyperlink w:anchor="GFM" w:history="1">
        <w:r w:rsidRPr="006F2550">
          <w:rPr>
            <w:rStyle w:val="Hyperlink"/>
          </w:rPr>
          <w:t>GFM</w:t>
        </w:r>
      </w:hyperlink>
      <w:r>
        <w:t>].</w:t>
      </w:r>
    </w:p>
    <w:p w14:paraId="2C9A46D1" w14:textId="52022AD0"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CE77CD">
        <w:t>3.12.3</w:t>
      </w:r>
      <w:r w:rsidR="000E616A">
        <w:fldChar w:fldCharType="end"/>
      </w:r>
      <w:r>
        <w:t>) instead.</w:t>
      </w:r>
    </w:p>
    <w:p w14:paraId="0645E5C8" w14:textId="1357072E" w:rsidR="0038356E" w:rsidRPr="0038356E" w:rsidRDefault="00815787" w:rsidP="0038356E">
      <w:pPr>
        <w:pStyle w:val="Heading2"/>
      </w:pPr>
      <w:bookmarkStart w:id="3622" w:name="_Ref508812301"/>
      <w:bookmarkStart w:id="3623" w:name="_Toc33180747"/>
      <w:r>
        <w:t>sarifLog object</w:t>
      </w:r>
      <w:bookmarkEnd w:id="3602"/>
      <w:bookmarkEnd w:id="3622"/>
      <w:bookmarkEnd w:id="3623"/>
    </w:p>
    <w:p w14:paraId="5DEDD21B" w14:textId="0630136E" w:rsidR="000D32C1" w:rsidRDefault="000D32C1" w:rsidP="000D32C1">
      <w:pPr>
        <w:pStyle w:val="Heading3"/>
      </w:pPr>
      <w:bookmarkStart w:id="3624" w:name="_Toc33180748"/>
      <w:r>
        <w:t>General</w:t>
      </w:r>
      <w:bookmarkEnd w:id="362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827EE16"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E77CD">
        <w:t>3.13.2</w:t>
      </w:r>
      <w:r w:rsidR="0038356E">
        <w:fldChar w:fldCharType="end"/>
      </w:r>
      <w:r w:rsidR="00D71A1D">
        <w:t>.</w:t>
      </w:r>
    </w:p>
    <w:p w14:paraId="69B7D7D3" w14:textId="19F9C7A8"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E77CD">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5F1955A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E77CD">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3625" w:name="_Ref493349977"/>
      <w:bookmarkStart w:id="3626" w:name="_Ref493350297"/>
      <w:bookmarkStart w:id="3627" w:name="_Toc33180749"/>
      <w:r>
        <w:t>version property</w:t>
      </w:r>
      <w:bookmarkEnd w:id="3625"/>
      <w:bookmarkEnd w:id="3626"/>
      <w:bookmarkEnd w:id="3627"/>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3628" w:name="_Ref508812350"/>
      <w:bookmarkStart w:id="3629" w:name="_Toc33180750"/>
      <w:r>
        <w:lastRenderedPageBreak/>
        <w:t>$schema property</w:t>
      </w:r>
      <w:bookmarkEnd w:id="3628"/>
      <w:bookmarkEnd w:id="3629"/>
    </w:p>
    <w:p w14:paraId="061DCDF6" w14:textId="69F7D523"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3946D54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E77CD">
        <w:t>3.13.2</w:t>
      </w:r>
      <w:r>
        <w:fldChar w:fldCharType="end"/>
      </w:r>
      <w:r w:rsidRPr="00FC1320">
        <w:t>).</w:t>
      </w:r>
    </w:p>
    <w:p w14:paraId="4EFC8251" w14:textId="1B814A5C" w:rsidR="00584D35" w:rsidRDefault="00FC1320" w:rsidP="00584D35">
      <w:pPr>
        <w:pStyle w:val="Note"/>
      </w:pPr>
      <w:r>
        <w:t>NOTE</w:t>
      </w:r>
      <w:r w:rsidR="001E217D">
        <w:t xml:space="preserve"> 1</w:t>
      </w:r>
      <w:r>
        <w:t xml:space="preserv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4A0E5D8C" w14:textId="6D71A843" w:rsidR="001E217D" w:rsidRPr="001E217D" w:rsidRDefault="001E217D">
      <w:pPr>
        <w:pStyle w:val="Note"/>
      </w:pPr>
      <w:r>
        <w:t xml:space="preserve">NOTE 2: The SARIF schema is available at </w:t>
      </w:r>
      <w:hyperlink r:id="rId65" w:history="1">
        <w:r w:rsidRPr="00191C2F">
          <w:rPr>
            <w:rStyle w:val="Hyperlink"/>
          </w:rPr>
          <w:t>https://raw.githubusercontent.com/oasis-tcs/sarif-spec/master/Schemata/sarif-schema-2.1.0.json</w:t>
        </w:r>
      </w:hyperlink>
      <w:r>
        <w:t>.</w:t>
      </w:r>
    </w:p>
    <w:p w14:paraId="2CBB6E13" w14:textId="49D6B513" w:rsidR="000D32C1" w:rsidRDefault="000D32C1" w:rsidP="000D32C1">
      <w:pPr>
        <w:pStyle w:val="Heading3"/>
      </w:pPr>
      <w:bookmarkStart w:id="3630" w:name="_Ref493349987"/>
      <w:bookmarkStart w:id="3631" w:name="_Toc33180751"/>
      <w:r>
        <w:t>runs property</w:t>
      </w:r>
      <w:bookmarkEnd w:id="3630"/>
      <w:bookmarkEnd w:id="3631"/>
    </w:p>
    <w:p w14:paraId="4CED6907" w14:textId="0ADA0BE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E77CD">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3632" w:name="_Ref3470597"/>
      <w:bookmarkStart w:id="3633" w:name="_Toc33180752"/>
      <w:r>
        <w:t>inlineExternalProperties property</w:t>
      </w:r>
      <w:bookmarkEnd w:id="3632"/>
      <w:bookmarkEnd w:id="3633"/>
    </w:p>
    <w:p w14:paraId="12679AC5" w14:textId="24A71D15"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CE77CD">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CE77CD">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0A8FE29C"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CE77CD">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CE77CD">
        <w:t>4.3.4</w:t>
      </w:r>
      <w:r>
        <w:fldChar w:fldCharType="end"/>
      </w:r>
      <w:r>
        <w:t>).</w:t>
      </w:r>
    </w:p>
    <w:p w14:paraId="475401B5" w14:textId="77777777" w:rsidR="00A632A2" w:rsidRDefault="00A632A2" w:rsidP="00A632A2">
      <w:pPr>
        <w:pStyle w:val="Code"/>
      </w:pPr>
      <w:r>
        <w:t>{</w:t>
      </w:r>
    </w:p>
    <w:p w14:paraId="7CD25BAF" w14:textId="7C76B3EE" w:rsidR="00A632A2" w:rsidRDefault="00A632A2" w:rsidP="00A632A2">
      <w:pPr>
        <w:pStyle w:val="Code"/>
      </w:pPr>
      <w:r>
        <w:t xml:space="preserve">  "$schema": "</w:t>
      </w:r>
      <w:r w:rsidR="001E217D" w:rsidRPr="001E217D">
        <w:t>https://raw.githubusercontent.com/oasis-tcs/sarif-spec/master/Schemata/sarif-schema-2.1.0.json</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70EE16B" w:rsidR="00A632A2" w:rsidRDefault="00A632A2" w:rsidP="00A632A2">
      <w:pPr>
        <w:pStyle w:val="Code"/>
      </w:pPr>
      <w:r>
        <w:t xml:space="preserve">      "guid": "</w:t>
      </w:r>
      <w:r w:rsidRPr="00230F9F">
        <w:t>00001111-2222-</w:t>
      </w:r>
      <w:del w:id="3634" w:author="Laurence Golding" w:date="2020-02-21T10:34:00Z">
        <w:r w:rsidRPr="00230F9F" w:rsidDel="00FB1F7A">
          <w:delText>3333</w:delText>
        </w:r>
      </w:del>
      <w:ins w:id="3635" w:author="Laurence Golding" w:date="2020-02-21T10:34:00Z">
        <w:r w:rsidR="00FB1F7A">
          <w:t>1111</w:t>
        </w:r>
      </w:ins>
      <w:r w:rsidRPr="00230F9F">
        <w:t>-</w:t>
      </w:r>
      <w:del w:id="3636" w:author="Laurence Golding" w:date="2020-02-21T10:34:00Z">
        <w:r w:rsidRPr="00230F9F" w:rsidDel="00FB1F7A">
          <w:delText>4444</w:delText>
        </w:r>
      </w:del>
      <w:ins w:id="3637" w:author="Laurence Golding" w:date="2020-02-21T10:34:00Z">
        <w:r w:rsidR="00FB1F7A">
          <w:t>8888</w:t>
        </w:r>
      </w:ins>
      <w:r w:rsidRPr="00230F9F">
        <w:t>-555566667777"</w:t>
      </w:r>
      <w:r>
        <w:t>, # See §</w:t>
      </w:r>
      <w:r>
        <w:fldChar w:fldCharType="begin"/>
      </w:r>
      <w:r>
        <w:instrText xml:space="preserve"> REF _Ref525814013 \r \h </w:instrText>
      </w:r>
      <w:r>
        <w:fldChar w:fldCharType="separate"/>
      </w:r>
      <w:r w:rsidR="00CE77CD">
        <w:t>4.3.4</w:t>
      </w:r>
      <w:r>
        <w:fldChar w:fldCharType="end"/>
      </w:r>
      <w:r>
        <w:t>.</w:t>
      </w:r>
    </w:p>
    <w:p w14:paraId="7B0569FB" w14:textId="77777777" w:rsidR="00A632A2" w:rsidRPr="00230F9F" w:rsidRDefault="00A632A2" w:rsidP="00A632A2">
      <w:pPr>
        <w:pStyle w:val="Code"/>
      </w:pPr>
    </w:p>
    <w:p w14:paraId="19BFAEC2" w14:textId="19C91822"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CE77CD">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lastRenderedPageBreak/>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6A29CAD" w:rsidR="00A632A2" w:rsidRDefault="00A632A2" w:rsidP="00A632A2">
      <w:pPr>
        <w:pStyle w:val="Code"/>
      </w:pPr>
      <w:r>
        <w:t xml:space="preserve">  "runs": [                                           # See §</w:t>
      </w:r>
      <w:r>
        <w:fldChar w:fldCharType="begin"/>
      </w:r>
      <w:r>
        <w:instrText xml:space="preserve"> REF _Ref493349987 \r \h </w:instrText>
      </w:r>
      <w:r>
        <w:fldChar w:fldCharType="separate"/>
      </w:r>
      <w:r w:rsidR="00CE77CD">
        <w:t>3.13.4</w:t>
      </w:r>
      <w:r>
        <w:fldChar w:fldCharType="end"/>
      </w:r>
      <w:r>
        <w:t>.</w:t>
      </w:r>
    </w:p>
    <w:p w14:paraId="7DDACCCC" w14:textId="0C4F2B98" w:rsidR="00A632A2" w:rsidRDefault="00A632A2" w:rsidP="00A632A2">
      <w:pPr>
        <w:pStyle w:val="Code"/>
      </w:pPr>
      <w:r>
        <w:t xml:space="preserve">    {                                                 # A run object (§</w:t>
      </w:r>
      <w:r>
        <w:fldChar w:fldCharType="begin"/>
      </w:r>
      <w:r>
        <w:instrText xml:space="preserve"> REF _Ref493349997 \r \h </w:instrText>
      </w:r>
      <w:r>
        <w:fldChar w:fldCharType="separate"/>
      </w:r>
      <w:r w:rsidR="00CE77CD">
        <w:t>3.14</w:t>
      </w:r>
      <w:r>
        <w:fldChar w:fldCharType="end"/>
      </w:r>
      <w:r>
        <w:t>).</w:t>
      </w:r>
    </w:p>
    <w:p w14:paraId="4DEFBA4D" w14:textId="6C25BDCF" w:rsidR="00A632A2" w:rsidRDefault="00A632A2" w:rsidP="00A632A2">
      <w:pPr>
        <w:pStyle w:val="Code"/>
      </w:pPr>
      <w:r>
        <w:t xml:space="preserve">      "tool": {                                       # See §</w:t>
      </w:r>
      <w:r>
        <w:fldChar w:fldCharType="begin"/>
      </w:r>
      <w:r>
        <w:instrText xml:space="preserve"> REF _Ref493350956 \r \h </w:instrText>
      </w:r>
      <w:r>
        <w:fldChar w:fldCharType="separate"/>
      </w:r>
      <w:r w:rsidR="00CE77CD">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4A396BA7"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CE77CD">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3E251432" w:rsidR="00A632A2" w:rsidRDefault="00A632A2" w:rsidP="00A632A2">
      <w:pPr>
        <w:pStyle w:val="Code"/>
      </w:pPr>
      <w:r>
        <w:t xml:space="preserve">          </w:t>
      </w:r>
      <w:r w:rsidR="00151043">
        <w:t xml:space="preserve">  </w:t>
      </w:r>
      <w:r>
        <w:t>"guid": "</w:t>
      </w:r>
      <w:r w:rsidRPr="00230F9F">
        <w:t>00001111-2222-</w:t>
      </w:r>
      <w:del w:id="3638" w:author="Laurence Golding" w:date="2020-02-21T10:35:00Z">
        <w:r w:rsidRPr="00230F9F" w:rsidDel="00FB1F7A">
          <w:delText>3333</w:delText>
        </w:r>
      </w:del>
      <w:ins w:id="3639" w:author="Laurence Golding" w:date="2020-02-21T10:35:00Z">
        <w:r w:rsidR="00FB1F7A">
          <w:t>1111</w:t>
        </w:r>
      </w:ins>
      <w:r w:rsidRPr="00230F9F">
        <w:t>-</w:t>
      </w:r>
      <w:del w:id="3640" w:author="Laurence Golding" w:date="2020-02-21T10:35:00Z">
        <w:r w:rsidRPr="00230F9F" w:rsidDel="00FB1F7A">
          <w:delText>4444</w:delText>
        </w:r>
      </w:del>
      <w:ins w:id="3641" w:author="Laurence Golding" w:date="2020-02-21T10:35:00Z">
        <w:r w:rsidR="00FB1F7A">
          <w:t>8888</w:t>
        </w:r>
      </w:ins>
      <w:r w:rsidRPr="00230F9F">
        <w:t>-555566667777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3642" w:name="_Ref493349997"/>
      <w:bookmarkStart w:id="3643" w:name="_Ref493350451"/>
      <w:bookmarkStart w:id="3644" w:name="_Toc33180753"/>
      <w:r>
        <w:t>run object</w:t>
      </w:r>
      <w:bookmarkEnd w:id="3642"/>
      <w:bookmarkEnd w:id="3643"/>
      <w:bookmarkEnd w:id="3644"/>
    </w:p>
    <w:p w14:paraId="10E42C1C" w14:textId="534C375F" w:rsidR="000D32C1" w:rsidRDefault="000D32C1" w:rsidP="000D32C1">
      <w:pPr>
        <w:pStyle w:val="Heading3"/>
      </w:pPr>
      <w:bookmarkStart w:id="3645" w:name="_Toc33180754"/>
      <w:r>
        <w:t>General</w:t>
      </w:r>
      <w:bookmarkEnd w:id="364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79E2B3F"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E77CD">
        <w:t>3.14.6</w:t>
      </w:r>
      <w:r>
        <w:fldChar w:fldCharType="end"/>
      </w:r>
      <w:r w:rsidR="00893398">
        <w:t>.</w:t>
      </w:r>
    </w:p>
    <w:p w14:paraId="458D3C95" w14:textId="221ED071"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E77CD">
        <w:t>3.18</w:t>
      </w:r>
      <w:r>
        <w:fldChar w:fldCharType="end"/>
      </w:r>
      <w:r>
        <w:t>)</w:t>
      </w:r>
      <w:r w:rsidR="00893398">
        <w:t>.</w:t>
      </w:r>
    </w:p>
    <w:p w14:paraId="5659FE03" w14:textId="398D62B9" w:rsidR="00C66549" w:rsidRDefault="00C66549" w:rsidP="002D65F3">
      <w:pPr>
        <w:pStyle w:val="Code"/>
      </w:pPr>
      <w:r>
        <w:lastRenderedPageBreak/>
        <w:t xml:space="preserve">  },</w:t>
      </w:r>
    </w:p>
    <w:p w14:paraId="5572A9C8" w14:textId="169520FE"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E77CD">
        <w:t>3.14.23</w:t>
      </w:r>
      <w:r>
        <w:fldChar w:fldCharType="end"/>
      </w:r>
      <w:r w:rsidR="00893398">
        <w:t>.</w:t>
      </w:r>
    </w:p>
    <w:p w14:paraId="2AB9C865" w14:textId="68161F9F" w:rsidR="00C66549" w:rsidRDefault="00C66549" w:rsidP="002D65F3">
      <w:pPr>
        <w:pStyle w:val="Code"/>
      </w:pPr>
      <w:r>
        <w:t xml:space="preserve">    {</w:t>
      </w:r>
    </w:p>
    <w:p w14:paraId="34499818" w14:textId="38EC524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E77CD">
        <w:t>3.27</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3646" w:name="_Ref522953645"/>
      <w:bookmarkStart w:id="3647" w:name="_Toc33180755"/>
      <w:r>
        <w:t>external</w:t>
      </w:r>
      <w:r w:rsidR="007072B1">
        <w:t>Property</w:t>
      </w:r>
      <w:r>
        <w:t>File</w:t>
      </w:r>
      <w:r w:rsidR="00A632A2">
        <w:t>Reference</w:t>
      </w:r>
      <w:r>
        <w:t>s property</w:t>
      </w:r>
      <w:bookmarkEnd w:id="3646"/>
      <w:bookmarkEnd w:id="3647"/>
    </w:p>
    <w:p w14:paraId="36AA7B85" w14:textId="223076A3"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CE77CD">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CE77CD">
        <w:t>3.15.2</w:t>
      </w:r>
      <w:r w:rsidR="004D4A3F">
        <w:fldChar w:fldCharType="end"/>
      </w:r>
      <w:r>
        <w:t>) associated with this log file.</w:t>
      </w:r>
    </w:p>
    <w:p w14:paraId="0CCFB042" w14:textId="073B2630" w:rsidR="00636635" w:rsidRDefault="001A406D" w:rsidP="00636635">
      <w:pPr>
        <w:pStyle w:val="Heading3"/>
      </w:pPr>
      <w:bookmarkStart w:id="3648" w:name="_Ref526937024"/>
      <w:bookmarkStart w:id="3649" w:name="_Toc33180756"/>
      <w:r>
        <w:t>automationDetails</w:t>
      </w:r>
      <w:r w:rsidR="00636635">
        <w:t xml:space="preserve"> property</w:t>
      </w:r>
      <w:bookmarkEnd w:id="3648"/>
      <w:bookmarkEnd w:id="3649"/>
    </w:p>
    <w:p w14:paraId="389493B0" w14:textId="28BEA23A"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CE77CD">
        <w:t>3.17</w:t>
      </w:r>
      <w:r>
        <w:fldChar w:fldCharType="end"/>
      </w:r>
      <w:r>
        <w:t>) that describes this run.</w:t>
      </w:r>
    </w:p>
    <w:p w14:paraId="678537B0" w14:textId="3A173ABC" w:rsidR="00636635" w:rsidRDefault="00636635" w:rsidP="00636635">
      <w:r>
        <w:t>For an example, see §</w:t>
      </w:r>
      <w:r>
        <w:fldChar w:fldCharType="begin"/>
      </w:r>
      <w:r>
        <w:instrText xml:space="preserve"> REF _Ref526936874 \r \h </w:instrText>
      </w:r>
      <w:r>
        <w:fldChar w:fldCharType="separate"/>
      </w:r>
      <w:r w:rsidR="00CE77CD">
        <w:t>3.17.1</w:t>
      </w:r>
      <w:r>
        <w:fldChar w:fldCharType="end"/>
      </w:r>
      <w:r>
        <w:t>.</w:t>
      </w:r>
    </w:p>
    <w:p w14:paraId="0FE6118B" w14:textId="17F0C7DA" w:rsidR="00636635" w:rsidRDefault="003578B5" w:rsidP="00636635">
      <w:pPr>
        <w:pStyle w:val="Heading3"/>
      </w:pPr>
      <w:bookmarkStart w:id="3650" w:name="_Ref526937372"/>
      <w:bookmarkStart w:id="3651" w:name="_Toc33180757"/>
      <w:r>
        <w:t>runAggregates</w:t>
      </w:r>
      <w:r w:rsidR="00636635">
        <w:t xml:space="preserve"> property</w:t>
      </w:r>
      <w:bookmarkEnd w:id="3650"/>
      <w:bookmarkEnd w:id="3651"/>
    </w:p>
    <w:p w14:paraId="1964DFAF" w14:textId="1AE6C367"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CE77CD">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CE77CD">
        <w:t>3.17</w:t>
      </w:r>
      <w:r>
        <w:fldChar w:fldCharType="end"/>
      </w:r>
      <w:r>
        <w:t>) each of which describes an aggregate of runs to which this run belongs.</w:t>
      </w:r>
    </w:p>
    <w:p w14:paraId="66F91BCE" w14:textId="1C90CCBE" w:rsidR="00636635" w:rsidRPr="00636635" w:rsidRDefault="00636635" w:rsidP="00636635">
      <w:r>
        <w:t>For an example, see §</w:t>
      </w:r>
      <w:r>
        <w:fldChar w:fldCharType="begin"/>
      </w:r>
      <w:r>
        <w:instrText xml:space="preserve"> REF _Ref526936874 \r \h </w:instrText>
      </w:r>
      <w:r>
        <w:fldChar w:fldCharType="separate"/>
      </w:r>
      <w:r w:rsidR="00CE77CD">
        <w:t>3.17.1</w:t>
      </w:r>
      <w:r>
        <w:fldChar w:fldCharType="end"/>
      </w:r>
      <w:r>
        <w:t>.</w:t>
      </w:r>
    </w:p>
    <w:p w14:paraId="2BC037D2" w14:textId="6749EDAB" w:rsidR="000D32C1" w:rsidRDefault="000D32C1" w:rsidP="000D32C1">
      <w:pPr>
        <w:pStyle w:val="Heading3"/>
      </w:pPr>
      <w:bookmarkStart w:id="3652" w:name="_Ref493475805"/>
      <w:bookmarkStart w:id="3653" w:name="_Toc33180758"/>
      <w:r>
        <w:t>baseline</w:t>
      </w:r>
      <w:r w:rsidR="00435405">
        <w:t>Gui</w:t>
      </w:r>
      <w:r>
        <w:t>d property</w:t>
      </w:r>
      <w:bookmarkEnd w:id="3652"/>
      <w:bookmarkEnd w:id="3653"/>
    </w:p>
    <w:p w14:paraId="2AAA192D" w14:textId="0A0ECFB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E77CD">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E77CD">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E77CD">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D69B189"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E77CD">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E77CD">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3654" w:name="_Ref493350956"/>
      <w:bookmarkStart w:id="3655" w:name="_Toc33180759"/>
      <w:r>
        <w:t>tool property</w:t>
      </w:r>
      <w:bookmarkEnd w:id="3654"/>
      <w:bookmarkEnd w:id="3655"/>
    </w:p>
    <w:p w14:paraId="56566E8E" w14:textId="6F8BE0C5"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E77CD">
        <w:t>3.18</w:t>
      </w:r>
      <w:r>
        <w:fldChar w:fldCharType="end"/>
      </w:r>
      <w:r w:rsidRPr="003B5868">
        <w:t>) that describes the analysis tool that was run.</w:t>
      </w:r>
    </w:p>
    <w:p w14:paraId="1B63288D" w14:textId="5E09371B" w:rsidR="00B47FD2" w:rsidRDefault="00B47FD2" w:rsidP="00B47FD2">
      <w:pPr>
        <w:pStyle w:val="Heading3"/>
      </w:pPr>
      <w:bookmarkStart w:id="3656" w:name="_Ref4659591"/>
      <w:bookmarkStart w:id="3657" w:name="_Toc33180760"/>
      <w:r>
        <w:t>language</w:t>
      </w:r>
      <w:bookmarkEnd w:id="3656"/>
      <w:bookmarkEnd w:id="3657"/>
    </w:p>
    <w:p w14:paraId="0337CE14" w14:textId="3208EDF5"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CE77CD">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CE77CD">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lastRenderedPageBreak/>
        <w:t>"language": "fr-FR"</w:t>
      </w:r>
    </w:p>
    <w:p w14:paraId="12C4E7BE" w14:textId="1FAB153D" w:rsidR="001077F2" w:rsidRDefault="001077F2" w:rsidP="001077F2">
      <w:pPr>
        <w:pStyle w:val="Heading3"/>
      </w:pPr>
      <w:bookmarkStart w:id="3658" w:name="_Ref4509523"/>
      <w:bookmarkStart w:id="3659" w:name="_Toc33180761"/>
      <w:r>
        <w:t>taxonomies property</w:t>
      </w:r>
      <w:bookmarkEnd w:id="3658"/>
      <w:bookmarkEnd w:id="3659"/>
    </w:p>
    <w:p w14:paraId="3ED81C5A" w14:textId="54C3AF90"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E77CD">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E77CD">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CE77CD">
        <w:t>3.19.3</w:t>
      </w:r>
      <w:r w:rsidR="009634AB">
        <w:fldChar w:fldCharType="end"/>
      </w:r>
      <w:r w:rsidR="009634AB">
        <w:t>)</w:t>
      </w:r>
      <w:r>
        <w:t>.</w:t>
      </w:r>
    </w:p>
    <w:p w14:paraId="22A8AC46" w14:textId="37D059C5"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CE77CD">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CE77CD">
        <w:t>3.19.25</w:t>
      </w:r>
      <w:r>
        <w:fldChar w:fldCharType="end"/>
      </w:r>
      <w:r>
        <w:t>.</w:t>
      </w:r>
    </w:p>
    <w:p w14:paraId="385B7FEA" w14:textId="5AF98DDE" w:rsidR="001077F2" w:rsidRDefault="006E58BF" w:rsidP="001077F2">
      <w:pPr>
        <w:pStyle w:val="Heading3"/>
      </w:pPr>
      <w:bookmarkStart w:id="3660" w:name="_Ref4495306"/>
      <w:bookmarkStart w:id="3661" w:name="_Toc33180762"/>
      <w:r>
        <w:t>tr</w:t>
      </w:r>
      <w:r w:rsidR="001077F2">
        <w:t>anslations property</w:t>
      </w:r>
      <w:bookmarkEnd w:id="3660"/>
      <w:bookmarkEnd w:id="3661"/>
    </w:p>
    <w:p w14:paraId="32C45637" w14:textId="1A59A5AC"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E77CD">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E77CD">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CE77CD">
        <w:t>3.19.4</w:t>
      </w:r>
      <w:r w:rsidR="009634AB">
        <w:fldChar w:fldCharType="end"/>
      </w:r>
      <w:r w:rsidR="009634AB">
        <w:t>)</w:t>
      </w:r>
      <w:r>
        <w:t>.</w:t>
      </w:r>
    </w:p>
    <w:p w14:paraId="1B96FE6E" w14:textId="28851AF2" w:rsidR="006E58BF" w:rsidRDefault="009B381A" w:rsidP="006E58BF">
      <w:pPr>
        <w:pStyle w:val="Heading3"/>
      </w:pPr>
      <w:bookmarkStart w:id="3662" w:name="_Ref4509533"/>
      <w:bookmarkStart w:id="3663" w:name="_Toc33180763"/>
      <w:r>
        <w:t>policies</w:t>
      </w:r>
      <w:r w:rsidR="006E58BF">
        <w:t xml:space="preserve"> property</w:t>
      </w:r>
      <w:bookmarkEnd w:id="3662"/>
      <w:bookmarkEnd w:id="3663"/>
    </w:p>
    <w:p w14:paraId="7FFDAD02" w14:textId="39D8AB5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E77CD">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CE77CD">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CE77CD">
        <w:t>3.19.5</w:t>
      </w:r>
      <w:r w:rsidR="00F16942">
        <w:fldChar w:fldCharType="end"/>
      </w:r>
      <w:r w:rsidR="00F16942">
        <w:t>)</w:t>
      </w:r>
      <w:r>
        <w:t>.</w:t>
      </w:r>
    </w:p>
    <w:p w14:paraId="29FA70CD" w14:textId="52EE5F0A" w:rsidR="000D32C1" w:rsidRDefault="000D32C1" w:rsidP="000D32C1">
      <w:pPr>
        <w:pStyle w:val="Heading3"/>
      </w:pPr>
      <w:bookmarkStart w:id="3664" w:name="_Ref507657941"/>
      <w:bookmarkStart w:id="3665" w:name="_Toc33180764"/>
      <w:r>
        <w:t>invocation</w:t>
      </w:r>
      <w:r w:rsidR="00514F09">
        <w:t>s</w:t>
      </w:r>
      <w:r>
        <w:t xml:space="preserve"> property</w:t>
      </w:r>
      <w:bookmarkEnd w:id="3664"/>
      <w:bookmarkEnd w:id="3665"/>
    </w:p>
    <w:p w14:paraId="676BBCBB" w14:textId="211B971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E77CD">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666" w:name="_Ref3810891"/>
      <w:bookmarkStart w:id="3667" w:name="_Toc33180765"/>
      <w:r>
        <w:t>conversion property</w:t>
      </w:r>
      <w:bookmarkEnd w:id="3666"/>
      <w:bookmarkEnd w:id="3667"/>
    </w:p>
    <w:p w14:paraId="226462F1" w14:textId="6AEC4D6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CE77CD">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668" w:name="_Ref511829897"/>
      <w:bookmarkStart w:id="3669" w:name="_Toc33180766"/>
      <w:r>
        <w:t>versionControlProvenance property</w:t>
      </w:r>
      <w:bookmarkEnd w:id="3668"/>
      <w:bookmarkEnd w:id="3669"/>
    </w:p>
    <w:p w14:paraId="40DFBA3C" w14:textId="28FC7B09"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CE77CD">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E77CD">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55A038B" w:rsidR="002315DB" w:rsidRDefault="002315DB" w:rsidP="002315DB">
      <w:pPr>
        <w:pStyle w:val="Note"/>
      </w:pPr>
      <w:r>
        <w:lastRenderedPageBreak/>
        <w:t xml:space="preserve">NOTE 3: This </w:t>
      </w:r>
      <w:del w:id="3670" w:author="Laurence Golding" w:date="2020-02-21T11:39:00Z">
        <w:r w:rsidDel="00507DB3">
          <w:delText>specification</w:delText>
        </w:r>
        <w:r w:rsidRPr="00041B8B" w:rsidDel="00507DB3">
          <w:delText xml:space="preserve"> </w:delText>
        </w:r>
      </w:del>
      <w:ins w:id="3671" w:author="Laurence Golding" w:date="2020-02-21T11:39:00Z">
        <w:r w:rsidR="00507DB3">
          <w:t>document</w:t>
        </w:r>
        <w:r w:rsidR="00507DB3" w:rsidRPr="00041B8B">
          <w:t xml:space="preserve"> </w:t>
        </w:r>
      </w:ins>
      <w:r>
        <w:t>refers to a container for a related set of files in a VCS as a “repository.” Different VCSs</w:t>
      </w:r>
      <w:r w:rsidR="002914F8">
        <w:t xml:space="preserve"> might</w:t>
      </w:r>
      <w:r>
        <w:t xml:space="preserve"> use different terms.</w:t>
      </w:r>
    </w:p>
    <w:p w14:paraId="067BFB4F" w14:textId="2180D97E" w:rsidR="002315DB" w:rsidRPr="007D2D5D" w:rsidRDefault="002315DB" w:rsidP="002315DB">
      <w:pPr>
        <w:pStyle w:val="Note"/>
      </w:pPr>
      <w:r>
        <w:t xml:space="preserve">NOTE 4: This </w:t>
      </w:r>
      <w:del w:id="3672" w:author="Laurence Golding" w:date="2020-02-21T11:40:00Z">
        <w:r w:rsidDel="00507DB3">
          <w:delText xml:space="preserve">specification </w:delText>
        </w:r>
      </w:del>
      <w:ins w:id="3673" w:author="Laurence Golding" w:date="2020-02-21T11:40:00Z">
        <w:r w:rsidR="00507DB3">
          <w:t xml:space="preserve">document </w:t>
        </w:r>
      </w:ins>
      <w:r>
        <w:t>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1FA1ED2"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CE77CD">
        <w:t>3.23</w:t>
      </w:r>
      <w:r>
        <w:fldChar w:fldCharType="end"/>
      </w:r>
      <w:r>
        <w:t>).</w:t>
      </w:r>
    </w:p>
    <w:p w14:paraId="252CBC5B" w14:textId="08128251"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CE77CD">
        <w:t>3.23.3</w:t>
      </w:r>
      <w:r w:rsidR="00EC5421">
        <w:fldChar w:fldCharType="end"/>
      </w:r>
      <w:r>
        <w:t>.</w:t>
      </w:r>
    </w:p>
    <w:p w14:paraId="5C24FC9B" w14:textId="211983FD"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CE77CD">
        <w:t>3.23.4</w:t>
      </w:r>
      <w:r w:rsidR="00EC5421">
        <w:fldChar w:fldCharType="end"/>
      </w:r>
      <w:r>
        <w:t>.</w:t>
      </w:r>
    </w:p>
    <w:p w14:paraId="1B1D75B0" w14:textId="133A6139"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CE77CD">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674" w:name="_Ref508869459"/>
      <w:bookmarkStart w:id="3675" w:name="_Ref508869524"/>
      <w:bookmarkStart w:id="3676" w:name="_Ref508869585"/>
      <w:bookmarkStart w:id="3677" w:name="_Toc33180767"/>
      <w:bookmarkStart w:id="3678" w:name="_Ref493345118"/>
      <w:r>
        <w:t>originalUriBaseIds property</w:t>
      </w:r>
      <w:bookmarkEnd w:id="3674"/>
      <w:bookmarkEnd w:id="3675"/>
      <w:bookmarkEnd w:id="3676"/>
      <w:bookmarkEnd w:id="3677"/>
    </w:p>
    <w:p w14:paraId="2DDCF7C4" w14:textId="4F832CD5"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E77CD">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E77CD">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CE77CD">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040DFF7"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E77CD">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CE77CD">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03BD75F8"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del w:id="3679" w:author="Laurence Golding" w:date="2020-02-21T12:08:00Z">
        <w:r w:rsidR="00A30F2D" w:rsidDel="00182027">
          <w:fldChar w:fldCharType="begin"/>
        </w:r>
        <w:r w:rsidR="00A30F2D" w:rsidDel="00182027">
          <w:delInstrText xml:space="preserve"> HYPERLINK "file:///C:/Users/Mary/code" </w:delInstrText>
        </w:r>
        <w:r w:rsidR="00A30F2D" w:rsidDel="00182027">
          <w:fldChar w:fldCharType="separate"/>
        </w:r>
        <w:r w:rsidRPr="00995F7B" w:rsidDel="00182027">
          <w:rPr>
            <w:rStyle w:val="CODEtemp"/>
          </w:rPr>
          <w:delText>file:///C:/Users/Mary/code</w:delText>
        </w:r>
        <w:r w:rsidR="00A30F2D" w:rsidDel="00182027">
          <w:rPr>
            <w:rStyle w:val="CODEtemp"/>
          </w:rPr>
          <w:fldChar w:fldCharType="end"/>
        </w:r>
      </w:del>
      <w:ins w:id="3680" w:author="Laurence Golding" w:date="2020-02-21T12:08:00Z">
        <w:r w:rsidR="00182027" w:rsidRPr="00995F7B">
          <w:rPr>
            <w:rStyle w:val="CODEtemp"/>
          </w:rPr>
          <w:t>file:///C:/Users/Mary/code</w:t>
        </w:r>
      </w:ins>
      <w:r w:rsidR="00995F7B">
        <w:rPr>
          <w:rStyle w:val="CODEtemp"/>
        </w:rPr>
        <w:t>/TheProject/</w:t>
      </w:r>
      <w:r>
        <w:t>.</w:t>
      </w:r>
    </w:p>
    <w:p w14:paraId="5C16839B" w14:textId="73DCBA81"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76EFEB7F" w14:textId="77777777" w:rsidR="00BC4F65" w:rsidRDefault="00995F7B" w:rsidP="00995F7B">
      <w:pPr>
        <w:pStyle w:val="Code"/>
      </w:pPr>
      <w:r>
        <w:t xml:space="preserve">    "description": </w:t>
      </w:r>
      <w:r w:rsidR="00BC4F65">
        <w:t>{</w:t>
      </w:r>
    </w:p>
    <w:p w14:paraId="133F0679" w14:textId="50682BD2" w:rsidR="00995F7B" w:rsidRDefault="00BC4F65" w:rsidP="00995F7B">
      <w:pPr>
        <w:pStyle w:val="Code"/>
      </w:pPr>
      <w:r>
        <w:t xml:space="preserve">      "text": </w:t>
      </w:r>
      <w:r w:rsidR="00995F7B">
        <w:t>"The root directory for all project files."</w:t>
      </w:r>
    </w:p>
    <w:p w14:paraId="476606DB" w14:textId="1D16376D" w:rsidR="00BC4F65" w:rsidRDefault="00BC4F65" w:rsidP="00995F7B">
      <w:pPr>
        <w:pStyle w:val="Code"/>
      </w:pPr>
      <w:r>
        <w:t xml:space="preserve">    }</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5093B3" w14:textId="77777777" w:rsidR="00BC4F65" w:rsidRDefault="00995F7B" w:rsidP="00995F7B">
      <w:pPr>
        <w:pStyle w:val="Code"/>
      </w:pPr>
      <w:r>
        <w:t xml:space="preserve">    "description": </w:t>
      </w:r>
      <w:r w:rsidR="00BC4F65">
        <w:t>{</w:t>
      </w:r>
    </w:p>
    <w:p w14:paraId="45F04066" w14:textId="228F462A" w:rsidR="00995F7B" w:rsidRDefault="00BC4F65" w:rsidP="00995F7B">
      <w:pPr>
        <w:pStyle w:val="Code"/>
      </w:pPr>
      <w:r>
        <w:t xml:space="preserve">      "text": </w:t>
      </w:r>
      <w:r w:rsidR="00995F7B">
        <w:t>"The root of the source tree."</w:t>
      </w:r>
    </w:p>
    <w:p w14:paraId="6D8375A6" w14:textId="127F1920" w:rsidR="00BC4F65" w:rsidRDefault="00BC4F65" w:rsidP="00995F7B">
      <w:pPr>
        <w:pStyle w:val="Code"/>
      </w:pPr>
      <w:r>
        <w:t xml:space="preserve">    }</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lastRenderedPageBreak/>
        <w:t>"originalUriBaseIds": {</w:t>
      </w:r>
    </w:p>
    <w:p w14:paraId="2317C7C7" w14:textId="77777777" w:rsidR="00995F7B" w:rsidRDefault="00995F7B" w:rsidP="00995F7B">
      <w:pPr>
        <w:pStyle w:val="Code"/>
      </w:pPr>
      <w:r>
        <w:t xml:space="preserve"> "PROJECTROOT": {</w:t>
      </w:r>
    </w:p>
    <w:p w14:paraId="468532BE" w14:textId="77777777" w:rsidR="00DB39B5" w:rsidRDefault="00995F7B" w:rsidP="00995F7B">
      <w:pPr>
        <w:pStyle w:val="Code"/>
      </w:pPr>
      <w:r>
        <w:t xml:space="preserve">    "description": </w:t>
      </w:r>
      <w:r w:rsidR="00DB39B5">
        <w:t>{</w:t>
      </w:r>
    </w:p>
    <w:p w14:paraId="5E44437C" w14:textId="4CDED61C" w:rsidR="00995F7B" w:rsidRDefault="00DB39B5" w:rsidP="00995F7B">
      <w:pPr>
        <w:pStyle w:val="Code"/>
      </w:pPr>
      <w:r>
        <w:t xml:space="preserve">      "text": </w:t>
      </w:r>
      <w:r w:rsidR="00995F7B">
        <w:t>"The root directory for all project files."</w:t>
      </w:r>
    </w:p>
    <w:p w14:paraId="1BC8BF86" w14:textId="71FD00C5" w:rsidR="00DB39B5" w:rsidRDefault="00DB39B5" w:rsidP="00995F7B">
      <w:pPr>
        <w:pStyle w:val="Code"/>
      </w:pPr>
      <w:r>
        <w:t xml:space="preserve">    }</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62DD47B0" w14:textId="77777777" w:rsidR="00DB39B5" w:rsidRDefault="00995F7B" w:rsidP="00995F7B">
      <w:pPr>
        <w:pStyle w:val="Code"/>
      </w:pPr>
      <w:r>
        <w:t xml:space="preserve">    "description": </w:t>
      </w:r>
      <w:r w:rsidR="00DB39B5">
        <w:t>{</w:t>
      </w:r>
    </w:p>
    <w:p w14:paraId="71FFA9DA" w14:textId="7EEC6FF7" w:rsidR="00995F7B" w:rsidRDefault="00DB39B5" w:rsidP="00995F7B">
      <w:pPr>
        <w:pStyle w:val="Code"/>
      </w:pPr>
      <w:r>
        <w:t xml:space="preserve">      "text": </w:t>
      </w:r>
      <w:r w:rsidR="00995F7B">
        <w:t>"The root of the source tree."</w:t>
      </w:r>
    </w:p>
    <w:p w14:paraId="4F9058E1" w14:textId="2C499734" w:rsidR="00DB39B5" w:rsidRDefault="00DB39B5" w:rsidP="00995F7B">
      <w:pPr>
        <w:pStyle w:val="Code"/>
      </w:pPr>
      <w:r>
        <w:t xml:space="preserve">    }</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75EBD468"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0DDC4744"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CE77CD">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4F439DD"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CE77CD">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lastRenderedPageBreak/>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6FA2FD4"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E77CD">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D85475D"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E77CD">
        <w:t>3.28</w:t>
      </w:r>
      <w:r w:rsidR="00B213E1">
        <w:fldChar w:fldCharType="end"/>
      </w:r>
      <w:r w:rsidR="00B213E1">
        <w:t>)</w:t>
      </w:r>
      <w:r w:rsidR="00A34799">
        <w:t>.</w:t>
      </w:r>
    </w:p>
    <w:p w14:paraId="26DCDECF" w14:textId="0A04CCF5"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CE77CD">
        <w:t>3.28.3</w:t>
      </w:r>
      <w:r w:rsidR="00C6546E">
        <w:fldChar w:fldCharType="end"/>
      </w:r>
      <w:r w:rsidR="00C6546E">
        <w:t>.</w:t>
      </w:r>
    </w:p>
    <w:p w14:paraId="14E37F0A" w14:textId="6C07072F"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CE77CD">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3681" w:name="_Ref507667580"/>
      <w:bookmarkStart w:id="3682" w:name="_Toc33180768"/>
      <w:r>
        <w:t xml:space="preserve">artifacts </w:t>
      </w:r>
      <w:r w:rsidR="000D32C1">
        <w:t>property</w:t>
      </w:r>
      <w:bookmarkEnd w:id="3678"/>
      <w:bookmarkEnd w:id="3681"/>
      <w:bookmarkEnd w:id="3682"/>
    </w:p>
    <w:p w14:paraId="1A04899C" w14:textId="734CA522"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CE77CD">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CE77CD">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5629D671"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CE77CD">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lastRenderedPageBreak/>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48235F6"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CE77CD">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CE77CD">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683" w:name="_Toc33180769"/>
      <w:r>
        <w:t>specialLocations property</w:t>
      </w:r>
      <w:bookmarkEnd w:id="3683"/>
    </w:p>
    <w:p w14:paraId="084D99C6" w14:textId="63F885D1"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CE77CD">
        <w:t>3.25</w:t>
      </w:r>
      <w:r>
        <w:fldChar w:fldCharType="end"/>
      </w:r>
      <w:r>
        <w:t>) that defines locations of special significance to SARIF consumers.</w:t>
      </w:r>
    </w:p>
    <w:p w14:paraId="36C20962" w14:textId="71E6E929" w:rsidR="000D32C1" w:rsidRDefault="000D32C1" w:rsidP="000D32C1">
      <w:pPr>
        <w:pStyle w:val="Heading3"/>
      </w:pPr>
      <w:bookmarkStart w:id="3684" w:name="_Ref493479000"/>
      <w:bookmarkStart w:id="3685" w:name="_Ref493479448"/>
      <w:bookmarkStart w:id="3686" w:name="_Toc33180770"/>
      <w:r>
        <w:t>logicalLocations property</w:t>
      </w:r>
      <w:bookmarkEnd w:id="3684"/>
      <w:bookmarkEnd w:id="3685"/>
      <w:bookmarkEnd w:id="3686"/>
    </w:p>
    <w:p w14:paraId="428BC587" w14:textId="38253F65"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CE77CD">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CE77CD">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2DE03F56"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CE77CD">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lastRenderedPageBreak/>
        <w:t xml:space="preserve">  }</w:t>
      </w:r>
    </w:p>
    <w:p w14:paraId="19211E7C" w14:textId="1B5ECDFE" w:rsidR="00D27F62" w:rsidRDefault="009B6109" w:rsidP="00D27F62">
      <w:pPr>
        <w:pStyle w:val="Code"/>
      </w:pPr>
      <w:r>
        <w:t>]</w:t>
      </w:r>
    </w:p>
    <w:p w14:paraId="721EFFE9" w14:textId="55C4E893"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CE77CD">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687" w:name="_Ref4685267"/>
      <w:bookmarkStart w:id="3688" w:name="_Toc33180771"/>
      <w:r>
        <w:t>addresses property</w:t>
      </w:r>
      <w:bookmarkEnd w:id="3687"/>
      <w:bookmarkEnd w:id="3688"/>
    </w:p>
    <w:p w14:paraId="72EFB665" w14:textId="1D542886"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CE77CD">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CE77CD">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CE77CD">
        <w:t>3.29</w:t>
      </w:r>
      <w:r>
        <w:fldChar w:fldCharType="end"/>
      </w:r>
      <w:r>
        <w:t xml:space="preserve">) within </w:t>
      </w:r>
      <w:r w:rsidR="001136EC" w:rsidRPr="001136EC">
        <w:rPr>
          <w:rStyle w:val="CODEtemp"/>
        </w:rPr>
        <w:t>theRun</w:t>
      </w:r>
      <w:r>
        <w:t>.</w:t>
      </w:r>
    </w:p>
    <w:p w14:paraId="7511A76F" w14:textId="5449C013"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CE77CD">
        <w:t>3.32.13</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689" w:name="_Ref3480694"/>
      <w:bookmarkStart w:id="3690" w:name="_Toc33180772"/>
      <w:r>
        <w:t>threadFlowLocations property</w:t>
      </w:r>
      <w:bookmarkEnd w:id="3689"/>
      <w:bookmarkEnd w:id="3690"/>
    </w:p>
    <w:p w14:paraId="1234D581" w14:textId="5424A57B"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CE77CD">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CE77CD">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CE77CD">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691" w:name="_Ref511820652"/>
      <w:bookmarkStart w:id="3692" w:name="_Toc33180773"/>
      <w:r>
        <w:t>graphs property</w:t>
      </w:r>
      <w:bookmarkEnd w:id="3691"/>
      <w:bookmarkEnd w:id="3692"/>
    </w:p>
    <w:p w14:paraId="2212E1F5" w14:textId="1219B55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CE77CD">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E77CD">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C50AA9F"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E77CD">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77CD">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E77CD">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693" w:name="_Ref5716760"/>
      <w:bookmarkStart w:id="3694" w:name="_Toc33180774"/>
      <w:r>
        <w:t xml:space="preserve">webRequests </w:t>
      </w:r>
      <w:r w:rsidR="00C75437">
        <w:t>property</w:t>
      </w:r>
      <w:bookmarkEnd w:id="3693"/>
      <w:bookmarkEnd w:id="3694"/>
    </w:p>
    <w:p w14:paraId="5BA4C4FC" w14:textId="1630C6B8"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CE77CD">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CE77CD">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CE77CD">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695" w:name="_Ref5716908"/>
      <w:bookmarkStart w:id="3696" w:name="_Toc33180775"/>
      <w:r>
        <w:lastRenderedPageBreak/>
        <w:t>webR</w:t>
      </w:r>
      <w:r w:rsidR="00C75437">
        <w:t>esponse</w:t>
      </w:r>
      <w:r w:rsidR="00EA29D3">
        <w:t>s</w:t>
      </w:r>
      <w:r w:rsidR="00C75437">
        <w:t xml:space="preserve"> property</w:t>
      </w:r>
      <w:bookmarkEnd w:id="3695"/>
      <w:bookmarkEnd w:id="3696"/>
    </w:p>
    <w:p w14:paraId="7EF3C2E3" w14:textId="4DC7FCB0"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CE77CD">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CE77CD">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CE77CD">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697" w:name="_Ref493350972"/>
      <w:bookmarkStart w:id="3698" w:name="_Toc33180776"/>
      <w:r>
        <w:t>results property</w:t>
      </w:r>
      <w:bookmarkEnd w:id="3697"/>
      <w:bookmarkEnd w:id="3698"/>
    </w:p>
    <w:p w14:paraId="319EAE63" w14:textId="08FC31EC" w:rsidR="00FB5300" w:rsidRDefault="001320A1"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1320A1">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w:t>
      </w:r>
      <w:r>
        <w:t>, again depending on circumstances,</w:t>
      </w:r>
      <w:r w:rsidR="00FB5300" w:rsidRPr="00FB5300">
        <w:t xml:space="preserv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E77CD">
        <w:t>3.27</w:t>
      </w:r>
      <w:r w:rsidR="00FB5300">
        <w:fldChar w:fldCharType="end"/>
      </w:r>
      <w:r w:rsidR="00FB5300" w:rsidRPr="00FB5300">
        <w:t>) each of which represents a single result detected in the course of the run.</w:t>
      </w:r>
    </w:p>
    <w:p w14:paraId="66E8B62B" w14:textId="6A8B776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E77CD">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0E505E1"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1320A1">
        <w:rPr>
          <w:b/>
        </w:rPr>
        <w:t>MAY</w:t>
      </w:r>
      <w:r w:rsidR="001320A1">
        <w:t xml:space="preserve"> </w:t>
      </w:r>
      <w:r>
        <w:t>be</w:t>
      </w:r>
      <w:r w:rsidR="001320A1">
        <w:t xml:space="preserve"> present. If it is present, its value </w:t>
      </w:r>
      <w:r w:rsidR="001320A1" w:rsidRPr="001320A1">
        <w:rPr>
          <w:b/>
        </w:rPr>
        <w:t>SHALL</w:t>
      </w:r>
      <w:r w:rsidR="001320A1">
        <w:t xml:space="preserve"> be</w:t>
      </w:r>
      <w:r>
        <w:t xml:space="preserve"> </w:t>
      </w:r>
      <w:r w:rsidR="006A41A4" w:rsidRPr="006A41A4">
        <w:rPr>
          <w:rStyle w:val="CODEtemp"/>
        </w:rPr>
        <w:t>null</w:t>
      </w:r>
      <w:r>
        <w:t>. See §</w:t>
      </w:r>
      <w:r>
        <w:fldChar w:fldCharType="begin"/>
      </w:r>
      <w:r>
        <w:instrText xml:space="preserve"> REF _Ref525821649 \r \h </w:instrText>
      </w:r>
      <w:r>
        <w:fldChar w:fldCharType="separate"/>
      </w:r>
      <w:r w:rsidR="00CE77CD">
        <w:t>3.20.13</w:t>
      </w:r>
      <w:r>
        <w:fldChar w:fldCharType="end"/>
      </w:r>
      <w:r>
        <w:t xml:space="preserve">, </w:t>
      </w:r>
      <w:r w:rsidRPr="00D0526B">
        <w:rPr>
          <w:rStyle w:val="CODEtemp"/>
        </w:rPr>
        <w:t>invocation.processStartFailureMessage</w:t>
      </w:r>
      <w:r>
        <w:t>, for more about this scenario.</w:t>
      </w:r>
    </w:p>
    <w:p w14:paraId="0B57E25B" w14:textId="7E685ECE"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1320A1">
        <w:rPr>
          <w:b/>
        </w:rPr>
        <w:t>MAY</w:t>
      </w:r>
      <w:r w:rsidR="001320A1">
        <w:t xml:space="preserve"> </w:t>
      </w:r>
      <w:r w:rsidR="009C4FF2">
        <w:t>be</w:t>
      </w:r>
      <w:r w:rsidR="001320A1">
        <w:t xml:space="preserve"> present, and if present </w:t>
      </w:r>
      <w:r w:rsidR="001320A1" w:rsidRPr="001320A1">
        <w:rPr>
          <w:b/>
        </w:rPr>
        <w:t>SHALL</w:t>
      </w:r>
      <w:r w:rsidR="001320A1">
        <w:t xml:space="preserve"> be</w:t>
      </w:r>
      <w:r w:rsidR="009C4FF2">
        <w:t xml:space="preserve"> </w:t>
      </w:r>
      <w:r w:rsidR="006A41A4" w:rsidRPr="006A41A4">
        <w:rPr>
          <w:rStyle w:val="CODEtemp"/>
        </w:rPr>
        <w:t>null</w:t>
      </w:r>
      <w:r w:rsidR="009C4FF2">
        <w:t>.</w:t>
      </w:r>
    </w:p>
    <w:p w14:paraId="0C639CB5" w14:textId="543FADD3"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29FC535E" w14:textId="2F3F0DAC" w:rsidR="001320A1" w:rsidRDefault="001320A1" w:rsidP="00FB5300">
      <w:r>
        <w:t xml:space="preserve">If </w:t>
      </w:r>
      <w:r w:rsidRPr="001320A1">
        <w:rPr>
          <w:rStyle w:val="CODEtemp"/>
        </w:rPr>
        <w:t>results</w:t>
      </w:r>
      <w:r>
        <w:t xml:space="preserve"> is absent, it </w:t>
      </w:r>
      <w:r w:rsidRPr="001320A1">
        <w:rPr>
          <w:b/>
        </w:rPr>
        <w:t>SHALL</w:t>
      </w:r>
      <w:r>
        <w:t xml:space="preserve"> default to </w:t>
      </w:r>
      <w:r w:rsidRPr="001320A1">
        <w:rPr>
          <w:rStyle w:val="CODEtemp"/>
        </w:rPr>
        <w:t>null</w:t>
      </w:r>
      <w:r>
        <w:t>.</w:t>
      </w:r>
    </w:p>
    <w:p w14:paraId="5BD0C1CC" w14:textId="2A8973B2" w:rsidR="00A95453" w:rsidRDefault="00A95453" w:rsidP="00A95453">
      <w:pPr>
        <w:pStyle w:val="Heading3"/>
      </w:pPr>
      <w:bookmarkStart w:id="3699" w:name="_Ref511828248"/>
      <w:bookmarkStart w:id="3700" w:name="_Toc33180777"/>
      <w:r>
        <w:t>defaultEncoding</w:t>
      </w:r>
      <w:bookmarkEnd w:id="3699"/>
      <w:r w:rsidR="00F82406">
        <w:t xml:space="preserve"> property</w:t>
      </w:r>
      <w:bookmarkEnd w:id="3700"/>
    </w:p>
    <w:p w14:paraId="305609EB" w14:textId="2323C99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E77CD">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CE77CD">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CE77CD">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0B3E1F1" w:rsidR="00926829" w:rsidRDefault="00926829" w:rsidP="00926829">
      <w:r>
        <w:t>For an example, see §</w:t>
      </w:r>
      <w:r>
        <w:fldChar w:fldCharType="begin"/>
      </w:r>
      <w:r>
        <w:instrText xml:space="preserve"> REF _Ref511828128 \r \h </w:instrText>
      </w:r>
      <w:r>
        <w:fldChar w:fldCharType="separate"/>
      </w:r>
      <w:r w:rsidR="00CE77CD">
        <w:t>3.24.9</w:t>
      </w:r>
      <w:r>
        <w:fldChar w:fldCharType="end"/>
      </w:r>
      <w:r>
        <w:t>.</w:t>
      </w:r>
    </w:p>
    <w:p w14:paraId="5DBD21F7" w14:textId="5F01E581" w:rsidR="00F82406" w:rsidRDefault="00F82406" w:rsidP="00F82406">
      <w:pPr>
        <w:pStyle w:val="Heading3"/>
      </w:pPr>
      <w:bookmarkStart w:id="3701" w:name="_Ref534897013"/>
      <w:bookmarkStart w:id="3702" w:name="_Toc33180778"/>
      <w:r>
        <w:t>defaultSourceLanguage property</w:t>
      </w:r>
      <w:bookmarkEnd w:id="3701"/>
      <w:bookmarkEnd w:id="3702"/>
    </w:p>
    <w:p w14:paraId="66CE74AE" w14:textId="5D8DC91D"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CE77CD">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CE77CD">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CE77CD">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CE77CD">
        <w:t>3.14.15</w:t>
      </w:r>
      <w:r w:rsidR="0003707A">
        <w:fldChar w:fldCharType="end"/>
      </w:r>
      <w:r w:rsidR="0003707A">
        <w:t xml:space="preserve">) which refers to a text </w:t>
      </w:r>
      <w:r w:rsidR="004D285A">
        <w:t xml:space="preserve">artifact </w:t>
      </w:r>
      <w:r w:rsidR="0003707A">
        <w:t>that contains source code.</w:t>
      </w:r>
    </w:p>
    <w:p w14:paraId="4CAA986B" w14:textId="19722D89"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CE77CD">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703" w:name="_Toc33180779"/>
      <w:r>
        <w:lastRenderedPageBreak/>
        <w:t>newlineSequences</w:t>
      </w:r>
      <w:r w:rsidR="00F82406">
        <w:t xml:space="preserve"> property</w:t>
      </w:r>
      <w:bookmarkEnd w:id="3703"/>
    </w:p>
    <w:p w14:paraId="0E24944C" w14:textId="4204B5CE"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CE77CD">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1B63EAC"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CE77CD">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CE77CD">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CE77CD">
        <w:t>3.30</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CE77CD">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52F2FE11" w:rsidR="00CD1A14" w:rsidRDefault="00CD1A14" w:rsidP="00CD1A14">
      <w:pPr>
        <w:pStyle w:val="Code"/>
      </w:pPr>
      <w:r>
        <w:t>{         # A run object (§</w:t>
      </w:r>
      <w:r>
        <w:fldChar w:fldCharType="begin"/>
      </w:r>
      <w:r>
        <w:instrText xml:space="preserve"> REF _Ref493349997 \r \h </w:instrText>
      </w:r>
      <w:r>
        <w:fldChar w:fldCharType="separate"/>
      </w:r>
      <w:r w:rsidR="00CE77CD">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704" w:name="_Ref516063927"/>
      <w:bookmarkStart w:id="3705" w:name="_Toc33180780"/>
      <w:r>
        <w:t>columnKind property</w:t>
      </w:r>
      <w:bookmarkEnd w:id="3704"/>
      <w:bookmarkEnd w:id="3705"/>
    </w:p>
    <w:p w14:paraId="6963CD47" w14:textId="446BC0D8" w:rsidR="00153C25" w:rsidRDefault="004B18EB" w:rsidP="00153C25">
      <w:bookmarkStart w:id="3706"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CE77CD">
        <w:t>3.14.23</w:t>
      </w:r>
      <w:r w:rsidR="0009476F">
        <w:fldChar w:fldCharType="end"/>
      </w:r>
      <w:r w:rsidR="0009476F">
        <w:t>) is non-empty</w:t>
      </w:r>
      <w:r>
        <w:t>, the</w:t>
      </w:r>
      <w:bookmarkEnd w:id="3706"/>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7B68F34" w:rsidR="00D65090" w:rsidRDefault="00D65090" w:rsidP="00D65090">
      <w:pPr>
        <w:pStyle w:val="Heading3"/>
      </w:pPr>
      <w:bookmarkStart w:id="3707" w:name="_Ref510017893"/>
      <w:bookmarkStart w:id="3708" w:name="_Ref7164077"/>
      <w:bookmarkStart w:id="3709" w:name="_Ref7164605"/>
      <w:bookmarkStart w:id="3710" w:name="_Toc33180781"/>
      <w:r>
        <w:t>redaction</w:t>
      </w:r>
      <w:del w:id="3711" w:author="Laurence Golding" w:date="2020-02-21T11:51:00Z">
        <w:r w:rsidR="0022404B" w:rsidDel="009C7B1A">
          <w:delText>s</w:delText>
        </w:r>
      </w:del>
      <w:r>
        <w:t>Token</w:t>
      </w:r>
      <w:bookmarkEnd w:id="3707"/>
      <w:ins w:id="3712" w:author="Laurence Golding" w:date="2020-02-21T11:51:00Z">
        <w:r w:rsidR="009C7B1A">
          <w:t>s</w:t>
        </w:r>
      </w:ins>
      <w:r>
        <w:t xml:space="preserve"> property</w:t>
      </w:r>
      <w:bookmarkEnd w:id="3708"/>
      <w:bookmarkEnd w:id="3709"/>
      <w:bookmarkEnd w:id="3710"/>
    </w:p>
    <w:p w14:paraId="0674C185" w14:textId="48988104"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CE77CD">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CE77CD">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lastRenderedPageBreak/>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41F076F9" w:rsidR="00D65090" w:rsidRDefault="00D65090" w:rsidP="002D65F3">
      <w:pPr>
        <w:pStyle w:val="Code"/>
      </w:pPr>
      <w:bookmarkStart w:id="3713"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CE77CD">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714" w:name="_Ref6208153"/>
      <w:bookmarkStart w:id="3715" w:name="_Toc33180782"/>
      <w:r>
        <w:t>externalPropertyFileReferences object</w:t>
      </w:r>
      <w:bookmarkEnd w:id="3714"/>
      <w:bookmarkEnd w:id="3715"/>
    </w:p>
    <w:p w14:paraId="797443A3" w14:textId="30D2FA9F" w:rsidR="0040072D" w:rsidRDefault="0040072D" w:rsidP="0040072D">
      <w:pPr>
        <w:pStyle w:val="Heading3"/>
      </w:pPr>
      <w:bookmarkStart w:id="3716" w:name="_Toc33180783"/>
      <w:r>
        <w:t>General</w:t>
      </w:r>
      <w:bookmarkEnd w:id="3716"/>
    </w:p>
    <w:p w14:paraId="28E57B08" w14:textId="454A1F5A"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CE77CD">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717" w:name="_Ref6209979"/>
      <w:bookmarkStart w:id="3718" w:name="_Toc33180784"/>
      <w:r>
        <w:t>Rationale</w:t>
      </w:r>
      <w:bookmarkEnd w:id="3717"/>
      <w:bookmarkEnd w:id="3718"/>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1BDCC1D8" w:rsidR="0040072D" w:rsidRDefault="0040072D" w:rsidP="0040072D">
      <w:r>
        <w:t>The format of an external property file is described in §</w:t>
      </w:r>
      <w:r>
        <w:fldChar w:fldCharType="begin"/>
      </w:r>
      <w:r>
        <w:instrText xml:space="preserve"> REF _Ref528151413 \r \h </w:instrText>
      </w:r>
      <w:r>
        <w:fldChar w:fldCharType="separate"/>
      </w:r>
      <w:r w:rsidR="00CE77CD">
        <w:t>4</w:t>
      </w:r>
      <w:r>
        <w:fldChar w:fldCharType="end"/>
      </w:r>
      <w:r>
        <w:t>.</w:t>
      </w:r>
    </w:p>
    <w:p w14:paraId="14BB4875" w14:textId="7198C0F8" w:rsidR="0040072D" w:rsidRDefault="0040072D" w:rsidP="0036208E">
      <w:r>
        <w:lastRenderedPageBreak/>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719" w:name="_Ref6212273"/>
      <w:bookmarkStart w:id="3720" w:name="_Ref6212275"/>
      <w:bookmarkStart w:id="3721" w:name="_Ref6212277"/>
      <w:bookmarkStart w:id="3722" w:name="_Toc33180785"/>
      <w:r>
        <w:t>Properties</w:t>
      </w:r>
      <w:bookmarkEnd w:id="3719"/>
      <w:bookmarkEnd w:id="3720"/>
      <w:bookmarkEnd w:id="3721"/>
      <w:bookmarkEnd w:id="3722"/>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5F95C8B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xml:space="preserve">, consistent with all other objects in this </w:t>
      </w:r>
      <w:del w:id="3723" w:author="Laurence Golding" w:date="2020-02-21T11:40:00Z">
        <w:r w:rsidDel="00507DB3">
          <w:delText>specification</w:delText>
        </w:r>
      </w:del>
      <w:ins w:id="3724" w:author="Laurence Golding" w:date="2020-02-21T11:40:00Z">
        <w:r w:rsidR="00507DB3">
          <w:t>document</w:t>
        </w:r>
      </w:ins>
      <w:r>
        <w:t>.</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057C44DD"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CE77CD">
        <w:t>3.16</w:t>
      </w:r>
      <w:r>
        <w:fldChar w:fldCharType="end"/>
      </w:r>
      <w:r>
        <w:t>) specifying the location of the external property file.</w:t>
      </w:r>
    </w:p>
    <w:p w14:paraId="2F158910" w14:textId="77777777" w:rsidR="0036208E" w:rsidRDefault="0036208E" w:rsidP="0036208E">
      <w:r>
        <w:lastRenderedPageBreak/>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12F0409D"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E77CD">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597C5A95"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CE77CD">
        <w:t>3.16</w:t>
      </w:r>
      <w:r>
        <w:fldChar w:fldCharType="end"/>
      </w:r>
      <w:r>
        <w:t>).</w:t>
      </w:r>
    </w:p>
    <w:p w14:paraId="66BDB7AE" w14:textId="69D55B12" w:rsidR="0036208E" w:rsidRDefault="0036208E" w:rsidP="0036208E">
      <w:pPr>
        <w:pStyle w:val="Code"/>
      </w:pPr>
      <w:r>
        <w:t xml:space="preserve">      "location": {         # See §</w:t>
      </w:r>
      <w:r>
        <w:fldChar w:fldCharType="begin"/>
      </w:r>
      <w:r>
        <w:instrText xml:space="preserve"> REF _Ref525810081 \r \h </w:instrText>
      </w:r>
      <w:r>
        <w:fldChar w:fldCharType="separate"/>
      </w:r>
      <w:r w:rsidR="00CE77CD">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4230D368" w:rsidR="0036208E" w:rsidRDefault="0036208E" w:rsidP="0036208E">
      <w:pPr>
        <w:pStyle w:val="Code"/>
      </w:pPr>
      <w:r>
        <w:t xml:space="preserve">      "guid": "11111111-1111-1111-</w:t>
      </w:r>
      <w:del w:id="3725" w:author="Laurence Golding" w:date="2020-02-21T10:36:00Z">
        <w:r w:rsidDel="00FB1F7A">
          <w:delText>1111</w:delText>
        </w:r>
      </w:del>
      <w:ins w:id="3726" w:author="Laurence Golding" w:date="2020-02-21T10:36:00Z">
        <w:r w:rsidR="00FB1F7A">
          <w:t>8888</w:t>
        </w:r>
      </w:ins>
      <w:r>
        <w:t>-111111111111" # See §</w:t>
      </w:r>
      <w:r>
        <w:fldChar w:fldCharType="begin"/>
      </w:r>
      <w:r>
        <w:instrText xml:space="preserve"> REF _Ref525810085 \r \h </w:instrText>
      </w:r>
      <w:r>
        <w:fldChar w:fldCharType="separate"/>
      </w:r>
      <w:r w:rsidR="00CE77CD">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29C1318" w:rsidR="0036208E" w:rsidRDefault="0036208E" w:rsidP="0036208E">
      <w:pPr>
        <w:pStyle w:val="Code"/>
      </w:pPr>
      <w:r>
        <w:t xml:space="preserve">        "guid": "22222222-2222-</w:t>
      </w:r>
      <w:del w:id="3727" w:author="Laurence Golding" w:date="2020-02-21T10:36:00Z">
        <w:r w:rsidDel="00FB1F7A">
          <w:delText>2222</w:delText>
        </w:r>
      </w:del>
      <w:ins w:id="3728" w:author="Laurence Golding" w:date="2020-02-21T10:36:00Z">
        <w:r w:rsidR="00FB1F7A">
          <w:t>1111</w:t>
        </w:r>
      </w:ins>
      <w:r>
        <w:t>-</w:t>
      </w:r>
      <w:del w:id="3729" w:author="Laurence Golding" w:date="2020-02-21T10:36:00Z">
        <w:r w:rsidDel="00FB1F7A">
          <w:delText>2222</w:delText>
        </w:r>
      </w:del>
      <w:ins w:id="3730" w:author="Laurence Golding" w:date="2020-02-21T10:36:00Z">
        <w:r w:rsidR="00FB1F7A">
          <w:t>8888</w:t>
        </w:r>
      </w:ins>
      <w:r>
        <w:t>-222222222222",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01F9AFD1" w:rsidR="0036208E" w:rsidRDefault="0036208E" w:rsidP="0036208E">
      <w:pPr>
        <w:pStyle w:val="Code"/>
      </w:pPr>
      <w:r>
        <w:t xml:space="preserve">        "guid": "33333333</w:t>
      </w:r>
      <w:del w:id="3731" w:author="Laurence Golding" w:date="2020-02-21T10:38:00Z">
        <w:r w:rsidDel="00FB1F7A">
          <w:delText>3333</w:delText>
        </w:r>
      </w:del>
      <w:r>
        <w:t>-3333-</w:t>
      </w:r>
      <w:del w:id="3732" w:author="Laurence Golding" w:date="2020-02-21T10:36:00Z">
        <w:r w:rsidDel="00FB1F7A">
          <w:delText>3333</w:delText>
        </w:r>
      </w:del>
      <w:ins w:id="3733" w:author="Laurence Golding" w:date="2020-02-21T10:36:00Z">
        <w:r w:rsidR="00FB1F7A">
          <w:t>1111</w:t>
        </w:r>
      </w:ins>
      <w:r>
        <w:t>-</w:t>
      </w:r>
      <w:del w:id="3734" w:author="Laurence Golding" w:date="2020-02-21T10:36:00Z">
        <w:r w:rsidDel="00FB1F7A">
          <w:delText>3333</w:delText>
        </w:r>
      </w:del>
      <w:ins w:id="3735" w:author="Laurence Golding" w:date="2020-02-21T10:36:00Z">
        <w:r w:rsidR="00FB1F7A">
          <w:t>8888</w:t>
        </w:r>
      </w:ins>
      <w:r>
        <w:t>-333333333333",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70E1B39C" w:rsidR="0036208E" w:rsidRDefault="001D5FE4" w:rsidP="0036208E">
      <w:r>
        <w:t xml:space="preserve">With one exception described below, if </w:t>
      </w:r>
      <w:r w:rsidR="0036208E">
        <w:t xml:space="preserve">a property appears inline in the root file, its name </w:t>
      </w:r>
      <w:r w:rsidR="0036208E">
        <w:rPr>
          <w:b/>
        </w:rPr>
        <w:t>SHAL</w:t>
      </w:r>
      <w:r w:rsidR="0036208E" w:rsidRPr="00C43CC5">
        <w:rPr>
          <w:b/>
        </w:rPr>
        <w:t xml:space="preserve">L </w:t>
      </w:r>
      <w:r w:rsidR="0036208E">
        <w:rPr>
          <w:b/>
        </w:rPr>
        <w:t>NOT</w:t>
      </w:r>
      <w:r w:rsidR="0036208E">
        <w:t xml:space="preserve"> appear as one of the property names in </w:t>
      </w:r>
      <w:r w:rsidR="0036208E" w:rsidRPr="00C43CC5">
        <w:rPr>
          <w:rStyle w:val="CODEtemp"/>
        </w:rPr>
        <w:t>external</w:t>
      </w:r>
      <w:r w:rsidR="0036208E">
        <w:rPr>
          <w:rStyle w:val="CODEtemp"/>
        </w:rPr>
        <w:t>Property</w:t>
      </w:r>
      <w:r w:rsidR="0036208E" w:rsidRPr="00C43CC5">
        <w:rPr>
          <w:rStyle w:val="CODEtemp"/>
        </w:rPr>
        <w:t>File</w:t>
      </w:r>
      <w:r w:rsidR="0036208E">
        <w:rPr>
          <w:rStyle w:val="CODEtemp"/>
        </w:rPr>
        <w:t>Reference</w:t>
      </w:r>
      <w:r w:rsidR="0036208E" w:rsidRPr="00C43CC5">
        <w:rPr>
          <w:rStyle w:val="CODEtemp"/>
        </w:rPr>
        <w:t>s</w:t>
      </w:r>
      <w:r w:rsidR="0036208E">
        <w:t xml:space="preserve">. Since an external property file can contain multiple externalized properties, </w:t>
      </w:r>
      <w:r w:rsidR="0036208E">
        <w:rPr>
          <w:rStyle w:val="CODEtemp"/>
        </w:rPr>
        <w:t>externalP</w:t>
      </w:r>
      <w:r w:rsidR="0036208E" w:rsidRPr="00061634">
        <w:rPr>
          <w:rStyle w:val="CODEtemp"/>
        </w:rPr>
        <w:t>ropertyFile</w:t>
      </w:r>
      <w:r w:rsidR="0036208E">
        <w:rPr>
          <w:rStyle w:val="CODEtemp"/>
        </w:rPr>
        <w:t>Reference</w:t>
      </w:r>
      <w:r w:rsidR="0036208E">
        <w:t xml:space="preserve"> objects belonging to distinct properties </w:t>
      </w:r>
      <w:r w:rsidR="0036208E">
        <w:rPr>
          <w:b/>
        </w:rPr>
        <w:t>MAY</w:t>
      </w:r>
      <w:r w:rsidR="0036208E">
        <w:t xml:space="preserve"> denote the same external property file. However, if an array-valued externalizable property is divided among multiple external property files, the </w:t>
      </w:r>
      <w:r w:rsidR="0036208E">
        <w:rPr>
          <w:rStyle w:val="CODEtemp"/>
        </w:rPr>
        <w:t>externalP</w:t>
      </w:r>
      <w:r w:rsidR="0036208E" w:rsidRPr="00061634">
        <w:rPr>
          <w:rStyle w:val="CODEtemp"/>
        </w:rPr>
        <w:t>ropertyFile</w:t>
      </w:r>
      <w:r w:rsidR="0036208E">
        <w:rPr>
          <w:rStyle w:val="CODEtemp"/>
        </w:rPr>
        <w:t>Reference</w:t>
      </w:r>
      <w:r w:rsidR="0036208E">
        <w:t xml:space="preserve"> objects belonging to that property </w:t>
      </w:r>
      <w:r w:rsidR="0036208E">
        <w:rPr>
          <w:b/>
        </w:rPr>
        <w:t>SHALL</w:t>
      </w:r>
      <w:r w:rsidR="0036208E">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1FC48FC7" w:rsidR="0036208E" w:rsidRDefault="0036208E" w:rsidP="0036208E">
      <w:pPr>
        <w:pStyle w:val="Code"/>
      </w:pPr>
      <w:r>
        <w:t>{                            # A run object (§</w:t>
      </w:r>
      <w:r>
        <w:fldChar w:fldCharType="begin"/>
      </w:r>
      <w:r>
        <w:instrText xml:space="preserve"> REF _Ref493349997 \r \h </w:instrText>
      </w:r>
      <w:r>
        <w:fldChar w:fldCharType="separate"/>
      </w:r>
      <w:r w:rsidR="00CE77CD">
        <w:t>3.14</w:t>
      </w:r>
      <w:r>
        <w:fldChar w:fldCharType="end"/>
      </w:r>
      <w:r>
        <w:t>).</w:t>
      </w:r>
    </w:p>
    <w:p w14:paraId="1FBE3A00" w14:textId="0D0D8388"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E77CD">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lastRenderedPageBreak/>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53A663FB"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CE77CD">
        <w:t>3.16</w:t>
      </w:r>
      <w:r>
        <w:fldChar w:fldCharType="end"/>
      </w:r>
      <w:r>
        <w:t>).</w:t>
      </w:r>
    </w:p>
    <w:p w14:paraId="1B7C3596" w14:textId="5F42C5C2" w:rsidR="0036208E" w:rsidRDefault="0036208E" w:rsidP="0036208E">
      <w:pPr>
        <w:pStyle w:val="Code"/>
      </w:pPr>
      <w:r>
        <w:t xml:space="preserve">      "location": {          # See §</w:t>
      </w:r>
      <w:r>
        <w:fldChar w:fldCharType="begin"/>
      </w:r>
      <w:r>
        <w:instrText xml:space="preserve"> REF _Ref525810081 \r \h </w:instrText>
      </w:r>
      <w:r>
        <w:fldChar w:fldCharType="separate"/>
      </w:r>
      <w:r w:rsidR="00CE77CD">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482D3093" w:rsidR="0036208E" w:rsidRDefault="0036208E" w:rsidP="0036208E">
      <w:pPr>
        <w:pStyle w:val="Code"/>
      </w:pPr>
      <w:r>
        <w:t xml:space="preserve">      "guid": "11111111-1111-1111-</w:t>
      </w:r>
      <w:del w:id="3736" w:author="Laurence Golding" w:date="2020-02-21T10:38:00Z">
        <w:r w:rsidDel="00FB1F7A">
          <w:delText>1111</w:delText>
        </w:r>
      </w:del>
      <w:ins w:id="3737" w:author="Laurence Golding" w:date="2020-02-21T10:38:00Z">
        <w:r w:rsidR="00FB1F7A">
          <w:t>8888</w:t>
        </w:r>
      </w:ins>
      <w:r>
        <w:t>-111111111111" # See §</w:t>
      </w:r>
      <w:r>
        <w:fldChar w:fldCharType="begin"/>
      </w:r>
      <w:r>
        <w:instrText xml:space="preserve"> REF _Ref525810085 \r \h </w:instrText>
      </w:r>
      <w:r>
        <w:fldChar w:fldCharType="separate"/>
      </w:r>
      <w:r w:rsidR="00CE77CD">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5EF19177" w:rsidR="0036208E" w:rsidRDefault="0036208E" w:rsidP="0036208E">
      <w:pPr>
        <w:pStyle w:val="Code"/>
      </w:pPr>
      <w:r>
        <w:t xml:space="preserve">      "guid": "11111111-1111-1111-</w:t>
      </w:r>
      <w:del w:id="3738" w:author="Laurence Golding" w:date="2020-02-21T10:38:00Z">
        <w:r w:rsidDel="00FB1F7A">
          <w:delText>1111</w:delText>
        </w:r>
      </w:del>
      <w:ins w:id="3739" w:author="Laurence Golding" w:date="2020-02-21T10:38:00Z">
        <w:r w:rsidR="00FB1F7A">
          <w:t>8888</w:t>
        </w:r>
      </w:ins>
      <w:r>
        <w:t>-111111111111"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7D153D8D" w:rsidR="0036208E" w:rsidRDefault="0036208E" w:rsidP="0036208E">
      <w:pPr>
        <w:pStyle w:val="Code"/>
      </w:pPr>
      <w:r>
        <w:t>{                            # A run object (§</w:t>
      </w:r>
      <w:r>
        <w:fldChar w:fldCharType="begin"/>
      </w:r>
      <w:r>
        <w:instrText xml:space="preserve"> REF _Ref493349997 \r \h </w:instrText>
      </w:r>
      <w:r>
        <w:fldChar w:fldCharType="separate"/>
      </w:r>
      <w:r w:rsidR="00CE77CD">
        <w:t>3.14</w:t>
      </w:r>
      <w:r>
        <w:fldChar w:fldCharType="end"/>
      </w:r>
      <w:r>
        <w:t>).</w:t>
      </w:r>
    </w:p>
    <w:p w14:paraId="003DADA7" w14:textId="6FF67422"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E77CD">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05D7A307"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CE77CD">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61FF2993" w:rsidR="0036208E" w:rsidRDefault="0036208E" w:rsidP="0036208E">
      <w:pPr>
        <w:pStyle w:val="Code"/>
      </w:pPr>
      <w:r>
        <w:t xml:space="preserve">        "guid": "22222222-2222-</w:t>
      </w:r>
      <w:del w:id="3740" w:author="Laurence Golding" w:date="2020-02-21T10:39:00Z">
        <w:r w:rsidDel="00FB1F7A">
          <w:delText>2222</w:delText>
        </w:r>
      </w:del>
      <w:ins w:id="3741" w:author="Laurence Golding" w:date="2020-02-21T10:39:00Z">
        <w:r w:rsidR="00FB1F7A">
          <w:t>1111</w:t>
        </w:r>
      </w:ins>
      <w:r>
        <w:t>-</w:t>
      </w:r>
      <w:del w:id="3742" w:author="Laurence Golding" w:date="2020-02-21T10:39:00Z">
        <w:r w:rsidDel="00FB1F7A">
          <w:delText>2222</w:delText>
        </w:r>
      </w:del>
      <w:ins w:id="3743" w:author="Laurence Golding" w:date="2020-02-21T10:39:00Z">
        <w:r w:rsidR="00FB1F7A">
          <w:t>8888</w:t>
        </w:r>
      </w:ins>
      <w:r>
        <w:t>-222222222222"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3D4F9072" w:rsidR="0036208E" w:rsidRDefault="0036208E" w:rsidP="0036208E">
      <w:pPr>
        <w:pStyle w:val="Code"/>
      </w:pPr>
      <w:r>
        <w:t xml:space="preserve">        "guid": "22222222-2222-</w:t>
      </w:r>
      <w:del w:id="3744" w:author="Laurence Golding" w:date="2020-02-21T10:39:00Z">
        <w:r w:rsidDel="00FB1F7A">
          <w:delText>2222</w:delText>
        </w:r>
      </w:del>
      <w:ins w:id="3745" w:author="Laurence Golding" w:date="2020-02-21T10:39:00Z">
        <w:r w:rsidR="00FB1F7A">
          <w:t>1111</w:t>
        </w:r>
      </w:ins>
      <w:r>
        <w:t>-</w:t>
      </w:r>
      <w:del w:id="3746" w:author="Laurence Golding" w:date="2020-02-21T10:39:00Z">
        <w:r w:rsidDel="00FB1F7A">
          <w:delText>2222</w:delText>
        </w:r>
      </w:del>
      <w:ins w:id="3747" w:author="Laurence Golding" w:date="2020-02-21T10:39:00Z">
        <w:r w:rsidR="00FB1F7A">
          <w:t>8888</w:t>
        </w:r>
      </w:ins>
      <w:r>
        <w:t>-222222222222"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428D1D39" w:rsidR="0036208E" w:rsidRDefault="0036208E" w:rsidP="0036208E">
      <w:pPr>
        <w:pStyle w:val="Code"/>
      </w:pPr>
      <w:r>
        <w:t>}</w:t>
      </w:r>
    </w:p>
    <w:p w14:paraId="61ABFC2E" w14:textId="30E36525" w:rsidR="00826948" w:rsidRDefault="001D5FE4" w:rsidP="001D5FE4">
      <w:r>
        <w:t xml:space="preserve">The exception is that if </w:t>
      </w:r>
      <w:r w:rsidRPr="001D5FE4">
        <w:rPr>
          <w:rStyle w:val="CODEtemp"/>
        </w:rPr>
        <w:t>run.tool.driver</w:t>
      </w:r>
      <w:r>
        <w:t xml:space="preserve"> is externalized, it </w:t>
      </w:r>
      <w:r>
        <w:rPr>
          <w:b/>
        </w:rPr>
        <w:t>SHALL</w:t>
      </w:r>
      <w:r>
        <w:t xml:space="preserve"> still occur inline in the root file</w:t>
      </w:r>
      <w:r w:rsidR="00826948">
        <w:t>.</w:t>
      </w:r>
      <w:r w:rsidR="00693FDC">
        <w:t xml:space="preserve"> The inline </w:t>
      </w:r>
      <w:r w:rsidR="00693FDC" w:rsidRPr="005E0621">
        <w:rPr>
          <w:rStyle w:val="CODEtemp"/>
        </w:rPr>
        <w:t>driver</w:t>
      </w:r>
      <w:r w:rsidR="00693FDC">
        <w:t xml:space="preserve"> property </w:t>
      </w:r>
      <w:r w:rsidR="00693FDC" w:rsidRPr="005E0621">
        <w:rPr>
          <w:b/>
        </w:rPr>
        <w:t>SHOULD</w:t>
      </w:r>
      <w:r w:rsidR="00693FDC">
        <w:t xml:space="preserve"> contain only properties </w:t>
      </w:r>
      <w:r w:rsidR="005E0621">
        <w:t>that</w:t>
      </w:r>
      <w:r w:rsidR="00693FDC">
        <w:t xml:space="preserve"> identify the tool</w:t>
      </w:r>
      <w:r w:rsidR="005E0621">
        <w:t xml:space="preserve">, such as </w:t>
      </w:r>
      <w:r w:rsidR="005E0621" w:rsidRPr="005E0621">
        <w:rPr>
          <w:rStyle w:val="CODEtemp"/>
        </w:rPr>
        <w:t>name</w:t>
      </w:r>
      <w:r w:rsidR="005E0621">
        <w:t xml:space="preserve"> (§</w:t>
      </w:r>
      <w:r w:rsidR="005E0621">
        <w:fldChar w:fldCharType="begin"/>
      </w:r>
      <w:r w:rsidR="005E0621">
        <w:instrText xml:space="preserve"> REF _Ref493409155 \r \h </w:instrText>
      </w:r>
      <w:r w:rsidR="005E0621">
        <w:fldChar w:fldCharType="separate"/>
      </w:r>
      <w:r w:rsidR="00CE77CD">
        <w:t>3.19.8</w:t>
      </w:r>
      <w:r w:rsidR="005E0621">
        <w:fldChar w:fldCharType="end"/>
      </w:r>
      <w:r w:rsidR="005E0621">
        <w:t xml:space="preserve">) and </w:t>
      </w:r>
      <w:r w:rsidR="005E0621">
        <w:rPr>
          <w:rStyle w:val="CODEtemp"/>
        </w:rPr>
        <w:t>semanticV</w:t>
      </w:r>
      <w:r w:rsidR="005E0621" w:rsidRPr="005E0621">
        <w:rPr>
          <w:rStyle w:val="CODEtemp"/>
        </w:rPr>
        <w:t>ersion</w:t>
      </w:r>
      <w:r w:rsidR="005E0621">
        <w:t xml:space="preserve"> (§</w:t>
      </w:r>
      <w:r w:rsidR="005E0621">
        <w:fldChar w:fldCharType="begin"/>
      </w:r>
      <w:r w:rsidR="005E0621">
        <w:instrText xml:space="preserve"> REF _Ref493409198 \r \h </w:instrText>
      </w:r>
      <w:r w:rsidR="005E0621">
        <w:fldChar w:fldCharType="separate"/>
      </w:r>
      <w:r w:rsidR="00CE77CD">
        <w:t>3.19.12</w:t>
      </w:r>
      <w:r w:rsidR="005E0621">
        <w:fldChar w:fldCharType="end"/>
      </w:r>
      <w:r w:rsidR="005E0621">
        <w:t>)</w:t>
      </w:r>
      <w:r w:rsidR="00693FDC">
        <w:t xml:space="preserve">; it </w:t>
      </w:r>
      <w:r w:rsidR="00693FDC" w:rsidRPr="005E0621">
        <w:rPr>
          <w:b/>
        </w:rPr>
        <w:t>SHOULD NOT</w:t>
      </w:r>
      <w:r w:rsidR="00693FDC">
        <w:t xml:space="preserve"> contain properties such as </w:t>
      </w:r>
      <w:r w:rsidR="00693FDC" w:rsidRPr="005E0621">
        <w:rPr>
          <w:rStyle w:val="CODEtemp"/>
        </w:rPr>
        <w:t>globalMessageStrings</w:t>
      </w:r>
      <w:r w:rsidR="00693FDC">
        <w:t xml:space="preserve"> (</w:t>
      </w:r>
      <w:r w:rsidR="005E0621">
        <w:t>§</w:t>
      </w:r>
      <w:r w:rsidR="005E0621">
        <w:fldChar w:fldCharType="begin"/>
      </w:r>
      <w:r w:rsidR="005E0621">
        <w:instrText xml:space="preserve"> REF _Ref4236566 \r \h </w:instrText>
      </w:r>
      <w:r w:rsidR="005E0621">
        <w:fldChar w:fldCharType="separate"/>
      </w:r>
      <w:r w:rsidR="00CE77CD">
        <w:t>3.19.22</w:t>
      </w:r>
      <w:r w:rsidR="005E0621">
        <w:fldChar w:fldCharType="end"/>
      </w:r>
      <w:r w:rsidR="00693FDC">
        <w:t xml:space="preserve">), </w:t>
      </w:r>
      <w:r w:rsidR="005E0621">
        <w:rPr>
          <w:rStyle w:val="CODEtemp"/>
        </w:rPr>
        <w:t>rules</w:t>
      </w:r>
      <w:r w:rsidR="00693FDC">
        <w:t xml:space="preserve"> (</w:t>
      </w:r>
      <w:r w:rsidR="005E0621">
        <w:t>§</w:t>
      </w:r>
      <w:r w:rsidR="005E0621">
        <w:fldChar w:fldCharType="begin"/>
      </w:r>
      <w:r w:rsidR="005E0621">
        <w:instrText xml:space="preserve"> REF _Ref3899090 \r \h </w:instrText>
      </w:r>
      <w:r w:rsidR="005E0621">
        <w:fldChar w:fldCharType="separate"/>
      </w:r>
      <w:r w:rsidR="00CE77CD">
        <w:t>3.19.23</w:t>
      </w:r>
      <w:r w:rsidR="005E0621">
        <w:fldChar w:fldCharType="end"/>
      </w:r>
      <w:r w:rsidR="00693FDC">
        <w:t xml:space="preserve">), </w:t>
      </w:r>
      <w:r w:rsidR="005E0621">
        <w:rPr>
          <w:rStyle w:val="CODEtemp"/>
        </w:rPr>
        <w:t>notifications</w:t>
      </w:r>
      <w:r w:rsidR="00693FDC">
        <w:t xml:space="preserve"> (</w:t>
      </w:r>
      <w:r w:rsidR="005E0621">
        <w:t>§</w:t>
      </w:r>
      <w:r w:rsidR="005E0621">
        <w:fldChar w:fldCharType="begin"/>
      </w:r>
      <w:r w:rsidR="005E0621">
        <w:instrText xml:space="preserve"> REF _Ref3973541 \r \h </w:instrText>
      </w:r>
      <w:r w:rsidR="005E0621">
        <w:fldChar w:fldCharType="separate"/>
      </w:r>
      <w:r w:rsidR="00CE77CD">
        <w:t>3.19.24</w:t>
      </w:r>
      <w:r w:rsidR="005E0621">
        <w:fldChar w:fldCharType="end"/>
      </w:r>
      <w:r w:rsidR="00693FDC">
        <w:t xml:space="preserve">), and </w:t>
      </w:r>
      <w:r w:rsidR="005E0621">
        <w:rPr>
          <w:rStyle w:val="CODEtemp"/>
        </w:rPr>
        <w:t>taxa</w:t>
      </w:r>
      <w:r w:rsidR="005E0621">
        <w:t xml:space="preserve"> (§</w:t>
      </w:r>
      <w:r w:rsidR="005E0621">
        <w:fldChar w:fldCharType="begin"/>
      </w:r>
      <w:r w:rsidR="005E0621">
        <w:instrText xml:space="preserve"> REF _Ref8830854 \r \h </w:instrText>
      </w:r>
      <w:r w:rsidR="005E0621">
        <w:fldChar w:fldCharType="separate"/>
      </w:r>
      <w:r w:rsidR="00CE77CD">
        <w:t>3.19.25</w:t>
      </w:r>
      <w:r w:rsidR="005E0621">
        <w:fldChar w:fldCharType="end"/>
      </w:r>
      <w:r w:rsidR="005E0621">
        <w:t xml:space="preserve">), which take up a large </w:t>
      </w:r>
      <w:r w:rsidR="00BB431E">
        <w:t xml:space="preserve">amount </w:t>
      </w:r>
      <w:r w:rsidR="005E0621">
        <w:t>of space.</w:t>
      </w:r>
    </w:p>
    <w:p w14:paraId="3AA6E77A" w14:textId="7FEB1659" w:rsidR="001D5FE4" w:rsidRPr="001D5FE4" w:rsidRDefault="00826948" w:rsidP="005E0621">
      <w:pPr>
        <w:pStyle w:val="Note"/>
      </w:pPr>
      <w:r>
        <w:lastRenderedPageBreak/>
        <w:t>NOTE</w:t>
      </w:r>
      <w:r w:rsidR="005E0621">
        <w:t xml:space="preserve"> 3</w:t>
      </w:r>
      <w:r>
        <w:t>: This makes it possible to identify the tool that produced the log file without locating and</w:t>
      </w:r>
      <w:r w:rsidR="00693FDC">
        <w:t xml:space="preserve"> opening the external property file, while </w:t>
      </w:r>
      <w:r w:rsidR="005E0621">
        <w:t>still</w:t>
      </w:r>
      <w:r w:rsidR="00693FDC">
        <w:t xml:space="preserve"> getting the benefit of externalizing those properties that take up a large amount of space.</w:t>
      </w:r>
    </w:p>
    <w:p w14:paraId="7D1CA9FC" w14:textId="5C5F4B37" w:rsidR="000F505D" w:rsidRDefault="000F505D" w:rsidP="000F505D">
      <w:pPr>
        <w:pStyle w:val="Heading2"/>
      </w:pPr>
      <w:bookmarkStart w:id="3748" w:name="_Ref525806896"/>
      <w:bookmarkStart w:id="3749" w:name="_Toc33180786"/>
      <w:bookmarkEnd w:id="3713"/>
      <w:r>
        <w:t>externa</w:t>
      </w:r>
      <w:r w:rsidR="00960E2D">
        <w:t>l</w:t>
      </w:r>
      <w:r w:rsidR="00F265D8">
        <w:t>Property</w:t>
      </w:r>
      <w:r>
        <w:t>File</w:t>
      </w:r>
      <w:r w:rsidR="005E7318">
        <w:t>Reference</w:t>
      </w:r>
      <w:r>
        <w:t xml:space="preserve"> object</w:t>
      </w:r>
      <w:bookmarkEnd w:id="3748"/>
      <w:bookmarkEnd w:id="3749"/>
    </w:p>
    <w:p w14:paraId="020DB163" w14:textId="0923AD36" w:rsidR="00AF60C1" w:rsidRDefault="00AF60C1" w:rsidP="00AF60C1">
      <w:pPr>
        <w:pStyle w:val="Heading3"/>
      </w:pPr>
      <w:bookmarkStart w:id="3750" w:name="_Toc33180787"/>
      <w:r>
        <w:t>General</w:t>
      </w:r>
      <w:bookmarkEnd w:id="3750"/>
    </w:p>
    <w:p w14:paraId="38B8B5C7" w14:textId="469B4AF9"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bookmarkStart w:id="3751" w:name="_Hlk7424712"/>
      <w:r>
        <w:t>§</w:t>
      </w:r>
      <w:bookmarkEnd w:id="3751"/>
      <w:r w:rsidR="0036208E">
        <w:fldChar w:fldCharType="begin"/>
      </w:r>
      <w:r w:rsidR="0036208E">
        <w:instrText xml:space="preserve"> REF _Ref6209979 \r \h </w:instrText>
      </w:r>
      <w:r w:rsidR="0036208E">
        <w:fldChar w:fldCharType="separate"/>
      </w:r>
      <w:r w:rsidR="00CE77CD">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752" w:name="_Toc33180788"/>
      <w:bookmarkStart w:id="3753" w:name="_Hlk7100792"/>
      <w:r>
        <w:t>Constraints</w:t>
      </w:r>
      <w:bookmarkEnd w:id="3752"/>
    </w:p>
    <w:p w14:paraId="7C6E6547" w14:textId="39A98A89"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CE77CD">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CE77CD">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w:t>
      </w:r>
      <w:r w:rsidR="00C926AF">
        <w:t>y</w:t>
      </w:r>
      <w:r>
        <w:t xml:space="preserve"> located inline; see §</w:t>
      </w:r>
      <w:r>
        <w:fldChar w:fldCharType="begin"/>
      </w:r>
      <w:r>
        <w:instrText xml:space="preserve"> REF _Ref3470597 \r \h </w:instrText>
      </w:r>
      <w:r>
        <w:fldChar w:fldCharType="separate"/>
      </w:r>
      <w:r w:rsidR="00CE77CD">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754" w:name="_Ref525810081"/>
      <w:bookmarkStart w:id="3755" w:name="_Toc33180789"/>
      <w:bookmarkStart w:id="3756" w:name="_Hlk6556570"/>
      <w:bookmarkEnd w:id="3753"/>
      <w:r>
        <w:t>l</w:t>
      </w:r>
      <w:r w:rsidR="006C1B56">
        <w:t xml:space="preserve">ocation </w:t>
      </w:r>
      <w:r w:rsidR="00AF60C1">
        <w:t>property</w:t>
      </w:r>
      <w:bookmarkEnd w:id="3754"/>
      <w:bookmarkEnd w:id="3755"/>
    </w:p>
    <w:p w14:paraId="46352381" w14:textId="4E34712D" w:rsidR="00604E7A" w:rsidRDefault="001A277B" w:rsidP="00604E7A">
      <w:bookmarkStart w:id="3757" w:name="_Hlk3472165"/>
      <w:r>
        <w:t>Depending on the circumstances, a</w:t>
      </w:r>
      <w:bookmarkEnd w:id="375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CE77CD">
        <w:t>3.4</w:t>
      </w:r>
      <w:r w:rsidR="00604E7A">
        <w:fldChar w:fldCharType="end"/>
      </w:r>
      <w:r w:rsidR="00604E7A">
        <w:t xml:space="preserve">) that specifies the location of the external </w:t>
      </w:r>
      <w:r w:rsidR="00F265D8">
        <w:t xml:space="preserve">property </w:t>
      </w:r>
      <w:r w:rsidR="00604E7A">
        <w:t>file.</w:t>
      </w:r>
    </w:p>
    <w:p w14:paraId="79BAE496" w14:textId="6B9FDD3E"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CE77CD">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CE77CD">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66EFEC0"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E77CD">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758"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CE77CD">
        <w:t>3.10.3</w:t>
      </w:r>
      <w:r>
        <w:fldChar w:fldCharType="end"/>
      </w:r>
      <w:r w:rsidRPr="003F29AE">
        <w:t>).</w:t>
      </w:r>
      <w:bookmarkEnd w:id="3758"/>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CE77CD">
        <w:t>3.16.4</w:t>
      </w:r>
      <w:r>
        <w:fldChar w:fldCharType="end"/>
      </w:r>
      <w:r>
        <w:t>).</w:t>
      </w:r>
    </w:p>
    <w:p w14:paraId="7C6C90CA" w14:textId="72FD5310" w:rsidR="00AF60C1" w:rsidRDefault="008E4B88">
      <w:pPr>
        <w:pStyle w:val="Heading3"/>
      </w:pPr>
      <w:bookmarkStart w:id="3759" w:name="_Ref525810085"/>
      <w:bookmarkStart w:id="3760" w:name="_Toc33180790"/>
      <w:r>
        <w:t xml:space="preserve">guid </w:t>
      </w:r>
      <w:r w:rsidR="00AF60C1">
        <w:t>property</w:t>
      </w:r>
      <w:bookmarkEnd w:id="3759"/>
      <w:bookmarkEnd w:id="3760"/>
    </w:p>
    <w:p w14:paraId="54EBB426" w14:textId="587ED867"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CE77CD">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2B4ADFD4"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E77CD">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CE77CD">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650A7F88"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CE77CD">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CE77CD">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761" w:name="_Toc33180791"/>
      <w:bookmarkEnd w:id="3756"/>
      <w:r>
        <w:lastRenderedPageBreak/>
        <w:t>itemCount property</w:t>
      </w:r>
      <w:bookmarkEnd w:id="3761"/>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4A413021" w:rsidR="00421215" w:rsidRDefault="00421215" w:rsidP="00EE58E1">
      <w:r>
        <w:t xml:space="preserve">If </w:t>
      </w:r>
      <w:r w:rsidRPr="00421215">
        <w:rPr>
          <w:rStyle w:val="CODEtemp"/>
        </w:rPr>
        <w:t>itemCount</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AEB688F"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CE77CD">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762" w:name="_Ref526936831"/>
      <w:bookmarkStart w:id="3763" w:name="_Toc33180792"/>
      <w:r>
        <w:t>runAutomationDetails object</w:t>
      </w:r>
      <w:bookmarkEnd w:id="3762"/>
      <w:bookmarkEnd w:id="3763"/>
    </w:p>
    <w:p w14:paraId="589B6DF1" w14:textId="63103A8B" w:rsidR="00636635" w:rsidRDefault="00636635" w:rsidP="00636635">
      <w:pPr>
        <w:pStyle w:val="Heading3"/>
      </w:pPr>
      <w:bookmarkStart w:id="3764" w:name="_Ref526936874"/>
      <w:bookmarkStart w:id="3765" w:name="_Toc33180793"/>
      <w:r>
        <w:t>General</w:t>
      </w:r>
      <w:bookmarkEnd w:id="3764"/>
      <w:bookmarkEnd w:id="3765"/>
    </w:p>
    <w:p w14:paraId="00A2DEFC" w14:textId="0AC6736E" w:rsidR="00A0147E" w:rsidRDefault="00A0147E" w:rsidP="00A0147E">
      <w:bookmarkStart w:id="3766" w:name="_Hlk526586231"/>
      <w:r>
        <w:t xml:space="preserve">A </w:t>
      </w:r>
      <w:r>
        <w:rPr>
          <w:rStyle w:val="CODEtemp"/>
        </w:rPr>
        <w:t>runAutomationDetails</w:t>
      </w:r>
      <w:r>
        <w:t xml:space="preserve"> object contains information that specifies </w:t>
      </w:r>
      <w:bookmarkEnd w:id="3766"/>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33B44AD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CE77CD">
        <w:t>3.14</w:t>
      </w:r>
      <w:r w:rsidR="008B6DA3">
        <w:fldChar w:fldCharType="end"/>
      </w:r>
      <w:r>
        <w:t>).</w:t>
      </w:r>
    </w:p>
    <w:p w14:paraId="340889C7" w14:textId="06AA7955"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CE77CD">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1C68B646" w:rsidR="00A0147E" w:rsidRDefault="00A0147E" w:rsidP="002D65F3">
      <w:pPr>
        <w:pStyle w:val="Code"/>
      </w:pPr>
      <w:r>
        <w:t xml:space="preserve">    "</w:t>
      </w:r>
      <w:r w:rsidR="001B68B1">
        <w:t>guid</w:t>
      </w:r>
      <w:r>
        <w:t>": "11111111-</w:t>
      </w:r>
      <w:del w:id="3767" w:author="Laurence Golding" w:date="2020-02-21T10:40:00Z">
        <w:r w:rsidDel="00FB1F7A">
          <w:delText>...</w:delText>
        </w:r>
      </w:del>
      <w:ins w:id="3768" w:author="Laurence Golding" w:date="2020-02-21T10:40:00Z">
        <w:r w:rsidR="00FB1F7A">
          <w:t>1111-1111-8888-111111111111</w:t>
        </w:r>
      </w:ins>
      <w:r>
        <w:t>",</w:t>
      </w:r>
    </w:p>
    <w:p w14:paraId="57701A11" w14:textId="40F8B78A" w:rsidR="00A0147E" w:rsidRDefault="00A0147E" w:rsidP="002D65F3">
      <w:pPr>
        <w:pStyle w:val="Code"/>
      </w:pPr>
      <w:r>
        <w:lastRenderedPageBreak/>
        <w:t xml:space="preserve">    "correlationGuid": "22222222-</w:t>
      </w:r>
      <w:del w:id="3769" w:author="Laurence Golding" w:date="2020-02-21T10:40:00Z">
        <w:r w:rsidDel="00FB1F7A">
          <w:delText>....</w:delText>
        </w:r>
      </w:del>
      <w:ins w:id="3770" w:author="Laurence Golding" w:date="2020-02-21T10:40:00Z">
        <w:r w:rsidR="00FB1F7A">
          <w:t>2222-1111-8888-222222222222</w:t>
        </w:r>
      </w:ins>
      <w:r>
        <w:t>"</w:t>
      </w:r>
    </w:p>
    <w:p w14:paraId="02A4F10B" w14:textId="77777777" w:rsidR="00A0147E" w:rsidRDefault="00A0147E" w:rsidP="002D65F3">
      <w:pPr>
        <w:pStyle w:val="Code"/>
      </w:pPr>
      <w:r>
        <w:t xml:space="preserve">  },</w:t>
      </w:r>
    </w:p>
    <w:p w14:paraId="0CBFF7EF" w14:textId="19345994"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CE77CD">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9D10B4F" w:rsidR="00A0147E" w:rsidRDefault="00A0147E" w:rsidP="002D65F3">
      <w:pPr>
        <w:pStyle w:val="Code"/>
      </w:pPr>
      <w:r>
        <w:t xml:space="preserve">      "</w:t>
      </w:r>
      <w:r w:rsidR="001B68B1">
        <w:t>guid</w:t>
      </w:r>
      <w:r>
        <w:t>": "33333333-</w:t>
      </w:r>
      <w:del w:id="3771" w:author="Laurence Golding" w:date="2020-02-21T10:40:00Z">
        <w:r w:rsidDel="00FB1F7A">
          <w:delText>...</w:delText>
        </w:r>
      </w:del>
      <w:ins w:id="3772" w:author="Laurence Golding" w:date="2020-02-21T10:40:00Z">
        <w:r w:rsidR="00FB1F7A">
          <w:t>3333-1111-</w:t>
        </w:r>
      </w:ins>
      <w:ins w:id="3773" w:author="Laurence Golding" w:date="2020-02-21T10:41:00Z">
        <w:r w:rsidR="00FB1F7A">
          <w:t>8888-333333333333</w:t>
        </w:r>
      </w:ins>
      <w:r>
        <w:t>",</w:t>
      </w:r>
    </w:p>
    <w:p w14:paraId="575650BD" w14:textId="4A70B798" w:rsidR="00A0147E" w:rsidRDefault="00A0147E" w:rsidP="002D65F3">
      <w:pPr>
        <w:pStyle w:val="Code"/>
      </w:pPr>
      <w:r>
        <w:t xml:space="preserve">      "correlationGuid": "44444444-</w:t>
      </w:r>
      <w:ins w:id="3774" w:author="Laurence Golding" w:date="2020-02-21T11:12:00Z">
        <w:r w:rsidR="00E4268D">
          <w:t>4444-</w:t>
        </w:r>
      </w:ins>
      <w:del w:id="3775" w:author="Laurence Golding" w:date="2020-02-21T10:41:00Z">
        <w:r w:rsidDel="00FB1F7A">
          <w:delText>....</w:delText>
        </w:r>
      </w:del>
      <w:ins w:id="3776" w:author="Laurence Golding" w:date="2020-02-21T10:41:00Z">
        <w:r w:rsidR="00FB1F7A">
          <w:t>1111-8888-444444444444</w:t>
        </w:r>
      </w:ins>
      <w:r>
        <w:t>"</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777" w:name="_Toc33180794"/>
      <w:r>
        <w:t>description property</w:t>
      </w:r>
      <w:bookmarkEnd w:id="3777"/>
    </w:p>
    <w:p w14:paraId="25D213B4" w14:textId="7A55C16F"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778" w:name="_Ref526936776"/>
      <w:bookmarkStart w:id="3779" w:name="_Toc33180795"/>
      <w:r>
        <w:t xml:space="preserve">id </w:t>
      </w:r>
      <w:r w:rsidR="00636635">
        <w:t>property</w:t>
      </w:r>
      <w:bookmarkEnd w:id="3778"/>
      <w:bookmarkEnd w:id="3779"/>
    </w:p>
    <w:p w14:paraId="4B70380E" w14:textId="36C82F88" w:rsidR="008B6DA3" w:rsidRDefault="008B6DA3" w:rsidP="008B6DA3">
      <w:bookmarkStart w:id="3780"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CE77CD">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78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3887B88"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E77CD">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781" w:name="_Ref526937044"/>
      <w:bookmarkStart w:id="3782" w:name="_Toc33180796"/>
      <w:r>
        <w:t xml:space="preserve">guid </w:t>
      </w:r>
      <w:r w:rsidR="00636635">
        <w:t>property</w:t>
      </w:r>
      <w:bookmarkEnd w:id="3781"/>
      <w:bookmarkEnd w:id="3782"/>
    </w:p>
    <w:p w14:paraId="171C0D57" w14:textId="7585C62A"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CE77CD">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783" w:name="_Ref526937456"/>
      <w:bookmarkStart w:id="3784" w:name="_Toc33180797"/>
      <w:r>
        <w:lastRenderedPageBreak/>
        <w:t>correlationGuid property</w:t>
      </w:r>
      <w:bookmarkEnd w:id="3783"/>
      <w:bookmarkEnd w:id="3784"/>
    </w:p>
    <w:p w14:paraId="0DF48F07" w14:textId="1000A67C"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E77CD">
        <w:t>3.5.3</w:t>
      </w:r>
      <w:r>
        <w:fldChar w:fldCharType="end"/>
      </w:r>
      <w:r>
        <w:t>) which is shared by all such runs of the same type, and differs between any two runs of different types.</w:t>
      </w:r>
    </w:p>
    <w:p w14:paraId="7A1FBC28" w14:textId="56739281"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CE77CD">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CE77CD">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785" w:name="_Ref493350964"/>
      <w:bookmarkStart w:id="3786" w:name="_Toc33180798"/>
      <w:r>
        <w:t>tool object</w:t>
      </w:r>
      <w:bookmarkEnd w:id="3785"/>
      <w:bookmarkEnd w:id="3786"/>
    </w:p>
    <w:p w14:paraId="389A43BD" w14:textId="582B65CB" w:rsidR="00401BB5" w:rsidRDefault="00401BB5" w:rsidP="00401BB5">
      <w:pPr>
        <w:pStyle w:val="Heading3"/>
      </w:pPr>
      <w:bookmarkStart w:id="3787" w:name="_Ref3663435"/>
      <w:bookmarkStart w:id="3788" w:name="_Ref3726198"/>
      <w:bookmarkStart w:id="3789" w:name="_Toc33180799"/>
      <w:r>
        <w:t>General</w:t>
      </w:r>
      <w:bookmarkEnd w:id="3787"/>
      <w:bookmarkEnd w:id="3788"/>
      <w:bookmarkEnd w:id="3789"/>
    </w:p>
    <w:p w14:paraId="13ED0A5F" w14:textId="359069C0"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CE77CD">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CE77CD">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CE77CD">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293F6C7A"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CE77CD">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5D8EAF9B" w:rsidR="003D09A4" w:rsidRDefault="003D09A4" w:rsidP="003D09A4">
      <w:pPr>
        <w:pStyle w:val="Code"/>
      </w:pPr>
      <w:r>
        <w:t xml:space="preserve">  "driver": {              # See §</w:t>
      </w:r>
      <w:r>
        <w:fldChar w:fldCharType="begin"/>
      </w:r>
      <w:r>
        <w:instrText xml:space="preserve"> REF _Ref3663219 \r \h </w:instrText>
      </w:r>
      <w:r>
        <w:fldChar w:fldCharType="separate"/>
      </w:r>
      <w:r w:rsidR="00CE77CD">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3934993" w:rsidR="003D09A4" w:rsidRDefault="003D09A4" w:rsidP="003D09A4">
      <w:pPr>
        <w:pStyle w:val="Code"/>
      </w:pPr>
      <w:r>
        <w:t xml:space="preserve">  "extensions": [          # See §</w:t>
      </w:r>
      <w:r>
        <w:fldChar w:fldCharType="begin"/>
      </w:r>
      <w:r>
        <w:instrText xml:space="preserve"> REF _Ref3663271 \r \h </w:instrText>
      </w:r>
      <w:r>
        <w:fldChar w:fldCharType="separate"/>
      </w:r>
      <w:r w:rsidR="00CE77CD">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790" w:name="_Ref3663219"/>
      <w:bookmarkStart w:id="3791" w:name="_Toc33180800"/>
      <w:r>
        <w:lastRenderedPageBreak/>
        <w:t>driver property</w:t>
      </w:r>
      <w:bookmarkEnd w:id="3790"/>
      <w:bookmarkEnd w:id="3791"/>
    </w:p>
    <w:p w14:paraId="242A18C5" w14:textId="5469A473"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CE77CD">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92" w:name="_Ref3663271"/>
      <w:bookmarkStart w:id="3793" w:name="_Toc33180801"/>
      <w:r>
        <w:t>extensions property</w:t>
      </w:r>
      <w:bookmarkEnd w:id="3792"/>
      <w:bookmarkEnd w:id="3793"/>
    </w:p>
    <w:p w14:paraId="521FDDFA" w14:textId="28D1F645"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CE77CD">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CE77CD">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94" w:name="_Ref3663078"/>
      <w:bookmarkStart w:id="3795" w:name="_Toc33180802"/>
      <w:bookmarkStart w:id="3796" w:name="_Hlk4510312"/>
      <w:r>
        <w:t>toolComponent object</w:t>
      </w:r>
      <w:bookmarkEnd w:id="3794"/>
      <w:bookmarkEnd w:id="3795"/>
    </w:p>
    <w:p w14:paraId="7AF98015" w14:textId="56895A30" w:rsidR="00A703AA" w:rsidRDefault="00A703AA" w:rsidP="00A703AA">
      <w:pPr>
        <w:pStyle w:val="Heading3"/>
      </w:pPr>
      <w:bookmarkStart w:id="3797" w:name="_Toc33180803"/>
      <w:r>
        <w:t>General</w:t>
      </w:r>
      <w:bookmarkEnd w:id="3797"/>
    </w:p>
    <w:p w14:paraId="6E55D0FB" w14:textId="7865E34D"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CE77CD">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34DC2F6C"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CE77CD">
        <w:t>3.19.3</w:t>
      </w:r>
      <w:r w:rsidR="00D61B3C">
        <w:fldChar w:fldCharType="end"/>
      </w:r>
      <w:r>
        <w:t>)</w:t>
      </w:r>
    </w:p>
    <w:p w14:paraId="5BA98CB4" w14:textId="65210F97"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CE77CD">
        <w:t>3.19.4</w:t>
      </w:r>
      <w:r w:rsidR="00D61B3C">
        <w:fldChar w:fldCharType="end"/>
      </w:r>
      <w:r>
        <w:t>)</w:t>
      </w:r>
    </w:p>
    <w:p w14:paraId="18E92E3A" w14:textId="3C428AEC"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CE77CD">
        <w:t>3.19.5</w:t>
      </w:r>
      <w:r w:rsidR="00D61B3C">
        <w:fldChar w:fldCharType="end"/>
      </w:r>
      <w:r w:rsidR="0028268F">
        <w:t>)</w:t>
      </w:r>
    </w:p>
    <w:p w14:paraId="364E92DD" w14:textId="500ED1D0"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CE77CD">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CE77CD">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798" w:name="_Toc33180804"/>
      <w:bookmarkStart w:id="3799" w:name="_Hlk7082632"/>
      <w:r>
        <w:t>Constraints</w:t>
      </w:r>
      <w:bookmarkEnd w:id="3798"/>
    </w:p>
    <w:p w14:paraId="7747BD91" w14:textId="611ABEA9"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CE77CD">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CE77CD">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800" w:name="_Ref4572675"/>
      <w:bookmarkStart w:id="3801" w:name="_Toc33180805"/>
      <w:bookmarkStart w:id="3802" w:name="_Hlk4587611"/>
      <w:bookmarkEnd w:id="3799"/>
      <w:r>
        <w:t>Taxonomies</w:t>
      </w:r>
      <w:bookmarkEnd w:id="3800"/>
      <w:bookmarkEnd w:id="3801"/>
    </w:p>
    <w:p w14:paraId="40506929" w14:textId="5A114DAF"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35051663"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CE77CD">
        <w:t>3.19.25</w:t>
      </w:r>
      <w:r>
        <w:fldChar w:fldCharType="end"/>
      </w:r>
      <w:r>
        <w:t>).</w:t>
      </w:r>
    </w:p>
    <w:p w14:paraId="57E56912" w14:textId="44391F14"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CE77CD">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CE77CD">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CE77CD">
        <w:t>3.49.5</w:t>
      </w:r>
      <w:r>
        <w:fldChar w:fldCharType="end"/>
      </w:r>
      <w:r>
        <w:t>), localizable (§</w:t>
      </w:r>
      <w:r>
        <w:fldChar w:fldCharType="begin"/>
      </w:r>
      <w:r>
        <w:instrText xml:space="preserve"> REF _Ref4509677 \r \h </w:instrText>
      </w:r>
      <w:r>
        <w:fldChar w:fldCharType="separate"/>
      </w:r>
      <w:r w:rsidR="00CE77CD">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CE77CD">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CE77CD">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CE77CD">
        <w:t>3.49.14</w:t>
      </w:r>
      <w:r>
        <w:fldChar w:fldCharType="end"/>
      </w:r>
      <w:r>
        <w:t>).</w:t>
      </w:r>
    </w:p>
    <w:p w14:paraId="6822D740" w14:textId="3BDAE763"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CE77CD">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CE77CD">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CE77CD">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CE77CD">
        <w:t>3.19.24</w:t>
      </w:r>
      <w:r>
        <w:fldChar w:fldCharType="end"/>
      </w:r>
      <w:r>
        <w:t>) properties.</w:t>
      </w:r>
    </w:p>
    <w:p w14:paraId="7396B4AB" w14:textId="40FE9877" w:rsidR="004D755C" w:rsidRDefault="00347509" w:rsidP="0005029C">
      <w:r>
        <w:lastRenderedPageBreak/>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CE77CD">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CE77CD">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191F982B"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CE77CD">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CE77CD">
        <w:t>3.53</w:t>
      </w:r>
      <w:r w:rsidR="00F362FF">
        <w:fldChar w:fldCharType="end"/>
      </w:r>
      <w:r w:rsidR="00F362FF">
        <w:t>.</w:t>
      </w:r>
    </w:p>
    <w:p w14:paraId="4171D515" w14:textId="41354F77"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CE77CD">
        <w:t>3.14</w:t>
      </w:r>
      <w:r>
        <w:fldChar w:fldCharType="end"/>
      </w:r>
      <w:r>
        <w:t>).</w:t>
      </w:r>
    </w:p>
    <w:p w14:paraId="47086809" w14:textId="0193E745"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CE77CD">
        <w:t>3.14.6</w:t>
      </w:r>
      <w:r>
        <w:fldChar w:fldCharType="end"/>
      </w:r>
      <w:r>
        <w:t>.</w:t>
      </w:r>
    </w:p>
    <w:p w14:paraId="288C0035" w14:textId="22D347C3"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CE77CD">
        <w:t>3.18.2</w:t>
      </w:r>
      <w:r>
        <w:fldChar w:fldCharType="end"/>
      </w:r>
      <w:r>
        <w:t>.</w:t>
      </w:r>
    </w:p>
    <w:p w14:paraId="1DF0AA0D" w14:textId="77777777" w:rsidR="00D8625B" w:rsidRDefault="00D8625B" w:rsidP="00D8625B">
      <w:pPr>
        <w:pStyle w:val="Code"/>
      </w:pPr>
      <w:r>
        <w:t xml:space="preserve">      "name": "CodeScanner",</w:t>
      </w:r>
    </w:p>
    <w:p w14:paraId="34B8826D" w14:textId="00B8E85F"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CE77CD">
        <w:t>3.19.12</w:t>
      </w:r>
      <w:r>
        <w:fldChar w:fldCharType="end"/>
      </w:r>
      <w:r>
        <w:t>.</w:t>
      </w:r>
    </w:p>
    <w:p w14:paraId="6A1E3896" w14:textId="215EF041" w:rsidR="00D8625B" w:rsidRDefault="00D8625B" w:rsidP="00D8625B">
      <w:pPr>
        <w:pStyle w:val="Code"/>
      </w:pPr>
      <w:r>
        <w:t xml:space="preserve">      "guid": "11111111-1111-1111-</w:t>
      </w:r>
      <w:del w:id="3803" w:author="Laurence Golding" w:date="2020-02-21T10:41:00Z">
        <w:r w:rsidDel="00C10A13">
          <w:delText>1111</w:delText>
        </w:r>
      </w:del>
      <w:ins w:id="3804" w:author="Laurence Golding" w:date="2020-02-21T10:41:00Z">
        <w:r w:rsidR="00C10A13">
          <w:t>8888</w:t>
        </w:r>
      </w:ins>
      <w:r>
        <w:t>-111111111111",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1EA29565"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CE77CD">
        <w:t>3.49.15</w:t>
      </w:r>
      <w:r w:rsidR="00F362FF">
        <w:fldChar w:fldCharType="end"/>
      </w:r>
      <w:r w:rsidR="00F362FF">
        <w:t>.</w:t>
      </w:r>
    </w:p>
    <w:p w14:paraId="52CA54F5" w14:textId="571D5879"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CE77CD">
        <w:t>3.53</w:t>
      </w:r>
      <w:r w:rsidR="00F362FF">
        <w:fldChar w:fldCharType="end"/>
      </w:r>
      <w:r w:rsidR="00F362FF">
        <w:t>).</w:t>
      </w:r>
    </w:p>
    <w:p w14:paraId="626613CC" w14:textId="4793C090"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CE77CD">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1DEE73B" w:rsidR="00D8625B" w:rsidRDefault="00F362FF" w:rsidP="00D8625B">
      <w:pPr>
        <w:pStyle w:val="Code"/>
      </w:pPr>
      <w:r>
        <w:t xml:space="preserve">  </w:t>
      </w:r>
      <w:r w:rsidR="00D8625B">
        <w:t xml:space="preserve">              "guid": "66666666-6666-</w:t>
      </w:r>
      <w:del w:id="3805" w:author="Laurence Golding" w:date="2020-02-21T10:41:00Z">
        <w:r w:rsidR="00D8625B" w:rsidDel="00C10A13">
          <w:delText>6666</w:delText>
        </w:r>
      </w:del>
      <w:ins w:id="3806" w:author="Laurence Golding" w:date="2020-02-21T10:41:00Z">
        <w:r w:rsidR="00C10A13">
          <w:t>1111</w:t>
        </w:r>
      </w:ins>
      <w:r w:rsidR="00D8625B">
        <w:t>-</w:t>
      </w:r>
      <w:del w:id="3807" w:author="Laurence Golding" w:date="2020-02-21T10:41:00Z">
        <w:r w:rsidR="00D8625B" w:rsidDel="00C10A13">
          <w:delText>6666</w:delText>
        </w:r>
      </w:del>
      <w:ins w:id="3808" w:author="Laurence Golding" w:date="2020-02-21T10:41:00Z">
        <w:r w:rsidR="00C10A13">
          <w:t>8888</w:t>
        </w:r>
      </w:ins>
      <w:r w:rsidR="00D8625B">
        <w:t>-666666666666",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74B5CED9" w:rsidR="00D8625B" w:rsidRDefault="00F362FF" w:rsidP="00D8625B">
      <w:pPr>
        <w:pStyle w:val="Code"/>
      </w:pPr>
      <w:r>
        <w:t xml:space="preserve">  </w:t>
      </w:r>
      <w:r w:rsidR="00D8625B">
        <w:t xml:space="preserve">                "guid": "11111111-1111-1111-</w:t>
      </w:r>
      <w:del w:id="3809" w:author="Laurence Golding" w:date="2020-02-21T10:42:00Z">
        <w:r w:rsidR="00D8625B" w:rsidDel="00C10A13">
          <w:delText>1111</w:delText>
        </w:r>
      </w:del>
      <w:ins w:id="3810" w:author="Laurence Golding" w:date="2020-02-21T10:42:00Z">
        <w:r w:rsidR="00C10A13">
          <w:t>8888</w:t>
        </w:r>
      </w:ins>
      <w:r w:rsidR="00D8625B">
        <w:t>-111111111111"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1D8D1E9B"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CE77CD">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1B3B0082" w:rsidR="00D8625B" w:rsidRDefault="00D8625B" w:rsidP="00D8625B">
      <w:pPr>
        <w:pStyle w:val="Code"/>
      </w:pPr>
      <w:r>
        <w:t xml:space="preserve">          "guid": "66666666-6666-</w:t>
      </w:r>
      <w:del w:id="3811" w:author="Laurence Golding" w:date="2020-02-21T10:42:00Z">
        <w:r w:rsidDel="00C10A13">
          <w:delText>6666</w:delText>
        </w:r>
      </w:del>
      <w:ins w:id="3812" w:author="Laurence Golding" w:date="2020-02-21T10:42:00Z">
        <w:r w:rsidR="00C10A13">
          <w:t>1111</w:t>
        </w:r>
      </w:ins>
      <w:r>
        <w:t>-</w:t>
      </w:r>
      <w:del w:id="3813" w:author="Laurence Golding" w:date="2020-02-21T10:42:00Z">
        <w:r w:rsidDel="00C10A13">
          <w:delText>6666</w:delText>
        </w:r>
      </w:del>
      <w:ins w:id="3814" w:author="Laurence Golding" w:date="2020-02-21T10:42:00Z">
        <w:r w:rsidR="00C10A13">
          <w:t>8888</w:t>
        </w:r>
      </w:ins>
      <w:r>
        <w:t>-666666666666",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D796DBE" w:rsidR="00D8625B" w:rsidRDefault="00D8625B" w:rsidP="00D8625B">
      <w:pPr>
        <w:pStyle w:val="Code"/>
      </w:pPr>
      <w:r>
        <w:t xml:space="preserve">          "guid": "77777777-7777-</w:t>
      </w:r>
      <w:del w:id="3815" w:author="Laurence Golding" w:date="2020-02-21T10:42:00Z">
        <w:r w:rsidDel="00C10A13">
          <w:delText>7777</w:delText>
        </w:r>
      </w:del>
      <w:ins w:id="3816" w:author="Laurence Golding" w:date="2020-02-21T10:42:00Z">
        <w:r w:rsidR="00C10A13">
          <w:t>1111</w:t>
        </w:r>
      </w:ins>
      <w:r>
        <w:t>-</w:t>
      </w:r>
      <w:del w:id="3817" w:author="Laurence Golding" w:date="2020-02-21T10:42:00Z">
        <w:r w:rsidDel="00C10A13">
          <w:delText>7777</w:delText>
        </w:r>
      </w:del>
      <w:ins w:id="3818" w:author="Laurence Golding" w:date="2020-02-21T10:42:00Z">
        <w:r w:rsidR="00C10A13">
          <w:t>8888</w:t>
        </w:r>
      </w:ins>
      <w:r>
        <w:t>-777777777777",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34DD49EE" w:rsidR="00D8625B" w:rsidRDefault="00D8625B" w:rsidP="00D8625B">
      <w:pPr>
        <w:pStyle w:val="Code"/>
      </w:pPr>
      <w:r>
        <w:t xml:space="preserve">          "guid": "11111111-1111-1111-</w:t>
      </w:r>
      <w:del w:id="3819" w:author="Laurence Golding" w:date="2020-02-21T10:42:00Z">
        <w:r w:rsidDel="00C10A13">
          <w:delText>1111</w:delText>
        </w:r>
      </w:del>
      <w:ins w:id="3820" w:author="Laurence Golding" w:date="2020-02-21T10:42:00Z">
        <w:r w:rsidR="00C10A13">
          <w:t>8888</w:t>
        </w:r>
      </w:ins>
      <w:r>
        <w:t>-111111111111"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lastRenderedPageBreak/>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EF96EDD" w:rsidR="00D8625B" w:rsidRDefault="00D8625B" w:rsidP="00D8625B">
      <w:pPr>
        <w:pStyle w:val="Code"/>
      </w:pPr>
      <w:r>
        <w:t xml:space="preserve">          "guid": "33333333-0000-</w:t>
      </w:r>
      <w:del w:id="3821" w:author="Laurence Golding" w:date="2020-02-21T10:42:00Z">
        <w:r w:rsidDel="00C10A13">
          <w:delText>0000</w:delText>
        </w:r>
      </w:del>
      <w:ins w:id="3822" w:author="Laurence Golding" w:date="2020-02-21T10:42:00Z">
        <w:r w:rsidR="00C10A13">
          <w:t>1111</w:t>
        </w:r>
      </w:ins>
      <w:r>
        <w:t>-</w:t>
      </w:r>
      <w:del w:id="3823" w:author="Laurence Golding" w:date="2020-02-21T10:42:00Z">
        <w:r w:rsidDel="00C10A13">
          <w:delText>0000</w:delText>
        </w:r>
      </w:del>
      <w:ins w:id="3824" w:author="Laurence Golding" w:date="2020-02-21T10:42:00Z">
        <w:r w:rsidR="00C10A13">
          <w:t>8888</w:t>
        </w:r>
      </w:ins>
      <w:r>
        <w:t>-000000000000"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0A8A930" w:rsidR="00D8625B" w:rsidRDefault="00D8625B" w:rsidP="00D8625B">
      <w:pPr>
        <w:pStyle w:val="Code"/>
      </w:pPr>
      <w:r>
        <w:t xml:space="preserve">      "guid": "33333333-0000-</w:t>
      </w:r>
      <w:del w:id="3825" w:author="Laurence Golding" w:date="2020-02-21T10:42:00Z">
        <w:r w:rsidDel="00C10A13">
          <w:delText>0000</w:delText>
        </w:r>
      </w:del>
      <w:ins w:id="3826" w:author="Laurence Golding" w:date="2020-02-21T10:42:00Z">
        <w:r w:rsidR="00C10A13">
          <w:t>1111</w:t>
        </w:r>
      </w:ins>
      <w:r>
        <w:t>-</w:t>
      </w:r>
      <w:del w:id="3827" w:author="Laurence Golding" w:date="2020-02-21T10:42:00Z">
        <w:r w:rsidDel="00C10A13">
          <w:delText>0000</w:delText>
        </w:r>
      </w:del>
      <w:ins w:id="3828" w:author="Laurence Golding" w:date="2020-02-21T10:42:00Z">
        <w:r w:rsidR="00C10A13">
          <w:t>8888</w:t>
        </w:r>
      </w:ins>
      <w:r>
        <w:t>-000000000000",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428C624E" w:rsidR="00D8625B" w:rsidRDefault="00D8625B" w:rsidP="00D8625B">
      <w:pPr>
        <w:pStyle w:val="Code"/>
      </w:pPr>
      <w:r>
        <w:t xml:space="preserve">          "guid": "33333333-0000-</w:t>
      </w:r>
      <w:del w:id="3829" w:author="Laurence Golding" w:date="2020-02-21T10:42:00Z">
        <w:r w:rsidDel="00C10A13">
          <w:delText>0000</w:delText>
        </w:r>
      </w:del>
      <w:ins w:id="3830" w:author="Laurence Golding" w:date="2020-02-21T10:42:00Z">
        <w:r w:rsidR="00C10A13">
          <w:t>1111</w:t>
        </w:r>
      </w:ins>
      <w:r>
        <w:t>-</w:t>
      </w:r>
      <w:del w:id="3831" w:author="Laurence Golding" w:date="2020-02-21T10:42:00Z">
        <w:r w:rsidDel="00C10A13">
          <w:delText>0000</w:delText>
        </w:r>
      </w:del>
      <w:ins w:id="3832" w:author="Laurence Golding" w:date="2020-02-21T10:42:00Z">
        <w:r w:rsidR="00C10A13">
          <w:t>8888</w:t>
        </w:r>
      </w:ins>
      <w:r>
        <w:t>-111111111111",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53DF1382" w:rsidR="00D8625B" w:rsidRDefault="00D8625B" w:rsidP="00D8625B">
      <w:pPr>
        <w:pStyle w:val="Code"/>
      </w:pPr>
      <w:r>
        <w:t xml:space="preserve">          "guid": "33333333-0000-</w:t>
      </w:r>
      <w:del w:id="3833" w:author="Laurence Golding" w:date="2020-02-21T10:42:00Z">
        <w:r w:rsidDel="00C10A13">
          <w:delText>0000</w:delText>
        </w:r>
      </w:del>
      <w:ins w:id="3834" w:author="Laurence Golding" w:date="2020-02-21T10:42:00Z">
        <w:r w:rsidR="00C10A13">
          <w:t>1111</w:t>
        </w:r>
      </w:ins>
      <w:r>
        <w:t>-</w:t>
      </w:r>
      <w:del w:id="3835" w:author="Laurence Golding" w:date="2020-02-21T10:43:00Z">
        <w:r w:rsidDel="00C10A13">
          <w:delText>0000</w:delText>
        </w:r>
      </w:del>
      <w:ins w:id="3836" w:author="Laurence Golding" w:date="2020-02-21T10:43:00Z">
        <w:r w:rsidR="00C10A13">
          <w:t>8888</w:t>
        </w:r>
      </w:ins>
      <w:r>
        <w:t>-222222222222",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37" w:name="_Ref4572683"/>
      <w:bookmarkStart w:id="3838" w:name="_Toc33180806"/>
      <w:bookmarkStart w:id="3839" w:name="_Hlk4660791"/>
      <w:bookmarkEnd w:id="3802"/>
      <w:r>
        <w:t>Translations</w:t>
      </w:r>
      <w:bookmarkEnd w:id="3837"/>
      <w:bookmarkEnd w:id="3838"/>
    </w:p>
    <w:bookmarkEnd w:id="3839"/>
    <w:p w14:paraId="7E7D3A07" w14:textId="13891E7A"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CE77CD">
        <w:t>3.5.1</w:t>
      </w:r>
      <w:r w:rsidR="0051580C">
        <w:fldChar w:fldCharType="end"/>
      </w:r>
      <w:r w:rsidR="0051580C">
        <w:t>) into another language.</w:t>
      </w:r>
    </w:p>
    <w:p w14:paraId="154704A8" w14:textId="02B97E12" w:rsidR="0051580C" w:rsidRDefault="0051580C" w:rsidP="0005029C">
      <w:r>
        <w:lastRenderedPageBreak/>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CE77CD">
        <w:t>3.19.33</w:t>
      </w:r>
      <w:r w:rsidR="000112A5">
        <w:fldChar w:fldCharType="end"/>
      </w:r>
      <w:r w:rsidR="000112A5">
        <w:t>).</w:t>
      </w:r>
    </w:p>
    <w:p w14:paraId="5FD4E30B" w14:textId="4EE998D8"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CE77CD">
        <w:t>3.14.9</w:t>
      </w:r>
      <w:r>
        <w:fldChar w:fldCharType="end"/>
      </w:r>
      <w:r>
        <w:t>).</w:t>
      </w:r>
    </w:p>
    <w:p w14:paraId="021DDF70" w14:textId="0536C433"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CE77CD">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2D7E57F4"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CE77CD">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CE77CD">
        <w:t>3.19.32</w:t>
      </w:r>
      <w:r w:rsidR="005F6EF8">
        <w:fldChar w:fldCharType="end"/>
      </w:r>
      <w:r w:rsidR="005F6EF8">
        <w:t>), populated by translated components.</w:t>
      </w:r>
    </w:p>
    <w:p w14:paraId="3B3125E8" w14:textId="3708AAB4"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CE77CD">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536E0742" w:rsidR="00CF7E53" w:rsidRDefault="00CF7E53" w:rsidP="0005029C">
      <w:bookmarkStart w:id="3840"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CE77CD">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42363091" w:rsidR="00AB32CC" w:rsidRDefault="00AB32CC" w:rsidP="0005029C">
      <w:bookmarkStart w:id="3841"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CE77CD">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CE77CD">
        <w:t>3.19.32</w:t>
      </w:r>
      <w:r>
        <w:fldChar w:fldCharType="end"/>
      </w:r>
      <w:r>
        <w:t>). See the descriptions of those two properties for an explanation of the interaction between them.</w:t>
      </w:r>
    </w:p>
    <w:bookmarkEnd w:id="3840"/>
    <w:bookmarkEnd w:id="3841"/>
    <w:p w14:paraId="30C99874" w14:textId="66447215"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CE77CD">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CE77CD">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CE77CD">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CE77CD">
        <w:t>3.19.32</w:t>
      </w:r>
      <w:r>
        <w:fldChar w:fldCharType="end"/>
      </w:r>
      <w:r>
        <w:t>).</w:t>
      </w:r>
    </w:p>
    <w:p w14:paraId="635FB0A3" w14:textId="33FA57E2"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CE77CD">
        <w:t>3.14</w:t>
      </w:r>
      <w:r>
        <w:fldChar w:fldCharType="end"/>
      </w:r>
      <w:r>
        <w:t>).</w:t>
      </w:r>
    </w:p>
    <w:p w14:paraId="69085BD7" w14:textId="758FB40C"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CE77CD">
        <w:t>3.14.6</w:t>
      </w:r>
      <w:r>
        <w:fldChar w:fldCharType="end"/>
      </w:r>
      <w:r>
        <w:t>.</w:t>
      </w:r>
    </w:p>
    <w:p w14:paraId="00B84643" w14:textId="51BCAA7E"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CE77CD">
        <w:t>3.18.2</w:t>
      </w:r>
      <w:r>
        <w:fldChar w:fldCharType="end"/>
      </w:r>
      <w:r>
        <w:t>.</w:t>
      </w:r>
    </w:p>
    <w:p w14:paraId="386C352F" w14:textId="77777777" w:rsidR="002F0DD0" w:rsidRDefault="002F0DD0" w:rsidP="002F0DD0">
      <w:pPr>
        <w:pStyle w:val="Code"/>
      </w:pPr>
      <w:r>
        <w:t xml:space="preserve">      "name": "CodeScanner",</w:t>
      </w:r>
    </w:p>
    <w:p w14:paraId="2A41126F" w14:textId="78E29843"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CE77CD">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lastRenderedPageBreak/>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42" w:name="_Ref4572690"/>
      <w:bookmarkStart w:id="3843" w:name="_Toc33180807"/>
      <w:r>
        <w:t>Policies</w:t>
      </w:r>
      <w:bookmarkEnd w:id="3842"/>
      <w:bookmarkEnd w:id="3843"/>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7AF5369D"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CE77CD">
        <w:t>3.19.33</w:t>
      </w:r>
      <w:r w:rsidR="00363F84">
        <w:fldChar w:fldCharType="end"/>
      </w:r>
      <w:r w:rsidR="00213743">
        <w:t>).</w:t>
      </w:r>
    </w:p>
    <w:p w14:paraId="6456A294" w14:textId="795A8E1B"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CE77CD">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CE77CD">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CE77CD">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CE77CD">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09D422D9"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CE77CD">
        <w:t>3.14.10</w:t>
      </w:r>
      <w:r>
        <w:fldChar w:fldCharType="end"/>
      </w:r>
      <w:r>
        <w:t>).</w:t>
      </w:r>
    </w:p>
    <w:p w14:paraId="1322BD32" w14:textId="1B39061D"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CE77CD">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CE77CD">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CE77CD">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44"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AC75BEF"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CE77CD">
        <w:t>3.14</w:t>
      </w:r>
      <w:r w:rsidR="0063571B">
        <w:fldChar w:fldCharType="end"/>
      </w:r>
      <w:r w:rsidR="0063571B">
        <w:t>)</w:t>
      </w:r>
      <w:r>
        <w:t>.</w:t>
      </w:r>
    </w:p>
    <w:p w14:paraId="32C27A5A" w14:textId="206EED5E" w:rsidR="000375DC" w:rsidRDefault="000375DC" w:rsidP="000375DC">
      <w:pPr>
        <w:pStyle w:val="Code"/>
      </w:pPr>
      <w:r>
        <w:t xml:space="preserve">  "tool": {                        # See </w:t>
      </w:r>
      <w:bookmarkStart w:id="3845" w:name="_Hlk5010077"/>
      <w:r w:rsidRPr="003B5868">
        <w:t>§</w:t>
      </w:r>
      <w:bookmarkEnd w:id="3845"/>
      <w:r>
        <w:fldChar w:fldCharType="begin"/>
      </w:r>
      <w:r>
        <w:instrText xml:space="preserve"> REF _Ref493350956 \r \h </w:instrText>
      </w:r>
      <w:r>
        <w:fldChar w:fldCharType="separate"/>
      </w:r>
      <w:r w:rsidR="00CE77CD">
        <w:t>3.14.6</w:t>
      </w:r>
      <w:r>
        <w:fldChar w:fldCharType="end"/>
      </w:r>
      <w:r>
        <w:t>.</w:t>
      </w:r>
    </w:p>
    <w:p w14:paraId="69DC987F" w14:textId="1E5953B2"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CE77CD">
        <w:t>3.18.2</w:t>
      </w:r>
      <w:r>
        <w:fldChar w:fldCharType="end"/>
      </w:r>
      <w:r>
        <w:t>.</w:t>
      </w:r>
    </w:p>
    <w:p w14:paraId="4ED33D1E" w14:textId="77777777" w:rsidR="000375DC" w:rsidRDefault="000375DC" w:rsidP="000375DC">
      <w:pPr>
        <w:pStyle w:val="Code"/>
      </w:pPr>
      <w:r>
        <w:t xml:space="preserve">      "name": "CodeScanner",</w:t>
      </w:r>
    </w:p>
    <w:p w14:paraId="18DC80D7" w14:textId="03BE851E" w:rsidR="000375DC" w:rsidRDefault="000375DC" w:rsidP="000375DC">
      <w:pPr>
        <w:pStyle w:val="Code"/>
      </w:pPr>
      <w:r>
        <w:lastRenderedPageBreak/>
        <w:t xml:space="preserve">      "rules": [                   # See </w:t>
      </w:r>
      <w:r w:rsidRPr="003B5868">
        <w:t>§</w:t>
      </w:r>
      <w:r>
        <w:fldChar w:fldCharType="begin"/>
      </w:r>
      <w:r>
        <w:instrText xml:space="preserve"> REF _Ref3899090 \r \h </w:instrText>
      </w:r>
      <w:r>
        <w:fldChar w:fldCharType="separate"/>
      </w:r>
      <w:r w:rsidR="00CE77CD">
        <w:t>3.19.23</w:t>
      </w:r>
      <w:r>
        <w:fldChar w:fldCharType="end"/>
      </w:r>
      <w:r>
        <w:t>.</w:t>
      </w:r>
    </w:p>
    <w:p w14:paraId="5E4782E2" w14:textId="504BDA08"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CE77CD">
        <w:t>3.49</w:t>
      </w:r>
      <w:r>
        <w:fldChar w:fldCharType="end"/>
      </w:r>
      <w:r>
        <w:t>).</w:t>
      </w:r>
    </w:p>
    <w:p w14:paraId="7874FC94" w14:textId="77777777" w:rsidR="000375DC" w:rsidRDefault="000375DC" w:rsidP="000375DC">
      <w:pPr>
        <w:pStyle w:val="Code"/>
      </w:pPr>
      <w:r>
        <w:t xml:space="preserve">          "id": "CA2101",</w:t>
      </w:r>
    </w:p>
    <w:p w14:paraId="3B0AA9DC" w14:textId="36A8B5C4"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CE77CD">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4073CF5C"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CE77CD">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46" w:name="_Ref4090820"/>
      <w:bookmarkStart w:id="3847" w:name="_Toc33180808"/>
      <w:bookmarkEnd w:id="3796"/>
      <w:bookmarkEnd w:id="3844"/>
      <w:r>
        <w:t>guid property</w:t>
      </w:r>
      <w:bookmarkEnd w:id="3846"/>
      <w:bookmarkEnd w:id="3847"/>
    </w:p>
    <w:p w14:paraId="201B839A" w14:textId="7212F85B"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E77CD">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848" w:name="_Toc33180809"/>
      <w:bookmarkStart w:id="3849" w:name="_Hlk7083192"/>
      <w:r>
        <w:t>Product hierarchy properties</w:t>
      </w:r>
      <w:bookmarkEnd w:id="3848"/>
    </w:p>
    <w:p w14:paraId="735A70FC" w14:textId="0A9A23CA"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CE77CD">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CE77CD">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CE77CD">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CE77CD">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850" w:name="_Ref493409155"/>
      <w:bookmarkStart w:id="3851" w:name="_Toc33180810"/>
      <w:bookmarkEnd w:id="3849"/>
      <w:r>
        <w:t>name property</w:t>
      </w:r>
      <w:bookmarkEnd w:id="3850"/>
      <w:bookmarkEnd w:id="3851"/>
    </w:p>
    <w:p w14:paraId="2A7A8CB5" w14:textId="186D65F7"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CE77CD">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52" w:name="_Ref493409168"/>
      <w:bookmarkStart w:id="3853" w:name="_Toc33180811"/>
      <w:r>
        <w:lastRenderedPageBreak/>
        <w:t>fullName property</w:t>
      </w:r>
      <w:bookmarkEnd w:id="3852"/>
      <w:bookmarkEnd w:id="3853"/>
    </w:p>
    <w:p w14:paraId="00DFF29E" w14:textId="2ADA5E62"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CE77CD">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3854" w:name="_Ref7083009"/>
      <w:bookmarkStart w:id="3855" w:name="_Toc33180812"/>
      <w:r>
        <w:t>product property</w:t>
      </w:r>
      <w:bookmarkEnd w:id="3854"/>
      <w:bookmarkEnd w:id="3855"/>
    </w:p>
    <w:p w14:paraId="4F0D1AB3" w14:textId="06D3104F"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CE77CD">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3856" w:name="_Ref7083018"/>
      <w:bookmarkStart w:id="3857" w:name="_Toc33180813"/>
      <w:r>
        <w:t>productSuite property</w:t>
      </w:r>
      <w:bookmarkEnd w:id="3856"/>
      <w:bookmarkEnd w:id="3857"/>
    </w:p>
    <w:p w14:paraId="0D752A87" w14:textId="3471B3FF"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CE77CD">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3858" w:name="_Ref493409198"/>
      <w:bookmarkStart w:id="3859" w:name="_Toc33180814"/>
      <w:r>
        <w:t>semanticVersion property</w:t>
      </w:r>
      <w:bookmarkEnd w:id="3858"/>
      <w:bookmarkEnd w:id="3859"/>
    </w:p>
    <w:p w14:paraId="143A6795" w14:textId="09131468"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1FD191F0"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CE77CD">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CE77CD">
        <w:t>3.22.2</w:t>
      </w:r>
      <w:r>
        <w:fldChar w:fldCharType="end"/>
      </w:r>
      <w:r>
        <w:t>))</w:t>
      </w:r>
      <w:r w:rsidR="00590B1D" w:rsidRPr="00590B1D">
        <w:t>.</w:t>
      </w:r>
    </w:p>
    <w:p w14:paraId="0FF70363" w14:textId="5F2D1A48" w:rsidR="00401BB5" w:rsidRDefault="00401BB5" w:rsidP="00401BB5">
      <w:pPr>
        <w:pStyle w:val="Heading3"/>
      </w:pPr>
      <w:bookmarkStart w:id="3860" w:name="_Ref493409191"/>
      <w:bookmarkStart w:id="3861" w:name="_Toc33180815"/>
      <w:r>
        <w:t>version property</w:t>
      </w:r>
      <w:bookmarkEnd w:id="3860"/>
      <w:bookmarkEnd w:id="3861"/>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862" w:name="_Ref493409205"/>
      <w:bookmarkStart w:id="3863" w:name="_Toc33180816"/>
      <w:r>
        <w:t xml:space="preserve">dottedQuadFileVersion </w:t>
      </w:r>
      <w:r w:rsidR="00401BB5">
        <w:t>property</w:t>
      </w:r>
      <w:bookmarkEnd w:id="3862"/>
      <w:bookmarkEnd w:id="3863"/>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lastRenderedPageBreak/>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3864" w:name="_Toc33180817"/>
      <w:r>
        <w:t>releaseDateUtc</w:t>
      </w:r>
      <w:r w:rsidR="0080258A">
        <w:t xml:space="preserve"> property</w:t>
      </w:r>
      <w:bookmarkEnd w:id="3864"/>
    </w:p>
    <w:p w14:paraId="79F872F8" w14:textId="1AC9E25A"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CE77CD">
        <w:t>3.9</w:t>
      </w:r>
      <w:r>
        <w:fldChar w:fldCharType="end"/>
      </w:r>
      <w:r>
        <w:t>, specifying the UTC date (and optionally, the time) of the component’s release.</w:t>
      </w:r>
    </w:p>
    <w:p w14:paraId="5BFCD59B" w14:textId="7CF6F6A0" w:rsidR="00D512EE" w:rsidRDefault="00D512EE" w:rsidP="00D512EE">
      <w:pPr>
        <w:pStyle w:val="Heading3"/>
      </w:pPr>
      <w:bookmarkStart w:id="3865" w:name="_Toc33180818"/>
      <w:r>
        <w:t>downloadUri property</w:t>
      </w:r>
      <w:bookmarkEnd w:id="3865"/>
    </w:p>
    <w:p w14:paraId="29604BF7" w14:textId="24C3FE70"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E77CD">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866" w:name="_Toc33180819"/>
      <w:r>
        <w:t>informationUri property</w:t>
      </w:r>
      <w:bookmarkEnd w:id="3866"/>
    </w:p>
    <w:p w14:paraId="282CEFE7" w14:textId="34D249E6"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E77CD">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867" w:name="_Toc33180820"/>
      <w:r>
        <w:t>organization property</w:t>
      </w:r>
      <w:bookmarkEnd w:id="3867"/>
    </w:p>
    <w:p w14:paraId="6B302E56" w14:textId="2F2ACB32"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E77CD">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3868" w:name="_Ref3723724"/>
      <w:bookmarkStart w:id="3869" w:name="_Toc33180821"/>
      <w:r>
        <w:t>shortDescription property</w:t>
      </w:r>
      <w:bookmarkEnd w:id="3868"/>
      <w:bookmarkEnd w:id="3869"/>
    </w:p>
    <w:p w14:paraId="7EFCEBEE" w14:textId="222E6AE8"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E77C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E77CD">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70" w:name="_Ref4583311"/>
      <w:bookmarkStart w:id="3871" w:name="_Toc33180822"/>
      <w:r>
        <w:t>fullDescription property</w:t>
      </w:r>
      <w:bookmarkEnd w:id="3870"/>
      <w:bookmarkEnd w:id="3871"/>
    </w:p>
    <w:p w14:paraId="263E6B01" w14:textId="67381021"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E77C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E77CD">
        <w:t>3.12.2</w:t>
      </w:r>
      <w:r w:rsidR="001933F0">
        <w:fldChar w:fldCharType="end"/>
      </w:r>
      <w:r>
        <w:t>) containing a comprehensive description of the tool component.</w:t>
      </w:r>
    </w:p>
    <w:p w14:paraId="61280BE0" w14:textId="77BE95F7" w:rsidR="00C10E7B" w:rsidRDefault="0068622C" w:rsidP="0068622C">
      <w:bookmarkStart w:id="3872"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CE77CD">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3873" w:name="_Ref508811658"/>
      <w:bookmarkStart w:id="3874" w:name="_Ref508812630"/>
      <w:bookmarkStart w:id="3875" w:name="_Toc33180823"/>
      <w:bookmarkEnd w:id="3872"/>
      <w:r>
        <w:lastRenderedPageBreak/>
        <w:t>language property</w:t>
      </w:r>
      <w:bookmarkEnd w:id="3873"/>
      <w:bookmarkEnd w:id="3874"/>
      <w:bookmarkEnd w:id="3875"/>
    </w:p>
    <w:p w14:paraId="29C944BA" w14:textId="52AFA084"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76" w:name="_Hlk503355525"/>
      <w:r w:rsidR="00C56762" w:rsidRPr="00C56762">
        <w:t xml:space="preserve">a string specifying the language of </w:t>
      </w:r>
      <w:bookmarkEnd w:id="3876"/>
      <w:r w:rsidR="0079181A">
        <w:t>the localiz</w:t>
      </w:r>
      <w:r>
        <w:t>able</w:t>
      </w:r>
      <w:r w:rsidR="0079181A">
        <w:t xml:space="preserve"> </w:t>
      </w:r>
      <w:r>
        <w:t>strings (§</w:t>
      </w:r>
      <w:r>
        <w:fldChar w:fldCharType="begin"/>
      </w:r>
      <w:r>
        <w:instrText xml:space="preserve"> REF _Ref4509677 \r \h </w:instrText>
      </w:r>
      <w:r>
        <w:fldChar w:fldCharType="separate"/>
      </w:r>
      <w:r w:rsidR="00CE77CD">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CE77CD">
        <w:t>3.19.27</w:t>
      </w:r>
      <w:r>
        <w:fldChar w:fldCharType="end"/>
      </w:r>
      <w:r>
        <w:t>))</w:t>
      </w:r>
      <w:r w:rsidR="00C56762" w:rsidRPr="00C56762">
        <w:t>, in</w:t>
      </w:r>
      <w:r w:rsidR="00EA2056">
        <w:t xml:space="preserve"> a subset of</w:t>
      </w:r>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The subset consists of strings conforming to the syntax</w:t>
      </w:r>
    </w:p>
    <w:p w14:paraId="4C0C8D37" w14:textId="1D09025B" w:rsidR="00EA2056" w:rsidRDefault="00EA2056" w:rsidP="00EA2056">
      <w:pPr>
        <w:pStyle w:val="Code"/>
      </w:pPr>
      <w:r>
        <w:t>language value = language code, "-", country code;</w:t>
      </w:r>
    </w:p>
    <w:p w14:paraId="594EAAC8" w14:textId="39FA93F9" w:rsidR="00EA2056" w:rsidRDefault="00EA2056" w:rsidP="00EA2056">
      <w:pPr>
        <w:pStyle w:val="Code"/>
      </w:pPr>
    </w:p>
    <w:p w14:paraId="5D0B7EB6" w14:textId="36ADBCB3" w:rsidR="00EA2056" w:rsidRDefault="00EA2056" w:rsidP="00EA2056">
      <w:pPr>
        <w:pStyle w:val="Code"/>
      </w:pPr>
      <w:r>
        <w:t xml:space="preserve">language code = ? </w:t>
      </w:r>
      <w:r w:rsidR="00FC7276">
        <w:t>ISO 2-character</w:t>
      </w:r>
      <w:r>
        <w:t xml:space="preserve"> language name [</w:t>
      </w:r>
      <w:hyperlink w:anchor="ISO639" w:history="1">
        <w:r w:rsidRPr="00FC7276">
          <w:rPr>
            <w:rStyle w:val="Hyperlink"/>
          </w:rPr>
          <w:t>ISO639-1:2002</w:t>
        </w:r>
      </w:hyperlink>
      <w:r>
        <w:t>] ?</w:t>
      </w:r>
      <w:r w:rsidR="005A4476">
        <w:t>;</w:t>
      </w:r>
    </w:p>
    <w:p w14:paraId="00EE4DCF" w14:textId="512BB6EB" w:rsidR="00EA2056" w:rsidRDefault="00EA2056" w:rsidP="00EA2056">
      <w:pPr>
        <w:pStyle w:val="Code"/>
      </w:pPr>
    </w:p>
    <w:p w14:paraId="15154279" w14:textId="422CE336" w:rsidR="00EA2056" w:rsidRDefault="00EA2056" w:rsidP="00EA2056">
      <w:pPr>
        <w:pStyle w:val="Code"/>
      </w:pPr>
      <w:r>
        <w:t>country code = ?</w:t>
      </w:r>
      <w:r w:rsidR="00FC7276">
        <w:t xml:space="preserve"> ISO country code [</w:t>
      </w:r>
      <w:hyperlink w:anchor="ISO3166" w:history="1">
        <w:r w:rsidR="00FC7276" w:rsidRPr="00FC7276">
          <w:rPr>
            <w:rStyle w:val="Hyperlink"/>
          </w:rPr>
          <w:t>ISO3166-1:2013</w:t>
        </w:r>
      </w:hyperlink>
      <w:r w:rsidR="00FC7276">
        <w:t>] ?</w:t>
      </w:r>
      <w:r w:rsidR="005A4476">
        <w:t>;</w:t>
      </w:r>
    </w:p>
    <w:p w14:paraId="25EE8E73" w14:textId="05044EC8"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CE77CD">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77" w:name="_Ref4236566"/>
      <w:bookmarkStart w:id="3878" w:name="_Toc33180824"/>
      <w:bookmarkStart w:id="3879" w:name="_Ref508812052"/>
      <w:r>
        <w:t>globalMessageStrings property</w:t>
      </w:r>
      <w:bookmarkEnd w:id="3877"/>
      <w:bookmarkEnd w:id="3878"/>
    </w:p>
    <w:p w14:paraId="0462BA63" w14:textId="5D9D2817"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CE77CD">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CE77C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E77CD">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CE77CD">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E77CD">
        <w:t>3.11</w:t>
      </w:r>
      <w:r>
        <w:fldChar w:fldCharType="end"/>
      </w:r>
      <w:r>
        <w:t>).</w:t>
      </w:r>
    </w:p>
    <w:p w14:paraId="5A95088F" w14:textId="77777777" w:rsidR="00AE1A72" w:rsidRDefault="00AE1A72" w:rsidP="00AE1A72">
      <w:pPr>
        <w:pStyle w:val="Note"/>
      </w:pPr>
      <w:r>
        <w:t>EXAMPLE:</w:t>
      </w:r>
    </w:p>
    <w:p w14:paraId="22763051" w14:textId="3B8D4451" w:rsidR="00AE1A72" w:rsidRDefault="00AE1A72" w:rsidP="00AE1A72">
      <w:pPr>
        <w:pStyle w:val="Code"/>
      </w:pPr>
      <w:r>
        <w:t>"driver": {                       # A toolComponent object (§</w:t>
      </w:r>
      <w:r>
        <w:fldChar w:fldCharType="begin"/>
      </w:r>
      <w:r>
        <w:instrText xml:space="preserve"> REF _Ref3663078 \r \h </w:instrText>
      </w:r>
      <w:r>
        <w:fldChar w:fldCharType="separate"/>
      </w:r>
      <w:r w:rsidR="00CE77CD">
        <w:t>3.19</w:t>
      </w:r>
      <w:r>
        <w:fldChar w:fldCharType="end"/>
      </w:r>
      <w:r>
        <w:t>).</w:t>
      </w:r>
    </w:p>
    <w:p w14:paraId="2B284927" w14:textId="03D6FE68" w:rsidR="00AE1A72" w:rsidRDefault="00AE1A72" w:rsidP="00AE1A72">
      <w:pPr>
        <w:pStyle w:val="Code"/>
      </w:pPr>
      <w:r>
        <w:t xml:space="preserve">  "globalMessageStrings": {</w:t>
      </w:r>
    </w:p>
    <w:p w14:paraId="438B19B6" w14:textId="726CC8A6"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CE77CD">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880" w:name="_Ref3899090"/>
      <w:bookmarkStart w:id="3881" w:name="_Ref4583708"/>
      <w:bookmarkStart w:id="3882" w:name="_Toc33180825"/>
      <w:r>
        <w:t xml:space="preserve">rules </w:t>
      </w:r>
      <w:r w:rsidR="00AE1A72">
        <w:t>property</w:t>
      </w:r>
      <w:bookmarkEnd w:id="3880"/>
      <w:bookmarkEnd w:id="3881"/>
      <w:bookmarkEnd w:id="3882"/>
    </w:p>
    <w:p w14:paraId="271A837C" w14:textId="44CC01FC"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CE77CD">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E77CD">
        <w:t>3.49</w:t>
      </w:r>
      <w:r>
        <w:fldChar w:fldCharType="end"/>
      </w:r>
      <w:r>
        <w:t>) each of which provides information about an analysis rule supported by the tool component.</w:t>
      </w:r>
    </w:p>
    <w:p w14:paraId="22AC7031" w14:textId="5E2CAB5A"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E77CD">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lastRenderedPageBreak/>
        <w:t xml:space="preserve">EXAMPLE: </w:t>
      </w:r>
      <w:r w:rsidRPr="00B73A86">
        <w:t>In this example, two distinct but related rules have the same rule id</w:t>
      </w:r>
      <w:r>
        <w:t>. They are distinguished by their message strings.</w:t>
      </w:r>
    </w:p>
    <w:p w14:paraId="0600C2D8" w14:textId="60D58BC1" w:rsidR="00AE1A72" w:rsidRDefault="00AE1A72" w:rsidP="00AE1A72">
      <w:pPr>
        <w:pStyle w:val="Code"/>
      </w:pPr>
      <w:r>
        <w:t>"driver": {                       # A toolComponent object (§</w:t>
      </w:r>
      <w:r>
        <w:fldChar w:fldCharType="begin"/>
      </w:r>
      <w:r>
        <w:instrText xml:space="preserve"> REF _Ref3663078 \r \h </w:instrText>
      </w:r>
      <w:r>
        <w:fldChar w:fldCharType="separate"/>
      </w:r>
      <w:r w:rsidR="00CE77CD">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121B8859"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CE77CD">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883" w:name="_Ref3973541"/>
      <w:bookmarkStart w:id="3884" w:name="_Ref4583714"/>
      <w:bookmarkStart w:id="3885" w:name="_Toc33180826"/>
      <w:r>
        <w:t>notifications</w:t>
      </w:r>
      <w:r w:rsidR="00AE1A72">
        <w:t xml:space="preserve"> property</w:t>
      </w:r>
      <w:bookmarkEnd w:id="3883"/>
      <w:bookmarkEnd w:id="3884"/>
      <w:bookmarkEnd w:id="3885"/>
    </w:p>
    <w:p w14:paraId="40AD837A" w14:textId="6EC6D532"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CE77CD">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E77CD">
        <w:t>3.49</w:t>
      </w:r>
      <w:r>
        <w:fldChar w:fldCharType="end"/>
      </w:r>
      <w:r>
        <w:t>) each of which provides information about a notification provided by the tool component.</w:t>
      </w:r>
    </w:p>
    <w:p w14:paraId="33ABE834" w14:textId="28719B02"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E77CD">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32FE6E6" w:rsidR="00AE1A72" w:rsidRDefault="00AE1A72" w:rsidP="00AE1A72">
      <w:pPr>
        <w:pStyle w:val="Code"/>
      </w:pPr>
      <w:r>
        <w:t>"driver":                        # A toolComponent object (§</w:t>
      </w:r>
      <w:r>
        <w:fldChar w:fldCharType="begin"/>
      </w:r>
      <w:r>
        <w:instrText xml:space="preserve"> REF _Ref3663078 \r \h </w:instrText>
      </w:r>
      <w:r>
        <w:fldChar w:fldCharType="separate"/>
      </w:r>
      <w:r w:rsidR="00CE77CD">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17886534"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CE77CD">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lastRenderedPageBreak/>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3886" w:name="_Ref4511026"/>
      <w:bookmarkStart w:id="3887" w:name="_Ref4582928"/>
      <w:bookmarkStart w:id="3888" w:name="_Ref8830854"/>
      <w:bookmarkStart w:id="3889" w:name="_Toc33180827"/>
      <w:r>
        <w:t>taxa</w:t>
      </w:r>
      <w:bookmarkEnd w:id="3886"/>
      <w:bookmarkEnd w:id="3887"/>
      <w:r w:rsidR="009422F8">
        <w:t xml:space="preserve"> property</w:t>
      </w:r>
      <w:bookmarkEnd w:id="3888"/>
      <w:bookmarkEnd w:id="3889"/>
    </w:p>
    <w:p w14:paraId="0C210BE5" w14:textId="58B24AB9"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CE77CD">
        <w:t>3.7.3</w:t>
      </w:r>
      <w:r>
        <w:fldChar w:fldCharType="end"/>
      </w:r>
      <w:r>
        <w:t xml:space="preserve">) </w:t>
      </w:r>
      <w:r>
        <w:rPr>
          <w:rStyle w:val="CODEtemp"/>
        </w:rPr>
        <w:t>reportingDescriptor</w:t>
      </w:r>
      <w:r>
        <w:t xml:space="preserve"> objects (</w:t>
      </w:r>
      <w:bookmarkStart w:id="3890" w:name="_Hlk4310754"/>
      <w:r>
        <w:t>§</w:t>
      </w:r>
      <w:bookmarkEnd w:id="3890"/>
      <w:r>
        <w:fldChar w:fldCharType="begin"/>
      </w:r>
      <w:r>
        <w:instrText xml:space="preserve"> REF _Ref508814067 \r \h </w:instrText>
      </w:r>
      <w:r>
        <w:fldChar w:fldCharType="separate"/>
      </w:r>
      <w:r w:rsidR="00CE77CD">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3BCE5C46"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CE77CD">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CE77CD">
        <w:t>3.19.24</w:t>
      </w:r>
      <w:r>
        <w:fldChar w:fldCharType="end"/>
      </w:r>
      <w:r>
        <w:t>).</w:t>
      </w:r>
    </w:p>
    <w:p w14:paraId="20B472E2" w14:textId="7A8A795D"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CE77CD">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CE77CD">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62D41F1A" w:rsidR="00054D45" w:rsidRDefault="00054D45" w:rsidP="00807533">
      <w:pPr>
        <w:pStyle w:val="Code"/>
      </w:pPr>
      <w:r>
        <w:t xml:space="preserve">  "guid": "11111111-1111-1111-</w:t>
      </w:r>
      <w:del w:id="3891" w:author="Laurence Golding" w:date="2020-02-21T10:43:00Z">
        <w:r w:rsidDel="00C10A13">
          <w:delText>1111</w:delText>
        </w:r>
      </w:del>
      <w:ins w:id="3892" w:author="Laurence Golding" w:date="2020-02-21T10:43:00Z">
        <w:r w:rsidR="00C10A13">
          <w:t>8888</w:t>
        </w:r>
      </w:ins>
      <w:r>
        <w:t>-111111111111",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3893" w:name="_Toc33180828"/>
      <w:r>
        <w:t>supportedTaxonomies</w:t>
      </w:r>
      <w:r w:rsidR="009422F8">
        <w:t xml:space="preserve"> property</w:t>
      </w:r>
      <w:bookmarkEnd w:id="3893"/>
    </w:p>
    <w:p w14:paraId="38B67D51" w14:textId="66CE33E4"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CE77CD">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CE77CD">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CE77CD">
        <w:t>3.19.3</w:t>
      </w:r>
      <w:r w:rsidR="0063571B">
        <w:fldChar w:fldCharType="end"/>
      </w:r>
      <w:r w:rsidR="0063571B">
        <w:t xml:space="preserve">) </w:t>
      </w:r>
      <w:r w:rsidR="00E22115">
        <w:t>that the component uses</w:t>
      </w:r>
      <w:r>
        <w:t xml:space="preserve"> to classify results.</w:t>
      </w:r>
    </w:p>
    <w:p w14:paraId="6B829285" w14:textId="6908C8F5"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CE77CD">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CE77CD">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CE77CD">
        <w:t>3.19.23</w:t>
      </w:r>
      <w:r>
        <w:fldChar w:fldCharType="end"/>
      </w:r>
      <w:r>
        <w:t>)</w:t>
      </w:r>
      <w:r w:rsidR="00E22115">
        <w:t>.</w:t>
      </w:r>
    </w:p>
    <w:p w14:paraId="34FFC686" w14:textId="55908A2F" w:rsidR="00421E87" w:rsidRDefault="00421E87" w:rsidP="00421E87">
      <w:pPr>
        <w:pStyle w:val="Note"/>
      </w:pPr>
      <w:r>
        <w:lastRenderedPageBreak/>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11123E9E"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D70800C"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CE77CD">
        <w:t>3.14</w:t>
      </w:r>
      <w:r w:rsidR="00957865">
        <w:fldChar w:fldCharType="end"/>
      </w:r>
      <w:r w:rsidR="00957865">
        <w:t>)</w:t>
      </w:r>
    </w:p>
    <w:p w14:paraId="10BFD074" w14:textId="2A746688"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CE77CD">
        <w:t>3.14.6</w:t>
      </w:r>
      <w:r w:rsidR="00957865">
        <w:fldChar w:fldCharType="end"/>
      </w:r>
      <w:r w:rsidR="00957865">
        <w:t>.</w:t>
      </w:r>
    </w:p>
    <w:p w14:paraId="5936B6F0" w14:textId="40864B20"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CE77CD">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1960D915" w:rsidR="00957865" w:rsidRDefault="00957865" w:rsidP="00054D45">
      <w:pPr>
        <w:pStyle w:val="Code"/>
      </w:pPr>
      <w:r>
        <w:t xml:space="preserve">      "guid": "22222222-2222-</w:t>
      </w:r>
      <w:del w:id="3894" w:author="Laurence Golding" w:date="2020-02-21T10:43:00Z">
        <w:r w:rsidDel="00C10A13">
          <w:delText>2222</w:delText>
        </w:r>
      </w:del>
      <w:ins w:id="3895" w:author="Laurence Golding" w:date="2020-02-21T10:43:00Z">
        <w:r w:rsidR="00C10A13">
          <w:t>1111</w:t>
        </w:r>
      </w:ins>
      <w:r>
        <w:t>-</w:t>
      </w:r>
      <w:ins w:id="3896" w:author="Laurence Golding" w:date="2020-02-21T10:43:00Z">
        <w:r w:rsidR="00C10A13">
          <w:t>8888-</w:t>
        </w:r>
      </w:ins>
      <w:r>
        <w:t>222222222222",</w:t>
      </w:r>
    </w:p>
    <w:p w14:paraId="4F871310" w14:textId="5020BA12"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CE77CD">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6DB08EE"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CE77CD">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4C2C2EEC"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CE77CD">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2F7B3030" w:rsidR="00957865" w:rsidRDefault="00957865" w:rsidP="00054D45">
      <w:pPr>
        <w:pStyle w:val="Code"/>
      </w:pPr>
      <w:r>
        <w:t xml:space="preserve">          "guid": "11111111-1111-1111-</w:t>
      </w:r>
      <w:del w:id="3897" w:author="Laurence Golding" w:date="2020-02-21T10:44:00Z">
        <w:r w:rsidDel="00C10A13">
          <w:delText>1111</w:delText>
        </w:r>
      </w:del>
      <w:ins w:id="3898" w:author="Laurence Golding" w:date="2020-02-21T10:44:00Z">
        <w:r w:rsidR="00C10A13">
          <w:t>8888</w:t>
        </w:r>
      </w:ins>
      <w:r>
        <w:t>-111111111111"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6E567682" w:rsidR="00957865" w:rsidRDefault="00957865" w:rsidP="00054D45">
      <w:pPr>
        <w:pStyle w:val="Code"/>
      </w:pPr>
      <w:r>
        <w:t xml:space="preserve">          "guid": "22222222-2222-</w:t>
      </w:r>
      <w:del w:id="3899" w:author="Laurence Golding" w:date="2020-02-21T10:44:00Z">
        <w:r w:rsidDel="00C10A13">
          <w:delText>2222</w:delText>
        </w:r>
      </w:del>
      <w:ins w:id="3900" w:author="Laurence Golding" w:date="2020-02-21T10:44:00Z">
        <w:r w:rsidR="00C10A13">
          <w:t>1111</w:t>
        </w:r>
      </w:ins>
      <w:r>
        <w:t>-</w:t>
      </w:r>
      <w:ins w:id="3901" w:author="Laurence Golding" w:date="2020-02-21T10:44:00Z">
        <w:r w:rsidR="00C10A13">
          <w:t>8888-</w:t>
        </w:r>
      </w:ins>
      <w:r>
        <w:t>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4022BB1B" w:rsidR="00B47FD2" w:rsidRDefault="00B47FD2" w:rsidP="00B47FD2">
      <w:pPr>
        <w:pStyle w:val="Code"/>
      </w:pPr>
      <w:r>
        <w:t xml:space="preserve">      "guid": "11111111-1111-1111-</w:t>
      </w:r>
      <w:del w:id="3902" w:author="Laurence Golding" w:date="2020-02-21T10:44:00Z">
        <w:r w:rsidDel="00C10A13">
          <w:delText>1111</w:delText>
        </w:r>
      </w:del>
      <w:ins w:id="3903" w:author="Laurence Golding" w:date="2020-02-21T10:44:00Z">
        <w:r w:rsidR="00C10A13">
          <w:t>8888</w:t>
        </w:r>
      </w:ins>
      <w:r>
        <w:t>-111111111111",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3904" w:name="_Ref4510248"/>
      <w:bookmarkStart w:id="3905" w:name="_Toc33180829"/>
      <w:r>
        <w:t>translationMetadata property</w:t>
      </w:r>
      <w:bookmarkEnd w:id="3904"/>
      <w:bookmarkEnd w:id="3905"/>
    </w:p>
    <w:p w14:paraId="33C8052C" w14:textId="4985C260"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CE77CD">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CE77CD">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CE77CD">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3906" w:name="_Toc33180830"/>
      <w:bookmarkEnd w:id="3879"/>
      <w:r>
        <w:t>location</w:t>
      </w:r>
      <w:r w:rsidR="0068622C">
        <w:t>s property</w:t>
      </w:r>
      <w:bookmarkEnd w:id="3906"/>
    </w:p>
    <w:p w14:paraId="7CAFB9EB" w14:textId="6840CD52"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CE77CD">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CE77CD">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3907" w:name="_Ref4574634"/>
      <w:bookmarkStart w:id="3908" w:name="_Toc33180831"/>
      <w:bookmarkStart w:id="3909" w:name="_Hlk4574305"/>
      <w:r>
        <w:lastRenderedPageBreak/>
        <w:t>contents property</w:t>
      </w:r>
      <w:bookmarkEnd w:id="3907"/>
      <w:bookmarkEnd w:id="3908"/>
    </w:p>
    <w:p w14:paraId="0F6A9DFB" w14:textId="56533FE6"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CE77CD">
        <w:t>3.7.3</w:t>
      </w:r>
      <w:r w:rsidR="00011746">
        <w:fldChar w:fldCharType="end"/>
      </w:r>
      <w:r>
        <w:t>) strings each of which is one of the following values with the specified meanings:</w:t>
      </w:r>
    </w:p>
    <w:p w14:paraId="5F23B00A" w14:textId="3E576231"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CE77CD">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0D8BC59F"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CE77CD">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CE77CD">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3910" w:name="_Toc33180832"/>
      <w:bookmarkStart w:id="3911" w:name="_Hlk4575434"/>
      <w:bookmarkEnd w:id="3909"/>
      <w:r>
        <w:t>isComprehensive property</w:t>
      </w:r>
      <w:bookmarkEnd w:id="3910"/>
    </w:p>
    <w:p w14:paraId="02B7E407" w14:textId="344B4E89"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CE77CD">
        <w:t>3.19.29</w:t>
      </w:r>
      <w:r>
        <w:fldChar w:fldCharType="end"/>
      </w:r>
      <w:r>
        <w:t xml:space="preserve">) and </w:t>
      </w:r>
      <w:r w:rsidRPr="002C7CFC">
        <w:rPr>
          <w:rStyle w:val="CODEtemp"/>
        </w:rPr>
        <w:t>false</w:t>
      </w:r>
      <w:r>
        <w:t xml:space="preserve"> otherwise.</w:t>
      </w:r>
    </w:p>
    <w:p w14:paraId="75898986" w14:textId="4BD3D830" w:rsidR="002C7CFC" w:rsidRDefault="002C7CFC" w:rsidP="002C7CFC">
      <w:r>
        <w:t xml:space="preserve">If </w:t>
      </w:r>
      <w:r w:rsidRPr="002C7CFC">
        <w:rPr>
          <w:rStyle w:val="CODEtemp"/>
        </w:rPr>
        <w:t>isComprehensive</w:t>
      </w:r>
      <w:r>
        <w:t xml:space="preserve"> is absent</w:t>
      </w:r>
      <w:r w:rsidR="00F9735E">
        <w:t>,</w:t>
      </w:r>
      <w:r>
        <w:t xml:space="preserve"> it </w:t>
      </w:r>
      <w:r w:rsidRPr="002C7CFC">
        <w:rPr>
          <w:b/>
        </w:rPr>
        <w:t>SHALL</w:t>
      </w:r>
      <w:r>
        <w:t xml:space="preserve"> default to </w:t>
      </w:r>
      <w:r w:rsidRPr="002C7CFC">
        <w:rPr>
          <w:rStyle w:val="CODEtemp"/>
        </w:rPr>
        <w:t>false</w:t>
      </w:r>
      <w:r>
        <w:t>.</w:t>
      </w:r>
    </w:p>
    <w:p w14:paraId="6EC41F42" w14:textId="221B74CE"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CE77CD">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CE77CD">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CE77CD">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172A0A5B"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CE77CD">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CE77CD">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3912" w:name="_Ref4579138"/>
      <w:bookmarkStart w:id="3913" w:name="_Toc33180833"/>
      <w:bookmarkEnd w:id="3911"/>
      <w:r>
        <w:t>localizedDataSemanticVersion property</w:t>
      </w:r>
      <w:bookmarkEnd w:id="3912"/>
      <w:bookmarkEnd w:id="3913"/>
    </w:p>
    <w:p w14:paraId="2EF95A1D" w14:textId="6489558B"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CE77CD">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CE77CD">
        <w:t>3.5.1</w:t>
      </w:r>
      <w:r w:rsidR="0012491A">
        <w:fldChar w:fldCharType="end"/>
      </w:r>
      <w:r w:rsidR="0012491A">
        <w:t>) that are present in this component.</w:t>
      </w:r>
    </w:p>
    <w:p w14:paraId="6F4F5CD7" w14:textId="386A9DA0"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CE77CD">
        <w:t>3.19.12</w:t>
      </w:r>
      <w:r>
        <w:fldChar w:fldCharType="end"/>
      </w:r>
      <w:r>
        <w:t>).</w:t>
      </w:r>
    </w:p>
    <w:p w14:paraId="034B74E9" w14:textId="12B6AA96"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CE77CD">
        <w:t>3.19.32</w:t>
      </w:r>
      <w:r>
        <w:fldChar w:fldCharType="end"/>
      </w:r>
      <w:r>
        <w:t>) for an explanation of how these two properties interact.</w:t>
      </w:r>
    </w:p>
    <w:p w14:paraId="74663438" w14:textId="162125E7" w:rsidR="00EB0482" w:rsidRPr="00EB0482" w:rsidRDefault="00EB0482" w:rsidP="00EB0482">
      <w:pPr>
        <w:pStyle w:val="Note"/>
      </w:pPr>
      <w:bookmarkStart w:id="3914" w:name="_Hlk4590100"/>
      <w:r>
        <w:lastRenderedPageBreak/>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CE77CD">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3915" w:name="_Ref4578450"/>
      <w:bookmarkStart w:id="3916" w:name="_Toc33180834"/>
      <w:bookmarkStart w:id="3917" w:name="_Hlk4588529"/>
      <w:bookmarkEnd w:id="3914"/>
      <w:r>
        <w:t>minimumRequiredLocalizedDataSemanticVersion property</w:t>
      </w:r>
      <w:bookmarkEnd w:id="3915"/>
      <w:bookmarkEnd w:id="3916"/>
    </w:p>
    <w:p w14:paraId="201120CB" w14:textId="1D08D8C6"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CE77CD">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3E860825"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CE77CD">
        <w:t>3.19.12</w:t>
      </w:r>
      <w:r w:rsidR="0012491A">
        <w:fldChar w:fldCharType="end"/>
      </w:r>
      <w:r w:rsidR="0012491A">
        <w:t>).</w:t>
      </w:r>
    </w:p>
    <w:p w14:paraId="5A046F69" w14:textId="2D4AA774"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CE77CD">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4B8E0CF"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CE77CD">
        <w:t>3.14.9</w:t>
      </w:r>
      <w:r>
        <w:fldChar w:fldCharType="end"/>
      </w:r>
      <w:r>
        <w:t>) is acceptable.</w:t>
      </w:r>
    </w:p>
    <w:p w14:paraId="0498233A" w14:textId="7EC5BE21" w:rsidR="00A241BC" w:rsidRDefault="00A241BC" w:rsidP="00A241BC">
      <w:pPr>
        <w:pStyle w:val="Code"/>
      </w:pPr>
      <w:bookmarkStart w:id="3918" w:name="_Ref4580685"/>
      <w:r>
        <w:t>{                                  # A run object (</w:t>
      </w:r>
      <w:r w:rsidRPr="003B5868">
        <w:t>§</w:t>
      </w:r>
      <w:r>
        <w:fldChar w:fldCharType="begin"/>
      </w:r>
      <w:r>
        <w:instrText xml:space="preserve"> REF _Ref493349997 \r \h </w:instrText>
      </w:r>
      <w:r>
        <w:fldChar w:fldCharType="separate"/>
      </w:r>
      <w:r w:rsidR="00CE77CD">
        <w:t>3.14</w:t>
      </w:r>
      <w:r>
        <w:fldChar w:fldCharType="end"/>
      </w:r>
      <w:r>
        <w:t>).</w:t>
      </w:r>
    </w:p>
    <w:p w14:paraId="50D548CE" w14:textId="63ED7775"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CE77CD">
        <w:t>3.14.6</w:t>
      </w:r>
      <w:r>
        <w:fldChar w:fldCharType="end"/>
      </w:r>
      <w:r>
        <w:t>.</w:t>
      </w:r>
    </w:p>
    <w:p w14:paraId="2156E745" w14:textId="0B894D45"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CE77CD">
        <w:t>3.18.2</w:t>
      </w:r>
      <w:r>
        <w:fldChar w:fldCharType="end"/>
      </w:r>
      <w:r>
        <w:t>.</w:t>
      </w:r>
    </w:p>
    <w:p w14:paraId="1DF31324" w14:textId="7CD3B697" w:rsidR="00A241BC" w:rsidRDefault="00A241BC" w:rsidP="00A241BC">
      <w:pPr>
        <w:pStyle w:val="Code"/>
      </w:pPr>
      <w:r>
        <w:t xml:space="preserve">      "name": "CodeScanner",</w:t>
      </w:r>
    </w:p>
    <w:p w14:paraId="6110A7E7" w14:textId="3F0CECE0"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CE77CD">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3919" w:name="_Ref4830390"/>
      <w:bookmarkStart w:id="3920" w:name="_Ref4830402"/>
      <w:bookmarkStart w:id="3921" w:name="_Toc33180835"/>
      <w:bookmarkEnd w:id="3917"/>
      <w:r>
        <w:t>associatedComponent property</w:t>
      </w:r>
      <w:bookmarkEnd w:id="3918"/>
      <w:bookmarkEnd w:id="3919"/>
      <w:bookmarkEnd w:id="3920"/>
      <w:bookmarkEnd w:id="3921"/>
    </w:p>
    <w:p w14:paraId="0735B4DA" w14:textId="2A9B0525"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CE77CD">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CE77CD">
        <w:t>3.19.3</w:t>
      </w:r>
      <w:r w:rsidR="00093B0D">
        <w:fldChar w:fldCharType="end"/>
      </w:r>
      <w:r w:rsidR="00093B0D">
        <w:t>),</w:t>
      </w:r>
      <w:r>
        <w:t xml:space="preserve"> a translation (§</w:t>
      </w:r>
      <w:r>
        <w:fldChar w:fldCharType="begin"/>
      </w:r>
      <w:r>
        <w:instrText xml:space="preserve"> REF _Ref4572683 \r \h </w:instrText>
      </w:r>
      <w:r>
        <w:fldChar w:fldCharType="separate"/>
      </w:r>
      <w:r w:rsidR="00CE77CD">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CE77CD">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CE77CD">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CE77CD">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CE77CD">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48AB8DB0" w:rsidR="00526735" w:rsidRDefault="00526735" w:rsidP="00526735">
      <w:pPr>
        <w:pStyle w:val="Note"/>
      </w:pPr>
      <w:r>
        <w:lastRenderedPageBreak/>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CE77CD">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3409E9B3"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CE77CD">
        <w:t>3.18.1</w:t>
      </w:r>
      <w:r>
        <w:fldChar w:fldCharType="end"/>
      </w:r>
      <w:r>
        <w:t>).</w:t>
      </w:r>
    </w:p>
    <w:p w14:paraId="57B7FC42" w14:textId="762552CC" w:rsidR="00401BB5" w:rsidRDefault="00401BB5" w:rsidP="00401BB5">
      <w:pPr>
        <w:pStyle w:val="Heading2"/>
      </w:pPr>
      <w:bookmarkStart w:id="3922" w:name="_Ref493352563"/>
      <w:bookmarkStart w:id="3923" w:name="_Toc33180836"/>
      <w:r>
        <w:t>invocation object</w:t>
      </w:r>
      <w:bookmarkEnd w:id="3922"/>
      <w:bookmarkEnd w:id="3923"/>
    </w:p>
    <w:p w14:paraId="10E65C9D" w14:textId="17190F2B" w:rsidR="00401BB5" w:rsidRDefault="00401BB5" w:rsidP="00401BB5">
      <w:pPr>
        <w:pStyle w:val="Heading3"/>
      </w:pPr>
      <w:bookmarkStart w:id="3924" w:name="_Toc33180837"/>
      <w:r>
        <w:t>General</w:t>
      </w:r>
      <w:bookmarkEnd w:id="3924"/>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3925" w:name="_Ref493414102"/>
      <w:bookmarkStart w:id="3926" w:name="_Toc33180838"/>
      <w:r>
        <w:t>commandLine property</w:t>
      </w:r>
      <w:bookmarkEnd w:id="3925"/>
      <w:bookmarkEnd w:id="392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CBC280C"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CE77CD">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927" w:name="_Ref506976541"/>
      <w:bookmarkStart w:id="3928" w:name="_Toc33180839"/>
      <w:r>
        <w:lastRenderedPageBreak/>
        <w:t>arguments property</w:t>
      </w:r>
      <w:bookmarkEnd w:id="3927"/>
      <w:bookmarkEnd w:id="3928"/>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302E0B18"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E77CD">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929" w:name="_Ref511899181"/>
      <w:bookmarkStart w:id="3930" w:name="_Toc33180840"/>
      <w:r>
        <w:t>responseFiles property</w:t>
      </w:r>
      <w:bookmarkEnd w:id="3929"/>
      <w:bookmarkEnd w:id="3930"/>
    </w:p>
    <w:p w14:paraId="7F9B09E3" w14:textId="32C6164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CE77CD">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CE77CD">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7B55A548"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CE77CD">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CE77CD">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23F06B05"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CE77CD">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3931" w:name="_Ref3976263"/>
      <w:bookmarkStart w:id="3932" w:name="_Toc33180841"/>
      <w:r>
        <w:t>rule</w:t>
      </w:r>
      <w:r w:rsidR="00056659">
        <w:t>ConfigurationOverrides property</w:t>
      </w:r>
      <w:bookmarkEnd w:id="3931"/>
      <w:bookmarkEnd w:id="3932"/>
    </w:p>
    <w:p w14:paraId="00EBD80C" w14:textId="0A24A7B7"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CE77CD">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E77CD">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E77CD">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lastRenderedPageBreak/>
        <w:t>(§</w:t>
      </w:r>
      <w:r>
        <w:fldChar w:fldCharType="begin"/>
      </w:r>
      <w:r>
        <w:instrText xml:space="preserve"> REF _Ref532468570 \r \h </w:instrText>
      </w:r>
      <w:r>
        <w:fldChar w:fldCharType="separate"/>
      </w:r>
      <w:r w:rsidR="00CE77CD">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CE77CD">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CE77CD">
        <w:t>3.19</w:t>
      </w:r>
      <w:r w:rsidR="00674294">
        <w:fldChar w:fldCharType="end"/>
      </w:r>
      <w:r w:rsidR="00674294">
        <w:t>)</w:t>
      </w:r>
      <w:r w:rsidR="00945615">
        <w:t>)</w:t>
      </w:r>
      <w:r>
        <w:t>.</w:t>
      </w:r>
    </w:p>
    <w:p w14:paraId="7E2AC8AF" w14:textId="5579AC24" w:rsidR="00674294" w:rsidRDefault="00674294" w:rsidP="00674294">
      <w:pPr>
        <w:pStyle w:val="Heading3"/>
      </w:pPr>
      <w:bookmarkStart w:id="3933" w:name="_Ref4081041"/>
      <w:bookmarkStart w:id="3934" w:name="_Toc33180842"/>
      <w:r>
        <w:t>notificationConfigurationOverrides property</w:t>
      </w:r>
      <w:bookmarkEnd w:id="3933"/>
      <w:bookmarkEnd w:id="3934"/>
    </w:p>
    <w:p w14:paraId="7B8BA7C6" w14:textId="0A623500"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CE77CD">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E77CD">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E77CD">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CE77CD">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CE77CD">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CE77CD">
        <w:t>3.19</w:t>
      </w:r>
      <w:r>
        <w:fldChar w:fldCharType="end"/>
      </w:r>
      <w:r>
        <w:t>)</w:t>
      </w:r>
      <w:r w:rsidR="00945615">
        <w:t>)</w:t>
      </w:r>
      <w:r>
        <w:t>.</w:t>
      </w:r>
    </w:p>
    <w:p w14:paraId="01B231BB" w14:textId="1C3DE155" w:rsidR="00401BB5" w:rsidRDefault="00401BB5" w:rsidP="00401BB5">
      <w:pPr>
        <w:pStyle w:val="Heading3"/>
      </w:pPr>
      <w:bookmarkStart w:id="3935" w:name="_Ref1571706"/>
      <w:bookmarkStart w:id="3936" w:name="_Toc33180843"/>
      <w:r>
        <w:t>startTime</w:t>
      </w:r>
      <w:r w:rsidR="00485F6A">
        <w:t>Utc</w:t>
      </w:r>
      <w:r>
        <w:t xml:space="preserve"> property</w:t>
      </w:r>
      <w:bookmarkEnd w:id="3935"/>
      <w:bookmarkEnd w:id="3936"/>
    </w:p>
    <w:p w14:paraId="16315911" w14:textId="07311F7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E77CD">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del w:id="3937" w:author="Laurence Golding" w:date="2020-02-21T11:59:00Z">
        <w:r w:rsidR="008370E6" w:rsidDel="00CD5546">
          <w:delText>tool’s execution</w:delText>
        </w:r>
      </w:del>
      <w:ins w:id="3938" w:author="Laurence Golding" w:date="2020-02-21T11:59:00Z">
        <w:r w:rsidR="00CD5546">
          <w:t>invocation</w:t>
        </w:r>
      </w:ins>
      <w:r w:rsidR="008370E6">
        <w:t xml:space="preserve"> </w:t>
      </w:r>
      <w:r w:rsidRPr="00A14F9A">
        <w:t>started.</w:t>
      </w:r>
    </w:p>
    <w:p w14:paraId="64D62131" w14:textId="3281FC92" w:rsidR="00401BB5" w:rsidRDefault="00401BB5" w:rsidP="00401BB5">
      <w:pPr>
        <w:pStyle w:val="Heading3"/>
      </w:pPr>
      <w:bookmarkStart w:id="3939" w:name="_Toc33180844"/>
      <w:r>
        <w:t>endTime</w:t>
      </w:r>
      <w:r w:rsidR="00D1201D">
        <w:t>Utc</w:t>
      </w:r>
      <w:r>
        <w:t xml:space="preserve"> property</w:t>
      </w:r>
      <w:bookmarkEnd w:id="3939"/>
    </w:p>
    <w:p w14:paraId="7310B713" w14:textId="1712019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E77CD">
        <w:t>3.9</w:t>
      </w:r>
      <w:r w:rsidR="0068622C">
        <w:fldChar w:fldCharType="end"/>
      </w:r>
      <w:r w:rsidR="0068622C">
        <w:t>,</w:t>
      </w:r>
      <w:r w:rsidRPr="00A14F9A">
        <w:t xml:space="preserve"> specifying the</w:t>
      </w:r>
      <w:r w:rsidR="00D1201D">
        <w:t xml:space="preserve"> UTC</w:t>
      </w:r>
      <w:r w:rsidRPr="00A14F9A">
        <w:t xml:space="preserve"> date and time at which the </w:t>
      </w:r>
      <w:del w:id="3940" w:author="Laurence Golding" w:date="2020-02-21T11:59:00Z">
        <w:r w:rsidR="008370E6" w:rsidDel="00CD5546">
          <w:delText>tool’s execution</w:delText>
        </w:r>
      </w:del>
      <w:ins w:id="3941" w:author="Laurence Golding" w:date="2020-02-21T11:59:00Z">
        <w:r w:rsidR="00CD5546">
          <w:t>invocation</w:t>
        </w:r>
      </w:ins>
      <w:r w:rsidR="008370E6" w:rsidRPr="00A14F9A">
        <w:t xml:space="preserve"> </w:t>
      </w:r>
      <w:r w:rsidRPr="00A14F9A">
        <w:t>ended.</w:t>
      </w:r>
    </w:p>
    <w:p w14:paraId="018E25F2" w14:textId="7C837EBB" w:rsidR="00BE0635" w:rsidRDefault="00BE0635" w:rsidP="00BE0635">
      <w:pPr>
        <w:pStyle w:val="Heading3"/>
      </w:pPr>
      <w:bookmarkStart w:id="3942" w:name="_Ref509050679"/>
      <w:bookmarkStart w:id="3943" w:name="_Toc33180845"/>
      <w:r>
        <w:t>exitCode property</w:t>
      </w:r>
      <w:bookmarkEnd w:id="3942"/>
      <w:bookmarkEnd w:id="394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F5D4747" w:rsidR="00BE0635" w:rsidRDefault="00BE0635" w:rsidP="00BE0635">
      <w:r>
        <w:t>For examples, see §</w:t>
      </w:r>
      <w:r>
        <w:fldChar w:fldCharType="begin"/>
      </w:r>
      <w:r>
        <w:instrText xml:space="preserve"> REF _Ref509050368 \r \h </w:instrText>
      </w:r>
      <w:r>
        <w:fldChar w:fldCharType="separate"/>
      </w:r>
      <w:r w:rsidR="00CE77CD">
        <w:t>3.20.10</w:t>
      </w:r>
      <w:r>
        <w:fldChar w:fldCharType="end"/>
      </w:r>
      <w:r>
        <w:t>.</w:t>
      </w:r>
    </w:p>
    <w:p w14:paraId="2AB6A1A3" w14:textId="0E19F05A" w:rsidR="00BE0635" w:rsidRDefault="00BE0635" w:rsidP="00401BB5">
      <w:pPr>
        <w:pStyle w:val="Heading3"/>
      </w:pPr>
      <w:bookmarkStart w:id="3944" w:name="_Ref509050368"/>
      <w:bookmarkStart w:id="3945" w:name="_Toc33180846"/>
      <w:r>
        <w:t>exitCodeDescription property</w:t>
      </w:r>
      <w:bookmarkEnd w:id="3944"/>
      <w:bookmarkEnd w:id="394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946" w:name="_Toc33180847"/>
      <w:r>
        <w:t>exitSignalName property</w:t>
      </w:r>
      <w:bookmarkEnd w:id="394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789CD84" w:rsidR="00BE0635" w:rsidRDefault="00BE0635" w:rsidP="00BE0635">
      <w:r>
        <w:t>For an example, see §</w:t>
      </w:r>
      <w:r>
        <w:fldChar w:fldCharType="begin"/>
      </w:r>
      <w:r>
        <w:instrText xml:space="preserve"> REF _Ref509050492 \r \h </w:instrText>
      </w:r>
      <w:r>
        <w:fldChar w:fldCharType="separate"/>
      </w:r>
      <w:r w:rsidR="00CE77CD">
        <w:t>3.20.12</w:t>
      </w:r>
      <w:r>
        <w:fldChar w:fldCharType="end"/>
      </w:r>
      <w:r>
        <w:t>.</w:t>
      </w:r>
    </w:p>
    <w:p w14:paraId="01CF0A31" w14:textId="198FD4EE" w:rsidR="00BE0635" w:rsidRDefault="00BE0635" w:rsidP="00BE0635">
      <w:pPr>
        <w:pStyle w:val="Heading3"/>
      </w:pPr>
      <w:bookmarkStart w:id="3947" w:name="_Ref509050492"/>
      <w:bookmarkStart w:id="3948" w:name="_Toc33180848"/>
      <w:r>
        <w:lastRenderedPageBreak/>
        <w:t>exitSignalNumber property</w:t>
      </w:r>
      <w:bookmarkEnd w:id="3947"/>
      <w:bookmarkEnd w:id="394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949" w:name="_Ref525821649"/>
      <w:bookmarkStart w:id="3950" w:name="_Toc33180849"/>
      <w:r>
        <w:t>processStartFailureMessage property</w:t>
      </w:r>
      <w:bookmarkEnd w:id="3949"/>
      <w:bookmarkEnd w:id="395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3951" w:name="_Ref8832061"/>
      <w:bookmarkStart w:id="3952" w:name="_Toc33180850"/>
      <w:r>
        <w:t>e</w:t>
      </w:r>
      <w:r w:rsidR="00373F05">
        <w:t>xecutionSuccessful</w:t>
      </w:r>
      <w:r w:rsidR="00B209DE">
        <w:t xml:space="preserve"> property</w:t>
      </w:r>
      <w:bookmarkEnd w:id="3951"/>
      <w:bookmarkEnd w:id="3952"/>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953" w:name="_Toc33180851"/>
      <w:r>
        <w:t>machine property</w:t>
      </w:r>
      <w:bookmarkEnd w:id="3953"/>
    </w:p>
    <w:p w14:paraId="1B03B6A6" w14:textId="73D94491"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CE77CD">
        <w:t>3.5.2</w:t>
      </w:r>
      <w:r w:rsidR="0022404B">
        <w:fldChar w:fldCharType="end"/>
      </w:r>
      <w:r w:rsidR="0022404B">
        <w:t xml:space="preserve">) </w:t>
      </w:r>
      <w:r w:rsidRPr="00A14F9A">
        <w:t xml:space="preserve">string containing the name of the machine on which the </w:t>
      </w:r>
      <w:del w:id="3954" w:author="Laurence Golding" w:date="2020-02-21T12:00:00Z">
        <w:r w:rsidRPr="00A14F9A" w:rsidDel="00CD5546">
          <w:delText xml:space="preserve">tool </w:delText>
        </w:r>
      </w:del>
      <w:ins w:id="3955" w:author="Laurence Golding" w:date="2020-02-21T12:00:00Z">
        <w:r w:rsidR="00CD5546">
          <w:t>invocation</w:t>
        </w:r>
        <w:r w:rsidR="00CD5546" w:rsidRPr="00A14F9A">
          <w:t xml:space="preserve"> </w:t>
        </w:r>
      </w:ins>
      <w:del w:id="3956" w:author="Laurence Golding" w:date="2020-02-21T12:00:00Z">
        <w:r w:rsidRPr="00A14F9A" w:rsidDel="00CD5546">
          <w:delText>was run</w:delText>
        </w:r>
      </w:del>
      <w:ins w:id="3957" w:author="Laurence Golding" w:date="2020-02-21T12:00:00Z">
        <w:r w:rsidR="00CD5546">
          <w:t>occurred</w:t>
        </w:r>
      </w:ins>
      <w:r w:rsidRPr="00A14F9A">
        <w:t>.</w:t>
      </w:r>
    </w:p>
    <w:p w14:paraId="4BD5EB2C" w14:textId="774EDF0A" w:rsidR="00401BB5" w:rsidRDefault="00401BB5" w:rsidP="00401BB5">
      <w:pPr>
        <w:pStyle w:val="Heading3"/>
      </w:pPr>
      <w:bookmarkStart w:id="3958" w:name="_Toc33180852"/>
      <w:r>
        <w:t>account property</w:t>
      </w:r>
      <w:bookmarkEnd w:id="3958"/>
    </w:p>
    <w:p w14:paraId="27CF67CA" w14:textId="37FE9661"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CE77CD">
        <w:t>3.5.2</w:t>
      </w:r>
      <w:r w:rsidR="0022404B">
        <w:fldChar w:fldCharType="end"/>
      </w:r>
      <w:r w:rsidR="0022404B">
        <w:t>)</w:t>
      </w:r>
      <w:r w:rsidRPr="00A14F9A">
        <w:t xml:space="preserve"> string containing the name of the account under which the </w:t>
      </w:r>
      <w:del w:id="3959" w:author="Laurence Golding" w:date="2020-02-21T12:00:00Z">
        <w:r w:rsidRPr="00A14F9A" w:rsidDel="00CD5546">
          <w:delText>tool was run</w:delText>
        </w:r>
      </w:del>
      <w:ins w:id="3960" w:author="Laurence Golding" w:date="2020-02-21T12:00:00Z">
        <w:r w:rsidR="00CD5546">
          <w:t>invocation occurred</w:t>
        </w:r>
      </w:ins>
      <w:r w:rsidRPr="00A14F9A">
        <w:t>.</w:t>
      </w:r>
    </w:p>
    <w:p w14:paraId="0807F9F4" w14:textId="06C190EF" w:rsidR="00401BB5" w:rsidRDefault="00401BB5" w:rsidP="00401BB5">
      <w:pPr>
        <w:pStyle w:val="Heading3"/>
      </w:pPr>
      <w:bookmarkStart w:id="3961" w:name="_Toc33180853"/>
      <w:r>
        <w:lastRenderedPageBreak/>
        <w:t>processId property</w:t>
      </w:r>
      <w:bookmarkEnd w:id="3961"/>
    </w:p>
    <w:p w14:paraId="4AE1E4B5" w14:textId="23A4F694"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w:t>
      </w:r>
      <w:del w:id="3962" w:author="Laurence Golding" w:date="2020-02-21T12:01:00Z">
        <w:r w:rsidRPr="00A14F9A" w:rsidDel="00CD5546">
          <w:delText>tool was run</w:delText>
        </w:r>
      </w:del>
      <w:ins w:id="3963" w:author="Laurence Golding" w:date="2020-02-21T12:01:00Z">
        <w:r w:rsidR="00CD5546">
          <w:t>invocation occurred</w:t>
        </w:r>
      </w:ins>
      <w:r w:rsidRPr="00A14F9A">
        <w:t>.</w:t>
      </w:r>
    </w:p>
    <w:p w14:paraId="76D03CD3" w14:textId="76D15581" w:rsidR="00401BB5" w:rsidRDefault="00F47A7C" w:rsidP="00401BB5">
      <w:pPr>
        <w:pStyle w:val="Heading3"/>
      </w:pPr>
      <w:bookmarkStart w:id="3964" w:name="_Toc33180854"/>
      <w:r>
        <w:t>executableLocation</w:t>
      </w:r>
      <w:r w:rsidR="00401BB5">
        <w:t xml:space="preserve"> property</w:t>
      </w:r>
      <w:bookmarkEnd w:id="3964"/>
    </w:p>
    <w:p w14:paraId="2EFF9849" w14:textId="58C4200B"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CE77CD">
        <w:t>3.4</w:t>
      </w:r>
      <w:r w:rsidR="00F47A7C">
        <w:fldChar w:fldCharType="end"/>
      </w:r>
      <w:r w:rsidR="00F47A7C">
        <w:t xml:space="preserve">) specifying the </w:t>
      </w:r>
      <w:r w:rsidR="00B56418">
        <w:t>location</w:t>
      </w:r>
      <w:r w:rsidRPr="00A14F9A">
        <w:t xml:space="preserve"> of the </w:t>
      </w:r>
      <w:del w:id="3965" w:author="Laurence Golding" w:date="2020-02-21T12:06:00Z">
        <w:r w:rsidRPr="00A14F9A" w:rsidDel="00AC2B0C">
          <w:delText xml:space="preserve">tool's </w:delText>
        </w:r>
      </w:del>
      <w:r w:rsidR="003D3FC8">
        <w:t xml:space="preserve">primary </w:t>
      </w:r>
      <w:r w:rsidRPr="00A14F9A">
        <w:t>executable file</w:t>
      </w:r>
      <w:ins w:id="3966" w:author="Laurence Golding" w:date="2020-02-21T12:06:00Z">
        <w:r w:rsidR="00AC2B0C">
          <w:t xml:space="preserve"> for the program or script that was invoked</w:t>
        </w:r>
      </w:ins>
      <w:r w:rsidRPr="00A14F9A">
        <w:t>.</w:t>
      </w:r>
    </w:p>
    <w:p w14:paraId="52D317A6" w14:textId="7410649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CE77CD">
        <w:t>3.19</w:t>
      </w:r>
      <w:r w:rsidR="003D3FC8">
        <w:fldChar w:fldCharType="end"/>
      </w:r>
      <w:r w:rsidRPr="00A14F9A">
        <w:t>) because the identical tool might be invoked from different paths on different machines.</w:t>
      </w:r>
    </w:p>
    <w:p w14:paraId="4CBA5986" w14:textId="25E16DB2"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E77CD">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67" w:name="_Toc33180855"/>
      <w:r>
        <w:t>workingDirectory property</w:t>
      </w:r>
      <w:bookmarkEnd w:id="3967"/>
    </w:p>
    <w:p w14:paraId="33341A2E" w14:textId="5222A8B4" w:rsidR="00A14F9A" w:rsidRDefault="00A14F9A" w:rsidP="00A14F9A">
      <w:bookmarkStart w:id="3968"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CE77CD">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3968"/>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69" w:name="_Toc33180856"/>
      <w:r>
        <w:t>environmentVariables property</w:t>
      </w:r>
      <w:bookmarkEnd w:id="396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4C682041"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CE77CD">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722BC784"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CE77CD">
        <w:t>3.5.2</w:t>
      </w:r>
      <w:r>
        <w:fldChar w:fldCharType="end"/>
      </w:r>
      <w:r>
        <w:t>). A distinct redaction token (</w:t>
      </w:r>
      <w:r w:rsidRPr="00A14F9A">
        <w:t>§</w:t>
      </w:r>
      <w:r>
        <w:fldChar w:fldCharType="begin"/>
      </w:r>
      <w:r>
        <w:instrText xml:space="preserve"> REF _Ref7164605 \r \h </w:instrText>
      </w:r>
      <w:r>
        <w:fldChar w:fldCharType="separate"/>
      </w:r>
      <w:r w:rsidR="00CE77CD">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3970" w:name="_Ref493345429"/>
      <w:bookmarkStart w:id="3971" w:name="_Toc33180857"/>
      <w:r>
        <w:t>tool</w:t>
      </w:r>
      <w:r w:rsidR="00117A2B">
        <w:t>Execution</w:t>
      </w:r>
      <w:r>
        <w:t>Notifications property</w:t>
      </w:r>
      <w:bookmarkEnd w:id="3970"/>
      <w:bookmarkEnd w:id="3971"/>
    </w:p>
    <w:p w14:paraId="466CCFE3" w14:textId="17E8EA51"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E77CD">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w:t>
      </w:r>
      <w:r w:rsidRPr="00AD4704">
        <w:lastRenderedPageBreak/>
        <w:t xml:space="preserve">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E77CD">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41E04B30" w:rsidR="007E4CE4" w:rsidRPr="003D106C" w:rsidRDefault="007E4CE4" w:rsidP="007E4CE4">
      <w:pPr>
        <w:pStyle w:val="Note"/>
      </w:pPr>
      <w:r>
        <w:t xml:space="preserve">NOTE: This is </w:t>
      </w:r>
      <w:r w:rsidR="00315D62">
        <w:t xml:space="preserve">important </w:t>
      </w:r>
      <w:r>
        <w:t>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3972" w:name="_Ref509576439"/>
      <w:bookmarkStart w:id="3973" w:name="_Toc33180858"/>
      <w:r>
        <w:t>toolC</w:t>
      </w:r>
      <w:r w:rsidR="00171199">
        <w:t>onfigurationNotifications property</w:t>
      </w:r>
      <w:bookmarkEnd w:id="3972"/>
      <w:bookmarkEnd w:id="3973"/>
    </w:p>
    <w:p w14:paraId="59DC01CB" w14:textId="305CBEE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E77CD">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E77CD">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F08FCB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E77CD">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lastRenderedPageBreak/>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3FE6893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E77CD">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176F04E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E77CD">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974" w:name="_Ref511899216"/>
      <w:bookmarkStart w:id="3975" w:name="_Toc33180859"/>
      <w:r>
        <w:t>stdin, stdout, stderr</w:t>
      </w:r>
      <w:r w:rsidR="00D943E5">
        <w:t>, and stdoutStderr</w:t>
      </w:r>
      <w:r>
        <w:t xml:space="preserve"> properties</w:t>
      </w:r>
      <w:bookmarkEnd w:id="3974"/>
      <w:bookmarkEnd w:id="3975"/>
    </w:p>
    <w:p w14:paraId="47275264" w14:textId="41A8574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E77CD">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2A61368"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CE77CD">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E77CD">
        <w:t>3.24.8</w:t>
      </w:r>
      <w:r w:rsidR="00201FA6">
        <w:fldChar w:fldCharType="end"/>
      </w:r>
      <w:r>
        <w:t>).</w:t>
      </w:r>
    </w:p>
    <w:p w14:paraId="30FD5CA1" w14:textId="781D3718" w:rsidR="00DC389E" w:rsidRDefault="00DC389E" w:rsidP="00AC6C45">
      <w:pPr>
        <w:pStyle w:val="Heading2"/>
      </w:pPr>
      <w:bookmarkStart w:id="3976" w:name="_Ref507597819"/>
      <w:bookmarkStart w:id="3977" w:name="_Toc33180860"/>
      <w:bookmarkStart w:id="3978" w:name="_Ref506806657"/>
      <w:r>
        <w:t>attachment object</w:t>
      </w:r>
      <w:bookmarkEnd w:id="3976"/>
      <w:bookmarkEnd w:id="3977"/>
    </w:p>
    <w:p w14:paraId="554194B0" w14:textId="77777777" w:rsidR="00A27D47" w:rsidRDefault="00A27D47" w:rsidP="00A27D47">
      <w:pPr>
        <w:pStyle w:val="Heading3"/>
        <w:numPr>
          <w:ilvl w:val="2"/>
          <w:numId w:val="2"/>
        </w:numPr>
      </w:pPr>
      <w:bookmarkStart w:id="3979" w:name="_Ref506978653"/>
      <w:bookmarkStart w:id="3980" w:name="_Toc33180861"/>
      <w:r>
        <w:t>General</w:t>
      </w:r>
      <w:bookmarkEnd w:id="3979"/>
      <w:bookmarkEnd w:id="3980"/>
    </w:p>
    <w:p w14:paraId="4FF20040" w14:textId="5D897EF6"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CE77CD">
        <w:t>3.27.26</w:t>
      </w:r>
      <w:r>
        <w:fldChar w:fldCharType="end"/>
      </w:r>
      <w:r>
        <w:t>).</w:t>
      </w:r>
    </w:p>
    <w:p w14:paraId="120068B3" w14:textId="370D5D90"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CE77CD">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E77CD">
        <w:t>3.24.8</w:t>
      </w:r>
      <w:r w:rsidR="00201FA6">
        <w:fldChar w:fldCharType="end"/>
      </w:r>
      <w:r>
        <w:t>).</w:t>
      </w:r>
    </w:p>
    <w:p w14:paraId="2B673093" w14:textId="052A2854" w:rsidR="00A27D47" w:rsidRDefault="00A27D47" w:rsidP="00E92030">
      <w:pPr>
        <w:pStyle w:val="Note"/>
      </w:pPr>
      <w:r>
        <w:lastRenderedPageBreak/>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B8E762C"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CE77CD">
        <w:t>3.27</w:t>
      </w:r>
      <w:r>
        <w:fldChar w:fldCharType="end"/>
      </w:r>
      <w:r>
        <w:t>)</w:t>
      </w:r>
      <w:r w:rsidR="006D4B00">
        <w:t>.</w:t>
      </w:r>
    </w:p>
    <w:p w14:paraId="30BF41E2" w14:textId="69A25B72" w:rsidR="00A27D47" w:rsidRDefault="00A27D47" w:rsidP="002D65F3">
      <w:pPr>
        <w:pStyle w:val="Code"/>
      </w:pPr>
      <w:r>
        <w:t xml:space="preserve">  ...</w:t>
      </w:r>
    </w:p>
    <w:p w14:paraId="344F43B5" w14:textId="1A6ECC32"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CE77CD">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1FF626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E77CD">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7D84D950"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3981" w:name="_Hlk507657707"/>
      <w:r>
        <w:fldChar w:fldCharType="begin"/>
      </w:r>
      <w:r>
        <w:instrText xml:space="preserve"> REF _Ref506978525 \r \h </w:instrText>
      </w:r>
      <w:r w:rsidR="002D65F3">
        <w:instrText xml:space="preserve"> \* MERGEFORMAT </w:instrText>
      </w:r>
      <w:r>
        <w:fldChar w:fldCharType="separate"/>
      </w:r>
      <w:r w:rsidR="00CE77CD">
        <w:t>3.21.3</w:t>
      </w:r>
      <w:r>
        <w:fldChar w:fldCharType="end"/>
      </w:r>
      <w:bookmarkEnd w:id="398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982" w:name="_Ref506978925"/>
      <w:bookmarkStart w:id="3983" w:name="_Toc33180862"/>
      <w:r>
        <w:t>description property</w:t>
      </w:r>
      <w:bookmarkEnd w:id="3982"/>
      <w:bookmarkEnd w:id="3983"/>
    </w:p>
    <w:p w14:paraId="237B6C86" w14:textId="2EC3E8E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E77CD">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3984" w:name="_Ref506978525"/>
      <w:bookmarkStart w:id="3985" w:name="_Toc33180863"/>
      <w:r>
        <w:t>l</w:t>
      </w:r>
      <w:r w:rsidR="009F4F71">
        <w:t xml:space="preserve">ocation </w:t>
      </w:r>
      <w:r w:rsidR="00A27D47">
        <w:t>property</w:t>
      </w:r>
      <w:bookmarkEnd w:id="3984"/>
      <w:bookmarkEnd w:id="3985"/>
    </w:p>
    <w:p w14:paraId="13D7987F" w14:textId="780BD41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CE77CD">
        <w:t>3.4</w:t>
      </w:r>
      <w:r w:rsidR="00F677EC">
        <w:fldChar w:fldCharType="end"/>
      </w:r>
      <w:r>
        <w:t>) that specifies the location of the attachment.</w:t>
      </w:r>
    </w:p>
    <w:p w14:paraId="75143AAE" w14:textId="458144C3" w:rsidR="008A21D5" w:rsidRDefault="008A21D5" w:rsidP="008A21D5">
      <w:pPr>
        <w:pStyle w:val="Heading3"/>
      </w:pPr>
      <w:bookmarkStart w:id="3986" w:name="_Toc33180864"/>
      <w:r>
        <w:t>regions property</w:t>
      </w:r>
      <w:bookmarkEnd w:id="3986"/>
    </w:p>
    <w:p w14:paraId="0B37D4FE" w14:textId="30D2CB79"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CE77CD">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E77CD">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E77CD">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3987" w:name="_Ref532384473"/>
      <w:bookmarkStart w:id="3988" w:name="_Ref532384512"/>
      <w:bookmarkStart w:id="3989" w:name="_Toc33180865"/>
      <w:bookmarkStart w:id="3990" w:name="_Hlk513212887"/>
      <w:r>
        <w:t>rectangles property</w:t>
      </w:r>
      <w:bookmarkEnd w:id="3987"/>
      <w:bookmarkEnd w:id="3988"/>
      <w:bookmarkEnd w:id="3989"/>
    </w:p>
    <w:p w14:paraId="731EC896" w14:textId="7F98510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CE77CD">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CE77CD">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CE77CD">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3991" w:name="_Ref3810909"/>
      <w:bookmarkStart w:id="3992" w:name="_Toc33180866"/>
      <w:bookmarkEnd w:id="3990"/>
      <w:r>
        <w:t>conversion object</w:t>
      </w:r>
      <w:bookmarkEnd w:id="3978"/>
      <w:bookmarkEnd w:id="3991"/>
      <w:bookmarkEnd w:id="3992"/>
    </w:p>
    <w:p w14:paraId="615BCC83" w14:textId="7B3EE260" w:rsidR="00AC6C45" w:rsidRDefault="00AC6C45" w:rsidP="00AC6C45">
      <w:pPr>
        <w:pStyle w:val="Heading3"/>
      </w:pPr>
      <w:bookmarkStart w:id="3993" w:name="_Toc33180867"/>
      <w:r>
        <w:t>General</w:t>
      </w:r>
      <w:bookmarkEnd w:id="399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lastRenderedPageBreak/>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2E1A643"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CE77CD">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4CED40C5"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E77CD">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3EB35E5"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CE77CD">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3994" w:name="_Ref503539410"/>
      <w:bookmarkStart w:id="3995" w:name="_Toc33180868"/>
      <w:r>
        <w:t>tool property</w:t>
      </w:r>
      <w:bookmarkEnd w:id="3994"/>
      <w:bookmarkEnd w:id="3995"/>
    </w:p>
    <w:p w14:paraId="3E0454EE" w14:textId="4A1968DF"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E77CD">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996" w:name="_Ref503608264"/>
      <w:bookmarkStart w:id="3997" w:name="_Toc33180869"/>
      <w:r>
        <w:t>invocation property</w:t>
      </w:r>
      <w:bookmarkEnd w:id="3996"/>
      <w:bookmarkEnd w:id="3997"/>
    </w:p>
    <w:p w14:paraId="3E5B67EA" w14:textId="6105766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E77CD">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998" w:name="_Ref503539431"/>
      <w:bookmarkStart w:id="3999" w:name="_Toc33180870"/>
      <w:r>
        <w:t>analysisToolLog</w:t>
      </w:r>
      <w:r w:rsidR="00ED76F2">
        <w:t>Files</w:t>
      </w:r>
      <w:r>
        <w:t xml:space="preserve"> property</w:t>
      </w:r>
      <w:bookmarkEnd w:id="3998"/>
      <w:bookmarkEnd w:id="3999"/>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707FEA32"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CE77CD">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CE77CD">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536C2AC2"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E77CD">
        <w:t>3.48.7</w:t>
      </w:r>
      <w:r w:rsidR="009574D1">
        <w:fldChar w:fldCharType="end"/>
      </w:r>
      <w:r>
        <w:t>).</w:t>
      </w:r>
    </w:p>
    <w:p w14:paraId="3476EB07" w14:textId="7DAB202C" w:rsidR="002315DB" w:rsidRDefault="002315DB" w:rsidP="002315DB">
      <w:pPr>
        <w:pStyle w:val="Heading2"/>
      </w:pPr>
      <w:bookmarkStart w:id="4000" w:name="_Ref511829625"/>
      <w:bookmarkStart w:id="4001" w:name="_Toc33180871"/>
      <w:r>
        <w:t>versionControlDetails object</w:t>
      </w:r>
      <w:bookmarkEnd w:id="4000"/>
      <w:bookmarkEnd w:id="4001"/>
    </w:p>
    <w:p w14:paraId="28FE29F4" w14:textId="169979D6" w:rsidR="002315DB" w:rsidRDefault="002315DB" w:rsidP="002315DB">
      <w:pPr>
        <w:pStyle w:val="Heading3"/>
      </w:pPr>
      <w:bookmarkStart w:id="4002" w:name="_Toc33180872"/>
      <w:r>
        <w:t>General</w:t>
      </w:r>
      <w:bookmarkEnd w:id="4002"/>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64BA9A8B" w:rsidR="001466B1" w:rsidRPr="001466B1" w:rsidRDefault="001466B1" w:rsidP="001466B1">
      <w:r>
        <w:t>For an example, see §</w:t>
      </w:r>
      <w:r>
        <w:fldChar w:fldCharType="begin"/>
      </w:r>
      <w:r>
        <w:instrText xml:space="preserve"> REF _Ref511829897 \r \h </w:instrText>
      </w:r>
      <w:r>
        <w:fldChar w:fldCharType="separate"/>
      </w:r>
      <w:r w:rsidR="00CE77CD">
        <w:t>3.14.13</w:t>
      </w:r>
      <w:r>
        <w:fldChar w:fldCharType="end"/>
      </w:r>
      <w:r>
        <w:t>.</w:t>
      </w:r>
    </w:p>
    <w:p w14:paraId="5CE76795" w14:textId="0BDD8598" w:rsidR="002315DB" w:rsidRDefault="002315DB" w:rsidP="002315DB">
      <w:pPr>
        <w:pStyle w:val="Heading3"/>
      </w:pPr>
      <w:bookmarkStart w:id="4003" w:name="_Toc33180873"/>
      <w:r>
        <w:lastRenderedPageBreak/>
        <w:t>Constraints</w:t>
      </w:r>
      <w:bookmarkEnd w:id="4003"/>
    </w:p>
    <w:p w14:paraId="549562B2" w14:textId="7B6608B2" w:rsidR="001466B1" w:rsidRDefault="001466B1" w:rsidP="001466B1">
      <w:bookmarkStart w:id="4004"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4004"/>
    <w:p w14:paraId="4C5ADB21" w14:textId="12E6F506"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E77CD">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E77CD">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E77CD">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005" w:name="_Ref511829678"/>
      <w:bookmarkStart w:id="4006" w:name="_Toc33180874"/>
      <w:r>
        <w:t xml:space="preserve">repositoryUri </w:t>
      </w:r>
      <w:r w:rsidR="002315DB">
        <w:t>property</w:t>
      </w:r>
      <w:bookmarkEnd w:id="4005"/>
      <w:bookmarkEnd w:id="4006"/>
    </w:p>
    <w:p w14:paraId="1785AFD1" w14:textId="4152A3CC" w:rsidR="001466B1" w:rsidRDefault="001466B1" w:rsidP="001466B1">
      <w:bookmarkStart w:id="400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008" w:name="_Ref513199006"/>
      <w:bookmarkStart w:id="4009" w:name="_Toc33180875"/>
      <w:r>
        <w:t>revisionId property</w:t>
      </w:r>
      <w:bookmarkEnd w:id="4007"/>
      <w:bookmarkEnd w:id="4008"/>
      <w:bookmarkEnd w:id="4009"/>
    </w:p>
    <w:p w14:paraId="3CD0C6CD" w14:textId="54C47971"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CE77CD">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4010" w:name="_Ref511829698"/>
      <w:bookmarkStart w:id="4011" w:name="_Toc33180876"/>
      <w:r>
        <w:t>branch property</w:t>
      </w:r>
      <w:bookmarkEnd w:id="4010"/>
      <w:bookmarkEnd w:id="4011"/>
    </w:p>
    <w:p w14:paraId="0AB9164D" w14:textId="42A4CCDF"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CE77CD">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012" w:name="_Ref526939310"/>
      <w:bookmarkStart w:id="4013" w:name="_Toc33180877"/>
      <w:r>
        <w:t xml:space="preserve">revisionTag </w:t>
      </w:r>
      <w:r w:rsidR="002315DB">
        <w:t>property</w:t>
      </w:r>
      <w:bookmarkEnd w:id="4012"/>
      <w:bookmarkEnd w:id="4013"/>
    </w:p>
    <w:p w14:paraId="343EFC1F" w14:textId="0BB8358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CE77CD">
        <w:t>3.5.2</w:t>
      </w:r>
      <w:r w:rsidR="0012547D">
        <w:fldChar w:fldCharType="end"/>
      </w:r>
      <w:r w:rsidR="0012547D">
        <w:t xml:space="preserve">) </w:t>
      </w:r>
      <w:r>
        <w:t>string containing a tag that has been applied to the revision in the VCS.</w:t>
      </w:r>
    </w:p>
    <w:p w14:paraId="2B93D31D" w14:textId="394BE7AD" w:rsidR="001466B1" w:rsidRDefault="001466B1" w:rsidP="001466B1">
      <w:pPr>
        <w:pStyle w:val="Note"/>
      </w:pPr>
      <w:r>
        <w:t xml:space="preserve">NOTE 1: This </w:t>
      </w:r>
      <w:del w:id="4014" w:author="Laurence Golding" w:date="2020-02-21T11:40:00Z">
        <w:r w:rsidDel="00507DB3">
          <w:delText xml:space="preserve">specification </w:delText>
        </w:r>
      </w:del>
      <w:ins w:id="4015" w:author="Laurence Golding" w:date="2020-02-21T11:40:00Z">
        <w:r w:rsidR="00507DB3">
          <w:t xml:space="preserve">document </w:t>
        </w:r>
      </w:ins>
      <w:r>
        <w:t>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016" w:name="_Ref526939293"/>
      <w:bookmarkStart w:id="4017" w:name="_Toc33180878"/>
      <w:bookmarkStart w:id="4018" w:name="_Hlk525802952"/>
      <w:r>
        <w:t xml:space="preserve">asOfTimeUtc </w:t>
      </w:r>
      <w:r w:rsidR="002315DB">
        <w:t>property</w:t>
      </w:r>
      <w:bookmarkEnd w:id="4016"/>
      <w:bookmarkEnd w:id="4017"/>
    </w:p>
    <w:p w14:paraId="1844A6A7" w14:textId="6E294B6A"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E77CD">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019" w:name="_Toc33180879"/>
      <w:r>
        <w:lastRenderedPageBreak/>
        <w:t>mappedTo property</w:t>
      </w:r>
      <w:bookmarkEnd w:id="4019"/>
    </w:p>
    <w:p w14:paraId="01253B4A" w14:textId="2A8A9C7E"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CE77CD">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4B3CE5E8"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CE77CD">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2CBB9BE4"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CE77CD">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CE77CD">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lastRenderedPageBreak/>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38445EB0"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CE77CD">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020" w:name="_Ref493403111"/>
      <w:bookmarkStart w:id="4021" w:name="_Ref493404005"/>
      <w:bookmarkStart w:id="4022" w:name="_Toc33180880"/>
      <w:bookmarkEnd w:id="4018"/>
      <w:r>
        <w:lastRenderedPageBreak/>
        <w:t xml:space="preserve">artifact </w:t>
      </w:r>
      <w:r w:rsidR="00401BB5">
        <w:t>object</w:t>
      </w:r>
      <w:bookmarkEnd w:id="4020"/>
      <w:bookmarkEnd w:id="4021"/>
      <w:bookmarkEnd w:id="4022"/>
    </w:p>
    <w:p w14:paraId="375224F2" w14:textId="20156049" w:rsidR="00401BB5" w:rsidRDefault="00401BB5" w:rsidP="00401BB5">
      <w:pPr>
        <w:pStyle w:val="Heading3"/>
      </w:pPr>
      <w:bookmarkStart w:id="4023" w:name="_Toc33180881"/>
      <w:r>
        <w:t>General</w:t>
      </w:r>
      <w:bookmarkEnd w:id="402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4024" w:name="_Ref493403519"/>
      <w:bookmarkStart w:id="4025" w:name="_Toc33180882"/>
      <w:r>
        <w:t>l</w:t>
      </w:r>
      <w:r w:rsidR="00316A25">
        <w:t>ocation</w:t>
      </w:r>
      <w:r w:rsidR="00401BB5">
        <w:t xml:space="preserve"> property</w:t>
      </w:r>
      <w:bookmarkEnd w:id="4024"/>
      <w:bookmarkEnd w:id="4025"/>
    </w:p>
    <w:p w14:paraId="35DB6B07" w14:textId="10DDAA88"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CE77CD">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22E3EB31"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698536B0"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CE77CD">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494FA83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CE77CD">
        <w:t>3.24.3</w:t>
      </w:r>
      <w:r w:rsidR="00EB6F4A">
        <w:fldChar w:fldCharType="end"/>
      </w:r>
      <w:r w:rsidR="00EB6F4A">
        <w:t>.</w:t>
      </w:r>
    </w:p>
    <w:p w14:paraId="42C6608E" w14:textId="4A4D13C4" w:rsidR="00401BB5" w:rsidRDefault="004F0AE4" w:rsidP="00401BB5">
      <w:pPr>
        <w:pStyle w:val="Heading3"/>
      </w:pPr>
      <w:bookmarkStart w:id="4026" w:name="_Ref493404063"/>
      <w:bookmarkStart w:id="4027" w:name="_Toc33180883"/>
      <w:r>
        <w:t xml:space="preserve">parentIndex </w:t>
      </w:r>
      <w:r w:rsidR="00401BB5">
        <w:t>property</w:t>
      </w:r>
      <w:bookmarkEnd w:id="4026"/>
      <w:bookmarkEnd w:id="4027"/>
    </w:p>
    <w:p w14:paraId="7B9D65E1" w14:textId="798CDBC4"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CE77CD">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CE77CD">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lastRenderedPageBreak/>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028" w:name="_Ref493403563"/>
      <w:bookmarkStart w:id="4029" w:name="_Toc33180884"/>
      <w:r>
        <w:t>offset property</w:t>
      </w:r>
      <w:bookmarkEnd w:id="4028"/>
      <w:bookmarkEnd w:id="4029"/>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49A2C46"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CE77CD">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030" w:name="_Ref493403574"/>
      <w:bookmarkStart w:id="4031" w:name="_Toc33180885"/>
      <w:r>
        <w:t>length property</w:t>
      </w:r>
      <w:bookmarkEnd w:id="4030"/>
      <w:bookmarkEnd w:id="4031"/>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309DD5EA" w:rsidR="00421215" w:rsidRPr="0082371F" w:rsidRDefault="00421215" w:rsidP="0082371F">
      <w:r>
        <w:t xml:space="preserve">If </w:t>
      </w:r>
      <w:r w:rsidRPr="00421215">
        <w:rPr>
          <w:rStyle w:val="CODEtemp"/>
        </w:rPr>
        <w:t>length</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29E139CF" w14:textId="10160672" w:rsidR="00201FA6" w:rsidRDefault="00201FA6" w:rsidP="00201FA6">
      <w:pPr>
        <w:pStyle w:val="Heading3"/>
      </w:pPr>
      <w:bookmarkStart w:id="4032" w:name="_Ref3724028"/>
      <w:bookmarkStart w:id="4033" w:name="_Toc33180886"/>
      <w:bookmarkStart w:id="4034" w:name="_Hlk514318855"/>
      <w:r>
        <w:t>roles property</w:t>
      </w:r>
      <w:bookmarkEnd w:id="4032"/>
      <w:bookmarkEnd w:id="4033"/>
    </w:p>
    <w:bookmarkEnd w:id="4034"/>
    <w:p w14:paraId="1E0FD617" w14:textId="39A8D668"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CE77CD">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4321F731"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E77CD">
        <w:t>3.27.26</w:t>
      </w:r>
      <w:r>
        <w:fldChar w:fldCharType="end"/>
      </w:r>
      <w:r>
        <w:t>).</w:t>
      </w:r>
    </w:p>
    <w:p w14:paraId="374ABCFD" w14:textId="634C8E30" w:rsidR="00644CAA" w:rsidRDefault="00644CAA" w:rsidP="00644CAA">
      <w:pPr>
        <w:pStyle w:val="ListParagraph"/>
        <w:numPr>
          <w:ilvl w:val="0"/>
          <w:numId w:val="43"/>
        </w:numPr>
      </w:pPr>
      <w:r w:rsidRPr="00644CAA">
        <w:rPr>
          <w:rStyle w:val="CODEtemp"/>
        </w:rPr>
        <w:t>"conversionSource"</w:t>
      </w:r>
      <w:r>
        <w:t xml:space="preserve">: The artifact </w:t>
      </w:r>
      <w:r w:rsidR="002764CA">
        <w:t>is</w:t>
      </w:r>
      <w:r>
        <w:t xml:space="preserve"> an output from an analysis tool in a non-SARIF format that was converted to SARIF.</w:t>
      </w:r>
    </w:p>
    <w:p w14:paraId="07C2CD5C" w14:textId="77777777" w:rsidR="00843533" w:rsidRDefault="00843533" w:rsidP="00843533">
      <w:pPr>
        <w:pStyle w:val="ListParagraph"/>
        <w:numPr>
          <w:ilvl w:val="0"/>
          <w:numId w:val="43"/>
        </w:numPr>
      </w:pPr>
      <w:r w:rsidRPr="007D7850">
        <w:rPr>
          <w:rStyle w:val="CODEtemp"/>
        </w:rPr>
        <w:t>"debugOutputFile"</w:t>
      </w:r>
      <w:r>
        <w:t>: The artifact contains debug output from the tool.</w:t>
      </w:r>
    </w:p>
    <w:p w14:paraId="716C08B6" w14:textId="1DB45525" w:rsidR="002F47DF" w:rsidRDefault="002F47DF" w:rsidP="000E26E0">
      <w:pPr>
        <w:pStyle w:val="ListParagraph"/>
        <w:numPr>
          <w:ilvl w:val="0"/>
          <w:numId w:val="43"/>
        </w:numPr>
      </w:pPr>
      <w:r w:rsidRPr="002F47DF">
        <w:rPr>
          <w:rStyle w:val="CODEtemp"/>
        </w:rPr>
        <w:t>"directory"</w:t>
      </w:r>
      <w:r>
        <w:t xml:space="preserve">: The </w:t>
      </w:r>
      <w:r w:rsidR="00501DEB" w:rsidRPr="00644CAA">
        <w:t>artifact</w:t>
      </w:r>
      <w:r w:rsidR="00501DEB">
        <w:t xml:space="preserve"> </w:t>
      </w:r>
      <w:r w:rsidR="00644CAA">
        <w:t>is</w:t>
      </w:r>
      <w:r>
        <w:t xml:space="preserve">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1E9833E0" w14:textId="029EE311" w:rsidR="00843533" w:rsidRDefault="00843533" w:rsidP="00843533">
      <w:pPr>
        <w:pStyle w:val="ListParagraph"/>
        <w:numPr>
          <w:ilvl w:val="0"/>
          <w:numId w:val="43"/>
        </w:numPr>
      </w:pPr>
      <w:r w:rsidRPr="00CD0890">
        <w:rPr>
          <w:rStyle w:val="CODEtemp"/>
        </w:rPr>
        <w:lastRenderedPageBreak/>
        <w:t>"</w:t>
      </w:r>
      <w:r>
        <w:rPr>
          <w:rStyle w:val="CODEtemp"/>
        </w:rPr>
        <w:t>driver</w:t>
      </w:r>
      <w:r w:rsidRPr="00CD0890">
        <w:rPr>
          <w:rStyle w:val="CODEtemp"/>
        </w:rPr>
        <w:t>"</w:t>
      </w:r>
      <w:r>
        <w:t>: The file belongs to the analysis tool’s driver (§</w:t>
      </w:r>
      <w:r>
        <w:fldChar w:fldCharType="begin"/>
      </w:r>
      <w:r>
        <w:instrText xml:space="preserve"> REF _Ref3663219 \r \h </w:instrText>
      </w:r>
      <w:r>
        <w:fldChar w:fldCharType="separate"/>
      </w:r>
      <w:r w:rsidR="00CE77CD">
        <w:t>3.18.2</w:t>
      </w:r>
      <w:r>
        <w:fldChar w:fldCharType="end"/>
      </w:r>
      <w:r>
        <w:t>).</w:t>
      </w:r>
    </w:p>
    <w:p w14:paraId="78E6B2F7" w14:textId="697597F7" w:rsidR="00843533" w:rsidRDefault="00843533" w:rsidP="00843533">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CE77CD">
        <w:t>3.18.3</w:t>
      </w:r>
      <w:r>
        <w:fldChar w:fldCharType="end"/>
      </w:r>
      <w:r>
        <w:t>).</w:t>
      </w:r>
    </w:p>
    <w:p w14:paraId="4A53A03E" w14:textId="2CD64871" w:rsidR="00644CAA" w:rsidRPr="00644CAA" w:rsidRDefault="00644CAA" w:rsidP="000E26E0">
      <w:pPr>
        <w:pStyle w:val="ListParagraph"/>
        <w:numPr>
          <w:ilvl w:val="0"/>
          <w:numId w:val="43"/>
        </w:numPr>
        <w:rPr>
          <w:rStyle w:val="CODEtemp"/>
          <w:rFonts w:ascii="Arial" w:hAnsi="Arial"/>
        </w:rPr>
      </w:pPr>
      <w:r w:rsidRPr="00644CAA">
        <w:rPr>
          <w:rStyle w:val="CODEtemp"/>
        </w:rPr>
        <w:t>"externalPropert</w:t>
      </w:r>
      <w:r>
        <w:rPr>
          <w:rStyle w:val="CODEtemp"/>
        </w:rPr>
        <w:t>y</w:t>
      </w:r>
      <w:r w:rsidRPr="00644CAA">
        <w:rPr>
          <w:rStyle w:val="CODEtemp"/>
        </w:rPr>
        <w:t>File"</w:t>
      </w:r>
      <w:r>
        <w:rPr>
          <w:rStyle w:val="CODEtemp"/>
          <w:rFonts w:ascii="Arial" w:hAnsi="Arial"/>
        </w:rPr>
        <w:t>: The artifact is an external property file (</w:t>
      </w:r>
      <w:r>
        <w:t>§</w:t>
      </w:r>
      <w:r w:rsidR="00722C7D">
        <w:fldChar w:fldCharType="begin"/>
      </w:r>
      <w:r w:rsidR="00722C7D">
        <w:instrText xml:space="preserve"> REF _Ref528151413 \r \h </w:instrText>
      </w:r>
      <w:r w:rsidR="00722C7D">
        <w:fldChar w:fldCharType="separate"/>
      </w:r>
      <w:r w:rsidR="00CE77CD">
        <w:t>4</w:t>
      </w:r>
      <w:r w:rsidR="00722C7D">
        <w:fldChar w:fldCharType="end"/>
      </w:r>
      <w:r>
        <w:t>).</w:t>
      </w:r>
    </w:p>
    <w:p w14:paraId="2477003D" w14:textId="77777777" w:rsidR="00843533" w:rsidRDefault="00843533" w:rsidP="00843533">
      <w:pPr>
        <w:pStyle w:val="ListParagraph"/>
        <w:numPr>
          <w:ilvl w:val="0"/>
          <w:numId w:val="43"/>
        </w:numPr>
      </w:pPr>
      <w:r w:rsidRPr="00811978">
        <w:rPr>
          <w:rStyle w:val="CODEtemp"/>
        </w:rPr>
        <w:t>"memoryContents"</w:t>
      </w:r>
      <w:r>
        <w:t>: The artifact contains the contents of a portion of memory.</w:t>
      </w:r>
    </w:p>
    <w:p w14:paraId="40071BED" w14:textId="7D56EC2E" w:rsidR="00843533" w:rsidRDefault="00843533" w:rsidP="00843533">
      <w:pPr>
        <w:pStyle w:val="ListParagraph"/>
        <w:numPr>
          <w:ilvl w:val="0"/>
          <w:numId w:val="43"/>
        </w:numPr>
      </w:pPr>
      <w:r>
        <w:rPr>
          <w:rStyle w:val="CODEtemp"/>
        </w:rPr>
        <w:t>"policy"</w:t>
      </w:r>
      <w:r w:rsidRPr="00282888">
        <w:t>: The</w:t>
      </w:r>
      <w:r>
        <w:t xml:space="preserve"> file belongs to a policy (§</w:t>
      </w:r>
      <w:r>
        <w:fldChar w:fldCharType="begin"/>
      </w:r>
      <w:r>
        <w:instrText xml:space="preserve"> REF _Ref4572690 \r \h </w:instrText>
      </w:r>
      <w:r>
        <w:fldChar w:fldCharType="separate"/>
      </w:r>
      <w:r w:rsidR="00CE77CD">
        <w:t>3.19.5</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563F0DF1" w14:textId="77777777" w:rsidR="00843533" w:rsidRDefault="00843533" w:rsidP="00843533">
      <w:pPr>
        <w:pStyle w:val="ListParagraph"/>
        <w:numPr>
          <w:ilvl w:val="0"/>
          <w:numId w:val="43"/>
        </w:numPr>
      </w:pPr>
      <w:r w:rsidRPr="00722C7D">
        <w:rPr>
          <w:rStyle w:val="CODEtemp"/>
        </w:rPr>
        <w:t>"repositoryRoot"</w:t>
      </w:r>
      <w:r>
        <w:t>: The artifact is the root directory of a source control repository containing files that were analyzed</w:t>
      </w:r>
    </w:p>
    <w:p w14:paraId="4C06C3B9" w14:textId="77777777" w:rsidR="00843533" w:rsidRDefault="00843533" w:rsidP="00843533">
      <w:pPr>
        <w:pStyle w:val="Note"/>
      </w:pPr>
      <w:r>
        <w:t>NOTE 2: A single run might analyze files from multiple repositories.</w:t>
      </w:r>
    </w:p>
    <w:p w14:paraId="2EC5AA97" w14:textId="10804E61" w:rsidR="00C7047B" w:rsidRDefault="00C7047B" w:rsidP="00C7047B">
      <w:pPr>
        <w:pStyle w:val="ListParagraph"/>
        <w:numPr>
          <w:ilvl w:val="0"/>
          <w:numId w:val="43"/>
        </w:numPr>
      </w:pPr>
      <w:r w:rsidRPr="00E52B7C">
        <w:rPr>
          <w:rStyle w:val="CODEtemp"/>
        </w:rPr>
        <w:t>"</w:t>
      </w:r>
      <w:r>
        <w:rPr>
          <w:rStyle w:val="CODEtemp"/>
        </w:rPr>
        <w:t>responseFile</w:t>
      </w:r>
      <w:r w:rsidRPr="00E52B7C">
        <w:rPr>
          <w:rStyle w:val="CODEtemp"/>
        </w:rPr>
        <w:t>"</w:t>
      </w:r>
      <w:r>
        <w:t xml:space="preserve">: The artifact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E77CD">
        <w:t>3.20.4</w:t>
      </w:r>
      <w:r>
        <w:fldChar w:fldCharType="end"/>
      </w:r>
      <w:r>
        <w:t>).</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5FFD6001"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E77CD">
        <w:t>3.20.23</w:t>
      </w:r>
      <w:r>
        <w:fldChar w:fldCharType="end"/>
      </w:r>
      <w:r>
        <w:t>).</w:t>
      </w:r>
    </w:p>
    <w:p w14:paraId="659756C1" w14:textId="6BE2CDF2"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CE77CD">
        <w:t>3.19.3</w:t>
      </w:r>
      <w:r w:rsidR="0098000C">
        <w:fldChar w:fldCharType="end"/>
      </w:r>
      <w:r>
        <w:t>).</w:t>
      </w:r>
    </w:p>
    <w:p w14:paraId="7F38FA5D" w14:textId="77777777" w:rsidR="00843533" w:rsidRDefault="00843533" w:rsidP="00843533">
      <w:pPr>
        <w:pStyle w:val="ListParagraph"/>
        <w:numPr>
          <w:ilvl w:val="0"/>
          <w:numId w:val="43"/>
        </w:numPr>
      </w:pPr>
      <w:r w:rsidRPr="00677B80">
        <w:rPr>
          <w:rStyle w:val="CODEtemp"/>
        </w:rPr>
        <w:t>"toolSpecifiedConfiguration"</w:t>
      </w:r>
      <w:r>
        <w:t>: The artifact is a configuration file provided by the tool.</w:t>
      </w:r>
    </w:p>
    <w:p w14:paraId="138EBFAF" w14:textId="77777777" w:rsidR="00843533" w:rsidRDefault="00843533" w:rsidP="00843533">
      <w:pPr>
        <w:pStyle w:val="ListParagraph"/>
        <w:numPr>
          <w:ilvl w:val="0"/>
          <w:numId w:val="43"/>
        </w:numPr>
      </w:pPr>
      <w:r w:rsidRPr="00201FA6">
        <w:rPr>
          <w:rStyle w:val="CODEtemp"/>
        </w:rPr>
        <w:t>"trace</w:t>
      </w:r>
      <w:r>
        <w:rPr>
          <w:rStyle w:val="CODEtemp"/>
        </w:rPr>
        <w:t>d</w:t>
      </w:r>
      <w:r w:rsidRPr="00201FA6">
        <w:rPr>
          <w:rStyle w:val="CODEtemp"/>
        </w:rPr>
        <w:t>File"</w:t>
      </w:r>
      <w:r>
        <w:t>: The analysis tool traced through this artifact while executing or simulating the execution of the code under test.</w:t>
      </w:r>
    </w:p>
    <w:p w14:paraId="088C0E6B" w14:textId="649DA3AD"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CE77CD">
        <w:t>3.19.4</w:t>
      </w:r>
      <w:r w:rsidR="0098000C">
        <w:fldChar w:fldCharType="end"/>
      </w:r>
      <w:r>
        <w:t>).</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2482E12C" w14:textId="1468953E" w:rsidR="00070E6E" w:rsidRDefault="001F66A6" w:rsidP="001F66A6">
      <w:pPr>
        <w:ind w:left="360"/>
      </w:pPr>
      <w:bookmarkStart w:id="4035" w:name="_Hlk6672099"/>
      <w:bookmarkStart w:id="4036"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3B54F13A"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CE77CD">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66727EB2" w14:textId="77777777" w:rsidR="00843533" w:rsidRDefault="00843533" w:rsidP="00843533">
      <w:pPr>
        <w:pStyle w:val="ListParagraph"/>
        <w:numPr>
          <w:ilvl w:val="0"/>
          <w:numId w:val="48"/>
        </w:numPr>
      </w:pPr>
      <w:r w:rsidRPr="007E7B18">
        <w:rPr>
          <w:rStyle w:val="CODEtemp"/>
        </w:rPr>
        <w:t>"</w:t>
      </w:r>
      <w:r>
        <w:rPr>
          <w:rStyle w:val="CODEtemp"/>
        </w:rPr>
        <w:t>modifi</w:t>
      </w:r>
      <w:r w:rsidRPr="007E7B18">
        <w:rPr>
          <w:rStyle w:val="CODEtemp"/>
        </w:rPr>
        <w:t>ed"</w:t>
      </w:r>
      <w:r>
        <w:t xml:space="preserve">: The artifact was modified after the baseline </w:t>
      </w:r>
      <w:r>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4035"/>
      <w:r>
        <w:t>.</w:t>
      </w:r>
    </w:p>
    <w:p w14:paraId="7B428A72" w14:textId="77777777" w:rsidR="00843533" w:rsidRPr="00B0117C" w:rsidRDefault="00843533" w:rsidP="00843533">
      <w:pPr>
        <w:pStyle w:val="ListParagraph"/>
        <w:numPr>
          <w:ilvl w:val="0"/>
          <w:numId w:val="48"/>
        </w:numPr>
        <w:rPr>
          <w:rStyle w:val="CODEtemp"/>
          <w:rFonts w:ascii="Arial" w:hAnsi="Arial"/>
        </w:rPr>
      </w:pPr>
      <w:r w:rsidRPr="00B0117C">
        <w:rPr>
          <w:rStyle w:val="CODEtemp"/>
        </w:rPr>
        <w:t>"unmodified"</w:t>
      </w:r>
      <w:r>
        <w:rPr>
          <w:rStyle w:val="CODEtemp"/>
          <w:rFonts w:ascii="Arial" w:hAnsi="Arial"/>
        </w:rPr>
        <w:t>: The artifact has not been modified since the baseline time.</w:t>
      </w:r>
    </w:p>
    <w:p w14:paraId="6F765473" w14:textId="2A332E74" w:rsidR="00B0117C" w:rsidRDefault="00B0117C" w:rsidP="00B0117C">
      <w:pPr>
        <w:pStyle w:val="Note"/>
      </w:pPr>
      <w:r>
        <w:t>NOTE</w:t>
      </w:r>
      <w:r w:rsidR="002F47DF">
        <w:t xml:space="preserve"> </w:t>
      </w:r>
      <w:r w:rsidR="00B435F7">
        <w:t>3</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37" w:name="_Ref5959945"/>
      <w:bookmarkStart w:id="4038" w:name="_Toc33180887"/>
      <w:bookmarkEnd w:id="4036"/>
      <w:r>
        <w:t>mimeType property</w:t>
      </w:r>
      <w:bookmarkEnd w:id="4037"/>
      <w:bookmarkEnd w:id="4038"/>
    </w:p>
    <w:p w14:paraId="21C78E41" w14:textId="0F9E7178"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CE77CD">
        <w:t>Appendix C</w:t>
      </w:r>
      <w:r w:rsidR="00E50D0C">
        <w:fldChar w:fldCharType="end"/>
      </w:r>
      <w:r w:rsidR="00E50D0C">
        <w:t>.</w:t>
      </w:r>
    </w:p>
    <w:p w14:paraId="2F627CCB" w14:textId="2DA8C580" w:rsidR="008A4CD4" w:rsidRDefault="008A4CD4" w:rsidP="008A4CD4">
      <w:pPr>
        <w:pStyle w:val="Heading3"/>
      </w:pPr>
      <w:bookmarkStart w:id="4039" w:name="_Ref511899450"/>
      <w:bookmarkStart w:id="4040" w:name="_Toc33180888"/>
      <w:r>
        <w:t>contents property</w:t>
      </w:r>
      <w:bookmarkEnd w:id="4039"/>
      <w:bookmarkEnd w:id="4040"/>
    </w:p>
    <w:p w14:paraId="3EAD79DF" w14:textId="0DA6FFDD"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CE77CD">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041" w:name="_Ref511828128"/>
      <w:bookmarkStart w:id="4042" w:name="_Toc33180889"/>
      <w:r>
        <w:lastRenderedPageBreak/>
        <w:t>encoding property</w:t>
      </w:r>
      <w:bookmarkEnd w:id="4041"/>
      <w:bookmarkEnd w:id="4042"/>
    </w:p>
    <w:p w14:paraId="29D5943D" w14:textId="5AB2743C"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34B64BBF"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CE77CD">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C7A335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CE77CD">
        <w:t>3.14</w:t>
      </w:r>
      <w:r>
        <w:fldChar w:fldCharType="end"/>
      </w:r>
      <w:r>
        <w:t>)</w:t>
      </w:r>
    </w:p>
    <w:p w14:paraId="170FA798" w14:textId="35DC9E35"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CE77CD">
        <w:t>3.14.24</w:t>
      </w:r>
      <w:r>
        <w:fldChar w:fldCharType="end"/>
      </w:r>
      <w:r>
        <w:t>.</w:t>
      </w:r>
    </w:p>
    <w:p w14:paraId="4E9D1D4D" w14:textId="77777777" w:rsidR="00926829" w:rsidRDefault="00926829" w:rsidP="002D65F3">
      <w:pPr>
        <w:pStyle w:val="Code"/>
      </w:pPr>
    </w:p>
    <w:p w14:paraId="7C79FDD1" w14:textId="150B727B"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CE77CD">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043" w:name="_Ref534896207"/>
      <w:bookmarkStart w:id="4044" w:name="_Toc33180890"/>
      <w:r>
        <w:t>sourceLanguage property</w:t>
      </w:r>
      <w:bookmarkEnd w:id="4043"/>
      <w:bookmarkEnd w:id="4044"/>
    </w:p>
    <w:p w14:paraId="02CC5CC4" w14:textId="350D120E" w:rsidR="00F82406" w:rsidRDefault="00F82406" w:rsidP="00F82406">
      <w:pPr>
        <w:pStyle w:val="Heading4"/>
      </w:pPr>
      <w:bookmarkStart w:id="4045" w:name="_Toc33180891"/>
      <w:r>
        <w:t>General</w:t>
      </w:r>
      <w:bookmarkEnd w:id="4045"/>
    </w:p>
    <w:p w14:paraId="517A853E" w14:textId="1B0AD8C7"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CE77CD">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F30B669"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CE77CD">
        <w:t>3.30.13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F4CE7DB" w:rsidR="0003707A" w:rsidRDefault="0003707A" w:rsidP="0003707A">
      <w:pPr>
        <w:pStyle w:val="Note"/>
      </w:pPr>
      <w:r>
        <w:lastRenderedPageBreak/>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CE77CD">
        <w:t>3.30.15</w:t>
      </w:r>
      <w:r>
        <w:fldChar w:fldCharType="end"/>
      </w:r>
      <w:r>
        <w:t>).</w:t>
      </w:r>
    </w:p>
    <w:p w14:paraId="617A1368" w14:textId="58C76D59"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CE77CD">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046" w:name="_Ref534209313"/>
      <w:bookmarkStart w:id="4047" w:name="_Toc33180892"/>
      <w:r>
        <w:t>Source language identifier conventions and practices</w:t>
      </w:r>
      <w:bookmarkEnd w:id="4046"/>
      <w:bookmarkEnd w:id="404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75BACC17" w:rsidR="0003707A" w:rsidRPr="0003707A" w:rsidRDefault="00A30F2D"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048" w:name="_Ref493345445"/>
      <w:bookmarkStart w:id="4049" w:name="_Toc33180893"/>
      <w:r>
        <w:t>hashes property</w:t>
      </w:r>
      <w:bookmarkEnd w:id="4048"/>
      <w:bookmarkEnd w:id="4049"/>
    </w:p>
    <w:p w14:paraId="084CC4D1" w14:textId="6C901E3B"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E77CD">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FE4A13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lastRenderedPageBreak/>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050" w:name="_Toc33180894"/>
      <w:r>
        <w:t>lastModifiedTime</w:t>
      </w:r>
      <w:r w:rsidR="00327EBE">
        <w:t>Utc</w:t>
      </w:r>
      <w:r>
        <w:t xml:space="preserve"> property</w:t>
      </w:r>
      <w:bookmarkEnd w:id="4050"/>
    </w:p>
    <w:p w14:paraId="70E36537" w14:textId="79CD045D"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E77CD">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6E6746F6"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E77CD">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4051" w:name="_Toc33180895"/>
      <w:r>
        <w:t>description property</w:t>
      </w:r>
      <w:bookmarkEnd w:id="4051"/>
    </w:p>
    <w:p w14:paraId="11ED9526" w14:textId="08622DEE"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CE77CD">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4052" w:name="_Ref7249411"/>
      <w:bookmarkStart w:id="4053" w:name="_Toc33180896"/>
      <w:r>
        <w:t>specialLocations object</w:t>
      </w:r>
      <w:bookmarkEnd w:id="4052"/>
      <w:bookmarkEnd w:id="4053"/>
    </w:p>
    <w:p w14:paraId="5F114C94" w14:textId="18AF045B" w:rsidR="004467E4" w:rsidRDefault="004467E4" w:rsidP="004467E4">
      <w:pPr>
        <w:pStyle w:val="Heading3"/>
      </w:pPr>
      <w:bookmarkStart w:id="4054" w:name="_Toc33180897"/>
      <w:r>
        <w:t>General</w:t>
      </w:r>
      <w:bookmarkEnd w:id="4054"/>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4AED9D3B" w:rsidR="0095257B" w:rsidRDefault="0095257B" w:rsidP="0095257B">
      <w:pPr>
        <w:pStyle w:val="Note"/>
      </w:pPr>
      <w:r>
        <w:lastRenderedPageBreak/>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CE77CD">
        <w:t>3.25.2</w:t>
      </w:r>
      <w:r>
        <w:fldChar w:fldCharType="end"/>
      </w:r>
      <w:r>
        <w:t>). In the future, other specially treated locations might be defined.</w:t>
      </w:r>
    </w:p>
    <w:p w14:paraId="36D99E82" w14:textId="1FD98447" w:rsidR="004467E4" w:rsidRDefault="004467E4" w:rsidP="004467E4">
      <w:pPr>
        <w:pStyle w:val="Heading3"/>
      </w:pPr>
      <w:bookmarkStart w:id="4055" w:name="_Ref7250276"/>
      <w:bookmarkStart w:id="4056" w:name="_Toc33180898"/>
      <w:r>
        <w:t>displayBase property</w:t>
      </w:r>
      <w:bookmarkEnd w:id="4055"/>
      <w:bookmarkEnd w:id="4056"/>
    </w:p>
    <w:p w14:paraId="3A154A64" w14:textId="12021B36"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CE77CD">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614A5A60"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CE77CD">
        <w:t>3.14.14</w:t>
      </w:r>
      <w:r>
        <w:fldChar w:fldCharType="end"/>
      </w:r>
      <w:r>
        <w:t xml:space="preserve"> or any procedure with the same result. If the result is not an absolute URI, the procedure fails.</w:t>
      </w:r>
    </w:p>
    <w:p w14:paraId="76AE5A8D" w14:textId="3A9149E5"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CE77CD">
        <w:t>3.10.1</w:t>
      </w:r>
      <w:r>
        <w:fldChar w:fldCharType="end"/>
      </w:r>
      <w:r>
        <w:t xml:space="preserve"> and </w:t>
      </w:r>
      <w:r w:rsidRPr="0095257B">
        <w:t>§</w:t>
      </w:r>
      <w:r>
        <w:fldChar w:fldCharType="begin"/>
      </w:r>
      <w:r>
        <w:instrText xml:space="preserve"> REF _Ref4673498 \r \h </w:instrText>
      </w:r>
      <w:r>
        <w:fldChar w:fldCharType="separate"/>
      </w:r>
      <w:r w:rsidR="00CE77CD">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32338CF3"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CE77CD">
        <w:t>3.14</w:t>
      </w:r>
      <w:r>
        <w:fldChar w:fldCharType="end"/>
      </w:r>
      <w:r>
        <w:t>).</w:t>
      </w:r>
    </w:p>
    <w:p w14:paraId="2F3D4CF1" w14:textId="36E44797"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CE77CD">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4D73F8BF" w:rsidR="00DA2C4A" w:rsidRDefault="00DA2C4A" w:rsidP="00DA2C4A">
      <w:pPr>
        <w:pStyle w:val="Code"/>
      </w:pPr>
    </w:p>
    <w:p w14:paraId="751A8469" w14:textId="674461F9" w:rsidR="006B3AC8" w:rsidRDefault="006B3AC8" w:rsidP="00DA2C4A">
      <w:pPr>
        <w:pStyle w:val="Code"/>
      </w:pPr>
      <w:r>
        <w:t xml:space="preserve">  "specialLocations":</w:t>
      </w:r>
      <w:r w:rsidR="00ED3049">
        <w:t xml:space="preserve"> {</w:t>
      </w:r>
    </w:p>
    <w:p w14:paraId="1DC3E317" w14:textId="566E8818" w:rsidR="00DA2C4A" w:rsidRDefault="006B3AC8" w:rsidP="00DA2C4A">
      <w:pPr>
        <w:pStyle w:val="Code"/>
      </w:pPr>
      <w:r>
        <w:t xml:space="preserve">  </w:t>
      </w:r>
      <w:r w:rsidR="00DA2C4A">
        <w:t xml:space="preserve">  "displayBase": {        # An artifactLocation object (</w:t>
      </w:r>
      <w:r w:rsidR="00DA2C4A" w:rsidRPr="0095257B">
        <w:t>§</w:t>
      </w:r>
      <w:r w:rsidR="00DA2C4A">
        <w:fldChar w:fldCharType="begin"/>
      </w:r>
      <w:r w:rsidR="00DA2C4A">
        <w:instrText xml:space="preserve"> REF _Ref508989521 \r \h </w:instrText>
      </w:r>
      <w:r w:rsidR="00DA2C4A">
        <w:fldChar w:fldCharType="separate"/>
      </w:r>
      <w:r w:rsidR="00CE77CD">
        <w:t>3.4</w:t>
      </w:r>
      <w:r w:rsidR="00DA2C4A">
        <w:fldChar w:fldCharType="end"/>
      </w:r>
      <w:r w:rsidR="00DA2C4A">
        <w:t>).</w:t>
      </w:r>
    </w:p>
    <w:p w14:paraId="232C94D4" w14:textId="33C3E96C" w:rsidR="00DA2C4A" w:rsidRDefault="00DA2C4A" w:rsidP="00DA2C4A">
      <w:pPr>
        <w:pStyle w:val="Code"/>
      </w:pPr>
      <w:r>
        <w:t xml:space="preserve">  </w:t>
      </w:r>
      <w:r w:rsidR="006B3AC8">
        <w:t xml:space="preserve">  </w:t>
      </w:r>
      <w:r>
        <w:t xml:space="preserve">  "uri": "",            # Empty string is valid relative reference.</w:t>
      </w:r>
    </w:p>
    <w:p w14:paraId="1019738A" w14:textId="07E5628F" w:rsidR="00DA2C4A" w:rsidRDefault="00DA2C4A" w:rsidP="00DA2C4A">
      <w:pPr>
        <w:pStyle w:val="Code"/>
      </w:pPr>
      <w:r>
        <w:t xml:space="preserve">    </w:t>
      </w:r>
      <w:r w:rsidR="006B3AC8">
        <w:t xml:space="preserve">  </w:t>
      </w:r>
      <w:r>
        <w:t>"uriBaseId": "PACKAGE"</w:t>
      </w:r>
    </w:p>
    <w:p w14:paraId="0602CF6F" w14:textId="03454CF0" w:rsidR="006B3AC8" w:rsidRDefault="006B3AC8" w:rsidP="00DA2C4A">
      <w:pPr>
        <w:pStyle w:val="Code"/>
      </w:pPr>
      <w:r>
        <w:t xml:space="preserve">    }</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lastRenderedPageBreak/>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4057" w:name="_Ref4510124"/>
      <w:bookmarkStart w:id="4058" w:name="_Toc33180899"/>
      <w:r>
        <w:t>translationMetadata object</w:t>
      </w:r>
      <w:bookmarkEnd w:id="4057"/>
      <w:bookmarkEnd w:id="4058"/>
    </w:p>
    <w:p w14:paraId="133A952F" w14:textId="48B1A913" w:rsidR="00F340AD" w:rsidRDefault="00F340AD" w:rsidP="00F340AD">
      <w:pPr>
        <w:pStyle w:val="Heading3"/>
      </w:pPr>
      <w:bookmarkStart w:id="4059" w:name="_Toc33180900"/>
      <w:r>
        <w:t>General</w:t>
      </w:r>
      <w:bookmarkEnd w:id="4059"/>
    </w:p>
    <w:p w14:paraId="69D61D3C" w14:textId="383D75F6"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CE77CD">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CE77CD">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2E692C84"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CE77CD">
        <w:t>3.5.1</w:t>
      </w:r>
      <w:r>
        <w:fldChar w:fldCharType="end"/>
      </w:r>
      <w:r>
        <w:t>).</w:t>
      </w:r>
    </w:p>
    <w:p w14:paraId="406D1C24" w14:textId="1B896031" w:rsidR="00B53EA7" w:rsidRDefault="00B53EA7" w:rsidP="00B53EA7">
      <w:pPr>
        <w:pStyle w:val="Note"/>
      </w:pPr>
      <w:r>
        <w:t>EXAMPLE:</w:t>
      </w:r>
    </w:p>
    <w:p w14:paraId="003BF7DE" w14:textId="35AB210F"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CE77CD">
        <w:t>3.19</w:t>
      </w:r>
      <w:r w:rsidR="00B407EB" w:rsidRPr="008E3C5E">
        <w:fldChar w:fldCharType="end"/>
      </w:r>
      <w:r w:rsidRPr="008E3C5E">
        <w:t>).</w:t>
      </w:r>
    </w:p>
    <w:p w14:paraId="64C85E8A" w14:textId="47B05ECC"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CE77CD">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lastRenderedPageBreak/>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4060" w:name="_Toc33180901"/>
      <w:r>
        <w:t>name property</w:t>
      </w:r>
      <w:bookmarkEnd w:id="4060"/>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4061" w:name="_Toc33180902"/>
      <w:r>
        <w:t>fullName</w:t>
      </w:r>
      <w:r w:rsidR="00882EBC">
        <w:t xml:space="preserve"> property</w:t>
      </w:r>
      <w:bookmarkEnd w:id="4061"/>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4062" w:name="_Toc33180903"/>
      <w:r>
        <w:t>shortDescription</w:t>
      </w:r>
      <w:r w:rsidR="00882EBC">
        <w:t xml:space="preserve"> property</w:t>
      </w:r>
      <w:bookmarkEnd w:id="4062"/>
    </w:p>
    <w:p w14:paraId="5D3AC865" w14:textId="0A1852AE"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E77CD">
        <w:t>3.12</w:t>
      </w:r>
      <w:r>
        <w:fldChar w:fldCharType="end"/>
      </w:r>
      <w:r>
        <w:t>) containing a brief description of the translation.</w:t>
      </w:r>
    </w:p>
    <w:p w14:paraId="7FD64B6F" w14:textId="61132279" w:rsidR="00F340AD" w:rsidRDefault="00F340AD" w:rsidP="00F340AD">
      <w:pPr>
        <w:pStyle w:val="Heading3"/>
      </w:pPr>
      <w:bookmarkStart w:id="4063" w:name="_Toc33180904"/>
      <w:r>
        <w:t>fullDescription</w:t>
      </w:r>
      <w:r w:rsidR="00882EBC">
        <w:t xml:space="preserve"> property</w:t>
      </w:r>
      <w:bookmarkEnd w:id="4063"/>
    </w:p>
    <w:p w14:paraId="3A34B2B0" w14:textId="48C7E72C"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E77CD">
        <w:t>3.12</w:t>
      </w:r>
      <w:r>
        <w:fldChar w:fldCharType="end"/>
      </w:r>
      <w:r>
        <w:t>) containing a comprehensive description of the translation.</w:t>
      </w:r>
    </w:p>
    <w:p w14:paraId="07244BD0" w14:textId="4EA9FF7D" w:rsidR="00F340AD" w:rsidRDefault="00F340AD" w:rsidP="00F340AD">
      <w:pPr>
        <w:pStyle w:val="Heading3"/>
      </w:pPr>
      <w:bookmarkStart w:id="4064" w:name="_Toc33180905"/>
      <w:r>
        <w:t>downloadUri</w:t>
      </w:r>
      <w:r w:rsidR="00882EBC">
        <w:t xml:space="preserve"> property</w:t>
      </w:r>
      <w:bookmarkEnd w:id="4064"/>
    </w:p>
    <w:p w14:paraId="2F6C144A" w14:textId="37FC4DC3"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4065" w:name="_Toc33180906"/>
      <w:r>
        <w:t>i</w:t>
      </w:r>
      <w:r w:rsidR="00F340AD">
        <w:t>nformationUri</w:t>
      </w:r>
      <w:r>
        <w:t xml:space="preserve"> property</w:t>
      </w:r>
      <w:bookmarkEnd w:id="4065"/>
    </w:p>
    <w:p w14:paraId="5B4A6511" w14:textId="65401651"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4066" w:name="_Ref493350984"/>
      <w:bookmarkStart w:id="4067" w:name="_Toc33180907"/>
      <w:r>
        <w:t>result object</w:t>
      </w:r>
      <w:bookmarkEnd w:id="4066"/>
      <w:bookmarkEnd w:id="4067"/>
    </w:p>
    <w:p w14:paraId="74FD90F6" w14:textId="18F2DD20" w:rsidR="00401BB5" w:rsidRDefault="00401BB5" w:rsidP="00401BB5">
      <w:pPr>
        <w:pStyle w:val="Heading3"/>
      </w:pPr>
      <w:bookmarkStart w:id="4068" w:name="_Toc33180908"/>
      <w:r>
        <w:t>General</w:t>
      </w:r>
      <w:bookmarkEnd w:id="4068"/>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58485026"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CE77CD">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CE77CD">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4069" w:name="_Ref515624666"/>
      <w:bookmarkStart w:id="4070" w:name="_Toc33180909"/>
      <w:r>
        <w:t>Distinguishing logically identical from logically distinct results</w:t>
      </w:r>
      <w:bookmarkEnd w:id="4069"/>
      <w:bookmarkEnd w:id="4070"/>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w:t>
      </w:r>
      <w:r>
        <w:lastRenderedPageBreak/>
        <w:t xml:space="preserve">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D7EB459"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E77CD">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E77CD">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071" w:name="_Toc33180910"/>
      <w:bookmarkStart w:id="4072" w:name="_Ref493408865"/>
      <w:r>
        <w:t xml:space="preserve">guid </w:t>
      </w:r>
      <w:r w:rsidR="00621490">
        <w:t>property</w:t>
      </w:r>
      <w:bookmarkEnd w:id="4071"/>
    </w:p>
    <w:p w14:paraId="2C599143" w14:textId="072FE0FC" w:rsidR="00376B6D" w:rsidRDefault="00376B6D" w:rsidP="00376B6D">
      <w:bookmarkStart w:id="4073"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E77CD">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1A66CC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E77CD">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074" w:name="_Ref516055541"/>
      <w:bookmarkStart w:id="4075" w:name="_Toc33180911"/>
      <w:r>
        <w:t>correlationGuid property</w:t>
      </w:r>
      <w:bookmarkEnd w:id="4074"/>
      <w:bookmarkEnd w:id="4075"/>
    </w:p>
    <w:p w14:paraId="28683740" w14:textId="4243CFA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E77CD">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D4EE77C"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E77CD">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E77CD">
        <w:t>3.27.2</w:t>
      </w:r>
      <w:r>
        <w:fldChar w:fldCharType="end"/>
      </w:r>
      <w:r>
        <w:t xml:space="preserve"> for more information.</w:t>
      </w:r>
    </w:p>
    <w:p w14:paraId="4D5CBA4B" w14:textId="4E46EB73" w:rsidR="00401BB5" w:rsidRDefault="00401BB5" w:rsidP="00401BB5">
      <w:pPr>
        <w:pStyle w:val="Heading3"/>
      </w:pPr>
      <w:bookmarkStart w:id="4076" w:name="_Ref513193500"/>
      <w:bookmarkStart w:id="4077" w:name="_Ref513195673"/>
      <w:bookmarkStart w:id="4078" w:name="_Toc33180912"/>
      <w:r>
        <w:t>ruleId property</w:t>
      </w:r>
      <w:bookmarkEnd w:id="4072"/>
      <w:bookmarkEnd w:id="4073"/>
      <w:bookmarkEnd w:id="4076"/>
      <w:bookmarkEnd w:id="4077"/>
      <w:bookmarkEnd w:id="4078"/>
    </w:p>
    <w:p w14:paraId="49035589" w14:textId="5DC23BBF"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CE77CD">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lastRenderedPageBreak/>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531ED9E5"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CE77CD">
        <w:t>3.27.7</w:t>
      </w:r>
      <w:r w:rsidR="009A7342">
        <w:fldChar w:fldCharType="end"/>
      </w:r>
      <w:r w:rsidR="009A7342">
        <w:t>, §</w:t>
      </w:r>
      <w:r w:rsidR="009A7342">
        <w:fldChar w:fldCharType="begin"/>
      </w:r>
      <w:r w:rsidR="009A7342">
        <w:instrText xml:space="preserve"> REF _Ref4055060 \r \h </w:instrText>
      </w:r>
      <w:r w:rsidR="009A7342">
        <w:fldChar w:fldCharType="separate"/>
      </w:r>
      <w:r w:rsidR="00CE77CD">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35835012"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CE77CD">
        <w:t>3.27.7</w:t>
      </w:r>
      <w:r w:rsidR="00BF7F6B">
        <w:fldChar w:fldCharType="end"/>
      </w:r>
      <w:r w:rsidR="00BF7F6B">
        <w:t>, §</w:t>
      </w:r>
      <w:r w:rsidR="00BF7F6B">
        <w:fldChar w:fldCharType="begin"/>
      </w:r>
      <w:r w:rsidR="00BF7F6B">
        <w:instrText xml:space="preserve"> REF _Ref4148802 \r \h </w:instrText>
      </w:r>
      <w:r w:rsidR="00BF7F6B">
        <w:fldChar w:fldCharType="separate"/>
      </w:r>
      <w:r w:rsidR="00CE77CD">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r w:rsidR="006F6594">
        <w:t xml:space="preserve">If </w:t>
      </w:r>
      <w:r w:rsidR="006F6594" w:rsidRPr="006F6594">
        <w:rPr>
          <w:rStyle w:val="CODEtemp"/>
        </w:rPr>
        <w:t>rule</w:t>
      </w:r>
      <w:r w:rsidR="006F6594">
        <w:rPr>
          <w:rStyle w:val="CODEtemp"/>
        </w:rPr>
        <w:t>I</w:t>
      </w:r>
      <w:r w:rsidR="006F6594" w:rsidRPr="006F6594">
        <w:rPr>
          <w:rStyle w:val="CODEtemp"/>
        </w:rPr>
        <w:t>d</w:t>
      </w:r>
      <w:r w:rsidR="006F6594">
        <w:t xml:space="preserve"> and </w:t>
      </w:r>
      <w:r w:rsidR="006F6594" w:rsidRPr="006F6594">
        <w:rPr>
          <w:rStyle w:val="CODEtemp"/>
        </w:rPr>
        <w:t>rule</w:t>
      </w:r>
      <w:r w:rsidR="006F6594">
        <w:rPr>
          <w:rStyle w:val="CODEtemp"/>
        </w:rPr>
        <w:t>.i</w:t>
      </w:r>
      <w:r w:rsidR="006F6594" w:rsidRPr="006F6594">
        <w:rPr>
          <w:rStyle w:val="CODEtemp"/>
        </w:rPr>
        <w:t>d</w:t>
      </w:r>
      <w:r w:rsidR="006F6594">
        <w:t xml:space="preserve"> are both present, they </w:t>
      </w:r>
      <w:r w:rsidR="006F6594" w:rsidRPr="006F6594">
        <w:rPr>
          <w:b/>
          <w:bCs/>
        </w:rPr>
        <w:t>SHALL</w:t>
      </w:r>
      <w:r w:rsidR="006F6594">
        <w:t xml:space="preserve"> be equal.</w:t>
      </w:r>
    </w:p>
    <w:p w14:paraId="3599D7BB" w14:textId="657F1DBA"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CE77CD">
        <w:t>3.52.4</w:t>
      </w:r>
      <w:r>
        <w:fldChar w:fldCharType="end"/>
      </w:r>
      <w:r>
        <w:t>.</w:t>
      </w:r>
    </w:p>
    <w:p w14:paraId="55A9B5E9" w14:textId="0C81CB91" w:rsid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32A84FE4"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CE77CD">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4079" w:name="_Ref531188246"/>
      <w:bookmarkStart w:id="4080" w:name="_Toc33180913"/>
      <w:r>
        <w:t>ruleIndex property</w:t>
      </w:r>
      <w:bookmarkEnd w:id="4079"/>
      <w:bookmarkEnd w:id="4080"/>
    </w:p>
    <w:p w14:paraId="0AB380B1" w14:textId="054EB7E4"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CE77CD">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CE77CD">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CE77CD">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40E1F82C"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4081" w:name="_Hlk4159110"/>
      <w:r w:rsidR="00E45D82">
        <w:t>§</w:t>
      </w:r>
      <w:bookmarkEnd w:id="4081"/>
      <w:r w:rsidR="00E45D82">
        <w:fldChar w:fldCharType="begin"/>
      </w:r>
      <w:r w:rsidR="00E45D82">
        <w:instrText xml:space="preserve"> REF _Ref4055060 \r \h </w:instrText>
      </w:r>
      <w:r w:rsidR="00E45D82">
        <w:fldChar w:fldCharType="separate"/>
      </w:r>
      <w:r w:rsidR="00CE77CD">
        <w:t>3.52.5</w:t>
      </w:r>
      <w:r w:rsidR="00E45D82">
        <w:fldChar w:fldCharType="end"/>
      </w:r>
      <w:r w:rsidR="00E45D82">
        <w:t>)</w:t>
      </w:r>
      <w:r>
        <w:t>, and are described there.</w:t>
      </w:r>
    </w:p>
    <w:p w14:paraId="585E9942" w14:textId="5ACC900E" w:rsidR="00694372" w:rsidRPr="003D76CB" w:rsidRDefault="00694372" w:rsidP="003D76CB">
      <w:bookmarkStart w:id="4082" w:name="_Hlk4666392"/>
      <w:bookmarkStart w:id="4083"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CE77CD">
        <w:t>3.27.7</w:t>
      </w:r>
      <w:r>
        <w:fldChar w:fldCharType="end"/>
      </w:r>
      <w:r>
        <w:t>, §</w:t>
      </w:r>
      <w:r>
        <w:fldChar w:fldCharType="begin"/>
      </w:r>
      <w:r>
        <w:instrText xml:space="preserve"> REF _Ref4055060 \r \h </w:instrText>
      </w:r>
      <w:r>
        <w:fldChar w:fldCharType="separate"/>
      </w:r>
      <w:r w:rsidR="00CE77CD">
        <w:t>3.52.5</w:t>
      </w:r>
      <w:r>
        <w:fldChar w:fldCharType="end"/>
      </w:r>
      <w:r>
        <w:t xml:space="preserve">) are both present, they </w:t>
      </w:r>
      <w:r w:rsidRPr="00694372">
        <w:rPr>
          <w:b/>
        </w:rPr>
        <w:t>SHALL</w:t>
      </w:r>
      <w:r>
        <w:t xml:space="preserve"> be equal.</w:t>
      </w:r>
      <w:bookmarkEnd w:id="4082"/>
    </w:p>
    <w:p w14:paraId="2C746434" w14:textId="72EDC16C" w:rsidR="00C4251F" w:rsidRDefault="001F5BB4" w:rsidP="00B27C1A">
      <w:pPr>
        <w:pStyle w:val="Heading3"/>
      </w:pPr>
      <w:bookmarkStart w:id="4084" w:name="_Ref4147718"/>
      <w:bookmarkStart w:id="4085" w:name="_Toc33180914"/>
      <w:bookmarkStart w:id="4086" w:name="_Hlk1575739"/>
      <w:bookmarkEnd w:id="4083"/>
      <w:r>
        <w:t>rule</w:t>
      </w:r>
      <w:r w:rsidR="00B27C1A">
        <w:t xml:space="preserve"> property</w:t>
      </w:r>
      <w:bookmarkEnd w:id="4084"/>
      <w:bookmarkEnd w:id="4085"/>
    </w:p>
    <w:p w14:paraId="37A9D3BC" w14:textId="381FEF6E"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CE77CD">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CE77CD">
        <w:t>3.52.3</w:t>
      </w:r>
      <w:r w:rsidR="00F11A97">
        <w:fldChar w:fldCharType="end"/>
      </w:r>
      <w:r w:rsidR="00F11A97">
        <w:t>.</w:t>
      </w:r>
    </w:p>
    <w:p w14:paraId="69A297F9" w14:textId="436D43DD"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CE77CD">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642343D3"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CE77CD">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A71789C"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CE77CD">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05AC3EC3"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CE77CD">
        <w:t>3.18.2</w:t>
      </w:r>
      <w:r w:rsidR="00FA4955">
        <w:fldChar w:fldCharType="end"/>
      </w:r>
      <w:r>
        <w:t xml:space="preserve">) and </w:t>
      </w:r>
      <w:r w:rsidRPr="00FA4955">
        <w:rPr>
          <w:rStyle w:val="CODEtemp"/>
        </w:rPr>
        <w:t>ruleIndex</w:t>
      </w:r>
      <w:r>
        <w:t xml:space="preserve"> is absent, then again </w:t>
      </w:r>
      <w:r w:rsidRPr="00FA4955">
        <w:rPr>
          <w:rStyle w:val="CODEtemp"/>
        </w:rPr>
        <w:t>rule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67E22DBD"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11478BA5"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CE77CD">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20075B84"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CE77CD">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4437F792" w:rsidR="00D031DA" w:rsidRDefault="00D031DA" w:rsidP="00D031DA">
      <w:pPr>
        <w:pStyle w:val="Note"/>
      </w:pPr>
      <w:r>
        <w:t xml:space="preserve">NOTE: </w:t>
      </w:r>
      <w:bookmarkStart w:id="4087"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CE77CD">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4087"/>
    </w:p>
    <w:p w14:paraId="0A1765A7" w14:textId="27082C40" w:rsidR="00C700F5" w:rsidRDefault="009422F8" w:rsidP="00C700F5">
      <w:pPr>
        <w:pStyle w:val="Heading3"/>
      </w:pPr>
      <w:bookmarkStart w:id="4088" w:name="_Ref4691943"/>
      <w:bookmarkStart w:id="4089" w:name="_Ref4691944"/>
      <w:bookmarkStart w:id="4090" w:name="_Ref8827909"/>
      <w:bookmarkStart w:id="4091" w:name="_Ref8827915"/>
      <w:bookmarkStart w:id="4092" w:name="_Toc33180915"/>
      <w:r>
        <w:lastRenderedPageBreak/>
        <w:t>t</w:t>
      </w:r>
      <w:r w:rsidR="006C66CC">
        <w:t>axa</w:t>
      </w:r>
      <w:bookmarkEnd w:id="4088"/>
      <w:bookmarkEnd w:id="4089"/>
      <w:r>
        <w:t xml:space="preserve"> property</w:t>
      </w:r>
      <w:bookmarkEnd w:id="4090"/>
      <w:bookmarkEnd w:id="4091"/>
      <w:bookmarkEnd w:id="4092"/>
    </w:p>
    <w:p w14:paraId="1CE93C1A" w14:textId="7E149571"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CE77CD">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CE77CD">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CE77CD">
        <w:t>3.19.3</w:t>
      </w:r>
      <w:r w:rsidR="001710BC">
        <w:fldChar w:fldCharType="end"/>
      </w:r>
      <w:r w:rsidR="001710BC">
        <w:t>)</w:t>
      </w:r>
      <w:r w:rsidR="001561F0">
        <w:t xml:space="preserve"> into which this result falls.</w:t>
      </w:r>
    </w:p>
    <w:p w14:paraId="6AB5667E" w14:textId="60EE0A7D"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CE77CD">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CE77CD">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4093" w:name="_Hlk4326477"/>
      <w:r w:rsidR="00716190">
        <w:t>§</w:t>
      </w:r>
      <w:bookmarkEnd w:id="4093"/>
      <w:r w:rsidR="00716190">
        <w:fldChar w:fldCharType="begin"/>
      </w:r>
      <w:r w:rsidR="00716190">
        <w:instrText xml:space="preserve"> REF _Ref3899090 \r \h </w:instrText>
      </w:r>
      <w:r w:rsidR="00716190">
        <w:fldChar w:fldCharType="separate"/>
      </w:r>
      <w:r w:rsidR="00CE77CD">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CE77CD">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DA6334">
        <w:rPr>
          <w:rStyle w:val="CODEtemp"/>
        </w:rPr>
        <w:t>superset</w:t>
      </w:r>
      <w:r w:rsidR="00DA6334">
        <w:t xml:space="preserve"> </w:t>
      </w:r>
      <w:r w:rsidR="0020056A">
        <w:t xml:space="preserve">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77A9F93E"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CE77CD">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201D096F"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4094"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CE77CD">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CE77CD">
        <w:t>3.52.7</w:t>
      </w:r>
      <w:r w:rsidR="00AE3B57">
        <w:fldChar w:fldCharType="end"/>
      </w:r>
      <w:r w:rsidR="00AE3B57">
        <w:t>, §</w:t>
      </w:r>
      <w:r w:rsidR="00AE3B57">
        <w:fldChar w:fldCharType="begin"/>
      </w:r>
      <w:r w:rsidR="00AE3B57">
        <w:instrText xml:space="preserve"> REF _Ref4082234 \r \h </w:instrText>
      </w:r>
      <w:r w:rsidR="00AE3B57">
        <w:fldChar w:fldCharType="separate"/>
      </w:r>
      <w:r w:rsidR="00CE77CD">
        <w:t>3.54.4</w:t>
      </w:r>
      <w:r w:rsidR="00AE3B57">
        <w:fldChar w:fldCharType="end"/>
      </w:r>
      <w:r w:rsidR="00AE3B57">
        <w:t>)</w:t>
      </w:r>
      <w:r>
        <w:t>.</w:t>
      </w:r>
      <w:bookmarkEnd w:id="4094"/>
    </w:p>
    <w:p w14:paraId="7A7A1CF6" w14:textId="19F1C2E4" w:rsidR="009A6828" w:rsidRDefault="009A6828" w:rsidP="00AE3B57">
      <w:pPr>
        <w:pStyle w:val="Note"/>
      </w:pPr>
      <w:bookmarkStart w:id="4095"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CE77CD">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CE77CD">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CE77CD">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CE77CD">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4095"/>
    </w:p>
    <w:p w14:paraId="585B784B" w14:textId="08BF9E47"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CE77CD">
        <w:t>3.19.3</w:t>
      </w:r>
      <w:r w:rsidR="008830B6">
        <w:fldChar w:fldCharType="end"/>
      </w:r>
      <w:r>
        <w:t xml:space="preserve">) consisting of three taxa with ids </w:t>
      </w:r>
      <w:r>
        <w:rPr>
          <w:rStyle w:val="CODEtemp"/>
        </w:rPr>
        <w:t>"</w:t>
      </w:r>
      <w:r w:rsidR="00DA6334">
        <w:rPr>
          <w:rStyle w:val="CODEtemp"/>
        </w:rPr>
        <w:t>SUP</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w:t>
      </w:r>
      <w:r w:rsidR="00593509">
        <w:rPr>
          <w:rStyle w:val="CODEtemp"/>
        </w:rPr>
        <w:t>SUP</w:t>
      </w:r>
      <w:r w:rsidR="00B247DB" w:rsidRPr="00B247DB">
        <w:rPr>
          <w:rStyle w:val="CODEtemp"/>
        </w:rPr>
        <w:t>"</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DA6334">
        <w:rPr>
          <w:rStyle w:val="CODEtemp"/>
        </w:rPr>
        <w:t>SUP</w:t>
      </w:r>
      <w:r w:rsidR="00B247DB" w:rsidRPr="00B247DB">
        <w:rPr>
          <w:rStyle w:val="CODEtemp"/>
        </w:rPr>
        <w:t>"</w:t>
      </w:r>
      <w:r w:rsidR="00B247DB">
        <w:t xml:space="preserve"> is a </w:t>
      </w:r>
      <w:r w:rsidR="00DA6334">
        <w:t xml:space="preserve">superset </w:t>
      </w:r>
      <w:r w:rsidR="00B247DB">
        <w:t xml:space="preserve">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w:t>
      </w:r>
      <w:r w:rsidR="00DA6334" w:rsidRPr="00B247DB">
        <w:rPr>
          <w:rStyle w:val="CODEtemp"/>
        </w:rPr>
        <w:t>SU</w:t>
      </w:r>
      <w:r w:rsidR="00DA6334">
        <w:rPr>
          <w:rStyle w:val="CODEtemp"/>
        </w:rPr>
        <w:t>P</w:t>
      </w:r>
      <w:r w:rsidR="00B247DB" w:rsidRPr="00B247DB">
        <w:rPr>
          <w:rStyle w:val="CODEtemp"/>
        </w:rPr>
        <w:t>"</w:t>
      </w:r>
      <w:r>
        <w:t>.</w:t>
      </w:r>
      <w:r w:rsidR="00B247DB">
        <w:t xml:space="preserve"> Therefore</w:t>
      </w:r>
      <w:r w:rsidR="00D51B32">
        <w:t>,</w:t>
      </w:r>
      <w:r w:rsidR="00B247DB">
        <w:t xml:space="preserve"> it is not necessary to mention </w:t>
      </w:r>
      <w:r w:rsidR="00B247DB" w:rsidRPr="00B247DB">
        <w:rPr>
          <w:rStyle w:val="CODEtemp"/>
        </w:rPr>
        <w:t>"</w:t>
      </w:r>
      <w:r w:rsidR="00DA6334" w:rsidRPr="00B247DB">
        <w:rPr>
          <w:rStyle w:val="CODEtemp"/>
        </w:rPr>
        <w:t>SU</w:t>
      </w:r>
      <w:r w:rsidR="00DA6334">
        <w:rPr>
          <w:rStyle w:val="CODEtemp"/>
        </w:rPr>
        <w:t>P</w:t>
      </w:r>
      <w:r w:rsidR="00B247DB" w:rsidRPr="00B247DB">
        <w:rPr>
          <w:rStyle w:val="CODEtemp"/>
        </w:rPr>
        <w:t>"</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24A86E4E" w:rsidR="00575E54" w:rsidRDefault="00575E54" w:rsidP="00575E54">
      <w:pPr>
        <w:pStyle w:val="Code"/>
      </w:pPr>
      <w:r>
        <w:t>{                                     # A run object (§</w:t>
      </w:r>
      <w:r>
        <w:fldChar w:fldCharType="begin"/>
      </w:r>
      <w:r>
        <w:instrText xml:space="preserve"> REF _Ref493349997 \r \h </w:instrText>
      </w:r>
      <w:r>
        <w:fldChar w:fldCharType="separate"/>
      </w:r>
      <w:r w:rsidR="00CE77CD">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79961DF7" w:rsidR="00575E54" w:rsidRDefault="00575E54" w:rsidP="00575E54">
      <w:pPr>
        <w:pStyle w:val="Code"/>
      </w:pPr>
      <w:r>
        <w:t xml:space="preserve">              </w:t>
      </w:r>
      <w:r w:rsidR="0020056A">
        <w:t xml:space="preserve">  </w:t>
      </w:r>
      <w:r>
        <w:t>"id": "</w:t>
      </w:r>
      <w:r w:rsidR="00DA6334">
        <w:t>SUP</w:t>
      </w:r>
      <w:r>
        <w:t>"</w:t>
      </w:r>
      <w:r w:rsidR="0020056A">
        <w:t>,</w:t>
      </w:r>
    </w:p>
    <w:p w14:paraId="3D24E6BA" w14:textId="776C6569" w:rsidR="0020056A" w:rsidRDefault="0020056A" w:rsidP="00575E54">
      <w:pPr>
        <w:pStyle w:val="Code"/>
      </w:pPr>
      <w:r>
        <w:t xml:space="preserve">                "guid": "11111111-1111-1111-</w:t>
      </w:r>
      <w:del w:id="4096" w:author="Laurence Golding" w:date="2020-02-21T10:45:00Z">
        <w:r w:rsidDel="00C10A13">
          <w:delText>1111</w:delText>
        </w:r>
      </w:del>
      <w:ins w:id="4097" w:author="Laurence Golding" w:date="2020-02-21T10:45:00Z">
        <w:r w:rsidR="00C10A13">
          <w:t>8888</w:t>
        </w:r>
      </w:ins>
      <w:r>
        <w:t>-111111111111"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F087316" w:rsidR="0020056A" w:rsidRDefault="0020056A" w:rsidP="00575E54">
      <w:pPr>
        <w:pStyle w:val="Code"/>
      </w:pPr>
      <w:r>
        <w:t xml:space="preserve">                "</w:t>
      </w:r>
      <w:r w:rsidR="00DA6334">
        <w:t>superset</w:t>
      </w:r>
      <w:r>
        <w: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lastRenderedPageBreak/>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7C3228C" w:rsidR="0020056A" w:rsidRDefault="0020056A" w:rsidP="00575E54">
      <w:pPr>
        <w:pStyle w:val="Code"/>
      </w:pPr>
      <w:r>
        <w:t xml:space="preserve">                "guid": "22222222-2222-</w:t>
      </w:r>
      <w:del w:id="4098" w:author="Laurence Golding" w:date="2020-02-21T10:45:00Z">
        <w:r w:rsidDel="00C10A13">
          <w:delText>2222</w:delText>
        </w:r>
      </w:del>
      <w:ins w:id="4099" w:author="Laurence Golding" w:date="2020-02-21T10:45:00Z">
        <w:r w:rsidR="00C10A13">
          <w:t>1111</w:t>
        </w:r>
      </w:ins>
      <w:r>
        <w:t>-</w:t>
      </w:r>
      <w:del w:id="4100" w:author="Laurence Golding" w:date="2020-02-21T10:45:00Z">
        <w:r w:rsidDel="00C10A13">
          <w:delText>2222</w:delText>
        </w:r>
      </w:del>
      <w:ins w:id="4101" w:author="Laurence Golding" w:date="2020-02-21T10:45:00Z">
        <w:r w:rsidR="00C10A13">
          <w:t>8888</w:t>
        </w:r>
      </w:ins>
      <w:r>
        <w:t>-222222222222"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70FBBA2C" w:rsidR="0020056A" w:rsidRDefault="0020056A" w:rsidP="0020056A">
      <w:pPr>
        <w:pStyle w:val="Code"/>
      </w:pPr>
      <w:r>
        <w:t xml:space="preserve">                "guid": "33333333-3333-</w:t>
      </w:r>
      <w:del w:id="4102" w:author="Laurence Golding" w:date="2020-02-21T10:45:00Z">
        <w:r w:rsidDel="00C10A13">
          <w:delText>3333</w:delText>
        </w:r>
      </w:del>
      <w:ins w:id="4103" w:author="Laurence Golding" w:date="2020-02-21T10:45:00Z">
        <w:r w:rsidR="00C10A13">
          <w:t>1111</w:t>
        </w:r>
      </w:ins>
      <w:r>
        <w:t>-</w:t>
      </w:r>
      <w:del w:id="4104" w:author="Laurence Golding" w:date="2020-02-21T10:45:00Z">
        <w:r w:rsidDel="00C10A13">
          <w:delText>3333</w:delText>
        </w:r>
      </w:del>
      <w:ins w:id="4105" w:author="Laurence Golding" w:date="2020-02-21T10:45:00Z">
        <w:r w:rsidR="00C10A13">
          <w:t>8888</w:t>
        </w:r>
      </w:ins>
      <w:r>
        <w:t>-333333333333"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5233CB43" w:rsidR="00575E54" w:rsidRDefault="00575E54" w:rsidP="00575E54">
      <w:pPr>
        <w:pStyle w:val="Code"/>
      </w:pPr>
      <w:r>
        <w:t xml:space="preserve">          "id": "</w:t>
      </w:r>
      <w:r w:rsidR="00DA6334">
        <w:t>SUP</w:t>
      </w:r>
      <w:r>
        <w:t>",</w:t>
      </w:r>
    </w:p>
    <w:p w14:paraId="5EDBD776" w14:textId="729FC493" w:rsidR="0020056A" w:rsidRDefault="0020056A" w:rsidP="0020056A">
      <w:pPr>
        <w:pStyle w:val="Code"/>
      </w:pPr>
      <w:r>
        <w:t xml:space="preserve">          "guid": "11111111-1111-1111-</w:t>
      </w:r>
      <w:del w:id="4106" w:author="Laurence Golding" w:date="2020-02-21T10:46:00Z">
        <w:r w:rsidDel="00C10A13">
          <w:delText>1111</w:delText>
        </w:r>
      </w:del>
      <w:ins w:id="4107" w:author="Laurence Golding" w:date="2020-02-21T10:46:00Z">
        <w:r w:rsidR="00C10A13">
          <w:t>8888</w:t>
        </w:r>
      </w:ins>
      <w:r>
        <w:t>-111111111111"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3D25D159" w:rsidR="0020056A" w:rsidRDefault="0020056A" w:rsidP="0020056A">
      <w:pPr>
        <w:pStyle w:val="Code"/>
      </w:pPr>
      <w:r>
        <w:t xml:space="preserve">          "guid": "22222222-2222-</w:t>
      </w:r>
      <w:del w:id="4108" w:author="Laurence Golding" w:date="2020-02-21T10:46:00Z">
        <w:r w:rsidDel="00C10A13">
          <w:delText>2222</w:delText>
        </w:r>
      </w:del>
      <w:ins w:id="4109" w:author="Laurence Golding" w:date="2020-02-21T10:46:00Z">
        <w:r w:rsidR="00C10A13">
          <w:t>1111</w:t>
        </w:r>
      </w:ins>
      <w:r>
        <w:t>-</w:t>
      </w:r>
      <w:del w:id="4110" w:author="Laurence Golding" w:date="2020-02-21T10:46:00Z">
        <w:r w:rsidDel="00C10A13">
          <w:delText>2222</w:delText>
        </w:r>
      </w:del>
      <w:ins w:id="4111" w:author="Laurence Golding" w:date="2020-02-21T10:46:00Z">
        <w:r w:rsidR="00C10A13">
          <w:t>8888</w:t>
        </w:r>
      </w:ins>
      <w:r>
        <w:t>-222222222222"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00271F96" w:rsidR="0020056A" w:rsidRDefault="0020056A" w:rsidP="0020056A">
      <w:pPr>
        <w:pStyle w:val="Code"/>
      </w:pPr>
      <w:r>
        <w:t xml:space="preserve">          "guid": "33333333-3333-</w:t>
      </w:r>
      <w:del w:id="4112" w:author="Laurence Golding" w:date="2020-02-21T10:46:00Z">
        <w:r w:rsidDel="00C10A13">
          <w:delText>3333</w:delText>
        </w:r>
      </w:del>
      <w:ins w:id="4113" w:author="Laurence Golding" w:date="2020-02-21T10:46:00Z">
        <w:r w:rsidR="00C10A13">
          <w:t>1111</w:t>
        </w:r>
      </w:ins>
      <w:r>
        <w:t>-</w:t>
      </w:r>
      <w:del w:id="4114" w:author="Laurence Golding" w:date="2020-02-21T10:46:00Z">
        <w:r w:rsidDel="00C10A13">
          <w:delText>3333</w:delText>
        </w:r>
      </w:del>
      <w:ins w:id="4115" w:author="Laurence Golding" w:date="2020-02-21T10:46:00Z">
        <w:r w:rsidR="00C10A13">
          <w:t>8888</w:t>
        </w:r>
      </w:ins>
      <w:r>
        <w:t>-333333333333"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4FC64EBE" w:rsidR="00575E54" w:rsidRDefault="00575E54" w:rsidP="00575E54">
      <w:pPr>
        <w:pStyle w:val="Code"/>
      </w:pPr>
      <w:r>
        <w:t xml:space="preserve">          "</w:t>
      </w:r>
      <w:r w:rsidR="00B247DB">
        <w:t>guid</w:t>
      </w:r>
      <w:r>
        <w:t xml:space="preserve">": </w:t>
      </w:r>
      <w:r w:rsidR="00B247DB">
        <w:t>"33333333-3333-</w:t>
      </w:r>
      <w:del w:id="4116" w:author="Laurence Golding" w:date="2020-02-21T10:46:00Z">
        <w:r w:rsidR="00B247DB" w:rsidDel="00C10A13">
          <w:delText>3333</w:delText>
        </w:r>
      </w:del>
      <w:ins w:id="4117" w:author="Laurence Golding" w:date="2020-02-21T10:46:00Z">
        <w:r w:rsidR="00C10A13">
          <w:t>1111</w:t>
        </w:r>
      </w:ins>
      <w:r w:rsidR="00B247DB">
        <w:t>-</w:t>
      </w:r>
      <w:del w:id="4118" w:author="Laurence Golding" w:date="2020-02-21T10:46:00Z">
        <w:r w:rsidR="00B247DB" w:rsidDel="00C10A13">
          <w:delText>3333</w:delText>
        </w:r>
      </w:del>
      <w:ins w:id="4119" w:author="Laurence Golding" w:date="2020-02-21T10:46:00Z">
        <w:r w:rsidR="00C10A13">
          <w:t>8888</w:t>
        </w:r>
      </w:ins>
      <w:r w:rsidR="00B247DB">
        <w:t>-333333333333"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4120" w:name="_Ref1565298"/>
      <w:bookmarkStart w:id="4121" w:name="_Toc33180916"/>
      <w:bookmarkEnd w:id="4086"/>
      <w:r>
        <w:t>kind property</w:t>
      </w:r>
      <w:bookmarkEnd w:id="4120"/>
      <w:bookmarkEnd w:id="4121"/>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F807424" w:rsidR="0017525F" w:rsidRDefault="0017525F" w:rsidP="0017525F">
      <w:pPr>
        <w:pStyle w:val="ListParagraph"/>
        <w:numPr>
          <w:ilvl w:val="0"/>
          <w:numId w:val="8"/>
        </w:numPr>
      </w:pPr>
      <w:r w:rsidRPr="000A7DA8">
        <w:rPr>
          <w:rStyle w:val="CODEtemp"/>
        </w:rPr>
        <w:lastRenderedPageBreak/>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CE77CD">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CE77CD">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CE77CD">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4122"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4122"/>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1743B7ED" w:rsidR="0017525F" w:rsidRDefault="0017525F" w:rsidP="007F356E">
      <w:pPr>
        <w:pStyle w:val="ListParagraph"/>
        <w:numPr>
          <w:ilvl w:val="0"/>
          <w:numId w:val="64"/>
        </w:numPr>
      </w:pPr>
      <w:r w:rsidRPr="00576E24">
        <w:rPr>
          <w:rStyle w:val="CODEtemp"/>
        </w:rPr>
        <w:lastRenderedPageBreak/>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CE77CD">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123" w:name="_Ref493511208"/>
      <w:bookmarkStart w:id="4124" w:name="_Toc33180917"/>
      <w:r>
        <w:t>level property</w:t>
      </w:r>
      <w:bookmarkEnd w:id="4123"/>
      <w:bookmarkEnd w:id="412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70C2CFCD"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CE77CD">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44063ED5"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CE77CD">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81ADFCE"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CE77CD">
        <w:t>3.27.7</w:t>
      </w:r>
      <w:r>
        <w:fldChar w:fldCharType="end"/>
      </w:r>
      <w:r>
        <w:t>) is present THEN</w:t>
      </w:r>
    </w:p>
    <w:p w14:paraId="19F4D5BB" w14:textId="6E36D4F2"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CE77CD">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806D26F"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CE77CD">
        <w:t>3.27.29</w:t>
      </w:r>
      <w:r>
        <w:fldChar w:fldCharType="end"/>
      </w:r>
      <w:r>
        <w:t xml:space="preserve">, </w:t>
      </w:r>
      <w:r w:rsidRPr="00B050AF">
        <w:t>§</w:t>
      </w:r>
      <w:r>
        <w:fldChar w:fldCharType="begin"/>
      </w:r>
      <w:r>
        <w:instrText xml:space="preserve"> REF _Ref4232561 \w \h </w:instrText>
      </w:r>
      <w:r>
        <w:fldChar w:fldCharType="separate"/>
      </w:r>
      <w:r w:rsidR="00CE77CD">
        <w:t>3.48.6</w:t>
      </w:r>
      <w:r>
        <w:fldChar w:fldCharType="end"/>
      </w:r>
      <w:r>
        <w:t xml:space="preserve">) is </w:t>
      </w:r>
      <w:r w:rsidR="00AE3B57">
        <w:t xml:space="preserve">&gt;= 0 </w:t>
      </w:r>
      <w:r w:rsidR="00A924BC">
        <w:t>THEN</w:t>
      </w:r>
    </w:p>
    <w:p w14:paraId="0D428277" w14:textId="62E1F823"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CE77CD">
        <w:t>3.20</w:t>
      </w:r>
      <w:r>
        <w:fldChar w:fldCharType="end"/>
      </w:r>
      <w:r>
        <w:t>) that it specifies.</w:t>
      </w:r>
    </w:p>
    <w:p w14:paraId="0C2E751E" w14:textId="2077E15F"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CE77CD">
        <w:t>3.20.5</w:t>
      </w:r>
      <w:r>
        <w:fldChar w:fldCharType="end"/>
      </w:r>
      <w:r>
        <w:t>) is present</w:t>
      </w:r>
    </w:p>
    <w:p w14:paraId="010780DE" w14:textId="54333ABE"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CE77CD">
        <w:t>3.51</w:t>
      </w:r>
      <w:r>
        <w:fldChar w:fldCharType="end"/>
      </w:r>
      <w:r>
        <w:t>)</w:t>
      </w:r>
      <w:r w:rsidR="00A924BC">
        <w:t xml:space="preserve"> whose</w:t>
      </w:r>
    </w:p>
    <w:p w14:paraId="50FAD0C7" w14:textId="4F9821C2" w:rsidR="008B7726" w:rsidRDefault="008B7726" w:rsidP="00CB1DFB">
      <w:r>
        <w:lastRenderedPageBreak/>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CE77CD">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13991304"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CE77CD">
        <w:t>3.51.3</w:t>
      </w:r>
      <w:r>
        <w:fldChar w:fldCharType="end"/>
      </w:r>
      <w:r>
        <w:t xml:space="preserve">, </w:t>
      </w:r>
      <w:r w:rsidRPr="00B050AF">
        <w:t>§</w:t>
      </w:r>
      <w:r>
        <w:fldChar w:fldCharType="begin"/>
      </w:r>
      <w:r>
        <w:instrText xml:space="preserve"> REF _Ref4233395 \w \h </w:instrText>
      </w:r>
      <w:r>
        <w:fldChar w:fldCharType="separate"/>
      </w:r>
      <w:r w:rsidR="00CE77CD">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5F6A409D"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CE77CD">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CE77CD">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4125" w:name="_Ref493426628"/>
      <w:bookmarkStart w:id="4126" w:name="_Toc33180918"/>
      <w:r>
        <w:t>message property</w:t>
      </w:r>
      <w:bookmarkEnd w:id="4125"/>
      <w:bookmarkEnd w:id="4126"/>
    </w:p>
    <w:p w14:paraId="2544155E" w14:textId="79B05EC7"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E77CD">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486B6D1"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CE77CD">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048CB7F3"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CE77CD">
        <w:t>3.14</w:t>
      </w:r>
      <w:r>
        <w:fldChar w:fldCharType="end"/>
      </w:r>
      <w:r>
        <w:t>).</w:t>
      </w:r>
    </w:p>
    <w:p w14:paraId="6D122000" w14:textId="4336C92F" w:rsidR="00C06FD6" w:rsidRDefault="00C06FD6" w:rsidP="002D65F3">
      <w:pPr>
        <w:pStyle w:val="Code"/>
      </w:pPr>
      <w:r>
        <w:t xml:space="preserve">  "tool": {                       # See §</w:t>
      </w:r>
      <w:r>
        <w:fldChar w:fldCharType="begin"/>
      </w:r>
      <w:r>
        <w:instrText xml:space="preserve"> REF _Ref493350956 \r \h </w:instrText>
      </w:r>
      <w:r>
        <w:fldChar w:fldCharType="separate"/>
      </w:r>
      <w:r w:rsidR="00CE77CD">
        <w:t>3.14.6</w:t>
      </w:r>
      <w:r>
        <w:fldChar w:fldCharType="end"/>
      </w:r>
      <w:r>
        <w:t>.</w:t>
      </w:r>
    </w:p>
    <w:p w14:paraId="14F8CEEB" w14:textId="154000F5" w:rsidR="00C06FD6" w:rsidRDefault="00C06FD6" w:rsidP="002D65F3">
      <w:pPr>
        <w:pStyle w:val="Code"/>
      </w:pPr>
      <w:r>
        <w:t xml:space="preserve">    "driver": {                   # See §</w:t>
      </w:r>
      <w:r>
        <w:fldChar w:fldCharType="begin"/>
      </w:r>
      <w:r>
        <w:instrText xml:space="preserve"> REF _Ref3663219 \r \h </w:instrText>
      </w:r>
      <w:r>
        <w:fldChar w:fldCharType="separate"/>
      </w:r>
      <w:r w:rsidR="00CE77CD">
        <w:t>3.18.2</w:t>
      </w:r>
      <w:r>
        <w:fldChar w:fldCharType="end"/>
      </w:r>
      <w:r>
        <w:t>.</w:t>
      </w:r>
    </w:p>
    <w:p w14:paraId="3E3C1E77" w14:textId="4E0D5B20" w:rsidR="00BC42DD" w:rsidRDefault="00BC42DD" w:rsidP="002D65F3">
      <w:pPr>
        <w:pStyle w:val="Code"/>
      </w:pPr>
      <w:r>
        <w:t xml:space="preserve">      "name": "CodeScanner",</w:t>
      </w:r>
    </w:p>
    <w:p w14:paraId="34B8BF47" w14:textId="435EE7B7"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CE77CD">
        <w:t>3.19.23</w:t>
      </w:r>
      <w:r w:rsidR="00D97085">
        <w:fldChar w:fldCharType="end"/>
      </w:r>
      <w:r w:rsidR="00D97085">
        <w:t>.</w:t>
      </w:r>
    </w:p>
    <w:p w14:paraId="2E8EC9DB" w14:textId="415DF1C6"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CE77CD">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lastRenderedPageBreak/>
        <w:t xml:space="preserve">          "messageStrings": {</w:t>
      </w:r>
    </w:p>
    <w:p w14:paraId="315CF120" w14:textId="4471B39A"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CE77CD">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093704A9"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CE77CD">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4127" w:name="_Ref510013155"/>
      <w:bookmarkStart w:id="4128" w:name="_Toc33180919"/>
      <w:r>
        <w:t>locations property</w:t>
      </w:r>
      <w:bookmarkEnd w:id="4127"/>
      <w:bookmarkEnd w:id="4128"/>
    </w:p>
    <w:p w14:paraId="065F9E8C" w14:textId="711FE4A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CE77CD">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8EF979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CE77CD">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lastRenderedPageBreak/>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29" w:name="_Ref510085223"/>
      <w:bookmarkStart w:id="4130" w:name="_Toc33180920"/>
      <w:r>
        <w:t>analysisTarget</w:t>
      </w:r>
      <w:r w:rsidR="00673F27">
        <w:t xml:space="preserve"> p</w:t>
      </w:r>
      <w:r>
        <w:t>roperty</w:t>
      </w:r>
      <w:bookmarkEnd w:id="4129"/>
      <w:bookmarkEnd w:id="4130"/>
    </w:p>
    <w:p w14:paraId="50B31C9B" w14:textId="3F2E551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CE77CD">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432B655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E77CD">
        <w:t>3.27</w:t>
      </w:r>
      <w:r>
        <w:fldChar w:fldCharType="end"/>
      </w:r>
      <w:r>
        <w:t>).</w:t>
      </w:r>
    </w:p>
    <w:p w14:paraId="58DF954F" w14:textId="717AF5CD"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CE77CD">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13D052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E77CD">
        <w:t>3.27.12</w:t>
      </w:r>
      <w:r>
        <w:fldChar w:fldCharType="end"/>
      </w:r>
      <w:r>
        <w:t>.</w:t>
      </w:r>
    </w:p>
    <w:p w14:paraId="29DB0443" w14:textId="4496D24B"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E77CD">
        <w:t>3.28</w:t>
      </w:r>
      <w:r>
        <w:fldChar w:fldCharType="end"/>
      </w:r>
      <w:r>
        <w:t>).</w:t>
      </w:r>
    </w:p>
    <w:p w14:paraId="7C6BCB69" w14:textId="686A3241"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E77CD">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4131" w:name="_Toc33180921"/>
      <w:r>
        <w:t>webR</w:t>
      </w:r>
      <w:r w:rsidR="00C75437">
        <w:t>equest property</w:t>
      </w:r>
      <w:bookmarkEnd w:id="4131"/>
    </w:p>
    <w:p w14:paraId="019A1520" w14:textId="02D0AE37"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CE77CD">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4132" w:name="_Toc33180922"/>
      <w:r>
        <w:t>webR</w:t>
      </w:r>
      <w:r w:rsidR="00C75437">
        <w:t>esponse property</w:t>
      </w:r>
      <w:bookmarkEnd w:id="4132"/>
    </w:p>
    <w:p w14:paraId="2CEC53E9" w14:textId="23E2FB4B"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CE77CD">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4133" w:name="_Ref513040093"/>
      <w:bookmarkStart w:id="4134" w:name="_Toc33180923"/>
      <w:r>
        <w:t>fingerprints property</w:t>
      </w:r>
      <w:bookmarkEnd w:id="4133"/>
      <w:bookmarkEnd w:id="4134"/>
    </w:p>
    <w:p w14:paraId="3AC53915" w14:textId="0B814E8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E77CD">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 xml:space="preserve">This requirement is intended to ensure that a </w:t>
      </w:r>
      <w:r>
        <w:lastRenderedPageBreak/>
        <w:t>fingerprint is resistant to changes that do not affect the logical identity of the result, such as the location of the root of a source code enlistment, or the line number where a result appears in a source file.</w:t>
      </w:r>
    </w:p>
    <w:p w14:paraId="14898A5C" w14:textId="758DE591"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E77CD">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5E7FF40"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CE77CD">
        <w:rPr>
          <w:sz w:val="20"/>
          <w:szCs w:val="20"/>
        </w:rPr>
        <w:t>3.14</w:t>
      </w:r>
      <w:r w:rsidRPr="00F861BF">
        <w:rPr>
          <w:sz w:val="20"/>
          <w:szCs w:val="20"/>
        </w:rPr>
        <w:fldChar w:fldCharType="end"/>
      </w:r>
      <w:r w:rsidRPr="00F861BF">
        <w:rPr>
          <w:sz w:val="20"/>
          <w:szCs w:val="20"/>
        </w:rPr>
        <w:t>).</w:t>
      </w:r>
    </w:p>
    <w:p w14:paraId="3958BEF4" w14:textId="6D17E532"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CE77CD">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4135"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4135"/>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8C0A7A6" w:rsidR="003B6448" w:rsidRDefault="00A30F2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4C3BA56F" w:rsidR="00345B29" w:rsidRPr="003B6448" w:rsidRDefault="00345B29" w:rsidP="00345B29">
      <w:pPr>
        <w:pStyle w:val="Note"/>
      </w:pPr>
      <w:r>
        <w:lastRenderedPageBreak/>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E77CD">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E77CD">
        <w:t>3.27.2</w:t>
      </w:r>
      <w:r>
        <w:fldChar w:fldCharType="end"/>
      </w:r>
      <w:r>
        <w:t xml:space="preserve"> for more information.</w:t>
      </w:r>
    </w:p>
    <w:p w14:paraId="4BD017FA" w14:textId="0E8A2233" w:rsidR="00401BB5" w:rsidRDefault="00FA2C6D" w:rsidP="00401BB5">
      <w:pPr>
        <w:pStyle w:val="Heading3"/>
      </w:pPr>
      <w:bookmarkStart w:id="4136" w:name="_Ref507591746"/>
      <w:bookmarkStart w:id="4137" w:name="_Toc33180924"/>
      <w:r>
        <w:t>partialFingerprints</w:t>
      </w:r>
      <w:r w:rsidR="00401BB5">
        <w:t xml:space="preserve"> property</w:t>
      </w:r>
      <w:bookmarkEnd w:id="4136"/>
      <w:bookmarkEnd w:id="4137"/>
    </w:p>
    <w:p w14:paraId="0F26AF7E" w14:textId="539D3884"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E77CD">
        <w:t>3.6</w:t>
      </w:r>
      <w:r w:rsidR="002F1358">
        <w:fldChar w:fldCharType="end"/>
      </w:r>
      <w:r w:rsidR="002F1358">
        <w:t>).</w:t>
      </w:r>
    </w:p>
    <w:p w14:paraId="7DA72967" w14:textId="2648A2C3"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E77CD">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CE77CD">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02D9564"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E77CD">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97498A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E77CD">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1D4BE13" w:rsidR="004108B9" w:rsidRDefault="004108B9" w:rsidP="004108B9">
      <w:pPr>
        <w:pStyle w:val="Code"/>
      </w:pPr>
      <w:r>
        <w:t>{                                  # A run object (§</w:t>
      </w:r>
      <w:r>
        <w:fldChar w:fldCharType="begin"/>
      </w:r>
      <w:r>
        <w:instrText xml:space="preserve"> REF _Ref493349997 \r \h </w:instrText>
      </w:r>
      <w:r>
        <w:fldChar w:fldCharType="separate"/>
      </w:r>
      <w:r w:rsidR="00CE77CD">
        <w:t>3.14</w:t>
      </w:r>
      <w:r>
        <w:fldChar w:fldCharType="end"/>
      </w:r>
      <w:r>
        <w:t>).</w:t>
      </w:r>
    </w:p>
    <w:p w14:paraId="76DAD22D" w14:textId="68A90AE6" w:rsidR="004108B9" w:rsidRDefault="004108B9" w:rsidP="004108B9">
      <w:pPr>
        <w:pStyle w:val="Code"/>
      </w:pPr>
      <w:r>
        <w:t xml:space="preserve">  "results": [                     # See §</w:t>
      </w:r>
      <w:r>
        <w:fldChar w:fldCharType="begin"/>
      </w:r>
      <w:r>
        <w:instrText xml:space="preserve"> REF _Ref493350972 \r \h </w:instrText>
      </w:r>
      <w:r>
        <w:fldChar w:fldCharType="separate"/>
      </w:r>
      <w:r w:rsidR="00CE77CD">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lastRenderedPageBreak/>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4138"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138"/>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139" w:name="_Ref510008160"/>
      <w:bookmarkStart w:id="4140" w:name="_Toc33180925"/>
      <w:r>
        <w:t>codeFlows property</w:t>
      </w:r>
      <w:bookmarkEnd w:id="4139"/>
      <w:bookmarkEnd w:id="4140"/>
    </w:p>
    <w:p w14:paraId="4BD8575B" w14:textId="71B4EC9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CE77CD">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4141" w:name="_Ref511820702"/>
      <w:bookmarkStart w:id="4142" w:name="_Toc33180926"/>
      <w:r>
        <w:t>graphs property</w:t>
      </w:r>
      <w:bookmarkEnd w:id="4141"/>
      <w:bookmarkEnd w:id="4142"/>
    </w:p>
    <w:p w14:paraId="7F5C098A" w14:textId="2E08AAB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CE77CD">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E77CD">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A285894"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E77CD">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77CD">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E77CD">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4143" w:name="_Ref511820008"/>
      <w:bookmarkStart w:id="4144" w:name="_Toc33180927"/>
      <w:r>
        <w:t>graphTraversals property</w:t>
      </w:r>
      <w:bookmarkEnd w:id="4143"/>
      <w:bookmarkEnd w:id="4144"/>
    </w:p>
    <w:p w14:paraId="1AFBBE39" w14:textId="36276ABC"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E77CD">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CE77CD">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CE77CD">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E77CD">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45" w:name="_Toc33180928"/>
      <w:r>
        <w:lastRenderedPageBreak/>
        <w:t>stacks property</w:t>
      </w:r>
      <w:bookmarkEnd w:id="4145"/>
    </w:p>
    <w:p w14:paraId="5ABDA84F" w14:textId="7B37D4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CE77CD">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CE77CD">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146" w:name="_Ref493499246"/>
      <w:bookmarkStart w:id="4147" w:name="_Toc33180929"/>
      <w:r>
        <w:t>relatedLocations property</w:t>
      </w:r>
      <w:bookmarkEnd w:id="4146"/>
      <w:bookmarkEnd w:id="4147"/>
    </w:p>
    <w:p w14:paraId="31F869B5" w14:textId="318B9DF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CE77CD">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E77CD">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5AFD462F"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CE77CD">
        <w:t>3.28</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lastRenderedPageBreak/>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4148" w:name="_Toc33180930"/>
      <w:r>
        <w:t>suppressions property</w:t>
      </w:r>
      <w:bookmarkEnd w:id="4148"/>
    </w:p>
    <w:p w14:paraId="3CA2CBBB" w14:textId="7DD5E213"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CE77CD">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CE77CD">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1D1EC124"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CE77CD">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4149" w:name="_Ref493351360"/>
      <w:bookmarkStart w:id="4150" w:name="_Toc33180931"/>
      <w:bookmarkStart w:id="4151" w:name="_Hlk514318442"/>
      <w:r>
        <w:t>baselineState property</w:t>
      </w:r>
      <w:bookmarkEnd w:id="4149"/>
      <w:bookmarkEnd w:id="415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37F5C62"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CE77CD">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15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5F1F06CA"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E77CD">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E77CD">
        <w:t>3.27.17</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152" w:name="_Ref531188379"/>
      <w:bookmarkStart w:id="4153" w:name="_Toc33180932"/>
      <w:r>
        <w:t>rank property</w:t>
      </w:r>
      <w:bookmarkEnd w:id="4152"/>
      <w:bookmarkEnd w:id="415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5F19E06"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CE77CD">
        <w:t>3.27.9</w:t>
      </w:r>
      <w:r>
        <w:fldChar w:fldCharType="end"/>
      </w:r>
      <w:r>
        <w:t xml:space="preserve">) has the value </w:t>
      </w:r>
      <w:r w:rsidRPr="007110C6">
        <w:rPr>
          <w:rStyle w:val="CODEtemp"/>
        </w:rPr>
        <w:t>"fail"</w:t>
      </w:r>
      <w:r>
        <w:t>.</w:t>
      </w:r>
    </w:p>
    <w:p w14:paraId="6B47D1C7" w14:textId="5DB85C92"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CE77CD">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4154"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7DDE9C16"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504E51">
        <w:t>, which indicates that the value is unknown (not set).</w:t>
      </w:r>
    </w:p>
    <w:bookmarkEnd w:id="4154"/>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155" w:name="_Ref507598047"/>
      <w:bookmarkStart w:id="4156" w:name="_Ref508987354"/>
      <w:bookmarkStart w:id="4157" w:name="_Toc33180933"/>
      <w:bookmarkStart w:id="4158" w:name="_Ref506807829"/>
      <w:r>
        <w:t>a</w:t>
      </w:r>
      <w:r w:rsidR="00A27D47">
        <w:t>ttachments</w:t>
      </w:r>
      <w:bookmarkEnd w:id="4155"/>
      <w:r>
        <w:t xml:space="preserve"> property</w:t>
      </w:r>
      <w:bookmarkEnd w:id="4156"/>
      <w:bookmarkEnd w:id="4157"/>
    </w:p>
    <w:p w14:paraId="7E972364" w14:textId="3B050CB0"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CE77CD">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E77CD">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4159" w:name="_Toc33180934"/>
      <w:r>
        <w:t>workItem</w:t>
      </w:r>
      <w:r w:rsidR="00326BD5">
        <w:t>Uri</w:t>
      </w:r>
      <w:r w:rsidR="008C5D5A">
        <w:t>s</w:t>
      </w:r>
      <w:r>
        <w:t xml:space="preserve"> property</w:t>
      </w:r>
      <w:bookmarkEnd w:id="4159"/>
    </w:p>
    <w:p w14:paraId="1D36CDAB" w14:textId="5CDD2E2C"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CE77CD">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lastRenderedPageBreak/>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4160"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4160"/>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161" w:name="_Toc33180935"/>
      <w:r>
        <w:t>hostedViewerUri property</w:t>
      </w:r>
      <w:bookmarkEnd w:id="4161"/>
    </w:p>
    <w:p w14:paraId="5C2C894B" w14:textId="2C412FEB"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4162" w:name="_Ref532469699"/>
      <w:bookmarkStart w:id="4163" w:name="_Toc33180936"/>
      <w:r>
        <w:t>p</w:t>
      </w:r>
      <w:r w:rsidR="00C82EC9">
        <w:t>rovenance</w:t>
      </w:r>
      <w:r w:rsidR="008050BA">
        <w:t xml:space="preserve"> property</w:t>
      </w:r>
      <w:bookmarkEnd w:id="4162"/>
      <w:bookmarkEnd w:id="4163"/>
    </w:p>
    <w:p w14:paraId="47D757BD" w14:textId="0A8544BD"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CE77CD">
        <w:t>3.48</w:t>
      </w:r>
      <w:r>
        <w:fldChar w:fldCharType="end"/>
      </w:r>
      <w:r>
        <w:t xml:space="preserve">) that contains information about </w:t>
      </w:r>
      <w:r w:rsidR="006C118A">
        <w:t>how and when the result was detected</w:t>
      </w:r>
      <w:r>
        <w:t>.</w:t>
      </w:r>
      <w:bookmarkEnd w:id="4158"/>
    </w:p>
    <w:p w14:paraId="656D1948" w14:textId="2B2F6C2A" w:rsidR="006E546E" w:rsidRDefault="006E546E" w:rsidP="006E546E">
      <w:pPr>
        <w:pStyle w:val="Heading3"/>
      </w:pPr>
      <w:bookmarkStart w:id="4164" w:name="_Ref532463863"/>
      <w:bookmarkStart w:id="4165" w:name="_Toc33180937"/>
      <w:r>
        <w:t>fixes property</w:t>
      </w:r>
      <w:bookmarkEnd w:id="4164"/>
      <w:bookmarkEnd w:id="4165"/>
    </w:p>
    <w:p w14:paraId="41DB16FF" w14:textId="2FEB6CAF"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CE77CD">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CE77CD">
        <w:t>3.55</w:t>
      </w:r>
      <w:r w:rsidR="000724CD">
        <w:fldChar w:fldCharType="end"/>
      </w:r>
      <w:r w:rsidRPr="00E20F80">
        <w:t>).</w:t>
      </w:r>
    </w:p>
    <w:p w14:paraId="49F84533" w14:textId="6C250C95" w:rsidR="001335C7" w:rsidRDefault="001335C7" w:rsidP="001335C7">
      <w:pPr>
        <w:pStyle w:val="Heading3"/>
      </w:pPr>
      <w:bookmarkStart w:id="4166" w:name="_Toc33180938"/>
      <w:r>
        <w:t>occurrenceCount property</w:t>
      </w:r>
      <w:bookmarkEnd w:id="4166"/>
    </w:p>
    <w:p w14:paraId="284963B8" w14:textId="45B79E12"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CE77CD">
        <w:t>3.27.4</w:t>
      </w:r>
      <w:r>
        <w:fldChar w:fldCharType="end"/>
      </w:r>
      <w:r>
        <w:t>) has been observed.</w:t>
      </w:r>
    </w:p>
    <w:p w14:paraId="6460A4F1" w14:textId="6D6004A6"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CE77CD">
        <w:t>3.27.2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4167"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4168" w:name="_Ref493426721"/>
      <w:bookmarkStart w:id="4169" w:name="_Ref507665939"/>
      <w:bookmarkStart w:id="4170" w:name="_Toc33180939"/>
      <w:bookmarkEnd w:id="4167"/>
      <w:r>
        <w:lastRenderedPageBreak/>
        <w:t>location object</w:t>
      </w:r>
      <w:bookmarkEnd w:id="4168"/>
      <w:bookmarkEnd w:id="4169"/>
      <w:bookmarkEnd w:id="4170"/>
    </w:p>
    <w:p w14:paraId="27ED50C0" w14:textId="23D428DC" w:rsidR="006E546E" w:rsidRDefault="006E546E" w:rsidP="006E546E">
      <w:pPr>
        <w:pStyle w:val="Heading3"/>
      </w:pPr>
      <w:bookmarkStart w:id="4171" w:name="_Ref493479281"/>
      <w:bookmarkStart w:id="4172" w:name="_Toc33180940"/>
      <w:r>
        <w:t>General</w:t>
      </w:r>
      <w:bookmarkEnd w:id="4171"/>
      <w:bookmarkEnd w:id="4172"/>
    </w:p>
    <w:p w14:paraId="1D30489B" w14:textId="75278482"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E77CD">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CE77CD">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719519ED"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CE77CD">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34424978"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CE77CD">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E77CD">
        <w:t>3.28.5</w:t>
      </w:r>
      <w:r>
        <w:fldChar w:fldCharType="end"/>
      </w:r>
      <w:r>
        <w:t>) explaining the significance of this “location.”</w:t>
      </w:r>
    </w:p>
    <w:p w14:paraId="3C5CB813" w14:textId="77777777" w:rsidR="005E73A3" w:rsidRDefault="005E73A3" w:rsidP="005E73A3">
      <w:pPr>
        <w:pStyle w:val="Heading3"/>
      </w:pPr>
      <w:bookmarkStart w:id="4173" w:name="_Ref6738157"/>
      <w:bookmarkStart w:id="4174" w:name="_Toc33180941"/>
      <w:r>
        <w:t>id property</w:t>
      </w:r>
      <w:bookmarkEnd w:id="4173"/>
      <w:bookmarkEnd w:id="4174"/>
    </w:p>
    <w:p w14:paraId="4C0E8712" w14:textId="740DD1F7"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CE77CD">
        <w:t>3.27</w:t>
      </w:r>
      <w:r>
        <w:fldChar w:fldCharType="end"/>
      </w:r>
      <w:r>
        <w:t xml:space="preserve">) in </w:t>
      </w:r>
      <w:r w:rsidRPr="00A979F1">
        <w:rPr>
          <w:rStyle w:val="CODEtemp"/>
        </w:rPr>
        <w:t>theRun</w:t>
      </w:r>
      <w:r>
        <w:t>.</w:t>
      </w:r>
    </w:p>
    <w:p w14:paraId="00098B61" w14:textId="6D58FB2E" w:rsidR="005E73A3" w:rsidRDefault="005E73A3" w:rsidP="005E73A3">
      <w:r>
        <w:t xml:space="preserve">If </w:t>
      </w:r>
      <w:r w:rsidRPr="005E73A3">
        <w:rPr>
          <w:rStyle w:val="CODEtemp"/>
        </w:rPr>
        <w:t>id</w:t>
      </w:r>
      <w:r>
        <w:t xml:space="preserve"> is absent, it </w:t>
      </w:r>
      <w:r w:rsidRPr="005E73A3">
        <w:rPr>
          <w:b/>
        </w:rPr>
        <w:t>SHALL</w:t>
      </w:r>
      <w:r>
        <w:t xml:space="preserve"> default to -1, which </w:t>
      </w:r>
      <w:r w:rsidR="00295E27">
        <w:t>indicates that the</w:t>
      </w:r>
      <w:r>
        <w:t xml:space="preserve"> value </w:t>
      </w:r>
      <w:r w:rsidR="00295E27">
        <w:t>is unknown (not set)</w:t>
      </w:r>
      <w:r>
        <w:t>.</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28B88CD7"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CE77CD">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CE77CD">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4175" w:name="_Ref493477623"/>
      <w:bookmarkStart w:id="4176" w:name="_Ref493478351"/>
      <w:bookmarkStart w:id="4177" w:name="_Toc33180942"/>
      <w:r>
        <w:lastRenderedPageBreak/>
        <w:t xml:space="preserve">physicalLocation </w:t>
      </w:r>
      <w:r w:rsidR="006E546E">
        <w:t>property</w:t>
      </w:r>
      <w:bookmarkEnd w:id="4175"/>
      <w:bookmarkEnd w:id="4176"/>
      <w:bookmarkEnd w:id="4177"/>
    </w:p>
    <w:p w14:paraId="37D40289" w14:textId="27E1B146"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CE77CD">
        <w:t>3.29</w:t>
      </w:r>
      <w:r>
        <w:fldChar w:fldCharType="end"/>
      </w:r>
      <w:r>
        <w:t xml:space="preserve">) that identifies the file within which the location lies. If physical location information is available and the </w:t>
      </w:r>
      <w:r>
        <w:rPr>
          <w:rStyle w:val="CODEtemp"/>
        </w:rPr>
        <w:t>logicalLocation</w:t>
      </w:r>
      <w:r w:rsidR="00BB569D">
        <w:rPr>
          <w:rStyle w:val="CODEtemp"/>
        </w:rPr>
        <w:t>s</w:t>
      </w:r>
      <w:r>
        <w:t xml:space="preserve"> property (§</w:t>
      </w:r>
      <w:r>
        <w:fldChar w:fldCharType="begin"/>
      </w:r>
      <w:r>
        <w:instrText xml:space="preserve"> REF _Ref3453640 \r \h </w:instrText>
      </w:r>
      <w:r>
        <w:fldChar w:fldCharType="separate"/>
      </w:r>
      <w:r w:rsidR="00CE77CD">
        <w:t>3.28.4</w:t>
      </w:r>
      <w:r>
        <w:fldChar w:fldCharType="end"/>
      </w:r>
      <w:r>
        <w:t>) is absent</w:t>
      </w:r>
      <w:r w:rsidR="00BB569D">
        <w:t xml:space="preserve"> or empty</w:t>
      </w:r>
      <w:r>
        <w:t xml:space="preserve">, </w:t>
      </w:r>
      <w:r>
        <w:rPr>
          <w:rStyle w:val="CODEtemp"/>
        </w:rPr>
        <w:t>physicalLocation</w:t>
      </w:r>
      <w:r>
        <w:t xml:space="preserve"> </w:t>
      </w:r>
      <w:r>
        <w:rPr>
          <w:b/>
        </w:rPr>
        <w:t>SHALL</w:t>
      </w:r>
      <w:r>
        <w:t xml:space="preserve"> be present. If physical location is available and </w:t>
      </w:r>
      <w:r>
        <w:rPr>
          <w:rStyle w:val="CODEtemp"/>
        </w:rPr>
        <w:t>logicalLocation</w:t>
      </w:r>
      <w:r w:rsidR="00BB569D">
        <w:rPr>
          <w:rStyle w:val="CODEtemp"/>
        </w:rPr>
        <w:t>s</w:t>
      </w:r>
      <w:r>
        <w:t xml:space="preserve"> is present</w:t>
      </w:r>
      <w:r w:rsidR="00BB569D">
        <w:t xml:space="preserve"> and non-empty</w:t>
      </w:r>
      <w:r>
        <w:t xml:space="preserve">,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79B28811" w:rsidR="002A1260" w:rsidRDefault="002A1260" w:rsidP="002A1260">
      <w:pPr>
        <w:pStyle w:val="Heading3"/>
      </w:pPr>
      <w:bookmarkStart w:id="4178" w:name="_Ref3453640"/>
      <w:bookmarkStart w:id="4179" w:name="_Toc33180943"/>
      <w:r>
        <w:t>logicalLocation</w:t>
      </w:r>
      <w:r w:rsidR="00BB569D">
        <w:t>s</w:t>
      </w:r>
      <w:r>
        <w:t xml:space="preserve"> property</w:t>
      </w:r>
      <w:bookmarkEnd w:id="4178"/>
      <w:bookmarkEnd w:id="4179"/>
    </w:p>
    <w:p w14:paraId="22942E0F" w14:textId="20C9C70A"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rsidR="00BB569D">
        <w:rPr>
          <w:rStyle w:val="CODEtemp"/>
        </w:rPr>
        <w:t>s</w:t>
      </w:r>
      <w:r>
        <w:t xml:space="preserve"> whose value is a</w:t>
      </w:r>
      <w:r w:rsidR="00BB569D">
        <w:t>n array of zero or more unique (§</w:t>
      </w:r>
      <w:r w:rsidR="00BB569D">
        <w:fldChar w:fldCharType="begin"/>
      </w:r>
      <w:r w:rsidR="00BB569D">
        <w:instrText xml:space="preserve"> REF _Ref493404799 \r \h </w:instrText>
      </w:r>
      <w:r w:rsidR="00BB569D">
        <w:fldChar w:fldCharType="separate"/>
      </w:r>
      <w:r w:rsidR="00CE77CD">
        <w:t>3.7.3</w:t>
      </w:r>
      <w:r w:rsidR="00BB569D">
        <w:fldChar w:fldCharType="end"/>
      </w:r>
      <w:r w:rsidR="00BB569D">
        <w:t>)</w:t>
      </w:r>
      <w:r>
        <w:t xml:space="preserve"> </w:t>
      </w:r>
      <w:r>
        <w:rPr>
          <w:rStyle w:val="CODEtemp"/>
        </w:rPr>
        <w:t>logicalLocation</w:t>
      </w:r>
      <w:r>
        <w:t xml:space="preserve"> object</w:t>
      </w:r>
      <w:r w:rsidR="00BB569D">
        <w:t>s</w:t>
      </w:r>
      <w:r>
        <w:t xml:space="preserve"> (§</w:t>
      </w:r>
      <w:r>
        <w:fldChar w:fldCharType="begin"/>
      </w:r>
      <w:r>
        <w:instrText xml:space="preserve"> REF _Ref493404505 \r \h </w:instrText>
      </w:r>
      <w:r>
        <w:fldChar w:fldCharType="separate"/>
      </w:r>
      <w:r w:rsidR="00CE77CD">
        <w:t>3.33</w:t>
      </w:r>
      <w:r>
        <w:fldChar w:fldCharType="end"/>
      </w:r>
      <w:r>
        <w:t>) that identif</w:t>
      </w:r>
      <w:r w:rsidR="00BB569D">
        <w:t>y</w:t>
      </w:r>
      <w:r>
        <w:t xml:space="preserve">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CE77CD">
        <w:t>3.28.3</w:t>
      </w:r>
      <w:r>
        <w:fldChar w:fldCharType="end"/>
      </w:r>
      <w:r>
        <w:t xml:space="preserve">) is absent, </w:t>
      </w:r>
      <w:r>
        <w:rPr>
          <w:rStyle w:val="CODEtemp"/>
        </w:rPr>
        <w:t>logicalLocation</w:t>
      </w:r>
      <w:r w:rsidR="00B435F7">
        <w:rPr>
          <w:rStyle w:val="CODEtemp"/>
        </w:rPr>
        <w:t>s</w:t>
      </w:r>
      <w:r>
        <w:t xml:space="preserve"> </w:t>
      </w:r>
      <w:r>
        <w:rPr>
          <w:b/>
        </w:rPr>
        <w:t>SHALL</w:t>
      </w:r>
      <w:r>
        <w:t xml:space="preserve"> be present</w:t>
      </w:r>
      <w:r w:rsidR="00BB569D">
        <w:t xml:space="preserve"> and non-empty</w:t>
      </w:r>
      <w:r>
        <w:t>. If logical location</w:t>
      </w:r>
      <w:r w:rsidR="00B435F7">
        <w:t xml:space="preserve"> information</w:t>
      </w:r>
      <w:r>
        <w:t xml:space="preserve"> is available and </w:t>
      </w:r>
      <w:r>
        <w:rPr>
          <w:rStyle w:val="CODEtemp"/>
        </w:rPr>
        <w:t>physicalLocation</w:t>
      </w:r>
      <w:r>
        <w:t xml:space="preserve"> is present, </w:t>
      </w:r>
      <w:r>
        <w:rPr>
          <w:rStyle w:val="CODEtemp"/>
        </w:rPr>
        <w:t>logicalLocation</w:t>
      </w:r>
      <w:r w:rsidR="002B09AC">
        <w:rPr>
          <w:rStyle w:val="CODEtemp"/>
        </w:rPr>
        <w:t>s</w:t>
      </w:r>
      <w:r>
        <w:t xml:space="preserve"> </w:t>
      </w:r>
      <w:r>
        <w:rPr>
          <w:b/>
        </w:rPr>
        <w:t>MAY</w:t>
      </w:r>
      <w:r>
        <w:t xml:space="preserve"> be present. If logical location information is not available, </w:t>
      </w:r>
      <w:r>
        <w:rPr>
          <w:rStyle w:val="CODEtemp"/>
        </w:rPr>
        <w:t>logicalLocation</w:t>
      </w:r>
      <w:r w:rsidR="002B09AC">
        <w:rPr>
          <w:rStyle w:val="CODEtemp"/>
        </w:rPr>
        <w:t>s</w:t>
      </w:r>
      <w:r>
        <w:t xml:space="preserve"> </w:t>
      </w:r>
      <w:r>
        <w:rPr>
          <w:b/>
        </w:rPr>
        <w:t>SHALL NOT</w:t>
      </w:r>
      <w:r>
        <w:t xml:space="preserve"> be present.</w:t>
      </w:r>
    </w:p>
    <w:p w14:paraId="251C4F98" w14:textId="12669B27" w:rsidR="00BB569D" w:rsidRDefault="00BB569D" w:rsidP="00BB569D">
      <w:pPr>
        <w:pStyle w:val="Note"/>
      </w:pPr>
      <w:r>
        <w:t xml:space="preserve">NOTE: </w:t>
      </w:r>
      <w:r w:rsidRPr="00BB569D">
        <w:rPr>
          <w:rStyle w:val="CODEtemp"/>
        </w:rPr>
        <w:t>logicalLocations</w:t>
      </w:r>
      <w:r>
        <w:t xml:space="preserve"> is an array because some logical locations can be expressed in more than one way. For example, the logical location of an element in an HTML document might be expressed by an XML Path expression such as </w:t>
      </w:r>
      <w:r w:rsidRPr="00BB569D">
        <w:rPr>
          <w:rStyle w:val="CODEtemp"/>
        </w:rPr>
        <w:t>/html/body/img[1]</w:t>
      </w:r>
      <w:r>
        <w:t xml:space="preserve"> or by a CSS selector such as </w:t>
      </w:r>
      <w:r w:rsidRPr="00BB569D">
        <w:rPr>
          <w:rStyle w:val="CODEtemp"/>
        </w:rPr>
        <w:t>#logo</w:t>
      </w:r>
      <w:r>
        <w:t>.</w:t>
      </w:r>
    </w:p>
    <w:p w14:paraId="4CD27C2E" w14:textId="16EED1C5" w:rsidR="00F13165" w:rsidRDefault="00F13165" w:rsidP="00F13165">
      <w:pPr>
        <w:pStyle w:val="Heading3"/>
      </w:pPr>
      <w:bookmarkStart w:id="4180" w:name="_Ref513121634"/>
      <w:bookmarkStart w:id="4181" w:name="_Ref513122103"/>
      <w:bookmarkStart w:id="4182" w:name="_Toc33180944"/>
      <w:r>
        <w:t>message property</w:t>
      </w:r>
      <w:bookmarkEnd w:id="4180"/>
      <w:bookmarkEnd w:id="4181"/>
      <w:bookmarkEnd w:id="4182"/>
    </w:p>
    <w:p w14:paraId="62F22E6F" w14:textId="3EB2EC57"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relevant to the location.</w:t>
      </w:r>
    </w:p>
    <w:p w14:paraId="0E77A827" w14:textId="77777777" w:rsidR="00F13165" w:rsidRDefault="00F13165" w:rsidP="00F13165">
      <w:pPr>
        <w:pStyle w:val="Heading3"/>
      </w:pPr>
      <w:bookmarkStart w:id="4183" w:name="_Ref510102819"/>
      <w:bookmarkStart w:id="4184" w:name="_Toc33180945"/>
      <w:r>
        <w:t>annotations property</w:t>
      </w:r>
      <w:bookmarkEnd w:id="4183"/>
      <w:bookmarkEnd w:id="4184"/>
    </w:p>
    <w:p w14:paraId="1F7AABEC" w14:textId="7F6BBB36"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CE77CD">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E77CD">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E77CD">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BD4D44C"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CE77CD">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4185" w:name="_Ref6739797"/>
      <w:bookmarkStart w:id="4186" w:name="_Toc33180946"/>
      <w:r>
        <w:lastRenderedPageBreak/>
        <w:t>relationships property</w:t>
      </w:r>
      <w:bookmarkEnd w:id="4185"/>
      <w:bookmarkEnd w:id="4186"/>
    </w:p>
    <w:p w14:paraId="7EBF1AD9" w14:textId="48AEB6FC"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CE77CD">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CE77CD">
        <w:t>3.34</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CE77CD">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CE77CD">
        <w:t>3.34.3</w:t>
      </w:r>
      <w:r>
        <w:fldChar w:fldCharType="end"/>
      </w:r>
      <w:r>
        <w:t>).</w:t>
      </w:r>
    </w:p>
    <w:p w14:paraId="6D163167" w14:textId="71B36E0B" w:rsidR="006E546E" w:rsidRDefault="006E546E" w:rsidP="006E546E">
      <w:pPr>
        <w:pStyle w:val="Heading2"/>
      </w:pPr>
      <w:bookmarkStart w:id="4187" w:name="_Ref493477390"/>
      <w:bookmarkStart w:id="4188" w:name="_Ref493478323"/>
      <w:bookmarkStart w:id="4189" w:name="_Ref493478590"/>
      <w:bookmarkStart w:id="4190" w:name="_Toc33180947"/>
      <w:r>
        <w:t>physicalLocation object</w:t>
      </w:r>
      <w:bookmarkEnd w:id="4187"/>
      <w:bookmarkEnd w:id="4188"/>
      <w:bookmarkEnd w:id="4189"/>
      <w:bookmarkEnd w:id="4190"/>
    </w:p>
    <w:p w14:paraId="0B9181AD" w14:textId="12F902F2" w:rsidR="006E546E" w:rsidRDefault="006E546E" w:rsidP="006E546E">
      <w:pPr>
        <w:pStyle w:val="Heading3"/>
      </w:pPr>
      <w:bookmarkStart w:id="4191" w:name="_Toc33180948"/>
      <w:r>
        <w:t>General</w:t>
      </w:r>
      <w:bookmarkEnd w:id="4191"/>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4192" w:name="_Toc33180949"/>
      <w:r>
        <w:t>Constraints</w:t>
      </w:r>
      <w:bookmarkEnd w:id="4192"/>
    </w:p>
    <w:p w14:paraId="2F60EB0F" w14:textId="3D42A558" w:rsidR="00777A7F"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CE77CD">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CE77CD">
        <w:t>3.29.6</w:t>
      </w:r>
      <w:r>
        <w:fldChar w:fldCharType="end"/>
      </w:r>
      <w:r>
        <w:t xml:space="preserve">), or both </w:t>
      </w:r>
      <w:r w:rsidRPr="00255BB5">
        <w:rPr>
          <w:b/>
        </w:rPr>
        <w:t>SHALL</w:t>
      </w:r>
      <w:r>
        <w:t xml:space="preserve"> be present.</w:t>
      </w:r>
    </w:p>
    <w:p w14:paraId="414F12A9" w14:textId="675B1A0C" w:rsidR="00777A7F" w:rsidRPr="00255BB5" w:rsidRDefault="00777A7F" w:rsidP="00255BB5">
      <w:r>
        <w:t xml:space="preserve">If </w:t>
      </w:r>
      <w:r w:rsidRPr="00777A7F">
        <w:rPr>
          <w:rStyle w:val="CODEtemp"/>
        </w:rPr>
        <w:t>region.byteLength</w:t>
      </w:r>
      <w:r>
        <w:t xml:space="preserve"> (§</w:t>
      </w:r>
      <w:r>
        <w:fldChar w:fldCharType="begin"/>
      </w:r>
      <w:r>
        <w:instrText xml:space="preserve"> REF _Ref493509797 \r \h </w:instrText>
      </w:r>
      <w:r>
        <w:fldChar w:fldCharType="separate"/>
      </w:r>
      <w:r w:rsidR="00CE77CD">
        <w:t>3.29.4</w:t>
      </w:r>
      <w:r>
        <w:fldChar w:fldCharType="end"/>
      </w:r>
      <w:r>
        <w:t>, §</w:t>
      </w:r>
      <w:r>
        <w:fldChar w:fldCharType="begin"/>
      </w:r>
      <w:r>
        <w:instrText xml:space="preserve"> REF _Ref515544119 \r \h </w:instrText>
      </w:r>
      <w:r>
        <w:fldChar w:fldCharType="separate"/>
      </w:r>
      <w:r w:rsidR="00CE77CD">
        <w:t>3.30.12</w:t>
      </w:r>
      <w:r>
        <w:fldChar w:fldCharType="end"/>
      </w:r>
      <w:r>
        <w:t xml:space="preserve">) and </w:t>
      </w:r>
      <w:r w:rsidRPr="00777A7F">
        <w:rPr>
          <w:rStyle w:val="CODEtemp"/>
        </w:rPr>
        <w:t>address.length</w:t>
      </w:r>
      <w:r>
        <w:t xml:space="preserve"> (§</w:t>
      </w:r>
      <w:r>
        <w:fldChar w:fldCharType="begin"/>
      </w:r>
      <w:r>
        <w:instrText xml:space="preserve"> REF _Ref4682539 \r \h </w:instrText>
      </w:r>
      <w:r>
        <w:fldChar w:fldCharType="separate"/>
      </w:r>
      <w:r w:rsidR="00CE77CD">
        <w:t>3.29.6</w:t>
      </w:r>
      <w:r>
        <w:fldChar w:fldCharType="end"/>
      </w:r>
      <w:r>
        <w:t>, §</w:t>
      </w:r>
      <w:r>
        <w:fldChar w:fldCharType="begin"/>
      </w:r>
      <w:r>
        <w:instrText xml:space="preserve"> REF _Ref7497640 \r \h </w:instrText>
      </w:r>
      <w:r>
        <w:fldChar w:fldCharType="separate"/>
      </w:r>
      <w:r w:rsidR="00CE77CD">
        <w:t>3.32.9</w:t>
      </w:r>
      <w:r>
        <w:fldChar w:fldCharType="end"/>
      </w:r>
      <w:r>
        <w:t xml:space="preserve">) are both present, then </w:t>
      </w:r>
      <w:r w:rsidRPr="00777A7F">
        <w:rPr>
          <w:rStyle w:val="CODEtemp"/>
        </w:rPr>
        <w:t>region.byteLength</w:t>
      </w:r>
      <w:r>
        <w:t xml:space="preserve"> </w:t>
      </w:r>
      <w:r w:rsidRPr="00777A7F">
        <w:rPr>
          <w:b/>
        </w:rPr>
        <w:t>SHALL</w:t>
      </w:r>
      <w:r>
        <w:t xml:space="preserve"> equal the absolute value of </w:t>
      </w:r>
      <w:r w:rsidRPr="00777A7F">
        <w:rPr>
          <w:rStyle w:val="CODEtemp"/>
        </w:rPr>
        <w:t>address.length</w:t>
      </w:r>
      <w:r>
        <w:t>.</w:t>
      </w:r>
    </w:p>
    <w:p w14:paraId="7CEA478C" w14:textId="1AE3AD44" w:rsidR="006E546E" w:rsidRDefault="00EF37F6" w:rsidP="006E546E">
      <w:pPr>
        <w:pStyle w:val="Heading3"/>
      </w:pPr>
      <w:bookmarkStart w:id="4193" w:name="_Ref493343236"/>
      <w:bookmarkStart w:id="4194" w:name="_Ref503369432"/>
      <w:bookmarkStart w:id="4195" w:name="_Ref503369435"/>
      <w:bookmarkStart w:id="4196" w:name="_Ref503371110"/>
      <w:bookmarkStart w:id="4197" w:name="_Ref503371652"/>
      <w:bookmarkStart w:id="4198" w:name="_Toc33180950"/>
      <w:r>
        <w:t xml:space="preserve">artifactLocation </w:t>
      </w:r>
      <w:r w:rsidR="006E546E">
        <w:t>property</w:t>
      </w:r>
      <w:bookmarkEnd w:id="4193"/>
      <w:bookmarkEnd w:id="4194"/>
      <w:bookmarkEnd w:id="4195"/>
      <w:bookmarkEnd w:id="4196"/>
      <w:bookmarkEnd w:id="4197"/>
      <w:bookmarkEnd w:id="4198"/>
    </w:p>
    <w:p w14:paraId="03500782" w14:textId="280F5EA6"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CE77CD">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CE77CD">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4199" w:name="_Ref493509797"/>
      <w:bookmarkStart w:id="4200" w:name="_Toc33180951"/>
      <w:r>
        <w:t>region property</w:t>
      </w:r>
      <w:bookmarkEnd w:id="4199"/>
      <w:bookmarkEnd w:id="4200"/>
    </w:p>
    <w:p w14:paraId="34CA82A6" w14:textId="67CD349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E77CD">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E77CD">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E77CD">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6327A37"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E77CD">
        <w:t>3.27</w:t>
      </w:r>
      <w:r>
        <w:fldChar w:fldCharType="end"/>
      </w:r>
      <w:r>
        <w:t>).</w:t>
      </w:r>
    </w:p>
    <w:p w14:paraId="7A49ADC4" w14:textId="1E156AE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E77CD">
        <w:t>3.27.12</w:t>
      </w:r>
      <w:r>
        <w:fldChar w:fldCharType="end"/>
      </w:r>
      <w:r>
        <w:t>.</w:t>
      </w:r>
    </w:p>
    <w:p w14:paraId="779C2718" w14:textId="68BFC545"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E77CD">
        <w:t>3.28</w:t>
      </w:r>
      <w:r>
        <w:fldChar w:fldCharType="end"/>
      </w:r>
      <w:r>
        <w:t>).</w:t>
      </w:r>
    </w:p>
    <w:p w14:paraId="3C94BD54" w14:textId="379E0F51"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E77CD">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lastRenderedPageBreak/>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4201" w:name="_Ref6046214"/>
      <w:bookmarkStart w:id="4202" w:name="_Toc33180952"/>
      <w:r>
        <w:t>contextRegion property</w:t>
      </w:r>
      <w:bookmarkEnd w:id="4201"/>
      <w:bookmarkEnd w:id="4202"/>
    </w:p>
    <w:p w14:paraId="220640FE" w14:textId="6C2388DA"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E77CD">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E77CD">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4203"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4203"/>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5BC7F438"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E77CD">
        <w:t>3.27</w:t>
      </w:r>
      <w:r>
        <w:fldChar w:fldCharType="end"/>
      </w:r>
      <w:r>
        <w:t>).</w:t>
      </w:r>
    </w:p>
    <w:p w14:paraId="7E9D024B" w14:textId="56247F98"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E77CD">
        <w:t>3.27.12</w:t>
      </w:r>
      <w:r>
        <w:fldChar w:fldCharType="end"/>
      </w:r>
      <w:r>
        <w:t>.</w:t>
      </w:r>
    </w:p>
    <w:p w14:paraId="686DE936" w14:textId="1AAF72D1"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E77CD">
        <w:t>3.28</w:t>
      </w:r>
      <w:r>
        <w:fldChar w:fldCharType="end"/>
      </w:r>
      <w:r>
        <w:t>).</w:t>
      </w:r>
    </w:p>
    <w:p w14:paraId="5B98A118" w14:textId="0CEAA6C6"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CE77CD">
        <w:t>3.29</w:t>
      </w:r>
      <w:r w:rsidR="00EF37F6">
        <w:fldChar w:fldCharType="end"/>
      </w:r>
      <w:r w:rsidR="00EF37F6">
        <w:t>)</w:t>
      </w:r>
      <w:r>
        <w:t>.</w:t>
      </w:r>
    </w:p>
    <w:p w14:paraId="096905D1" w14:textId="7DF5257E"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CE77CD">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EFDA6E0"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CE77CD">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4204" w:name="_Ref4682539"/>
      <w:bookmarkStart w:id="4205" w:name="_Toc33180953"/>
      <w:r>
        <w:t>address property</w:t>
      </w:r>
      <w:bookmarkEnd w:id="4204"/>
      <w:bookmarkEnd w:id="4205"/>
    </w:p>
    <w:p w14:paraId="258AABED" w14:textId="735BD5AC"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CE77CD">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CE77CD">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4206" w:name="_Ref493490350"/>
      <w:bookmarkStart w:id="4207" w:name="_Toc33180954"/>
      <w:r>
        <w:lastRenderedPageBreak/>
        <w:t>region object</w:t>
      </w:r>
      <w:bookmarkEnd w:id="4206"/>
      <w:bookmarkEnd w:id="4207"/>
    </w:p>
    <w:p w14:paraId="5C4DB1F6" w14:textId="19917190" w:rsidR="006E546E" w:rsidRDefault="006E546E" w:rsidP="006E546E">
      <w:pPr>
        <w:pStyle w:val="Heading3"/>
      </w:pPr>
      <w:bookmarkStart w:id="4208" w:name="_Toc33180955"/>
      <w:r>
        <w:t>General</w:t>
      </w:r>
      <w:bookmarkEnd w:id="4208"/>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4209"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4D17FFEE"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CE77CD">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CE77CD">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CE77CD">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1BC8D313"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E77CD">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E77CD">
        <w:t>3.30.3</w:t>
      </w:r>
      <w:r>
        <w:fldChar w:fldCharType="end"/>
      </w:r>
      <w:r>
        <w:t>).</w:t>
      </w:r>
    </w:p>
    <w:p w14:paraId="4D60C0C6" w14:textId="07795823" w:rsidR="006E546E" w:rsidRDefault="006E546E" w:rsidP="006E546E">
      <w:pPr>
        <w:pStyle w:val="Heading3"/>
      </w:pPr>
      <w:bookmarkStart w:id="4210" w:name="_Ref493492556"/>
      <w:bookmarkStart w:id="4211" w:name="_Ref493492604"/>
      <w:bookmarkStart w:id="4212" w:name="_Ref493492671"/>
      <w:bookmarkStart w:id="4213" w:name="_Toc33180956"/>
      <w:bookmarkEnd w:id="4209"/>
      <w:r>
        <w:t>Text regions</w:t>
      </w:r>
      <w:bookmarkEnd w:id="4210"/>
      <w:bookmarkEnd w:id="4211"/>
      <w:bookmarkEnd w:id="4212"/>
      <w:bookmarkEnd w:id="421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427085B8"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CE77CD">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75B97CA"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CE77CD">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CE77CD">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lastRenderedPageBreak/>
        <w:t xml:space="preserve">A text region </w:t>
      </w:r>
      <w:r>
        <w:rPr>
          <w:b/>
        </w:rPr>
        <w:t>MAY</w:t>
      </w:r>
      <w:r>
        <w:t xml:space="preserve"> be specified in </w:t>
      </w:r>
      <w:r w:rsidR="002E614C">
        <w:t xml:space="preserve">two </w:t>
      </w:r>
      <w:r>
        <w:t>ways:</w:t>
      </w:r>
    </w:p>
    <w:p w14:paraId="79EA6147" w14:textId="537ED801"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E77CD">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E77CD">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E77CD">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E77CD">
        <w:t>3.30.8</w:t>
      </w:r>
      <w:r>
        <w:fldChar w:fldCharType="end"/>
      </w:r>
      <w:r w:rsidRPr="003E62A7">
        <w:t>)</w:t>
      </w:r>
      <w:r>
        <w:t>.</w:t>
      </w:r>
    </w:p>
    <w:p w14:paraId="2FA2CAD1" w14:textId="5C8DB568"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E77CD">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E77CD">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4214"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4214"/>
    <w:p w14:paraId="11170025" w14:textId="04D0D32B"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E77CD">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67F6C71"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CE77CD">
        <w:t>3.30.6</w:t>
      </w:r>
      <w:r>
        <w:fldChar w:fldCharType="end"/>
      </w:r>
      <w:r>
        <w:t>).</w:t>
      </w:r>
    </w:p>
    <w:p w14:paraId="2F4CCF7E" w14:textId="3D7BFE69"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E77CD">
        <w:t>3.30.7</w:t>
      </w:r>
      <w:r>
        <w:fldChar w:fldCharType="end"/>
      </w:r>
      <w:r>
        <w:t>).</w:t>
      </w:r>
    </w:p>
    <w:p w14:paraId="30C0E1BA" w14:textId="0648478A"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CE77CD">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2EE66D92"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E77CD">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4215" w:name="_Ref509043519"/>
      <w:bookmarkStart w:id="4216" w:name="_Ref509043733"/>
      <w:bookmarkStart w:id="4217" w:name="_Toc33180957"/>
      <w:r>
        <w:lastRenderedPageBreak/>
        <w:t>Binary regions</w:t>
      </w:r>
      <w:bookmarkEnd w:id="4215"/>
      <w:bookmarkEnd w:id="4216"/>
      <w:bookmarkEnd w:id="4217"/>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5F1E62DD"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E77CD">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E77CD">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4218" w:name="_Hlk5884959"/>
      <w:r>
        <w:t xml:space="preserve">specifies the </w:t>
      </w:r>
      <w:r w:rsidR="00A63C9D">
        <w:t xml:space="preserve">region’s </w:t>
      </w:r>
      <w:r w:rsidR="00C27946">
        <w:t xml:space="preserve">length and thereby, indirectly, </w:t>
      </w:r>
      <w:r w:rsidR="00A63C9D">
        <w:t>its</w:t>
      </w:r>
      <w:r w:rsidR="00C27946">
        <w:t xml:space="preserve"> end</w:t>
      </w:r>
      <w:bookmarkEnd w:id="4218"/>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219" w:name="_Toc33180958"/>
      <w:r>
        <w:t>Independence of text and binary regions</w:t>
      </w:r>
      <w:bookmarkEnd w:id="421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0B8707BF"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CE77CD">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220" w:name="_Ref493490565"/>
      <w:bookmarkStart w:id="4221" w:name="_Ref493491243"/>
      <w:bookmarkStart w:id="4222" w:name="_Ref493492406"/>
      <w:bookmarkStart w:id="4223" w:name="_Toc33180959"/>
      <w:r>
        <w:t>startLine property</w:t>
      </w:r>
      <w:bookmarkEnd w:id="4220"/>
      <w:bookmarkEnd w:id="4221"/>
      <w:bookmarkEnd w:id="4222"/>
      <w:bookmarkEnd w:id="422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4224" w:name="_Ref493491260"/>
      <w:bookmarkStart w:id="4225" w:name="_Ref493492414"/>
      <w:bookmarkStart w:id="4226" w:name="_Toc33180960"/>
      <w:r>
        <w:t>startColumn property</w:t>
      </w:r>
      <w:bookmarkEnd w:id="4224"/>
      <w:bookmarkEnd w:id="4225"/>
      <w:bookmarkEnd w:id="422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4227" w:name="_Ref493491334"/>
      <w:bookmarkStart w:id="4228" w:name="_Ref493492422"/>
      <w:bookmarkStart w:id="4229" w:name="_Toc33180961"/>
      <w:r>
        <w:t>endLine property</w:t>
      </w:r>
      <w:bookmarkEnd w:id="4227"/>
      <w:bookmarkEnd w:id="4228"/>
      <w:bookmarkEnd w:id="422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4230" w:name="_Ref493491342"/>
      <w:bookmarkStart w:id="4231" w:name="_Ref493492427"/>
      <w:bookmarkStart w:id="4232" w:name="_Toc33180962"/>
      <w:r>
        <w:lastRenderedPageBreak/>
        <w:t>endColumn property</w:t>
      </w:r>
      <w:bookmarkEnd w:id="4230"/>
      <w:bookmarkEnd w:id="4231"/>
      <w:bookmarkEnd w:id="423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4233" w:name="_Ref493492251"/>
      <w:bookmarkStart w:id="4234" w:name="_Ref493492981"/>
      <w:bookmarkStart w:id="4235" w:name="_Toc33180963"/>
      <w:r>
        <w:t>charO</w:t>
      </w:r>
      <w:r w:rsidR="006E546E">
        <w:t>ffset property</w:t>
      </w:r>
      <w:bookmarkEnd w:id="4233"/>
      <w:bookmarkEnd w:id="4234"/>
      <w:bookmarkEnd w:id="4235"/>
    </w:p>
    <w:p w14:paraId="274D950F" w14:textId="34CCFC9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w:t>
      </w:r>
      <w:r w:rsidR="00295E27">
        <w:t>indicates that the</w:t>
      </w:r>
      <w:r w:rsidR="00637514">
        <w:t xml:space="preserve"> value </w:t>
      </w:r>
      <w:r w:rsidR="00295E27">
        <w:t>is unknown (not set)</w:t>
      </w:r>
      <w:r w:rsidR="00637514">
        <w:t>.</w:t>
      </w:r>
    </w:p>
    <w:p w14:paraId="7477E875" w14:textId="37EECCAE" w:rsidR="006E546E" w:rsidRDefault="00257E64" w:rsidP="006E546E">
      <w:pPr>
        <w:pStyle w:val="Heading3"/>
      </w:pPr>
      <w:bookmarkStart w:id="4236" w:name="_Ref493491350"/>
      <w:bookmarkStart w:id="4237" w:name="_Ref493492312"/>
      <w:bookmarkStart w:id="4238" w:name="_Toc33180964"/>
      <w:r>
        <w:t>charL</w:t>
      </w:r>
      <w:r w:rsidR="006E546E">
        <w:t>ength property</w:t>
      </w:r>
      <w:bookmarkEnd w:id="4236"/>
      <w:bookmarkEnd w:id="4237"/>
      <w:bookmarkEnd w:id="423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104487B4"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E77CD">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4239" w:name="_Ref515544104"/>
      <w:bookmarkStart w:id="4240" w:name="_Toc33180965"/>
      <w:r>
        <w:t>byteOffset property</w:t>
      </w:r>
      <w:bookmarkEnd w:id="4239"/>
      <w:bookmarkEnd w:id="4240"/>
    </w:p>
    <w:p w14:paraId="5021FC84" w14:textId="7E3AD58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xml:space="preserve">, which </w:t>
      </w:r>
      <w:r w:rsidR="00295E27">
        <w:t>indicates that the</w:t>
      </w:r>
      <w:r w:rsidR="00637514">
        <w:t xml:space="preserve"> value </w:t>
      </w:r>
      <w:r w:rsidR="00295E27">
        <w:t>is unknown (not set)</w:t>
      </w:r>
      <w:r w:rsidR="00A94CA9">
        <w:t>.</w:t>
      </w:r>
    </w:p>
    <w:p w14:paraId="7835A6B6" w14:textId="4F6B1C5A" w:rsidR="00257E64" w:rsidRDefault="00257E64" w:rsidP="00257E64">
      <w:pPr>
        <w:pStyle w:val="Heading3"/>
      </w:pPr>
      <w:bookmarkStart w:id="4241" w:name="_Ref515544119"/>
      <w:bookmarkStart w:id="4242" w:name="_Toc33180966"/>
      <w:r>
        <w:t>byteLength property</w:t>
      </w:r>
      <w:bookmarkEnd w:id="4241"/>
      <w:bookmarkEnd w:id="4242"/>
    </w:p>
    <w:p w14:paraId="2FF66B09" w14:textId="73F181C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CE77CD">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4243" w:name="_Ref534896821"/>
      <w:bookmarkStart w:id="4244" w:name="_Ref534897957"/>
      <w:bookmarkStart w:id="4245" w:name="_Toc33180967"/>
      <w:r>
        <w:t>snippet property</w:t>
      </w:r>
      <w:bookmarkEnd w:id="4243"/>
      <w:bookmarkEnd w:id="4244"/>
      <w:bookmarkEnd w:id="4245"/>
    </w:p>
    <w:p w14:paraId="4E596286" w14:textId="0603DB5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CE77CD">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lastRenderedPageBreak/>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4246" w:name="_Ref513118337"/>
      <w:bookmarkStart w:id="4247" w:name="_Toc33180968"/>
      <w:r>
        <w:t>message property</w:t>
      </w:r>
      <w:bookmarkEnd w:id="4246"/>
      <w:bookmarkEnd w:id="4247"/>
    </w:p>
    <w:p w14:paraId="11547397" w14:textId="4684FC3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4248" w:name="_Ref534896942"/>
      <w:bookmarkStart w:id="4249" w:name="_Toc33180969"/>
      <w:r>
        <w:t>sourceLanguage property</w:t>
      </w:r>
      <w:bookmarkEnd w:id="4248"/>
      <w:bookmarkEnd w:id="4249"/>
    </w:p>
    <w:p w14:paraId="05F6E931" w14:textId="0184AAC3"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CE77CD">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288420B9"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CE77CD">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CE77CD">
        <w:t>3.24.10</w:t>
      </w:r>
      <w:r>
        <w:fldChar w:fldCharType="end"/>
      </w:r>
      <w:r>
        <w:t>.</w:t>
      </w:r>
    </w:p>
    <w:p w14:paraId="3FFBDEE7" w14:textId="1112F189"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CE77CD">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CE77CD">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CE77CD">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A578C4D"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CE77CD">
        <w:t>3.24.10.2</w:t>
      </w:r>
      <w:r>
        <w:fldChar w:fldCharType="end"/>
      </w:r>
      <w:r>
        <w:t>.</w:t>
      </w:r>
    </w:p>
    <w:p w14:paraId="324A7275" w14:textId="34C5149E" w:rsidR="008A21D5" w:rsidRDefault="008A21D5" w:rsidP="008A21D5">
      <w:pPr>
        <w:pStyle w:val="Heading2"/>
      </w:pPr>
      <w:bookmarkStart w:id="4250" w:name="_Ref513118449"/>
      <w:bookmarkStart w:id="4251" w:name="_Toc33180970"/>
      <w:bookmarkStart w:id="4252" w:name="_Hlk513212890"/>
      <w:r>
        <w:t>rectangle object</w:t>
      </w:r>
      <w:bookmarkEnd w:id="4250"/>
      <w:bookmarkEnd w:id="4251"/>
    </w:p>
    <w:p w14:paraId="3C4A6F0B" w14:textId="2FBD2981" w:rsidR="008A21D5" w:rsidRDefault="008A21D5" w:rsidP="008A21D5">
      <w:pPr>
        <w:pStyle w:val="Heading3"/>
      </w:pPr>
      <w:bookmarkStart w:id="4253" w:name="_Toc33180971"/>
      <w:r>
        <w:t>General</w:t>
      </w:r>
      <w:bookmarkEnd w:id="4253"/>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4254" w:name="_Toc33180972"/>
      <w:r>
        <w:t>top, left, bottom, and right properties</w:t>
      </w:r>
      <w:bookmarkEnd w:id="4254"/>
    </w:p>
    <w:p w14:paraId="507C9305" w14:textId="2BAE13C1"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255" w:name="_Ref513118473"/>
      <w:bookmarkStart w:id="4256" w:name="_Toc33180973"/>
      <w:r>
        <w:lastRenderedPageBreak/>
        <w:t>message property</w:t>
      </w:r>
      <w:bookmarkEnd w:id="4255"/>
      <w:bookmarkEnd w:id="4256"/>
    </w:p>
    <w:p w14:paraId="00BBEF13" w14:textId="2935FF7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4257" w:name="_Ref4681621"/>
      <w:bookmarkStart w:id="4258" w:name="_Toc33180974"/>
      <w:r>
        <w:t>address object</w:t>
      </w:r>
      <w:bookmarkEnd w:id="4257"/>
      <w:bookmarkEnd w:id="4258"/>
    </w:p>
    <w:p w14:paraId="056BF585" w14:textId="78EFAC93" w:rsidR="004B56C2" w:rsidRPr="00A830A2" w:rsidRDefault="004B56C2" w:rsidP="00A830A2">
      <w:pPr>
        <w:pStyle w:val="Heading3"/>
      </w:pPr>
      <w:bookmarkStart w:id="4259" w:name="_Toc33180975"/>
      <w:r>
        <w:t>General</w:t>
      </w:r>
      <w:bookmarkEnd w:id="4259"/>
    </w:p>
    <w:p w14:paraId="47792B44" w14:textId="7F204EF4" w:rsidR="00A70D35" w:rsidRPr="00A70D35" w:rsidRDefault="00B569A3" w:rsidP="00A70D35">
      <w:r>
        <w:t xml:space="preserve">An </w:t>
      </w:r>
      <w:r w:rsidRPr="00897705">
        <w:rPr>
          <w:rStyle w:val="CODEtemp"/>
        </w:rPr>
        <w:t>address</w:t>
      </w:r>
      <w:r>
        <w:t xml:space="preserve"> object describes a physical or virtual address</w:t>
      </w:r>
      <w:r w:rsidR="00C93639">
        <w:t>, or a range of addresses,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4260" w:name="_Ref7327374"/>
      <w:bookmarkStart w:id="4261" w:name="_Toc33180976"/>
      <w:r>
        <w:t>Parent-child relationships</w:t>
      </w:r>
      <w:bookmarkEnd w:id="4260"/>
      <w:bookmarkEnd w:id="4261"/>
    </w:p>
    <w:p w14:paraId="556A2909" w14:textId="0DD46A8B"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CE77CD">
        <w:t>3.32.13</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29081B95"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04EB6AB0" w:rsidR="00A830A2" w:rsidRDefault="00A830A2" w:rsidP="00A830A2">
      <w:pPr>
        <w:pStyle w:val="Code"/>
      </w:pPr>
      <w:r>
        <w:t>{                                  # A run object (§</w:t>
      </w:r>
      <w:r>
        <w:fldChar w:fldCharType="begin"/>
      </w:r>
      <w:r>
        <w:instrText xml:space="preserve"> REF _Ref493349997 \r \h </w:instrText>
      </w:r>
      <w:r>
        <w:fldChar w:fldCharType="separate"/>
      </w:r>
      <w:r w:rsidR="00CE77CD">
        <w:t>3.14</w:t>
      </w:r>
      <w:r>
        <w:fldChar w:fldCharType="end"/>
      </w:r>
      <w:r>
        <w:t>).</w:t>
      </w:r>
    </w:p>
    <w:p w14:paraId="637ACFD3" w14:textId="052D55B3" w:rsidR="00A830A2" w:rsidRDefault="00A830A2" w:rsidP="00A830A2">
      <w:pPr>
        <w:pStyle w:val="Code"/>
      </w:pPr>
      <w:r>
        <w:t xml:space="preserve">  "addresses": [                   # See §</w:t>
      </w:r>
      <w:r>
        <w:fldChar w:fldCharType="begin"/>
      </w:r>
      <w:r>
        <w:instrText xml:space="preserve"> REF _Ref4685267 \r \h </w:instrText>
      </w:r>
      <w:r>
        <w:fldChar w:fldCharType="separate"/>
      </w:r>
      <w:r w:rsidR="00CE77CD">
        <w:t>3.14.18</w:t>
      </w:r>
      <w:r>
        <w:fldChar w:fldCharType="end"/>
      </w:r>
      <w:r>
        <w:t>.</w:t>
      </w:r>
    </w:p>
    <w:p w14:paraId="7983C69D" w14:textId="332906AC" w:rsidR="00A830A2" w:rsidRDefault="00A830A2" w:rsidP="00A830A2">
      <w:pPr>
        <w:pStyle w:val="Code"/>
      </w:pPr>
      <w:r>
        <w:t xml:space="preserve">    {</w:t>
      </w:r>
    </w:p>
    <w:p w14:paraId="4EF4D9CB" w14:textId="4C1FB5DC"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CE77CD">
        <w:t>3.32.10</w:t>
      </w:r>
      <w:r w:rsidR="00875B3A">
        <w:fldChar w:fldCharType="end"/>
      </w:r>
      <w:r>
        <w:t>.</w:t>
      </w:r>
    </w:p>
    <w:p w14:paraId="2254314A" w14:textId="005B1484" w:rsidR="00A830A2" w:rsidRDefault="00A830A2" w:rsidP="00A830A2">
      <w:pPr>
        <w:pStyle w:val="Code"/>
      </w:pPr>
      <w:r>
        <w:t xml:space="preserve">      "kind": "module",            # See §</w:t>
      </w:r>
      <w:r>
        <w:fldChar w:fldCharType="begin"/>
      </w:r>
      <w:r>
        <w:instrText xml:space="preserve"> REF _Ref4684078 \r \h </w:instrText>
      </w:r>
      <w:r>
        <w:fldChar w:fldCharType="separate"/>
      </w:r>
      <w:r w:rsidR="00CE77CD">
        <w:t>3.32.12</w:t>
      </w:r>
      <w:r>
        <w:fldChar w:fldCharType="end"/>
      </w:r>
      <w:r>
        <w:t>.</w:t>
      </w:r>
    </w:p>
    <w:p w14:paraId="4F6763A1" w14:textId="39673127" w:rsidR="00A830A2" w:rsidRDefault="00A830A2" w:rsidP="00A830A2">
      <w:pPr>
        <w:pStyle w:val="Code"/>
      </w:pPr>
      <w:r>
        <w:t xml:space="preserve">      "</w:t>
      </w:r>
      <w:r w:rsidR="00DD09BE">
        <w:t>absolute</w:t>
      </w:r>
      <w:r>
        <w:t xml:space="preserve">Address": </w:t>
      </w:r>
      <w:r w:rsidR="00F9735E">
        <w:t>1024</w:t>
      </w:r>
      <w:r>
        <w:t xml:space="preserve">      # See §</w:t>
      </w:r>
      <w:r>
        <w:fldChar w:fldCharType="begin"/>
      </w:r>
      <w:r>
        <w:instrText xml:space="preserve"> REF _Ref4683889 \r \h </w:instrText>
      </w:r>
      <w:r>
        <w:fldChar w:fldCharType="separate"/>
      </w:r>
      <w:r w:rsidR="00CE77CD">
        <w:t>3.32.6</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4207842F" w:rsidR="00A830A2" w:rsidRDefault="00A830A2" w:rsidP="00A830A2">
      <w:pPr>
        <w:pStyle w:val="Code"/>
      </w:pPr>
      <w:r>
        <w:t xml:space="preserve">      "kind": "</w:t>
      </w:r>
      <w:r w:rsidR="001A0CBD">
        <w:t>header</w:t>
      </w:r>
      <w:r>
        <w:t>",</w:t>
      </w:r>
    </w:p>
    <w:p w14:paraId="4BAB122B" w14:textId="06458F1C" w:rsidR="00A830A2" w:rsidRDefault="00A830A2" w:rsidP="00A830A2">
      <w:pPr>
        <w:pStyle w:val="Code"/>
      </w:pPr>
      <w:r>
        <w:t xml:space="preserve">      "parentIndex": 0,            # See §</w:t>
      </w:r>
      <w:r>
        <w:fldChar w:fldCharType="begin"/>
      </w:r>
      <w:r>
        <w:instrText xml:space="preserve"> REF _Ref4685900 \r \h </w:instrText>
      </w:r>
      <w:r>
        <w:fldChar w:fldCharType="separate"/>
      </w:r>
      <w:r w:rsidR="00CE77CD">
        <w:t>3.32.13</w:t>
      </w:r>
      <w:r>
        <w:fldChar w:fldCharType="end"/>
      </w:r>
      <w:r>
        <w:t>.</w:t>
      </w:r>
    </w:p>
    <w:p w14:paraId="4A0331AF" w14:textId="6C9F1125"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CE77CD">
        <w:t>3.32.8</w:t>
      </w:r>
      <w:r>
        <w:fldChar w:fldCharType="end"/>
      </w:r>
      <w:r>
        <w:t>.</w:t>
      </w:r>
    </w:p>
    <w:p w14:paraId="6A1DD3BA" w14:textId="659AA2D9" w:rsidR="00A830A2" w:rsidRDefault="00A830A2" w:rsidP="00A830A2">
      <w:pPr>
        <w:pStyle w:val="Code"/>
      </w:pPr>
      <w:r>
        <w:t xml:space="preserve">      "</w:t>
      </w:r>
      <w:r w:rsidR="00DD09BE">
        <w:t>absolute</w:t>
      </w:r>
      <w:r>
        <w:t xml:space="preserve">Address": </w:t>
      </w:r>
      <w:r w:rsidR="00F9735E">
        <w:t>1400,</w:t>
      </w:r>
    </w:p>
    <w:p w14:paraId="640256EA" w14:textId="154C4DDA" w:rsidR="00F9735E" w:rsidRDefault="00F9735E" w:rsidP="00A830A2">
      <w:pPr>
        <w:pStyle w:val="Code"/>
      </w:pPr>
      <w:r>
        <w:t xml:space="preserve">      "relativeAddress": 376       # See §</w:t>
      </w:r>
      <w:r>
        <w:fldChar w:fldCharType="begin"/>
      </w:r>
      <w:r>
        <w:instrText xml:space="preserve"> REF _Ref7431077 \r \h </w:instrText>
      </w:r>
      <w:r>
        <w:fldChar w:fldCharType="separate"/>
      </w:r>
      <w:r w:rsidR="00CE77CD">
        <w:t>3.32.7</w:t>
      </w:r>
      <w:r>
        <w:fldChar w:fldCharType="end"/>
      </w:r>
      <w:r>
        <w:t>.</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09057D35" w:rsidR="00A830A2" w:rsidRDefault="00A830A2" w:rsidP="00A830A2">
      <w:pPr>
        <w:pStyle w:val="Code"/>
      </w:pPr>
      <w:r>
        <w:t xml:space="preserve">      "</w:t>
      </w:r>
      <w:r w:rsidR="00DD09BE">
        <w:t>absolute</w:t>
      </w:r>
      <w:r>
        <w:t xml:space="preserve">Address": </w:t>
      </w:r>
      <w:r w:rsidR="00F9735E">
        <w:t>1536,</w:t>
      </w:r>
    </w:p>
    <w:p w14:paraId="60AAE1C5" w14:textId="21B58929" w:rsidR="00F9735E" w:rsidRDefault="00F9735E" w:rsidP="00A830A2">
      <w:pPr>
        <w:pStyle w:val="Code"/>
      </w:pPr>
      <w:r>
        <w:t xml:space="preserve">      "relativeAddress":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32A100D8" w:rsidR="00612289" w:rsidRDefault="004D0178" w:rsidP="00612289">
      <w:pPr>
        <w:pStyle w:val="Heading3"/>
      </w:pPr>
      <w:bookmarkStart w:id="4262" w:name="_Ref7327663"/>
      <w:bookmarkStart w:id="4263" w:name="_Ref7432842"/>
      <w:bookmarkStart w:id="4264" w:name="_Toc33180977"/>
      <w:r>
        <w:t xml:space="preserve">Absolute </w:t>
      </w:r>
      <w:r w:rsidR="00612289">
        <w:t>address calculation</w:t>
      </w:r>
      <w:bookmarkEnd w:id="4262"/>
      <w:bookmarkEnd w:id="4263"/>
      <w:bookmarkEnd w:id="4264"/>
    </w:p>
    <w:p w14:paraId="4AD36080" w14:textId="6CEB3517" w:rsidR="00612289" w:rsidRDefault="004D0178" w:rsidP="00612289">
      <w:r>
        <w:t>E</w:t>
      </w:r>
      <w:r w:rsidR="00612289">
        <w:t xml:space="preserve">ach </w:t>
      </w:r>
      <w:r w:rsidR="00612289" w:rsidRPr="00E15A3C">
        <w:rPr>
          <w:rStyle w:val="CODEtemp"/>
        </w:rPr>
        <w:t>address</w:t>
      </w:r>
      <w:r w:rsidR="00612289">
        <w:t xml:space="preserve"> object </w:t>
      </w:r>
      <w:r>
        <w:t>has an associated</w:t>
      </w:r>
      <w:r w:rsidR="00612289">
        <w:t xml:space="preserve"> value called its “</w:t>
      </w:r>
      <w:r w:rsidR="00DD09BE">
        <w:t xml:space="preserve">absolute </w:t>
      </w:r>
      <w:r w:rsidR="00612289">
        <w:t>address” which is the offset of the address from the start of the addressable region.</w:t>
      </w:r>
      <w:r w:rsidR="00E15A3C">
        <w:t xml:space="preserve"> The </w:t>
      </w:r>
      <w:r w:rsidR="00DD09BE">
        <w:t xml:space="preserve">absolute </w:t>
      </w:r>
      <w:r w:rsidR="00E15A3C">
        <w:t xml:space="preserve">address is calculated by executing the function </w:t>
      </w:r>
      <w:r w:rsidR="00E15A3C" w:rsidRPr="002E1D7A">
        <w:rPr>
          <w:rStyle w:val="CODEtemp"/>
        </w:rPr>
        <w:t>Calculate</w:t>
      </w:r>
      <w:r w:rsidR="00DD09BE">
        <w:rPr>
          <w:rStyle w:val="CODEtemp"/>
        </w:rPr>
        <w:t>Absolute</w:t>
      </w:r>
      <w:r w:rsidR="00E15A3C" w:rsidRPr="002E1D7A">
        <w:rPr>
          <w:rStyle w:val="CODEtemp"/>
        </w:rPr>
        <w:t>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r w:rsidR="00576085">
        <w:t>.</w:t>
      </w:r>
    </w:p>
    <w:p w14:paraId="7924E647" w14:textId="5DFAB5A0" w:rsidR="00E15A3C" w:rsidRDefault="00576085" w:rsidP="00612289">
      <w:r>
        <w:t xml:space="preserve">This procedure assumes that the </w:t>
      </w:r>
      <w:r w:rsidRPr="00576085">
        <w:rPr>
          <w:rStyle w:val="CODEtemp"/>
        </w:rPr>
        <w:t>offsetFromParent</w:t>
      </w:r>
      <w:r>
        <w:t xml:space="preserve"> (§</w:t>
      </w:r>
      <w:r>
        <w:fldChar w:fldCharType="begin"/>
      </w:r>
      <w:r>
        <w:instrText xml:space="preserve"> REF _Ref4684023 \r \h </w:instrText>
      </w:r>
      <w:r>
        <w:fldChar w:fldCharType="separate"/>
      </w:r>
      <w:r w:rsidR="00CE77CD">
        <w:t>3.32.8</w:t>
      </w:r>
      <w:r>
        <w:fldChar w:fldCharType="end"/>
      </w:r>
      <w:r>
        <w:t xml:space="preserve">) and </w:t>
      </w:r>
      <w:r w:rsidRPr="00576085">
        <w:rPr>
          <w:rStyle w:val="CODEtemp"/>
        </w:rPr>
        <w:t>parentIndex</w:t>
      </w:r>
      <w:r>
        <w:t xml:space="preserve"> (§</w:t>
      </w:r>
      <w:r>
        <w:fldChar w:fldCharType="begin"/>
      </w:r>
      <w:r>
        <w:instrText xml:space="preserve"> REF _Ref4685900 \r \h </w:instrText>
      </w:r>
      <w:r>
        <w:fldChar w:fldCharType="separate"/>
      </w:r>
      <w:r w:rsidR="00CE77CD">
        <w:t>3.32.13</w:t>
      </w:r>
      <w:r>
        <w:fldChar w:fldCharType="end"/>
      </w:r>
      <w:r>
        <w:t>) properties are either both present or both absent; if this is not the case, the SARIF file is invalid.</w:t>
      </w:r>
    </w:p>
    <w:p w14:paraId="70DD7DF4" w14:textId="77777777" w:rsidR="00576085" w:rsidRDefault="00576085" w:rsidP="00612289"/>
    <w:p w14:paraId="67E804E2" w14:textId="166093B7" w:rsidR="00E15A3C" w:rsidRDefault="00E15A3C" w:rsidP="00E15A3C">
      <w:r>
        <w:lastRenderedPageBreak/>
        <w:t xml:space="preserve">FUNCTION </w:t>
      </w:r>
      <w:r w:rsidRPr="002E1D7A">
        <w:rPr>
          <w:rStyle w:val="CODEtemp"/>
        </w:rPr>
        <w:t>Calculate</w:t>
      </w:r>
      <w:r w:rsidR="00DD09BE">
        <w:rPr>
          <w:rStyle w:val="CODEtemp"/>
        </w:rPr>
        <w:t>Absolute</w:t>
      </w:r>
      <w:r w:rsidRPr="002E1D7A">
        <w:rPr>
          <w:rStyle w:val="CODEtemp"/>
        </w:rPr>
        <w:t>Address</w:t>
      </w:r>
      <w:r>
        <w:t>(</w:t>
      </w:r>
      <w:r w:rsidR="00656094">
        <w:rPr>
          <w:rStyle w:val="CODEtemp"/>
        </w:rPr>
        <w:t>addr</w:t>
      </w:r>
      <w:r>
        <w:t>)</w:t>
      </w:r>
    </w:p>
    <w:p w14:paraId="63D352A5" w14:textId="120F9DBD" w:rsidR="001A0CBD" w:rsidRDefault="001A0CBD" w:rsidP="001A0CBD">
      <w:r>
        <w:t xml:space="preserve">    IF </w:t>
      </w:r>
      <w:r>
        <w:rPr>
          <w:rStyle w:val="CODEtemp"/>
        </w:rPr>
        <w:t>addr</w:t>
      </w:r>
      <w:r w:rsidRPr="00E15A3C">
        <w:rPr>
          <w:rStyle w:val="CODEtemp"/>
        </w:rPr>
        <w:t>.</w:t>
      </w:r>
      <w:r w:rsidR="004D0178">
        <w:rPr>
          <w:rStyle w:val="CODEtemp"/>
        </w:rPr>
        <w:t>absolute</w:t>
      </w:r>
      <w:r>
        <w:rPr>
          <w:rStyle w:val="CODEtemp"/>
        </w:rPr>
        <w:t>Address</w:t>
      </w:r>
      <w:r>
        <w:t xml:space="preserve"> exists THEN</w:t>
      </w:r>
    </w:p>
    <w:p w14:paraId="3D16680C" w14:textId="7C230F5B" w:rsidR="001A0CBD" w:rsidRDefault="001A0CBD" w:rsidP="001A0CBD">
      <w:r>
        <w:t xml:space="preserve">        RETURN </w:t>
      </w:r>
      <w:r>
        <w:rPr>
          <w:rStyle w:val="CODEtemp"/>
        </w:rPr>
        <w:t>addr</w:t>
      </w:r>
      <w:r w:rsidRPr="00E15A3C">
        <w:rPr>
          <w:rStyle w:val="CODEtemp"/>
        </w:rPr>
        <w:t>.</w:t>
      </w:r>
      <w:r w:rsidR="00DD09BE">
        <w:rPr>
          <w:rStyle w:val="CODEtemp"/>
        </w:rPr>
        <w:t>absolute</w:t>
      </w:r>
      <w:r>
        <w:rPr>
          <w:rStyle w:val="CODEtemp"/>
        </w:rPr>
        <w:t>Address</w:t>
      </w:r>
    </w:p>
    <w:p w14:paraId="7FD8ED4C" w14:textId="009A0A80" w:rsidR="00E15A3C" w:rsidRDefault="00E15A3C" w:rsidP="002E1D7A">
      <w:r>
        <w:t xml:space="preserve">   </w:t>
      </w:r>
      <w:r w:rsidR="001A0CBD">
        <w:t xml:space="preserve"> ELSE </w:t>
      </w:r>
      <w:r>
        <w:t xml:space="preserve">IF </w:t>
      </w:r>
      <w:r w:rsidR="00656094">
        <w:rPr>
          <w:rStyle w:val="CODEtemp"/>
        </w:rPr>
        <w:t>addr</w:t>
      </w:r>
      <w:r w:rsidRPr="00E15A3C">
        <w:rPr>
          <w:rStyle w:val="CODEtemp"/>
        </w:rPr>
        <w:t>.</w:t>
      </w:r>
      <w:r w:rsidR="00576085">
        <w:rPr>
          <w:rStyle w:val="CODEtemp"/>
        </w:rPr>
        <w:t>parentIndex</w:t>
      </w:r>
      <w:r w:rsidR="00576085">
        <w:t xml:space="preserve"> </w:t>
      </w:r>
      <w:r>
        <w:t>exist</w:t>
      </w:r>
      <w:r w:rsidR="00EF5849">
        <w:t>s</w:t>
      </w:r>
      <w:r>
        <w:t xml:space="preserve"> THEN</w:t>
      </w:r>
    </w:p>
    <w:p w14:paraId="7E88A78E" w14:textId="5F90A908" w:rsidR="00EF5849" w:rsidRDefault="00EF5849" w:rsidP="00EF5849">
      <w:r>
        <w:t xml:space="preserve">        LET </w:t>
      </w:r>
      <w:r w:rsidR="00576085">
        <w:rPr>
          <w:rStyle w:val="CODEtemp"/>
        </w:rPr>
        <w:t>theParent</w:t>
      </w:r>
      <w:r w:rsidR="00576085">
        <w:t xml:space="preserve"> </w:t>
      </w:r>
      <w:r>
        <w:t>= the parent object</w:t>
      </w:r>
      <w:r w:rsidR="00F043DD">
        <w:t xml:space="preserve"> (see §</w:t>
      </w:r>
      <w:r w:rsidR="00F043DD">
        <w:fldChar w:fldCharType="begin"/>
      </w:r>
      <w:r w:rsidR="00F043DD">
        <w:instrText xml:space="preserve"> REF _Ref7327374 \r \h </w:instrText>
      </w:r>
      <w:r w:rsidR="00F043DD">
        <w:fldChar w:fldCharType="separate"/>
      </w:r>
      <w:r w:rsidR="00CE77CD">
        <w:t>3.32.2</w:t>
      </w:r>
      <w:r w:rsidR="00F043DD">
        <w:fldChar w:fldCharType="end"/>
      </w:r>
      <w:r w:rsidR="00F043DD">
        <w:t>)</w:t>
      </w:r>
      <w:r>
        <w:t xml:space="preserve"> of </w:t>
      </w:r>
      <w:r>
        <w:rPr>
          <w:rStyle w:val="CODEtemp"/>
        </w:rPr>
        <w:t>addr</w:t>
      </w:r>
    </w:p>
    <w:p w14:paraId="5F7A86B0" w14:textId="58F37487" w:rsidR="00EF5849" w:rsidRDefault="00EF5849" w:rsidP="001A0CBD">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w:t>
      </w:r>
      <w:r w:rsidR="00DD09BE">
        <w:rPr>
          <w:rStyle w:val="CODEtemp"/>
        </w:rPr>
        <w:t>Absolute</w:t>
      </w:r>
      <w:r w:rsidRPr="002E1D7A">
        <w:rPr>
          <w:rStyle w:val="CODEtemp"/>
        </w:rPr>
        <w:t>Address</w:t>
      </w:r>
      <w:r>
        <w:t>(</w:t>
      </w:r>
      <w:r w:rsidR="00576085">
        <w:rPr>
          <w:rStyle w:val="CODEtemp"/>
        </w:rPr>
        <w:t>theP</w:t>
      </w:r>
      <w:r>
        <w:rPr>
          <w:rStyle w:val="CODEtemp"/>
        </w:rPr>
        <w:t>arent</w:t>
      </w:r>
      <w:r>
        <w:t>)</w:t>
      </w:r>
    </w:p>
    <w:p w14:paraId="61A8F1AD" w14:textId="13EDAB12" w:rsidR="001A0CBD" w:rsidRDefault="001A0CBD" w:rsidP="00053DE9">
      <w:r>
        <w:t xml:space="preserve">    ELSE</w:t>
      </w:r>
    </w:p>
    <w:p w14:paraId="31E159C5" w14:textId="01A6E8BD" w:rsidR="00053DE9" w:rsidRDefault="00F043DD" w:rsidP="00053DE9">
      <w:r>
        <w:t xml:space="preserve">   </w:t>
      </w:r>
      <w:r w:rsidR="001A0CBD">
        <w:t xml:space="preserve">     </w:t>
      </w:r>
      <w:r>
        <w:t>ERROR "</w:t>
      </w:r>
      <w:r w:rsidR="004D0178">
        <w:t xml:space="preserve">Absolute </w:t>
      </w:r>
      <w:r>
        <w:t>address cannot be determined</w:t>
      </w:r>
      <w:r w:rsidR="00937378">
        <w:t>"</w:t>
      </w:r>
      <w:r w:rsidR="00656094">
        <w:t>.</w:t>
      </w:r>
    </w:p>
    <w:p w14:paraId="5CF318C5" w14:textId="5C648556" w:rsidR="00F043DD" w:rsidRDefault="00F043DD" w:rsidP="00E15A3C"/>
    <w:p w14:paraId="4504A5BA" w14:textId="0459A14F" w:rsidR="001A0CBD" w:rsidRDefault="00E15A3C" w:rsidP="00E15A3C">
      <w:r>
        <w:t xml:space="preserve">If </w:t>
      </w:r>
      <w:r w:rsidRPr="002E1D7A">
        <w:rPr>
          <w:rStyle w:val="CODEtemp"/>
        </w:rPr>
        <w:t>Cal</w:t>
      </w:r>
      <w:r w:rsidR="001A0CBD">
        <w:rPr>
          <w:rStyle w:val="CODEtemp"/>
        </w:rPr>
        <w:t>c</w:t>
      </w:r>
      <w:r w:rsidRPr="002E1D7A">
        <w:rPr>
          <w:rStyle w:val="CODEtemp"/>
        </w:rPr>
        <w:t>ulate</w:t>
      </w:r>
      <w:r w:rsidR="00DD09BE">
        <w:rPr>
          <w:rStyle w:val="CODEtemp"/>
        </w:rPr>
        <w:t>Absolute</w:t>
      </w:r>
      <w:r w:rsidRPr="002E1D7A">
        <w:rPr>
          <w:rStyle w:val="CODEtemp"/>
        </w:rPr>
        <w:t>Address</w:t>
      </w:r>
      <w:r>
        <w:t>(</w:t>
      </w:r>
      <w:r w:rsidRPr="002E1D7A">
        <w:rPr>
          <w:rStyle w:val="CODEtemp"/>
        </w:rPr>
        <w:t>thisObject</w:t>
      </w:r>
      <w:r>
        <w:t xml:space="preserve">) </w:t>
      </w:r>
      <w:r w:rsidR="00EF5849">
        <w:t>or any of its recursive invocations encounters an ERROR</w:t>
      </w:r>
      <w:r>
        <w:t xml:space="preserve">, </w:t>
      </w:r>
      <w:r w:rsidR="00F043DD">
        <w:t xml:space="preserve">the </w:t>
      </w:r>
      <w:r w:rsidR="00F9735E">
        <w:t>absolute address cannot be determined</w:t>
      </w:r>
      <w:r>
        <w:t>.</w:t>
      </w:r>
    </w:p>
    <w:p w14:paraId="3E80C80F" w14:textId="7FB2A6C1" w:rsidR="001A0CBD" w:rsidRDefault="001A0CBD" w:rsidP="00E15A3C">
      <w:r>
        <w:t xml:space="preserve">If both </w:t>
      </w:r>
      <w:r w:rsidR="004D0178">
        <w:rPr>
          <w:rStyle w:val="CODEtemp"/>
        </w:rPr>
        <w:t>absolute</w:t>
      </w:r>
      <w:r w:rsidRPr="0091225C">
        <w:rPr>
          <w:rStyle w:val="CODEtemp"/>
        </w:rPr>
        <w:t>Address</w:t>
      </w:r>
      <w:r>
        <w:t xml:space="preserve"> and </w:t>
      </w:r>
      <w:r w:rsidRPr="0091225C">
        <w:rPr>
          <w:rStyle w:val="CODEtemp"/>
        </w:rPr>
        <w:t>offsetFromParent</w:t>
      </w:r>
      <w:r>
        <w:t xml:space="preserve"> exist, then </w:t>
      </w:r>
      <w:r w:rsidR="00DD09BE">
        <w:rPr>
          <w:rStyle w:val="CODEtemp"/>
        </w:rPr>
        <w:t>absolute</w:t>
      </w:r>
      <w:r w:rsidRPr="0091225C">
        <w:rPr>
          <w:rStyle w:val="CODEtemp"/>
        </w:rPr>
        <w:t>Address</w:t>
      </w:r>
      <w:r>
        <w:t xml:space="preserve"> </w:t>
      </w:r>
      <w:r w:rsidRPr="0091225C">
        <w:rPr>
          <w:b/>
        </w:rPr>
        <w:t>SHALL</w:t>
      </w:r>
      <w:r>
        <w:t xml:space="preserve"> equal the value that </w:t>
      </w:r>
      <w:r w:rsidRPr="0091225C">
        <w:rPr>
          <w:rStyle w:val="CODEtemp"/>
        </w:rPr>
        <w:t>Calculate</w:t>
      </w:r>
      <w:r w:rsidR="00DD09BE">
        <w:rPr>
          <w:rStyle w:val="CODEtemp"/>
        </w:rPr>
        <w:t>Absolute</w:t>
      </w:r>
      <w:r w:rsidRPr="0091225C">
        <w:rPr>
          <w:rStyle w:val="CODEtemp"/>
        </w:rPr>
        <w:t>Address</w:t>
      </w:r>
      <w:r>
        <w:t xml:space="preserve"> would have returned if </w:t>
      </w:r>
      <w:r w:rsidR="004D0178">
        <w:rPr>
          <w:rStyle w:val="CODEtemp"/>
        </w:rPr>
        <w:t>absolute</w:t>
      </w:r>
      <w:r w:rsidRPr="0091225C">
        <w:rPr>
          <w:rStyle w:val="CODEtemp"/>
        </w:rPr>
        <w:t>Address</w:t>
      </w:r>
      <w:r>
        <w:t xml:space="preserve"> were absent</w:t>
      </w:r>
      <w:r w:rsidR="006A28EB">
        <w:t xml:space="preserve">, if </w:t>
      </w:r>
      <w:r w:rsidR="006A28EB" w:rsidRPr="005C2A92">
        <w:rPr>
          <w:rStyle w:val="CODEtemp"/>
        </w:rPr>
        <w:t>Calculate</w:t>
      </w:r>
      <w:r w:rsidR="00DD09BE">
        <w:rPr>
          <w:rStyle w:val="CODEtemp"/>
        </w:rPr>
        <w:t>Absolute</w:t>
      </w:r>
      <w:r w:rsidR="006A28EB" w:rsidRPr="005C2A92">
        <w:rPr>
          <w:rStyle w:val="CODEtemp"/>
        </w:rPr>
        <w:t>Address</w:t>
      </w:r>
      <w:r w:rsidR="006A28EB">
        <w:t xml:space="preserve"> would have returned successfully in that circumstance.</w:t>
      </w:r>
    </w:p>
    <w:p w14:paraId="40220FBF" w14:textId="56FF22CB" w:rsidR="00F9735E" w:rsidRDefault="00F9735E" w:rsidP="00F9735E">
      <w:pPr>
        <w:pStyle w:val="Heading3"/>
      </w:pPr>
      <w:bookmarkStart w:id="4265" w:name="_Ref7431364"/>
      <w:bookmarkStart w:id="4266" w:name="_Toc33180978"/>
      <w:r>
        <w:t>Relative address calculation</w:t>
      </w:r>
      <w:bookmarkEnd w:id="4265"/>
      <w:bookmarkEnd w:id="4266"/>
      <w:r>
        <w:t xml:space="preserve"> </w:t>
      </w:r>
    </w:p>
    <w:p w14:paraId="67CF7915" w14:textId="4238C501" w:rsidR="00937378" w:rsidRDefault="00F9735E" w:rsidP="00E15A3C">
      <w:r>
        <w:t xml:space="preserve">Each </w:t>
      </w:r>
      <w:r w:rsidRPr="00F9735E">
        <w:rPr>
          <w:rStyle w:val="CODEtemp"/>
        </w:rPr>
        <w:t>address</w:t>
      </w:r>
      <w:r>
        <w:t xml:space="preserve"> object has an associated value called its “relative address” which is the offset of the address from the address of the top-most object in its parent chain. The relative address is calculated by executing the function </w:t>
      </w:r>
      <w:r w:rsidRPr="00F9735E">
        <w:rPr>
          <w:rStyle w:val="CODEtemp"/>
        </w:rPr>
        <w:t>CalculateRelativeAddress</w:t>
      </w:r>
      <w:r>
        <w:t xml:space="preserve"> defined below on </w:t>
      </w:r>
      <w:r w:rsidRPr="00F9735E">
        <w:rPr>
          <w:rStyle w:val="CODEtemp"/>
        </w:rPr>
        <w:t>thisObject</w:t>
      </w:r>
      <w:r>
        <w:t xml:space="preserve"> or by any procedure with the same result</w:t>
      </w:r>
      <w:r w:rsidR="00576085">
        <w:t>.</w:t>
      </w:r>
    </w:p>
    <w:p w14:paraId="7F9CBE1C" w14:textId="01F100C3" w:rsidR="00576085" w:rsidRDefault="00576085" w:rsidP="00576085">
      <w:r>
        <w:t xml:space="preserve">This procedure assumes that the </w:t>
      </w:r>
      <w:r w:rsidRPr="00DE4B30">
        <w:rPr>
          <w:rStyle w:val="CODEtemp"/>
        </w:rPr>
        <w:t>offsetFromParent</w:t>
      </w:r>
      <w:r>
        <w:t xml:space="preserve"> (§</w:t>
      </w:r>
      <w:r>
        <w:fldChar w:fldCharType="begin"/>
      </w:r>
      <w:r>
        <w:instrText xml:space="preserve"> REF _Ref4684023 \r \h </w:instrText>
      </w:r>
      <w:r>
        <w:fldChar w:fldCharType="separate"/>
      </w:r>
      <w:r w:rsidR="00CE77CD">
        <w:t>3.32.8</w:t>
      </w:r>
      <w:r>
        <w:fldChar w:fldCharType="end"/>
      </w:r>
      <w:r>
        <w:t xml:space="preserve">) and </w:t>
      </w:r>
      <w:r w:rsidRPr="00DE4B30">
        <w:rPr>
          <w:rStyle w:val="CODEtemp"/>
        </w:rPr>
        <w:t>parentIndex</w:t>
      </w:r>
      <w:r>
        <w:t xml:space="preserve"> (§</w:t>
      </w:r>
      <w:r>
        <w:fldChar w:fldCharType="begin"/>
      </w:r>
      <w:r>
        <w:instrText xml:space="preserve"> REF _Ref4685900 \r \h </w:instrText>
      </w:r>
      <w:r>
        <w:fldChar w:fldCharType="separate"/>
      </w:r>
      <w:r w:rsidR="00CE77CD">
        <w:t>3.32.13</w:t>
      </w:r>
      <w:r>
        <w:fldChar w:fldCharType="end"/>
      </w:r>
      <w:r>
        <w:t>) properties are either both present or both absent; if this is not the case, the SARIF file is invalid.</w:t>
      </w:r>
    </w:p>
    <w:p w14:paraId="2B6DDD6B" w14:textId="77777777" w:rsidR="00576085" w:rsidRDefault="00576085" w:rsidP="00576085"/>
    <w:p w14:paraId="4037A5E6" w14:textId="3FD95CFB" w:rsidR="00937378" w:rsidRDefault="00937378" w:rsidP="00937378">
      <w:r>
        <w:t xml:space="preserve">FUNCTION </w:t>
      </w:r>
      <w:r w:rsidRPr="002E1D7A">
        <w:rPr>
          <w:rStyle w:val="CODEtemp"/>
        </w:rPr>
        <w:t>Calculate</w:t>
      </w:r>
      <w:r>
        <w:rPr>
          <w:rStyle w:val="CODEtemp"/>
        </w:rPr>
        <w:t>Relative</w:t>
      </w:r>
      <w:r w:rsidRPr="002E1D7A">
        <w:rPr>
          <w:rStyle w:val="CODEtemp"/>
        </w:rPr>
        <w:t>Address</w:t>
      </w:r>
      <w:r>
        <w:t>(</w:t>
      </w:r>
      <w:r>
        <w:rPr>
          <w:rStyle w:val="CODEtemp"/>
        </w:rPr>
        <w:t>addr</w:t>
      </w:r>
      <w:r>
        <w:t>)</w:t>
      </w:r>
    </w:p>
    <w:p w14:paraId="31E449D0" w14:textId="3F216930" w:rsidR="00937378" w:rsidRDefault="00937378" w:rsidP="00937378">
      <w:r>
        <w:t xml:space="preserve">    IF </w:t>
      </w:r>
      <w:r>
        <w:rPr>
          <w:rStyle w:val="CODEtemp"/>
        </w:rPr>
        <w:t>addr</w:t>
      </w:r>
      <w:r w:rsidRPr="00E15A3C">
        <w:rPr>
          <w:rStyle w:val="CODEtemp"/>
        </w:rPr>
        <w:t>.</w:t>
      </w:r>
      <w:r>
        <w:rPr>
          <w:rStyle w:val="CODEtemp"/>
        </w:rPr>
        <w:t>relativeAddress</w:t>
      </w:r>
      <w:r>
        <w:t xml:space="preserve"> exists THEN</w:t>
      </w:r>
    </w:p>
    <w:p w14:paraId="1DF08190" w14:textId="2F76AB9D" w:rsidR="00937378" w:rsidRDefault="00937378" w:rsidP="00937378">
      <w:r>
        <w:t xml:space="preserve">        RETURN </w:t>
      </w:r>
      <w:r>
        <w:rPr>
          <w:rStyle w:val="CODEtemp"/>
        </w:rPr>
        <w:t>addr</w:t>
      </w:r>
      <w:r w:rsidRPr="00E15A3C">
        <w:rPr>
          <w:rStyle w:val="CODEtemp"/>
        </w:rPr>
        <w:t>.</w:t>
      </w:r>
      <w:r>
        <w:rPr>
          <w:rStyle w:val="CODEtemp"/>
        </w:rPr>
        <w:t>relativeAddress</w:t>
      </w:r>
    </w:p>
    <w:p w14:paraId="2EA7325A" w14:textId="1DD2DB92" w:rsidR="00937378" w:rsidRDefault="00937378" w:rsidP="00937378">
      <w:r>
        <w:t xml:space="preserve">    ELSE IF </w:t>
      </w:r>
      <w:r>
        <w:rPr>
          <w:rStyle w:val="CODEtemp"/>
        </w:rPr>
        <w:t>addr</w:t>
      </w:r>
      <w:r w:rsidRPr="00E15A3C">
        <w:rPr>
          <w:rStyle w:val="CODEtemp"/>
        </w:rPr>
        <w:t>.</w:t>
      </w:r>
      <w:r w:rsidR="00576085">
        <w:rPr>
          <w:rStyle w:val="CODEtemp"/>
        </w:rPr>
        <w:t>parentIndex</w:t>
      </w:r>
      <w:r>
        <w:t xml:space="preserve"> exists THEN</w:t>
      </w:r>
    </w:p>
    <w:p w14:paraId="5F4373A5" w14:textId="236FA9CE" w:rsidR="00937378" w:rsidRDefault="00937378" w:rsidP="00937378">
      <w:r>
        <w:t xml:space="preserve">        LET </w:t>
      </w:r>
      <w:r w:rsidR="00576085">
        <w:rPr>
          <w:rStyle w:val="CODEtemp"/>
        </w:rPr>
        <w:t>theP</w:t>
      </w:r>
      <w:r>
        <w:rPr>
          <w:rStyle w:val="CODEtemp"/>
        </w:rPr>
        <w:t>arent</w:t>
      </w:r>
      <w:r>
        <w:t xml:space="preserve"> = the parent object (see §</w:t>
      </w:r>
      <w:r>
        <w:fldChar w:fldCharType="begin"/>
      </w:r>
      <w:r>
        <w:instrText xml:space="preserve"> REF _Ref7327374 \r \h </w:instrText>
      </w:r>
      <w:r>
        <w:fldChar w:fldCharType="separate"/>
      </w:r>
      <w:r w:rsidR="00CE77CD">
        <w:t>3.32.2</w:t>
      </w:r>
      <w:r>
        <w:fldChar w:fldCharType="end"/>
      </w:r>
      <w:r>
        <w:t xml:space="preserve">) of </w:t>
      </w:r>
      <w:r>
        <w:rPr>
          <w:rStyle w:val="CODEtemp"/>
        </w:rPr>
        <w:t>addr</w:t>
      </w:r>
    </w:p>
    <w:p w14:paraId="148EE367" w14:textId="3B5BD1DF" w:rsidR="00937378" w:rsidRDefault="00937378" w:rsidP="00937378">
      <w:r>
        <w:t xml:space="preserve">        RETURN </w:t>
      </w:r>
      <w:r>
        <w:rPr>
          <w:rStyle w:val="CODEtemp"/>
        </w:rPr>
        <w:t>addr</w:t>
      </w:r>
      <w:r w:rsidRPr="00E15A3C">
        <w:rPr>
          <w:rStyle w:val="CODEtemp"/>
        </w:rPr>
        <w:t>.offsetFromParent</w:t>
      </w:r>
      <w:r>
        <w:t xml:space="preserve"> + </w:t>
      </w:r>
      <w:r w:rsidRPr="002E1D7A">
        <w:rPr>
          <w:rStyle w:val="CODEtemp"/>
        </w:rPr>
        <w:t>Calculate</w:t>
      </w:r>
      <w:r>
        <w:rPr>
          <w:rStyle w:val="CODEtemp"/>
        </w:rPr>
        <w:t>Relative</w:t>
      </w:r>
      <w:r w:rsidRPr="002E1D7A">
        <w:rPr>
          <w:rStyle w:val="CODEtemp"/>
        </w:rPr>
        <w:t>Address</w:t>
      </w:r>
      <w:r>
        <w:t>(</w:t>
      </w:r>
      <w:r w:rsidR="00A17E67">
        <w:rPr>
          <w:rStyle w:val="CODEtemp"/>
        </w:rPr>
        <w:t>theP</w:t>
      </w:r>
      <w:r>
        <w:rPr>
          <w:rStyle w:val="CODEtemp"/>
        </w:rPr>
        <w:t>arent</w:t>
      </w:r>
      <w:r>
        <w:t>)</w:t>
      </w:r>
    </w:p>
    <w:p w14:paraId="48B6AA14" w14:textId="77777777" w:rsidR="00937378" w:rsidRDefault="00937378" w:rsidP="00937378">
      <w:r>
        <w:t xml:space="preserve">    ELSE</w:t>
      </w:r>
    </w:p>
    <w:p w14:paraId="3FA17069" w14:textId="4241BCB4" w:rsidR="00937378" w:rsidRDefault="00937378" w:rsidP="00E15A3C">
      <w:r>
        <w:t xml:space="preserve">        </w:t>
      </w:r>
      <w:r w:rsidR="00576085">
        <w:t>RETURN 0</w:t>
      </w:r>
    </w:p>
    <w:p w14:paraId="5B18487C" w14:textId="4DA1AB91" w:rsidR="00F9735E" w:rsidRDefault="00F9735E" w:rsidP="00E15A3C"/>
    <w:p w14:paraId="4E3FB071" w14:textId="77D31C48" w:rsidR="00F9735E" w:rsidRDefault="00F9735E" w:rsidP="00E15A3C">
      <w:r>
        <w:t xml:space="preserve">If </w:t>
      </w:r>
      <w:r w:rsidRPr="00937378">
        <w:rPr>
          <w:rStyle w:val="CODEtemp"/>
        </w:rPr>
        <w:t>CalculateRelativeAddress</w:t>
      </w:r>
      <w:r>
        <w:t>(</w:t>
      </w:r>
      <w:r w:rsidRPr="00937378">
        <w:rPr>
          <w:rStyle w:val="CODEtemp"/>
        </w:rPr>
        <w:t>thisObject</w:t>
      </w:r>
      <w:r>
        <w:t>) or any of its recursive invocations encounters an ERROR, the relative address cannot be determined.</w:t>
      </w:r>
    </w:p>
    <w:p w14:paraId="78F0EFB0" w14:textId="4975822A" w:rsidR="00576085" w:rsidRDefault="00576085" w:rsidP="00E15A3C">
      <w:r>
        <w:t xml:space="preserve">If both </w:t>
      </w:r>
      <w:r>
        <w:rPr>
          <w:rStyle w:val="CODEtemp"/>
        </w:rPr>
        <w:t>relative</w:t>
      </w:r>
      <w:r w:rsidRPr="0091225C">
        <w:rPr>
          <w:rStyle w:val="CODEtemp"/>
        </w:rPr>
        <w:t>Address</w:t>
      </w:r>
      <w:r>
        <w:t xml:space="preserve"> and </w:t>
      </w:r>
      <w:r w:rsidRPr="0091225C">
        <w:rPr>
          <w:rStyle w:val="CODEtemp"/>
        </w:rPr>
        <w:t>offsetFromParent</w:t>
      </w:r>
      <w:r>
        <w:t xml:space="preserve"> exist, then </w:t>
      </w:r>
      <w:r>
        <w:rPr>
          <w:rStyle w:val="CODEtemp"/>
        </w:rPr>
        <w:t>relative</w:t>
      </w:r>
      <w:r w:rsidRPr="0091225C">
        <w:rPr>
          <w:rStyle w:val="CODEtemp"/>
        </w:rPr>
        <w:t>Address</w:t>
      </w:r>
      <w:r>
        <w:t xml:space="preserve"> </w:t>
      </w:r>
      <w:r w:rsidRPr="0091225C">
        <w:rPr>
          <w:b/>
        </w:rPr>
        <w:t>SHALL</w:t>
      </w:r>
      <w:r>
        <w:t xml:space="preserve"> equal the value that </w:t>
      </w:r>
      <w:r w:rsidRPr="0091225C">
        <w:rPr>
          <w:rStyle w:val="CODEtemp"/>
        </w:rPr>
        <w:t>Calculate</w:t>
      </w:r>
      <w:r>
        <w:rPr>
          <w:rStyle w:val="CODEtemp"/>
        </w:rPr>
        <w:t>Relative</w:t>
      </w:r>
      <w:r w:rsidRPr="0091225C">
        <w:rPr>
          <w:rStyle w:val="CODEtemp"/>
        </w:rPr>
        <w:t>Address</w:t>
      </w:r>
      <w:r>
        <w:t xml:space="preserve"> would have returned if </w:t>
      </w:r>
      <w:r>
        <w:rPr>
          <w:rStyle w:val="CODEtemp"/>
        </w:rPr>
        <w:t>relative</w:t>
      </w:r>
      <w:r w:rsidRPr="0091225C">
        <w:rPr>
          <w:rStyle w:val="CODEtemp"/>
        </w:rPr>
        <w:t>Address</w:t>
      </w:r>
      <w:r>
        <w:t xml:space="preserve"> were absent, if </w:t>
      </w:r>
      <w:r w:rsidRPr="005C2A92">
        <w:rPr>
          <w:rStyle w:val="CODEtemp"/>
        </w:rPr>
        <w:t>Calculate</w:t>
      </w:r>
      <w:r>
        <w:rPr>
          <w:rStyle w:val="CODEtemp"/>
        </w:rPr>
        <w:t>Relative</w:t>
      </w:r>
      <w:r w:rsidRPr="005C2A92">
        <w:rPr>
          <w:rStyle w:val="CODEtemp"/>
        </w:rPr>
        <w:t>Address</w:t>
      </w:r>
      <w:r>
        <w:t xml:space="preserve"> would have returned successfully in that circumstance.</w:t>
      </w:r>
    </w:p>
    <w:p w14:paraId="0555B0AE" w14:textId="2D3A62A4" w:rsidR="006F09B5" w:rsidRDefault="006F09B5" w:rsidP="006F09B5">
      <w:pPr>
        <w:pStyle w:val="Heading3"/>
      </w:pPr>
      <w:bookmarkStart w:id="4267" w:name="_Toc33180979"/>
      <w:r>
        <w:t>index property</w:t>
      </w:r>
      <w:bookmarkEnd w:id="4267"/>
    </w:p>
    <w:p w14:paraId="6980768E" w14:textId="6D867B1C"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E77CD">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CE77CD">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p>
    <w:p w14:paraId="40215639" w14:textId="77777777" w:rsidR="006F09B5" w:rsidDel="00394545" w:rsidRDefault="006F09B5" w:rsidP="006F09B5">
      <w:r w:rsidDel="00394545">
        <w:lastRenderedPageBreak/>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15AFE8B"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084EC718"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CE77CD">
        <w:t>3.38.2</w:t>
      </w:r>
      <w:r>
        <w:fldChar w:fldCharType="end"/>
      </w:r>
      <w:r>
        <w:t>.</w:t>
      </w:r>
    </w:p>
    <w:p w14:paraId="230F2BAE" w14:textId="4C8F355F" w:rsidR="00BD5A4D" w:rsidRDefault="00DD09BE" w:rsidP="00BD5A4D">
      <w:pPr>
        <w:pStyle w:val="Heading3"/>
      </w:pPr>
      <w:bookmarkStart w:id="4268" w:name="_Ref4683889"/>
      <w:bookmarkStart w:id="4269" w:name="_Ref7327319"/>
      <w:bookmarkStart w:id="4270" w:name="_Toc33180980"/>
      <w:r>
        <w:t>absolute</w:t>
      </w:r>
      <w:r w:rsidR="00BD5A4D">
        <w:t>Address property</w:t>
      </w:r>
      <w:bookmarkEnd w:id="4268"/>
      <w:bookmarkEnd w:id="4269"/>
      <w:bookmarkEnd w:id="4270"/>
    </w:p>
    <w:p w14:paraId="14575BC3" w14:textId="03100AB6" w:rsidR="00F77694"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DD09BE">
        <w:rPr>
          <w:rStyle w:val="CODEtemp"/>
        </w:rPr>
        <w:t>absolute</w:t>
      </w:r>
      <w:r>
        <w:rPr>
          <w:rStyle w:val="CODEtemp"/>
        </w:rPr>
        <w:t>Address</w:t>
      </w:r>
      <w:r>
        <w:t xml:space="preserve"> whose value is a </w:t>
      </w:r>
      <w:r w:rsidR="000171E7">
        <w:t xml:space="preserve">non-negative </w:t>
      </w:r>
      <w:r w:rsidR="00032802">
        <w:t xml:space="preserve">integer </w:t>
      </w:r>
      <w:r>
        <w:t xml:space="preserve">containing the </w:t>
      </w:r>
      <w:r w:rsidR="00DD09BE">
        <w:t xml:space="preserve">absolute </w:t>
      </w:r>
      <w:r w:rsidR="00E47AFA">
        <w:t>address</w:t>
      </w:r>
      <w:r w:rsidR="00F043DD">
        <w:t xml:space="preserve"> (see §</w:t>
      </w:r>
      <w:r w:rsidR="00F043DD">
        <w:fldChar w:fldCharType="begin"/>
      </w:r>
      <w:r w:rsidR="00F043DD">
        <w:instrText xml:space="preserve"> REF _Ref7327663 \r \h </w:instrText>
      </w:r>
      <w:r w:rsidR="00F043DD">
        <w:fldChar w:fldCharType="separate"/>
      </w:r>
      <w:r w:rsidR="00CE77CD">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14215402" w14:textId="2821C984" w:rsidR="00F9735E" w:rsidRDefault="00F9735E" w:rsidP="00AE6ECE">
      <w:r>
        <w:t xml:space="preserve">If </w:t>
      </w:r>
      <w:r w:rsidRPr="00F9735E">
        <w:rPr>
          <w:rStyle w:val="CODEtemp"/>
        </w:rPr>
        <w:t>absoluteAddress</w:t>
      </w:r>
      <w:r>
        <w:t xml:space="preserve"> is absent, it </w:t>
      </w:r>
      <w:r w:rsidRPr="00F9735E">
        <w:rPr>
          <w:b/>
        </w:rPr>
        <w:t>SHALL</w:t>
      </w:r>
      <w:r>
        <w:t xml:space="preserve"> default to -1, which </w:t>
      </w:r>
      <w:r w:rsidR="00295E27">
        <w:t>indicates that the</w:t>
      </w:r>
      <w:r>
        <w:t xml:space="preserve"> value </w:t>
      </w:r>
      <w:r w:rsidR="00295E27">
        <w:t>is unknown (not set)</w:t>
      </w:r>
      <w:r>
        <w:t>.</w:t>
      </w:r>
    </w:p>
    <w:p w14:paraId="682EB309" w14:textId="73E7CC19" w:rsidR="00F9735E" w:rsidRDefault="00F9735E" w:rsidP="00F9735E">
      <w:pPr>
        <w:pStyle w:val="Heading3"/>
      </w:pPr>
      <w:bookmarkStart w:id="4271" w:name="_Ref7431077"/>
      <w:bookmarkStart w:id="4272" w:name="_Toc33180981"/>
      <w:r>
        <w:t>relativeAddress property</w:t>
      </w:r>
      <w:bookmarkEnd w:id="4271"/>
      <w:bookmarkEnd w:id="4272"/>
    </w:p>
    <w:p w14:paraId="1E8DC94E" w14:textId="5F9D617F" w:rsidR="00F9735E" w:rsidRDefault="008401C1" w:rsidP="00F9735E">
      <w:r>
        <w:t xml:space="preserve">If </w:t>
      </w:r>
      <w:r w:rsidRPr="00977BDE">
        <w:rPr>
          <w:rStyle w:val="CODEtemp"/>
        </w:rPr>
        <w:t>parentIndex</w:t>
      </w:r>
      <w:r>
        <w:t xml:space="preserve"> (§</w:t>
      </w:r>
      <w:r>
        <w:fldChar w:fldCharType="begin"/>
      </w:r>
      <w:r>
        <w:instrText xml:space="preserve"> REF _Ref4685900 \r \h </w:instrText>
      </w:r>
      <w:r>
        <w:fldChar w:fldCharType="separate"/>
      </w:r>
      <w:r w:rsidR="00CE77CD">
        <w:t>3.32.13</w:t>
      </w:r>
      <w:r>
        <w:fldChar w:fldCharType="end"/>
      </w:r>
      <w:r>
        <w:t>) is present, a</w:t>
      </w:r>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r w:rsidR="00F9735E">
        <w:rPr>
          <w:rStyle w:val="CODEtemp"/>
        </w:rPr>
        <w:t>relativeAddress</w:t>
      </w:r>
      <w:r w:rsidR="00F9735E">
        <w:t xml:space="preserve"> whose valu</w:t>
      </w:r>
      <w:r w:rsidR="00977BDE">
        <w:t xml:space="preserve">e, if present, is </w:t>
      </w:r>
      <w:r w:rsidR="00F9735E">
        <w:t>an integer containing the relative address (see §</w:t>
      </w:r>
      <w:r w:rsidR="00F9735E">
        <w:fldChar w:fldCharType="begin"/>
      </w:r>
      <w:r w:rsidR="00F9735E">
        <w:instrText xml:space="preserve"> REF _Ref7431364 \r \h </w:instrText>
      </w:r>
      <w:r w:rsidR="00F9735E">
        <w:fldChar w:fldCharType="separate"/>
      </w:r>
      <w:r w:rsidR="00CE77CD">
        <w:t>3.32.4</w:t>
      </w:r>
      <w:r w:rsidR="00F9735E">
        <w:fldChar w:fldCharType="end"/>
      </w:r>
      <w:r w:rsidR="00F9735E">
        <w:t xml:space="preserve">) of </w:t>
      </w:r>
      <w:r w:rsidR="00F9735E" w:rsidRPr="00E47AFA">
        <w:rPr>
          <w:rStyle w:val="CODEtemp"/>
        </w:rPr>
        <w:t>thisObject</w:t>
      </w:r>
      <w:r w:rsidR="00F9735E">
        <w:t>.</w:t>
      </w:r>
    </w:p>
    <w:p w14:paraId="317AAD08" w14:textId="153844D1" w:rsidR="008401C1" w:rsidRDefault="008401C1" w:rsidP="00F9735E">
      <w:r>
        <w:t xml:space="preserve">If </w:t>
      </w:r>
      <w:r w:rsidRPr="008401C1">
        <w:rPr>
          <w:rStyle w:val="CODEtemp"/>
        </w:rPr>
        <w:t>parentIndex</w:t>
      </w:r>
      <w:r>
        <w:t xml:space="preserve"> is absent, </w:t>
      </w:r>
      <w:r w:rsidRPr="008401C1">
        <w:rPr>
          <w:rStyle w:val="CODEtemp"/>
        </w:rPr>
        <w:t>relativeAddress</w:t>
      </w:r>
      <w:r>
        <w:t xml:space="preserve"> </w:t>
      </w:r>
      <w:r w:rsidRPr="008401C1">
        <w:rPr>
          <w:b/>
        </w:rPr>
        <w:t>SHALL</w:t>
      </w:r>
      <w:r>
        <w:t xml:space="preserve"> be absent.</w:t>
      </w:r>
    </w:p>
    <w:p w14:paraId="2E54011F" w14:textId="6BD5CC60" w:rsidR="00F9735E" w:rsidRPr="00F9735E" w:rsidRDefault="00F9735E" w:rsidP="00F9735E">
      <w:r>
        <w:t xml:space="preserve">If </w:t>
      </w:r>
      <w:r w:rsidRPr="00F9735E">
        <w:rPr>
          <w:rStyle w:val="CODEtemp"/>
        </w:rPr>
        <w:t>relativeAddress</w:t>
      </w:r>
      <w:r>
        <w:t xml:space="preserve"> is absent, it </w:t>
      </w:r>
      <w:r w:rsidRPr="00F9735E">
        <w:rPr>
          <w:b/>
        </w:rPr>
        <w:t>SHALL</w:t>
      </w:r>
      <w:r>
        <w:t xml:space="preserve"> default to </w:t>
      </w:r>
      <w:r w:rsidR="00977BDE" w:rsidRPr="00977BDE">
        <w:rPr>
          <w:rStyle w:val="CODEtemp"/>
        </w:rPr>
        <w:t>null</w:t>
      </w:r>
      <w:r w:rsidR="00977BDE">
        <w:t xml:space="preserve">, which </w:t>
      </w:r>
      <w:r w:rsidR="00295E27">
        <w:t>indicates that the</w:t>
      </w:r>
      <w:r w:rsidR="00977BDE">
        <w:t xml:space="preserve"> value </w:t>
      </w:r>
      <w:r w:rsidR="00295E27">
        <w:t>is unknown (not set)</w:t>
      </w:r>
      <w:r>
        <w:t>.</w:t>
      </w:r>
    </w:p>
    <w:p w14:paraId="41FB2CBF" w14:textId="25D3D0FC" w:rsidR="00BD5A4D" w:rsidRDefault="00BD5A4D" w:rsidP="00BD5A4D">
      <w:pPr>
        <w:pStyle w:val="Heading3"/>
      </w:pPr>
      <w:bookmarkStart w:id="4273" w:name="_Ref4684023"/>
      <w:bookmarkStart w:id="4274" w:name="_Toc33180982"/>
      <w:r>
        <w:t>offset</w:t>
      </w:r>
      <w:r w:rsidR="00F77694">
        <w:t>FromParent</w:t>
      </w:r>
      <w:r>
        <w:t xml:space="preserve"> property</w:t>
      </w:r>
      <w:bookmarkEnd w:id="4273"/>
      <w:bookmarkEnd w:id="4274"/>
    </w:p>
    <w:p w14:paraId="03F32A1C" w14:textId="53E1F41A" w:rsidR="00EC6759"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CE77CD">
        <w:t>3.32.13</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whose value</w:t>
      </w:r>
      <w:r w:rsidR="00977BDE">
        <w:t>, if present,</w:t>
      </w:r>
      <w:r w:rsidR="00AE6ECE">
        <w:t xml:space="preserve"> is </w:t>
      </w:r>
      <w:r w:rsidR="00E47AFA">
        <w:t>a</w:t>
      </w:r>
      <w:r w:rsidR="008401C1">
        <w:t>n</w:t>
      </w:r>
      <w:r w:rsidR="00E47AFA">
        <w:t xml:space="preserve"> </w:t>
      </w:r>
      <w:r w:rsidR="004E1727">
        <w:t xml:space="preserve">integer </w:t>
      </w:r>
      <w:r w:rsidR="00AE6ECE">
        <w:t>containing the offset of this address from</w:t>
      </w:r>
      <w:r w:rsidR="00934D8C">
        <w:t xml:space="preserve"> </w:t>
      </w:r>
      <w:r>
        <w:t xml:space="preserve">the </w:t>
      </w:r>
      <w:r w:rsidR="00232E13">
        <w:t xml:space="preserve">absolute </w:t>
      </w:r>
      <w:r>
        <w:t xml:space="preserve">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CE77CD">
        <w:t>3.32.2</w:t>
      </w:r>
      <w:r w:rsidR="00F043DD">
        <w:fldChar w:fldCharType="end"/>
      </w:r>
      <w:r w:rsidR="00F043DD">
        <w:t>).</w:t>
      </w:r>
      <w:r w:rsidR="00EC6759">
        <w:t xml:space="preserve"> </w:t>
      </w:r>
      <w:r w:rsidR="00EC6759" w:rsidRPr="00EC6759">
        <w:t xml:space="preserve">This </w:t>
      </w:r>
      <w:r w:rsidR="008401C1">
        <w:t>is the case</w:t>
      </w:r>
      <w:r w:rsidR="00EC6759" w:rsidRPr="00EC6759">
        <w:t xml:space="preserve"> even if the absolute address of the parent cannot be determined by the procedure in §</w:t>
      </w:r>
      <w:r w:rsidR="00EC6759">
        <w:fldChar w:fldCharType="begin"/>
      </w:r>
      <w:r w:rsidR="00EC6759">
        <w:instrText xml:space="preserve"> REF _Ref7432842 \r \h </w:instrText>
      </w:r>
      <w:r w:rsidR="00EC6759">
        <w:fldChar w:fldCharType="separate"/>
      </w:r>
      <w:r w:rsidR="00CE77CD">
        <w:t>3.32.3</w:t>
      </w:r>
      <w:r w:rsidR="00EC6759">
        <w:fldChar w:fldCharType="end"/>
      </w:r>
      <w:r w:rsidR="00EC6759">
        <w:t>.</w:t>
      </w:r>
    </w:p>
    <w:p w14:paraId="5E4AF2BA" w14:textId="146526D9" w:rsidR="00EC6759" w:rsidRDefault="00EC6759" w:rsidP="00576085">
      <w:pPr>
        <w:pStyle w:val="Note"/>
      </w:pPr>
      <w:r>
        <w:t>NOTE</w:t>
      </w:r>
      <w:r w:rsidR="008401C1">
        <w:t xml:space="preserve"> 1</w:t>
      </w:r>
      <w:r>
        <w:t xml:space="preserve">: </w:t>
      </w:r>
      <w:r w:rsidRPr="00EC6759">
        <w:t>The rationale is that the absolute address always exists, even if the log file does not contain enough information to determine it, so it is always sensible to talk about an offset from that address.</w:t>
      </w:r>
    </w:p>
    <w:p w14:paraId="430003FC" w14:textId="2C91178E" w:rsidR="00934D8C" w:rsidRDefault="009C7249" w:rsidP="00AE6ECE">
      <w:r>
        <w:t xml:space="preserve">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1F7F7A31" w14:textId="370383EB" w:rsidR="00DD09BE" w:rsidRDefault="009C7249" w:rsidP="00C926AF">
      <w:r>
        <w:t xml:space="preserve">If </w:t>
      </w:r>
      <w:r w:rsidRPr="009C7249">
        <w:rPr>
          <w:rStyle w:val="CODEtemp"/>
        </w:rPr>
        <w:t>offsetFromParent</w:t>
      </w:r>
      <w:r>
        <w:t xml:space="preserve"> is absent, it </w:t>
      </w:r>
      <w:r w:rsidRPr="009C7249">
        <w:rPr>
          <w:b/>
        </w:rPr>
        <w:t>SHALL</w:t>
      </w:r>
      <w:r w:rsidRPr="009C7249">
        <w:t xml:space="preserve"> defaul</w:t>
      </w:r>
      <w:r>
        <w:t xml:space="preserve">t to </w:t>
      </w:r>
      <w:r w:rsidR="00977BDE" w:rsidRPr="00977BDE">
        <w:rPr>
          <w:rStyle w:val="CODEtemp"/>
        </w:rPr>
        <w:t>null</w:t>
      </w:r>
      <w:r>
        <w:t xml:space="preserve">, which </w:t>
      </w:r>
      <w:r w:rsidR="00295E27">
        <w:t>indicates that the</w:t>
      </w:r>
      <w:r>
        <w:t xml:space="preserve"> value </w:t>
      </w:r>
      <w:r w:rsidR="00295E27">
        <w:t>is unknown (not set)</w:t>
      </w:r>
      <w:r>
        <w:t>.</w:t>
      </w:r>
    </w:p>
    <w:p w14:paraId="16EAD4FA" w14:textId="611A4CC1" w:rsidR="00232E13" w:rsidRDefault="00232E13" w:rsidP="00232E13">
      <w:pPr>
        <w:pStyle w:val="Heading3"/>
      </w:pPr>
      <w:bookmarkStart w:id="4275" w:name="_Ref7497640"/>
      <w:bookmarkStart w:id="4276" w:name="_Toc33180983"/>
      <w:r>
        <w:t>length property</w:t>
      </w:r>
      <w:bookmarkEnd w:id="4275"/>
      <w:bookmarkEnd w:id="4276"/>
    </w:p>
    <w:p w14:paraId="48FF7356" w14:textId="7C754BAB" w:rsidR="00232E13" w:rsidRDefault="00232E13" w:rsidP="00937378">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r w:rsidR="00A70D35">
        <w:t>, if present,</w:t>
      </w:r>
      <w:r w:rsidRPr="00232E13">
        <w:t xml:space="preserve"> is a</w:t>
      </w:r>
      <w:r w:rsidR="00A70D35">
        <w:t>n</w:t>
      </w:r>
      <w:r>
        <w:t xml:space="preserve"> </w:t>
      </w:r>
      <w:r w:rsidRPr="00232E13">
        <w:t xml:space="preserve">integer </w:t>
      </w:r>
      <w:r w:rsidR="00990F48">
        <w:t xml:space="preserve">whose absolute value </w:t>
      </w:r>
      <w:r w:rsidRPr="00232E13">
        <w:t>specif</w:t>
      </w:r>
      <w:r w:rsidR="00990F48">
        <w:t>ies</w:t>
      </w:r>
      <w:r w:rsidRPr="00232E13">
        <w:t xml:space="preserve"> the number of bytes in the range of addresses specified by this object.</w:t>
      </w:r>
    </w:p>
    <w:p w14:paraId="7B44FAAC" w14:textId="1690F463" w:rsidR="00A70D35" w:rsidRDefault="00A70D35" w:rsidP="00937378">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r w:rsidR="00990F48">
        <w:t>.</w:t>
      </w:r>
    </w:p>
    <w:p w14:paraId="1A6B6683" w14:textId="23A11BC4" w:rsidR="004D32E2" w:rsidRPr="00937378" w:rsidRDefault="004D32E2" w:rsidP="00937378">
      <w:r>
        <w:t xml:space="preserve">If </w:t>
      </w:r>
      <w:r>
        <w:rPr>
          <w:rStyle w:val="CODEtemp"/>
        </w:rPr>
        <w:t>length</w:t>
      </w:r>
      <w:r>
        <w:t xml:space="preserve"> is absent, it </w:t>
      </w:r>
      <w:r w:rsidRPr="00F9735E">
        <w:rPr>
          <w:b/>
        </w:rPr>
        <w:t>SHALL</w:t>
      </w:r>
      <w:r>
        <w:t xml:space="preserve"> default to </w:t>
      </w:r>
      <w:r w:rsidR="00A70D35" w:rsidRPr="00A70D35">
        <w:rPr>
          <w:rStyle w:val="CODEtemp"/>
        </w:rPr>
        <w:t>null</w:t>
      </w:r>
      <w:r>
        <w:t xml:space="preserve">, which </w:t>
      </w:r>
      <w:r w:rsidR="00295E27">
        <w:t>indicates that the</w:t>
      </w:r>
      <w:r>
        <w:t xml:space="preserve"> value </w:t>
      </w:r>
      <w:r w:rsidR="00295E27">
        <w:t>is unknown (not set)</w:t>
      </w:r>
      <w:r>
        <w:t>.</w:t>
      </w:r>
    </w:p>
    <w:p w14:paraId="105CEB6F" w14:textId="77777777" w:rsidR="00F043DD" w:rsidRDefault="00F043DD" w:rsidP="00F043DD">
      <w:pPr>
        <w:pStyle w:val="Heading3"/>
      </w:pPr>
      <w:bookmarkStart w:id="4277" w:name="_Ref7420523"/>
      <w:bookmarkStart w:id="4278" w:name="_Toc33180984"/>
      <w:r>
        <w:lastRenderedPageBreak/>
        <w:t>name property</w:t>
      </w:r>
      <w:bookmarkEnd w:id="4277"/>
      <w:bookmarkEnd w:id="4278"/>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4279" w:name="_Toc33180985"/>
      <w:r>
        <w:t>fullyQualifiedName property</w:t>
      </w:r>
      <w:bookmarkEnd w:id="4279"/>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4280" w:name="_Ref4684078"/>
      <w:bookmarkStart w:id="4281" w:name="_Toc33180986"/>
      <w:r>
        <w:t>kind property</w:t>
      </w:r>
      <w:bookmarkEnd w:id="4280"/>
      <w:bookmarkEnd w:id="4281"/>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067852EF" w:rsidR="00BD5A4D" w:rsidRDefault="00BD5A4D" w:rsidP="007F356E">
      <w:pPr>
        <w:pStyle w:val="ListParagraph"/>
        <w:numPr>
          <w:ilvl w:val="0"/>
          <w:numId w:val="72"/>
        </w:numPr>
      </w:pPr>
      <w:bookmarkStart w:id="4282"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p w14:paraId="5112533F" w14:textId="48033F81" w:rsidR="00C926AF" w:rsidRDefault="00C926AF" w:rsidP="007F356E">
      <w:pPr>
        <w:pStyle w:val="ListParagraph"/>
        <w:numPr>
          <w:ilvl w:val="0"/>
          <w:numId w:val="72"/>
        </w:numPr>
      </w:pPr>
      <w:r w:rsidRPr="00C926AF">
        <w:rPr>
          <w:rStyle w:val="CODEtemp"/>
        </w:rPr>
        <w:t>"stack"</w:t>
      </w:r>
      <w:r>
        <w:t>: An addressable region containing a call stack.</w:t>
      </w:r>
    </w:p>
    <w:p w14:paraId="303630F0" w14:textId="35F686D2" w:rsidR="00C926AF" w:rsidRPr="00A830A2" w:rsidRDefault="00C926AF" w:rsidP="007F356E">
      <w:pPr>
        <w:pStyle w:val="ListParagraph"/>
        <w:numPr>
          <w:ilvl w:val="0"/>
          <w:numId w:val="72"/>
        </w:numPr>
      </w:pPr>
      <w:r w:rsidRPr="00C926AF">
        <w:rPr>
          <w:rStyle w:val="CODEtemp"/>
        </w:rPr>
        <w:t>"stackFrame"</w:t>
      </w:r>
      <w:r>
        <w:t>: An addressable region containing a single</w:t>
      </w:r>
      <w:r w:rsidR="00777A7F">
        <w:t xml:space="preserve"> frame</w:t>
      </w:r>
      <w:r>
        <w:t xml:space="preserve"> from within a call stack.</w:t>
      </w:r>
    </w:p>
    <w:bookmarkEnd w:id="4282"/>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4283"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4283"/>
    <w:p w14:paraId="6688BF60" w14:textId="64139581" w:rsidR="004D32E2" w:rsidRPr="004D32E2" w:rsidRDefault="00BD5A4D" w:rsidP="008401C1">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4284" w:name="_Ref4685900"/>
      <w:bookmarkStart w:id="4285" w:name="_Toc33180987"/>
      <w:r>
        <w:t>parentIndex property</w:t>
      </w:r>
      <w:bookmarkEnd w:id="4284"/>
      <w:bookmarkEnd w:id="4285"/>
    </w:p>
    <w:p w14:paraId="43D6A9F5" w14:textId="35C517BB" w:rsidR="00BE24C2" w:rsidRDefault="008401C1" w:rsidP="00BE24C2">
      <w:r>
        <w:t xml:space="preserve">If </w:t>
      </w:r>
      <w:r w:rsidRPr="00684C7A">
        <w:rPr>
          <w:rStyle w:val="CODEtemp"/>
        </w:rPr>
        <w:t>theParent</w:t>
      </w:r>
      <w:r>
        <w:t xml:space="preserve"> exists (that is, if </w:t>
      </w:r>
      <w:r>
        <w:rPr>
          <w:rStyle w:val="CODEtemp"/>
        </w:rPr>
        <w:t>thisObject</w:t>
      </w:r>
      <w:r>
        <w:t xml:space="preserve"> is expressed as an offset from some other address), then an </w:t>
      </w:r>
      <w:r w:rsidR="00BE24C2">
        <w:rPr>
          <w:rStyle w:val="CODEtemp"/>
        </w:rPr>
        <w:t>address</w:t>
      </w:r>
      <w:r w:rsidR="00BE24C2">
        <w:t xml:space="preserve"> object </w:t>
      </w:r>
      <w:r>
        <w:rPr>
          <w:b/>
        </w:rPr>
        <w:t>SHALL</w:t>
      </w:r>
      <w:r>
        <w:t xml:space="preserve"> </w:t>
      </w:r>
      <w:r w:rsidR="00BE24C2">
        <w:t xml:space="preserve">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CE77CD">
        <w:t>3.7.4</w:t>
      </w:r>
      <w:r w:rsidR="00BE24C2">
        <w:fldChar w:fldCharType="end"/>
      </w:r>
      <w:r w:rsidR="00BE24C2">
        <w:t xml:space="preserve">) of </w:t>
      </w:r>
      <w:r w:rsidR="00B82F08"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CE77CD">
        <w:t>3.14.18</w:t>
      </w:r>
      <w:r w:rsidR="00BE24C2">
        <w:fldChar w:fldCharType="end"/>
      </w:r>
      <w:r w:rsidR="00BE24C2">
        <w:t>).</w:t>
      </w:r>
    </w:p>
    <w:p w14:paraId="499ADF81" w14:textId="24FD6C0D" w:rsidR="008401C1" w:rsidRDefault="00BE24C2" w:rsidP="00BE24C2">
      <w:r>
        <w:t>If</w:t>
      </w:r>
      <w:r w:rsidR="00B82F08">
        <w:t xml:space="preserve"> </w:t>
      </w:r>
      <w:r w:rsidR="00B82F08" w:rsidRPr="00684C7A">
        <w:rPr>
          <w:rStyle w:val="CODEtemp"/>
        </w:rPr>
        <w:t>theParent</w:t>
      </w:r>
      <w:r w:rsidR="00B82F08">
        <w:t xml:space="preserve"> does not exist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20305CFD" w:rsidR="006E546E" w:rsidRDefault="006E546E" w:rsidP="006E546E">
      <w:pPr>
        <w:pStyle w:val="Heading2"/>
      </w:pPr>
      <w:bookmarkStart w:id="4286" w:name="_Ref493404505"/>
      <w:bookmarkStart w:id="4287" w:name="_Toc33180988"/>
      <w:bookmarkEnd w:id="4252"/>
      <w:r>
        <w:lastRenderedPageBreak/>
        <w:t>logicalLocation object</w:t>
      </w:r>
      <w:bookmarkEnd w:id="4286"/>
      <w:bookmarkEnd w:id="4287"/>
    </w:p>
    <w:p w14:paraId="479717FF" w14:textId="2760154A" w:rsidR="006E546E" w:rsidRDefault="006E546E" w:rsidP="006E546E">
      <w:pPr>
        <w:pStyle w:val="Heading3"/>
      </w:pPr>
      <w:bookmarkStart w:id="4288" w:name="_Toc33180989"/>
      <w:r>
        <w:t>General</w:t>
      </w:r>
      <w:bookmarkEnd w:id="4288"/>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26F18CA"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CE77CD">
        <w:t>3.14.17</w:t>
      </w:r>
      <w:r>
        <w:fldChar w:fldCharType="end"/>
      </w:r>
      <w:r>
        <w:t>)</w:t>
      </w:r>
      <w:r w:rsidR="00376618">
        <w:t xml:space="preserve"> and as </w:t>
      </w:r>
      <w:r w:rsidR="00BB569D">
        <w:t>array elements</w:t>
      </w:r>
      <w:r w:rsidR="00376618">
        <w:t xml:space="preserve"> of </w:t>
      </w:r>
      <w:r w:rsidR="00376618">
        <w:rPr>
          <w:rStyle w:val="CODEtemp"/>
        </w:rPr>
        <w:t>location.logicalLocation</w:t>
      </w:r>
      <w:r w:rsidR="00BB569D">
        <w:rPr>
          <w:rStyle w:val="CODEtemp"/>
        </w:rPr>
        <w:t>s</w:t>
      </w:r>
      <w:r w:rsidR="00376618">
        <w:t xml:space="preserve"> (§</w:t>
      </w:r>
      <w:r w:rsidR="00376618">
        <w:fldChar w:fldCharType="begin"/>
      </w:r>
      <w:r w:rsidR="00376618">
        <w:instrText xml:space="preserve"> REF _Ref3453640 \r \h </w:instrText>
      </w:r>
      <w:r w:rsidR="00376618">
        <w:fldChar w:fldCharType="separate"/>
      </w:r>
      <w:r w:rsidR="00CE77CD">
        <w:t>3.28.4</w:t>
      </w:r>
      <w:r w:rsidR="00376618">
        <w:fldChar w:fldCharType="end"/>
      </w:r>
      <w:r w:rsidR="00376618">
        <w:t>)</w:t>
      </w:r>
      <w:r>
        <w:t>.</w:t>
      </w:r>
    </w:p>
    <w:p w14:paraId="50DD453B" w14:textId="0DA90B69" w:rsidR="0024214F" w:rsidRDefault="0024214F" w:rsidP="0024214F">
      <w:pPr>
        <w:pStyle w:val="Heading3"/>
      </w:pPr>
      <w:bookmarkStart w:id="4289" w:name="_Ref514248023"/>
      <w:bookmarkStart w:id="4290" w:name="_Toc33180990"/>
      <w:r>
        <w:t>Logical location naming rules</w:t>
      </w:r>
      <w:bookmarkEnd w:id="4289"/>
      <w:bookmarkEnd w:id="429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0FBD48D"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E77CD">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4291" w:name="_Toc33180991"/>
      <w:r>
        <w:t>index property</w:t>
      </w:r>
      <w:bookmarkEnd w:id="4291"/>
    </w:p>
    <w:p w14:paraId="108E76BB" w14:textId="245B7208" w:rsidR="006F09B5" w:rsidRDefault="006F09B5" w:rsidP="006F09B5">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E77CD">
        <w:t>3.7.4</w:t>
      </w:r>
      <w:r>
        <w:fldChar w:fldCharType="end"/>
      </w:r>
      <w:r>
        <w:t xml:space="preserve">) within </w:t>
      </w:r>
      <w:r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CE77CD">
        <w:t>3.14.17</w:t>
      </w:r>
      <w:r>
        <w:fldChar w:fldCharType="end"/>
      </w:r>
      <w:r>
        <w:t xml:space="preserve">) of a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p>
    <w:p w14:paraId="446D9A8E" w14:textId="77777777" w:rsidR="006F09B5" w:rsidRDefault="006F09B5" w:rsidP="006F09B5">
      <w:r>
        <w:lastRenderedPageBreak/>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p>
    <w:p w14:paraId="3BCF2363" w14:textId="77777777" w:rsidR="006F09B5" w:rsidDel="00394545" w:rsidRDefault="006F09B5" w:rsidP="006F09B5">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r>
        <w:rPr>
          <w:rStyle w:val="CODEtemp"/>
        </w:rPr>
        <w:t>logicalLocation</w:t>
      </w:r>
      <w:r>
        <w:t xml:space="preserve"> object in multiple results.</w:t>
      </w:r>
    </w:p>
    <w:p w14:paraId="13BB3936" w14:textId="1CC3EB75"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CE77CD">
        <w:t>3.38.2</w:t>
      </w:r>
      <w:r>
        <w:fldChar w:fldCharType="end"/>
      </w:r>
      <w:r>
        <w:t>.</w:t>
      </w:r>
    </w:p>
    <w:p w14:paraId="70635E46" w14:textId="168F318C" w:rsidR="006E546E" w:rsidRDefault="006E546E" w:rsidP="006E546E">
      <w:pPr>
        <w:pStyle w:val="Heading3"/>
      </w:pPr>
      <w:bookmarkStart w:id="4292" w:name="_Ref514247682"/>
      <w:bookmarkStart w:id="4293" w:name="_Toc33180992"/>
      <w:r>
        <w:t>name property</w:t>
      </w:r>
      <w:bookmarkEnd w:id="4292"/>
      <w:bookmarkEnd w:id="4293"/>
    </w:p>
    <w:p w14:paraId="55C381B2" w14:textId="04A97649" w:rsidR="00BD0C18" w:rsidRDefault="006A539D" w:rsidP="00BD0C18">
      <w:r>
        <w:t>A</w:t>
      </w:r>
      <w:r w:rsidR="00BD0C18">
        <w:t xml:space="preserve"> </w:t>
      </w:r>
      <w:r w:rsidR="00BD0C18" w:rsidRPr="00BD0C18">
        <w:rPr>
          <w:rStyle w:val="CODEtemp"/>
        </w:rPr>
        <w:t>logicalLocation</w:t>
      </w:r>
      <w:r w:rsidR="00BD0C18">
        <w:t xml:space="preserve"> object </w:t>
      </w:r>
      <w:r w:rsidR="00AC78B7">
        <w:rPr>
          <w:b/>
        </w:rPr>
        <w:t>SHOULD</w:t>
      </w:r>
      <w:r w:rsidR="00AC78B7">
        <w:t xml:space="preserve"> </w:t>
      </w:r>
      <w:r w:rsidR="00BD0C18">
        <w:t xml:space="preserve">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22576A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E77CD">
        <w:t>3.33.2</w:t>
      </w:r>
      <w:r w:rsidR="0024214F">
        <w:fldChar w:fldCharType="end"/>
      </w:r>
      <w:r w:rsidR="0024214F">
        <w:t>.</w:t>
      </w:r>
    </w:p>
    <w:p w14:paraId="6D79E424" w14:textId="648E1A85"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CE77CD">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1C12E149"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CE77CD">
        <w:t>3.33.5</w:t>
      </w:r>
      <w:r>
        <w:fldChar w:fldCharType="end"/>
      </w:r>
      <w:r>
        <w:t>.</w:t>
      </w:r>
    </w:p>
    <w:p w14:paraId="5AA444E4" w14:textId="4F46E42B" w:rsidR="006A539D" w:rsidRDefault="006A539D" w:rsidP="00BA28C3">
      <w:pPr>
        <w:pStyle w:val="Code"/>
      </w:pPr>
      <w:r>
        <w:t xml:space="preserve">  "kind": "function"                   # See §</w:t>
      </w:r>
      <w:r>
        <w:fldChar w:fldCharType="begin"/>
      </w:r>
      <w:r>
        <w:instrText xml:space="preserve"> REF _Ref513195445 \r \h </w:instrText>
      </w:r>
      <w:r>
        <w:fldChar w:fldCharType="separate"/>
      </w:r>
      <w:r w:rsidR="00CE77CD">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4294" w:name="_Ref513194876"/>
      <w:bookmarkStart w:id="4295" w:name="_Toc33180993"/>
      <w:r>
        <w:t>fullyQualifiedName property</w:t>
      </w:r>
      <w:bookmarkEnd w:id="4294"/>
      <w:bookmarkEnd w:id="4295"/>
    </w:p>
    <w:p w14:paraId="0F5707EB" w14:textId="026A5F13"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E77CD">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lastRenderedPageBreak/>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38A0225F"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w:t>
      </w:r>
      <w:r w:rsidR="00BB569D">
        <w:t xml:space="preserve">can be reconstructed from the </w:t>
      </w:r>
      <w:r w:rsidR="00BB569D" w:rsidRPr="00BB569D">
        <w:rPr>
          <w:rStyle w:val="CODEtemp"/>
        </w:rPr>
        <w:t>name</w:t>
      </w:r>
      <w:r w:rsidR="00BB569D">
        <w:t xml:space="preserve"> properties of this object and its parent objects</w:t>
      </w:r>
      <w:r w:rsidRPr="00E66E38">
        <w:t xml:space="preserve"> </w:t>
      </w:r>
      <w:r w:rsidR="00BB569D">
        <w:t>in</w:t>
      </w:r>
      <w:r w:rsidR="00BB569D" w:rsidRPr="00E66E38">
        <w:t xml:space="preserve"> </w:t>
      </w:r>
      <w:r w:rsidRPr="00E66E38">
        <w:rPr>
          <w:rStyle w:val="CODEtemp"/>
        </w:rPr>
        <w:t>run.logicalLocations</w:t>
      </w:r>
      <w:r>
        <w:t>:</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B706217"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CE77CD">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4296" w:name="_Ref5012652"/>
      <w:bookmarkStart w:id="4297" w:name="_Toc33180994"/>
      <w:r>
        <w:lastRenderedPageBreak/>
        <w:t>decoratedName property</w:t>
      </w:r>
      <w:bookmarkEnd w:id="4296"/>
      <w:bookmarkEnd w:id="4297"/>
    </w:p>
    <w:p w14:paraId="64112E4A" w14:textId="77777777" w:rsidR="00A57706" w:rsidRDefault="006E0178" w:rsidP="006E0178">
      <w:bookmarkStart w:id="4298"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4298"/>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28646DA"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299" w:name="_Ref513195445"/>
      <w:bookmarkStart w:id="4300" w:name="_Toc33180995"/>
      <w:r>
        <w:t>kind property</w:t>
      </w:r>
      <w:bookmarkEnd w:id="4299"/>
      <w:bookmarkEnd w:id="4300"/>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91BE928"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CE77CD">
        <w:t>3.14</w:t>
      </w:r>
      <w:r>
        <w:fldChar w:fldCharType="end"/>
      </w:r>
      <w:r>
        <w:t>)</w:t>
      </w:r>
    </w:p>
    <w:p w14:paraId="310DEFB3" w14:textId="3B8FB685"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CE77CD">
        <w:t>3.14.23</w:t>
      </w:r>
      <w:r>
        <w:fldChar w:fldCharType="end"/>
      </w:r>
      <w:r>
        <w:t>.</w:t>
      </w:r>
    </w:p>
    <w:p w14:paraId="7EB16C28" w14:textId="7C7D4B94"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CE77CD">
        <w:t>3.27</w:t>
      </w:r>
      <w:r>
        <w:fldChar w:fldCharType="end"/>
      </w:r>
      <w:r>
        <w:t>).</w:t>
      </w:r>
    </w:p>
    <w:p w14:paraId="778F3B54" w14:textId="60A317A7" w:rsidR="002E49C7" w:rsidRDefault="002E49C7" w:rsidP="002E49C7">
      <w:pPr>
        <w:pStyle w:val="Code"/>
      </w:pPr>
      <w:r>
        <w:lastRenderedPageBreak/>
        <w:t xml:space="preserve">      "locations": [</w:t>
      </w:r>
      <w:r w:rsidR="00E77531">
        <w:t xml:space="preserve">    </w:t>
      </w:r>
      <w:r>
        <w:t xml:space="preserve">          # See §</w:t>
      </w:r>
      <w:r>
        <w:fldChar w:fldCharType="begin"/>
      </w:r>
      <w:r>
        <w:instrText xml:space="preserve"> REF _Ref510013155 \r \h </w:instrText>
      </w:r>
      <w:r>
        <w:fldChar w:fldCharType="separate"/>
      </w:r>
      <w:r w:rsidR="00CE77CD">
        <w:t>3.27.12</w:t>
      </w:r>
      <w:r>
        <w:fldChar w:fldCharType="end"/>
      </w:r>
      <w:r>
        <w:t>.</w:t>
      </w:r>
    </w:p>
    <w:p w14:paraId="4CE40F02" w14:textId="0B9A5454"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CE77CD">
        <w:t>3.28</w:t>
      </w:r>
      <w:r>
        <w:fldChar w:fldCharType="end"/>
      </w:r>
      <w:r>
        <w:t>).</w:t>
      </w:r>
    </w:p>
    <w:p w14:paraId="37C76C7C" w14:textId="6D14D32F" w:rsidR="00E77531" w:rsidRDefault="00E77531" w:rsidP="002E49C7">
      <w:pPr>
        <w:pStyle w:val="Code"/>
      </w:pPr>
      <w:r>
        <w:t xml:space="preserve">          "logicalLocation</w:t>
      </w:r>
      <w:r w:rsidR="00BB569D">
        <w:t>s</w:t>
      </w:r>
      <w:r>
        <w:t xml:space="preserve">": </w:t>
      </w:r>
      <w:r w:rsidR="00BB569D">
        <w:t>[</w:t>
      </w:r>
      <w:r>
        <w:t xml:space="preserve">   # See §</w:t>
      </w:r>
      <w:r>
        <w:fldChar w:fldCharType="begin"/>
      </w:r>
      <w:r>
        <w:instrText xml:space="preserve"> REF _Ref3453640 \r \h </w:instrText>
      </w:r>
      <w:r>
        <w:fldChar w:fldCharType="separate"/>
      </w:r>
      <w:r w:rsidR="00CE77CD">
        <w:t>3.28.4</w:t>
      </w:r>
      <w:r>
        <w:fldChar w:fldCharType="end"/>
      </w:r>
      <w:r>
        <w:t>.</w:t>
      </w:r>
    </w:p>
    <w:p w14:paraId="274E12DA" w14:textId="332517AA" w:rsidR="00BB569D" w:rsidRDefault="00BB569D" w:rsidP="002E49C7">
      <w:pPr>
        <w:pStyle w:val="Code"/>
      </w:pPr>
      <w:r>
        <w:t xml:space="preserve">            {                     # A logicalLocation object.</w:t>
      </w:r>
    </w:p>
    <w:p w14:paraId="6420A58D" w14:textId="2463007E" w:rsidR="002E49C7" w:rsidRDefault="002E49C7" w:rsidP="002E49C7">
      <w:pPr>
        <w:pStyle w:val="Code"/>
      </w:pPr>
      <w:r>
        <w:t xml:space="preserve">          </w:t>
      </w:r>
      <w:r w:rsidR="00E77531">
        <w:t xml:space="preserve">  </w:t>
      </w:r>
      <w:r w:rsidR="00BB569D">
        <w:t xml:space="preserve">  </w:t>
      </w:r>
      <w:r>
        <w:t>"fullyQualifiedName": "</w:t>
      </w:r>
      <w:r w:rsidRPr="00CE63C5">
        <w:t>/orders/order[1]/@number</w:t>
      </w:r>
      <w:r>
        <w:t>",</w:t>
      </w:r>
    </w:p>
    <w:p w14:paraId="537C0CA8" w14:textId="06E8A097" w:rsidR="002E49C7" w:rsidRDefault="002E49C7" w:rsidP="002E49C7">
      <w:pPr>
        <w:pStyle w:val="Code"/>
      </w:pPr>
      <w:r>
        <w:t xml:space="preserve">          </w:t>
      </w:r>
      <w:r w:rsidR="00E77531">
        <w:t xml:space="preserve">  </w:t>
      </w:r>
      <w:r w:rsidR="00BB569D">
        <w:t xml:space="preserve">  </w:t>
      </w:r>
      <w:r>
        <w:t>"</w:t>
      </w:r>
      <w:r w:rsidR="00E77531">
        <w:t>i</w:t>
      </w:r>
      <w:r>
        <w:t>ndex": 2</w:t>
      </w:r>
    </w:p>
    <w:p w14:paraId="25656E7D" w14:textId="0F5EB8DE" w:rsidR="00BB569D" w:rsidRDefault="00BB569D" w:rsidP="002E49C7">
      <w:pPr>
        <w:pStyle w:val="Code"/>
      </w:pPr>
      <w:r>
        <w:t xml:space="preserve">            }</w:t>
      </w:r>
    </w:p>
    <w:p w14:paraId="6DC2D599" w14:textId="04866CA7" w:rsidR="00E77531" w:rsidRDefault="00E77531" w:rsidP="002E49C7">
      <w:pPr>
        <w:pStyle w:val="Code"/>
      </w:pPr>
      <w:r>
        <w:t xml:space="preserve">          </w:t>
      </w:r>
      <w:r w:rsidR="00BB569D">
        <w:t>]</w:t>
      </w:r>
    </w:p>
    <w:p w14:paraId="13C7C5CE" w14:textId="2A39DDE5" w:rsidR="00323301" w:rsidRDefault="002E49C7" w:rsidP="002E49C7">
      <w:pPr>
        <w:pStyle w:val="Code"/>
      </w:pPr>
      <w:r>
        <w:t xml:space="preserve">        }</w:t>
      </w:r>
    </w:p>
    <w:p w14:paraId="30FEA3E0" w14:textId="3A08582C" w:rsidR="002E49C7" w:rsidRDefault="002E49C7" w:rsidP="002E49C7">
      <w:pPr>
        <w:pStyle w:val="Code"/>
      </w:pPr>
      <w:r>
        <w:t xml:space="preserve">      ]</w:t>
      </w:r>
      <w:r w:rsidR="00B435F7">
        <w:t>,</w:t>
      </w:r>
    </w:p>
    <w:p w14:paraId="6D2B5763" w14:textId="33468B7F" w:rsidR="00B435F7" w:rsidRDefault="00B435F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3402EAFB" w:rsidR="002E49C7" w:rsidRDefault="002E49C7" w:rsidP="002E49C7">
      <w:pPr>
        <w:pStyle w:val="Code"/>
      </w:pPr>
      <w:r>
        <w:t xml:space="preserve">          "logicalLocation</w:t>
      </w:r>
      <w:r w:rsidR="00C92A63">
        <w:t>s</w:t>
      </w:r>
      <w:r>
        <w:t xml:space="preserve">": </w:t>
      </w:r>
      <w:r w:rsidR="00B435F7">
        <w:t>[</w:t>
      </w:r>
    </w:p>
    <w:p w14:paraId="064365CC" w14:textId="7CB4521A" w:rsidR="00323301" w:rsidRDefault="00323301" w:rsidP="002E49C7">
      <w:pPr>
        <w:pStyle w:val="Code"/>
      </w:pPr>
      <w:r>
        <w:t xml:space="preserve">            {</w:t>
      </w:r>
    </w:p>
    <w:p w14:paraId="14993024" w14:textId="2C426F96" w:rsidR="002E49C7" w:rsidRDefault="002E49C7" w:rsidP="002E49C7">
      <w:pPr>
        <w:pStyle w:val="Code"/>
      </w:pPr>
      <w:r>
        <w:t xml:space="preserve">            </w:t>
      </w:r>
      <w:r w:rsidR="00323301">
        <w:t xml:space="preserve">  </w:t>
      </w:r>
      <w:r>
        <w:t>"fullyQualifiedName": "/orders/order[1]/total/text()",</w:t>
      </w:r>
    </w:p>
    <w:p w14:paraId="53D89E6F" w14:textId="080576AE" w:rsidR="002E49C7" w:rsidRDefault="002E49C7" w:rsidP="002E49C7">
      <w:pPr>
        <w:pStyle w:val="Code"/>
      </w:pPr>
      <w:r>
        <w:t xml:space="preserve">            </w:t>
      </w:r>
      <w:r w:rsidR="00323301">
        <w:t xml:space="preserve">  </w:t>
      </w:r>
      <w:r>
        <w:t>"index": 3</w:t>
      </w:r>
    </w:p>
    <w:p w14:paraId="54A6B386" w14:textId="1D0B7E22" w:rsidR="00323301" w:rsidRDefault="00323301" w:rsidP="002E49C7">
      <w:pPr>
        <w:pStyle w:val="Code"/>
      </w:pPr>
      <w:r>
        <w:t xml:space="preserve">            }</w:t>
      </w:r>
    </w:p>
    <w:p w14:paraId="75E97E43" w14:textId="6EFD6E61" w:rsidR="002E49C7" w:rsidRDefault="002E49C7" w:rsidP="002E49C7">
      <w:pPr>
        <w:pStyle w:val="Code"/>
      </w:pPr>
      <w:r>
        <w:t xml:space="preserve">          </w:t>
      </w:r>
      <w:r w:rsidR="00B435F7">
        <w:t>]</w:t>
      </w:r>
    </w:p>
    <w:p w14:paraId="3842DB7F" w14:textId="77777777" w:rsidR="002E49C7" w:rsidRDefault="002E49C7" w:rsidP="002E49C7">
      <w:pPr>
        <w:pStyle w:val="Code"/>
      </w:pPr>
      <w:r>
        <w:t xml:space="preserve">        }</w:t>
      </w:r>
    </w:p>
    <w:p w14:paraId="77EB6270" w14:textId="38F67027" w:rsidR="002E49C7" w:rsidRDefault="002E49C7" w:rsidP="002E49C7">
      <w:pPr>
        <w:pStyle w:val="Code"/>
      </w:pPr>
      <w:r>
        <w:t xml:space="preserve">      ]</w:t>
      </w:r>
      <w:r w:rsidR="00B435F7">
        <w:t>,</w:t>
      </w:r>
    </w:p>
    <w:p w14:paraId="613947C8" w14:textId="29D6BBA2" w:rsidR="00B435F7" w:rsidRDefault="00B435F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A817DCD"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E77CD">
        <w:t>3.14.17</w:t>
      </w:r>
      <w:r>
        <w:fldChar w:fldCharType="end"/>
      </w:r>
      <w:r>
        <w:t>.</w:t>
      </w:r>
    </w:p>
    <w:p w14:paraId="2FBE306B" w14:textId="3B4ACBED" w:rsidR="002E49C7" w:rsidRDefault="002E49C7" w:rsidP="002E49C7">
      <w:pPr>
        <w:pStyle w:val="Code"/>
      </w:pPr>
      <w:r>
        <w:t xml:space="preserve">    {                       </w:t>
      </w:r>
      <w:r w:rsidR="007D5117">
        <w:t xml:space="preserve">    </w:t>
      </w:r>
      <w:r>
        <w:t xml:space="preserve">  # A logicalLocation object.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lastRenderedPageBreak/>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5F50496E" w:rsidR="002145B8" w:rsidRDefault="002145B8" w:rsidP="002145B8">
      <w:pPr>
        <w:pStyle w:val="Code"/>
      </w:pPr>
      <w:r>
        <w:t>{                                 # A run object (§</w:t>
      </w:r>
      <w:r>
        <w:fldChar w:fldCharType="begin"/>
      </w:r>
      <w:r>
        <w:instrText xml:space="preserve"> REF _Ref493349997 \r \h </w:instrText>
      </w:r>
      <w:r>
        <w:fldChar w:fldCharType="separate"/>
      </w:r>
      <w:r w:rsidR="00CE77CD">
        <w:t>3.14</w:t>
      </w:r>
      <w:r>
        <w:fldChar w:fldCharType="end"/>
      </w:r>
      <w:r>
        <w:t>)</w:t>
      </w:r>
    </w:p>
    <w:p w14:paraId="769B254C" w14:textId="6314D3FF" w:rsidR="002145B8" w:rsidRDefault="002145B8" w:rsidP="002145B8">
      <w:pPr>
        <w:pStyle w:val="Code"/>
      </w:pPr>
      <w:r>
        <w:t xml:space="preserve">  "results": [                    # See §</w:t>
      </w:r>
      <w:r>
        <w:fldChar w:fldCharType="begin"/>
      </w:r>
      <w:r>
        <w:instrText xml:space="preserve"> REF _Ref493350972 \r \h </w:instrText>
      </w:r>
      <w:r>
        <w:fldChar w:fldCharType="separate"/>
      </w:r>
      <w:r w:rsidR="00CE77CD">
        <w:t>3.14.23</w:t>
      </w:r>
      <w:r>
        <w:fldChar w:fldCharType="end"/>
      </w:r>
      <w:r>
        <w:t>.</w:t>
      </w:r>
    </w:p>
    <w:p w14:paraId="38F2DB42" w14:textId="2A716661" w:rsidR="002145B8" w:rsidRDefault="002145B8" w:rsidP="002145B8">
      <w:pPr>
        <w:pStyle w:val="Code"/>
      </w:pPr>
      <w:r>
        <w:t xml:space="preserve">    {                             # A result object (§</w:t>
      </w:r>
      <w:r>
        <w:fldChar w:fldCharType="begin"/>
      </w:r>
      <w:r>
        <w:instrText xml:space="preserve"> REF _Ref493350984 \r \h </w:instrText>
      </w:r>
      <w:r>
        <w:fldChar w:fldCharType="separate"/>
      </w:r>
      <w:r w:rsidR="00CE77CD">
        <w:t>3.27</w:t>
      </w:r>
      <w:r>
        <w:fldChar w:fldCharType="end"/>
      </w:r>
      <w:r>
        <w:t>).</w:t>
      </w:r>
    </w:p>
    <w:p w14:paraId="57D23630" w14:textId="292E87E6" w:rsidR="002145B8" w:rsidRDefault="002145B8" w:rsidP="002145B8">
      <w:pPr>
        <w:pStyle w:val="Code"/>
      </w:pPr>
      <w:r>
        <w:t xml:space="preserve">      "locations": [              # See §</w:t>
      </w:r>
      <w:r>
        <w:fldChar w:fldCharType="begin"/>
      </w:r>
      <w:r>
        <w:instrText xml:space="preserve"> REF _Ref510013155 \r \h </w:instrText>
      </w:r>
      <w:r>
        <w:fldChar w:fldCharType="separate"/>
      </w:r>
      <w:r w:rsidR="00CE77CD">
        <w:t>3.27.12</w:t>
      </w:r>
      <w:r>
        <w:fldChar w:fldCharType="end"/>
      </w:r>
      <w:r>
        <w:t>.</w:t>
      </w:r>
    </w:p>
    <w:p w14:paraId="3675A6A8" w14:textId="6543F160" w:rsidR="002145B8" w:rsidRDefault="002145B8" w:rsidP="002145B8">
      <w:pPr>
        <w:pStyle w:val="Code"/>
      </w:pPr>
      <w:r>
        <w:t xml:space="preserve">        {                         # A location object (§</w:t>
      </w:r>
      <w:r>
        <w:fldChar w:fldCharType="begin"/>
      </w:r>
      <w:r>
        <w:instrText xml:space="preserve"> REF _Ref493426721 \r \h </w:instrText>
      </w:r>
      <w:r>
        <w:fldChar w:fldCharType="separate"/>
      </w:r>
      <w:r w:rsidR="00CE77CD">
        <w:t>3.28</w:t>
      </w:r>
      <w:r>
        <w:fldChar w:fldCharType="end"/>
      </w:r>
      <w:r>
        <w:t>).</w:t>
      </w:r>
    </w:p>
    <w:p w14:paraId="01E8334C" w14:textId="7D451497" w:rsidR="002145B8" w:rsidRDefault="002145B8" w:rsidP="002145B8">
      <w:pPr>
        <w:pStyle w:val="Code"/>
      </w:pPr>
      <w:r>
        <w:t xml:space="preserve">          "logicalLocation": {    # See §</w:t>
      </w:r>
      <w:r>
        <w:fldChar w:fldCharType="begin"/>
      </w:r>
      <w:r>
        <w:instrText xml:space="preserve"> REF _Ref3453640 \r \h </w:instrText>
      </w:r>
      <w:r>
        <w:fldChar w:fldCharType="separate"/>
      </w:r>
      <w:r w:rsidR="00CE77CD">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09BEACFD"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E77CD">
        <w:t>3.14.17</w:t>
      </w:r>
      <w:r>
        <w:fldChar w:fldCharType="end"/>
      </w:r>
      <w:r>
        <w:t>.</w:t>
      </w:r>
    </w:p>
    <w:p w14:paraId="4AFB7C5A" w14:textId="42AB380A"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CE77CD">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lastRenderedPageBreak/>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4301" w:name="_Ref530059029"/>
      <w:bookmarkStart w:id="4302" w:name="_Toc33180996"/>
      <w:r>
        <w:t xml:space="preserve">parentIndex </w:t>
      </w:r>
      <w:r w:rsidR="006E546E">
        <w:t>property</w:t>
      </w:r>
      <w:bookmarkEnd w:id="4301"/>
      <w:bookmarkEnd w:id="4302"/>
    </w:p>
    <w:p w14:paraId="765BBE49" w14:textId="1ACD7063"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CE77CD">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CE77CD">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0ED3BAC" w:rsidR="006A539D" w:rsidRDefault="006A539D" w:rsidP="006A539D">
      <w:pPr>
        <w:pStyle w:val="Code"/>
      </w:pPr>
      <w:r>
        <w:t>{                                            # A run object (§</w:t>
      </w:r>
      <w:r>
        <w:fldChar w:fldCharType="begin"/>
      </w:r>
      <w:r>
        <w:instrText xml:space="preserve"> REF _Ref493349997 \r \h </w:instrText>
      </w:r>
      <w:r>
        <w:fldChar w:fldCharType="separate"/>
      </w:r>
      <w:r w:rsidR="00CE77CD">
        <w:t>3.14</w:t>
      </w:r>
      <w:r>
        <w:fldChar w:fldCharType="end"/>
      </w:r>
      <w:r>
        <w:t>).</w:t>
      </w:r>
    </w:p>
    <w:p w14:paraId="24B97B6F" w14:textId="674C397A" w:rsidR="006A539D" w:rsidRDefault="006A539D" w:rsidP="006A539D">
      <w:pPr>
        <w:pStyle w:val="Code"/>
      </w:pPr>
      <w:r>
        <w:t xml:space="preserve">  "logicalLocations": [                      # See §</w:t>
      </w:r>
      <w:r>
        <w:fldChar w:fldCharType="begin"/>
      </w:r>
      <w:r>
        <w:instrText xml:space="preserve"> REF _Ref493479000 \r \h </w:instrText>
      </w:r>
      <w:r>
        <w:fldChar w:fldCharType="separate"/>
      </w:r>
      <w:r w:rsidR="00CE77CD">
        <w:t>3.14.17</w:t>
      </w:r>
      <w:r>
        <w:fldChar w:fldCharType="end"/>
      </w:r>
      <w:r>
        <w:t>.</w:t>
      </w:r>
    </w:p>
    <w:p w14:paraId="7AC12910" w14:textId="77777777" w:rsidR="006A539D" w:rsidRDefault="006A539D" w:rsidP="006A539D">
      <w:pPr>
        <w:pStyle w:val="Code"/>
      </w:pPr>
      <w:r>
        <w:t xml:space="preserve">    {</w:t>
      </w:r>
    </w:p>
    <w:p w14:paraId="5F513F8D" w14:textId="014718ED" w:rsidR="006A539D" w:rsidRDefault="006A539D" w:rsidP="006A539D">
      <w:pPr>
        <w:pStyle w:val="Code"/>
      </w:pPr>
      <w:r>
        <w:t xml:space="preserve">      "name": "f(void)",                     # See §</w:t>
      </w:r>
      <w:r>
        <w:fldChar w:fldCharType="begin"/>
      </w:r>
      <w:r>
        <w:instrText xml:space="preserve"> REF _Ref514247682 \r \h </w:instrText>
      </w:r>
      <w:r>
        <w:fldChar w:fldCharType="separate"/>
      </w:r>
      <w:r w:rsidR="00CE77CD">
        <w:t>3.33.4</w:t>
      </w:r>
      <w:r>
        <w:fldChar w:fldCharType="end"/>
      </w:r>
      <w:r>
        <w:t>.</w:t>
      </w:r>
    </w:p>
    <w:p w14:paraId="4AFFDE10" w14:textId="08FEB038"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CE77CD">
        <w:t>3.33.5</w:t>
      </w:r>
      <w:r>
        <w:fldChar w:fldCharType="end"/>
      </w:r>
      <w:r>
        <w:t>.</w:t>
      </w:r>
    </w:p>
    <w:p w14:paraId="54F6DD7C" w14:textId="7993F721" w:rsidR="006A539D" w:rsidRDefault="006A539D" w:rsidP="006A539D">
      <w:pPr>
        <w:pStyle w:val="Code"/>
      </w:pPr>
      <w:r>
        <w:t xml:space="preserve">      "kind": "function",                    # See §</w:t>
      </w:r>
      <w:r>
        <w:fldChar w:fldCharType="begin"/>
      </w:r>
      <w:r>
        <w:instrText xml:space="preserve"> REF _Ref513195445 \r \h </w:instrText>
      </w:r>
      <w:r>
        <w:fldChar w:fldCharType="separate"/>
      </w:r>
      <w:r w:rsidR="00CE77CD">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4303" w:name="_Ref6738083"/>
      <w:bookmarkStart w:id="4304" w:name="_Toc33180997"/>
      <w:r>
        <w:t>locationRelationship object</w:t>
      </w:r>
      <w:bookmarkEnd w:id="4303"/>
      <w:bookmarkEnd w:id="4304"/>
    </w:p>
    <w:p w14:paraId="77103946" w14:textId="164D3EC2" w:rsidR="00E40100" w:rsidRDefault="00E40100" w:rsidP="00E40100">
      <w:pPr>
        <w:pStyle w:val="Heading3"/>
      </w:pPr>
      <w:bookmarkStart w:id="4305" w:name="_Ref6739977"/>
      <w:bookmarkStart w:id="4306" w:name="_Toc33180998"/>
      <w:r>
        <w:t>General</w:t>
      </w:r>
      <w:bookmarkEnd w:id="4305"/>
      <w:bookmarkEnd w:id="4306"/>
    </w:p>
    <w:p w14:paraId="2C6D5C37" w14:textId="13A46E54"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CE77CD">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194650E7"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CE77CD">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w:t>
      </w:r>
      <w:r w:rsidR="003E1CE7">
        <w:lastRenderedPageBreak/>
        <w:t xml:space="preserve">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74887AFD" w:rsidR="00A31975" w:rsidRDefault="00A31975" w:rsidP="00A31975">
      <w:pPr>
        <w:pStyle w:val="Code"/>
      </w:pPr>
      <w:r>
        <w:t>{                                        # A result object (§</w:t>
      </w:r>
      <w:r>
        <w:fldChar w:fldCharType="begin"/>
      </w:r>
      <w:r>
        <w:instrText xml:space="preserve"> REF _Ref493350984 \r \h </w:instrText>
      </w:r>
      <w:r>
        <w:fldChar w:fldCharType="separate"/>
      </w:r>
      <w:r w:rsidR="00CE77CD">
        <w:t>3.27</w:t>
      </w:r>
      <w:r>
        <w:fldChar w:fldCharType="end"/>
      </w:r>
      <w:r>
        <w:t>).</w:t>
      </w:r>
    </w:p>
    <w:p w14:paraId="3FAEAF64" w14:textId="4F193DCD" w:rsidR="00A31975" w:rsidRDefault="00A31975" w:rsidP="00A31975">
      <w:pPr>
        <w:pStyle w:val="Code"/>
      </w:pPr>
      <w:r>
        <w:t xml:space="preserve">  "locations": [                         # See §</w:t>
      </w:r>
      <w:r>
        <w:fldChar w:fldCharType="begin"/>
      </w:r>
      <w:r>
        <w:instrText xml:space="preserve"> REF _Ref510013155 \r \h </w:instrText>
      </w:r>
      <w:r>
        <w:fldChar w:fldCharType="separate"/>
      </w:r>
      <w:r w:rsidR="00CE77CD">
        <w:t>3.27.12</w:t>
      </w:r>
      <w:r>
        <w:fldChar w:fldCharType="end"/>
      </w:r>
      <w:r>
        <w:t>.</w:t>
      </w:r>
    </w:p>
    <w:p w14:paraId="2B8B72C2" w14:textId="321C561B" w:rsidR="00A31975" w:rsidRDefault="00A31975" w:rsidP="00A31975">
      <w:pPr>
        <w:pStyle w:val="Code"/>
      </w:pPr>
      <w:r>
        <w:t xml:space="preserve">    {                                    # A location object (§</w:t>
      </w:r>
      <w:r>
        <w:fldChar w:fldCharType="begin"/>
      </w:r>
      <w:r>
        <w:instrText xml:space="preserve"> REF _Ref493426721 \r \h </w:instrText>
      </w:r>
      <w:r>
        <w:fldChar w:fldCharType="separate"/>
      </w:r>
      <w:r w:rsidR="00CE77CD">
        <w:t>3.28</w:t>
      </w:r>
      <w:r>
        <w:fldChar w:fldCharType="end"/>
      </w:r>
      <w:r>
        <w:t>).</w:t>
      </w:r>
    </w:p>
    <w:p w14:paraId="1FBE57BE" w14:textId="5E01E020" w:rsidR="00A31975" w:rsidRDefault="00A31975" w:rsidP="00A31975">
      <w:pPr>
        <w:pStyle w:val="Code"/>
      </w:pPr>
      <w:r>
        <w:t xml:space="preserve">      "id": 0,                           # See §</w:t>
      </w:r>
      <w:r>
        <w:fldChar w:fldCharType="begin"/>
      </w:r>
      <w:r>
        <w:instrText xml:space="preserve"> REF _Ref6738157 \r \h </w:instrText>
      </w:r>
      <w:r>
        <w:fldChar w:fldCharType="separate"/>
      </w:r>
      <w:r w:rsidR="00CE77CD">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621D898C" w:rsidR="00A31975" w:rsidRDefault="00A31975" w:rsidP="00A31975">
      <w:pPr>
        <w:pStyle w:val="Code"/>
      </w:pPr>
      <w:r>
        <w:t xml:space="preserve">      "relationships": [                 # See §</w:t>
      </w:r>
      <w:r>
        <w:fldChar w:fldCharType="begin"/>
      </w:r>
      <w:r>
        <w:instrText xml:space="preserve"> REF _Ref6739797 \r \h </w:instrText>
      </w:r>
      <w:r>
        <w:fldChar w:fldCharType="separate"/>
      </w:r>
      <w:r w:rsidR="00CE77CD">
        <w:t>3.28.7</w:t>
      </w:r>
      <w:r>
        <w:fldChar w:fldCharType="end"/>
      </w:r>
    </w:p>
    <w:p w14:paraId="682666CA" w14:textId="0F88EBD4" w:rsidR="00A31975" w:rsidRDefault="00A31975" w:rsidP="00A31975">
      <w:pPr>
        <w:pStyle w:val="Code"/>
      </w:pPr>
      <w:r>
        <w:t xml:space="preserve">        {                                # A locationRelationship object.</w:t>
      </w:r>
    </w:p>
    <w:p w14:paraId="24424AE5" w14:textId="0A9E156F" w:rsidR="00A31975" w:rsidRDefault="00A31975" w:rsidP="00A31975">
      <w:pPr>
        <w:pStyle w:val="Code"/>
      </w:pPr>
      <w:r>
        <w:t xml:space="preserve">          "target": 1,                   # See §</w:t>
      </w:r>
      <w:r>
        <w:fldChar w:fldCharType="begin"/>
      </w:r>
      <w:r>
        <w:instrText xml:space="preserve"> REF _Ref6739549 \r \h </w:instrText>
      </w:r>
      <w:r>
        <w:fldChar w:fldCharType="separate"/>
      </w:r>
      <w:r w:rsidR="00CE77CD">
        <w:t>3.34.2</w:t>
      </w:r>
      <w:r>
        <w:fldChar w:fldCharType="end"/>
      </w:r>
      <w:r>
        <w:t>.</w:t>
      </w:r>
    </w:p>
    <w:p w14:paraId="1E40022B" w14:textId="089D6ACB"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CE77CD">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6EEF3380" w:rsidR="00A31975" w:rsidRDefault="00A31975" w:rsidP="00A31975">
      <w:pPr>
        <w:pStyle w:val="Code"/>
      </w:pPr>
      <w:r>
        <w:t xml:space="preserve">  "relatedLocations": [                  # See §</w:t>
      </w:r>
      <w:r>
        <w:fldChar w:fldCharType="begin"/>
      </w:r>
      <w:r>
        <w:instrText xml:space="preserve"> REF _Ref493499246 \r \h </w:instrText>
      </w:r>
      <w:r>
        <w:fldChar w:fldCharType="separate"/>
      </w:r>
      <w:r w:rsidR="00CE77CD">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lastRenderedPageBreak/>
        <w:t>}</w:t>
      </w:r>
    </w:p>
    <w:p w14:paraId="55FACBB7" w14:textId="187755C2" w:rsidR="00E40100" w:rsidRDefault="00E40100" w:rsidP="00E40100">
      <w:pPr>
        <w:pStyle w:val="Heading3"/>
      </w:pPr>
      <w:bookmarkStart w:id="4307" w:name="_Ref6739549"/>
      <w:bookmarkStart w:id="4308" w:name="_Toc33180999"/>
      <w:r>
        <w:t>target property</w:t>
      </w:r>
      <w:bookmarkEnd w:id="4307"/>
      <w:bookmarkEnd w:id="4308"/>
    </w:p>
    <w:p w14:paraId="3521B0FE" w14:textId="5FDB36EA"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CE77CD">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CE77CD">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CE77CD">
        <w:t>3.28.2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4309" w:name="_Ref6739566"/>
      <w:bookmarkStart w:id="4310" w:name="_Toc33181000"/>
      <w:r>
        <w:t>kinds property</w:t>
      </w:r>
      <w:bookmarkEnd w:id="4309"/>
      <w:bookmarkEnd w:id="4310"/>
    </w:p>
    <w:p w14:paraId="0F8B4CB2" w14:textId="2D3C164B"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CE77CD">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CE77CD">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6E63C326"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CE77CD">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CE77CD">
        <w:t>3.38.8</w:t>
      </w:r>
      <w:r w:rsidR="00E34643">
        <w:fldChar w:fldCharType="end"/>
      </w:r>
      <w:r>
        <w:t>) might prove useful.</w:t>
      </w:r>
    </w:p>
    <w:p w14:paraId="0974A0A1" w14:textId="256A115B" w:rsidR="00E34643" w:rsidRDefault="00E34643" w:rsidP="00E34643">
      <w:pPr>
        <w:pStyle w:val="Heading3"/>
      </w:pPr>
      <w:bookmarkStart w:id="4311" w:name="_Toc33181001"/>
      <w:r>
        <w:t>description property</w:t>
      </w:r>
      <w:bookmarkEnd w:id="4311"/>
    </w:p>
    <w:p w14:paraId="7128955D" w14:textId="030B5777"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that describes the relationship.</w:t>
      </w:r>
    </w:p>
    <w:p w14:paraId="3FA5B2A5" w14:textId="77777777" w:rsidR="00C17C30" w:rsidRDefault="00C17C30" w:rsidP="00C17C30">
      <w:pPr>
        <w:pStyle w:val="Heading2"/>
        <w:numPr>
          <w:ilvl w:val="1"/>
          <w:numId w:val="2"/>
        </w:numPr>
      </w:pPr>
      <w:bookmarkStart w:id="4312" w:name="_Ref4398565"/>
      <w:bookmarkStart w:id="4313" w:name="_Toc33181002"/>
      <w:r>
        <w:t>suppression object</w:t>
      </w:r>
      <w:bookmarkEnd w:id="4312"/>
      <w:bookmarkEnd w:id="4313"/>
    </w:p>
    <w:p w14:paraId="52C33F6E" w14:textId="77777777" w:rsidR="00C17C30" w:rsidRDefault="00C17C30" w:rsidP="00C17C30">
      <w:pPr>
        <w:pStyle w:val="Heading3"/>
        <w:numPr>
          <w:ilvl w:val="2"/>
          <w:numId w:val="2"/>
        </w:numPr>
      </w:pPr>
      <w:bookmarkStart w:id="4314" w:name="_Toc33181003"/>
      <w:r>
        <w:t>General</w:t>
      </w:r>
      <w:bookmarkEnd w:id="4314"/>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2B99F106" w:rsidR="0005186B" w:rsidRDefault="0005186B" w:rsidP="0005186B">
      <w:pPr>
        <w:pStyle w:val="Note"/>
      </w:pPr>
      <w:bookmarkStart w:id="4315"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CE77CD">
        <w:t>3.35.2</w:t>
      </w:r>
      <w:r w:rsidR="00F47B5D">
        <w:fldChar w:fldCharType="end"/>
      </w:r>
      <w:r w:rsidR="00F47B5D">
        <w:t>) enables a review process that ensures that the engineering team agrees with the suppression, and makes the agreement explicit in the log file.</w:t>
      </w:r>
    </w:p>
    <w:bookmarkEnd w:id="4315"/>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4316" w:name="_Ref4411684"/>
      <w:bookmarkStart w:id="4317" w:name="_Toc33181004"/>
      <w:r>
        <w:lastRenderedPageBreak/>
        <w:t>kind property</w:t>
      </w:r>
      <w:bookmarkEnd w:id="4316"/>
      <w:bookmarkEnd w:id="4317"/>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4318" w:name="_Ref6115260"/>
      <w:bookmarkStart w:id="4319" w:name="_Toc33181005"/>
      <w:r>
        <w:t>status property</w:t>
      </w:r>
      <w:bookmarkEnd w:id="4318"/>
      <w:bookmarkEnd w:id="4319"/>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4320" w:name="_Toc33181006"/>
      <w:r>
        <w:t>location property</w:t>
      </w:r>
      <w:bookmarkEnd w:id="4320"/>
    </w:p>
    <w:p w14:paraId="568E1E9E" w14:textId="266C8323"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CE77CD">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7662759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CE77CD">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CE77CD">
        <w:t>3.28.3</w:t>
      </w:r>
      <w:r>
        <w:fldChar w:fldCharType="end"/>
      </w:r>
      <w:r>
        <w:t>) specifies the location of the suppression attribute in th</w:t>
      </w:r>
      <w:r w:rsidR="004A094E">
        <w:t>at</w:t>
      </w:r>
      <w:r>
        <w:t xml:space="preserve"> </w:t>
      </w:r>
      <w:r w:rsidR="004A094E">
        <w:t>separate</w:t>
      </w:r>
      <w:r>
        <w:t xml:space="preserve"> file.</w:t>
      </w:r>
    </w:p>
    <w:p w14:paraId="351AA4A2" w14:textId="1CEC79C8"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CE77CD">
        <w:t>3.29.4</w:t>
      </w:r>
      <w:r>
        <w:fldChar w:fldCharType="end"/>
      </w:r>
      <w:r>
        <w:t>, §</w:t>
      </w:r>
      <w:r>
        <w:fldChar w:fldCharType="begin"/>
      </w:r>
      <w:r>
        <w:instrText xml:space="preserve"> REF _Ref534896821 \r \h </w:instrText>
      </w:r>
      <w:r>
        <w:fldChar w:fldCharType="separate"/>
      </w:r>
      <w:r w:rsidR="00CE77CD">
        <w:t>3.30.13</w:t>
      </w:r>
      <w:r>
        <w:fldChar w:fldCharType="end"/>
      </w:r>
      <w:r>
        <w:t>).</w:t>
      </w:r>
    </w:p>
    <w:p w14:paraId="7A7EC839" w14:textId="62313A7A"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CE77CD">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w:t>
      </w:r>
      <w:r>
        <w:lastRenderedPageBreak/>
        <w:t>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4321" w:name="_Toc33181007"/>
      <w:r>
        <w:t>guid</w:t>
      </w:r>
      <w:r w:rsidR="00895EF2">
        <w:t xml:space="preserve"> property</w:t>
      </w:r>
      <w:bookmarkEnd w:id="4321"/>
    </w:p>
    <w:p w14:paraId="50595876" w14:textId="4E2B54EF"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E77CD">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4322" w:name="_Toc33181008"/>
      <w:r>
        <w:t>justification property</w:t>
      </w:r>
      <w:bookmarkEnd w:id="4322"/>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3C897368" w:rsidR="00B91482" w:rsidRDefault="00B91482" w:rsidP="00B91482">
      <w:bookmarkStart w:id="4323"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CE77CD">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4324" w:name="_Ref510008325"/>
      <w:bookmarkStart w:id="4325" w:name="_Toc33181009"/>
      <w:bookmarkEnd w:id="4323"/>
      <w:r>
        <w:t>codeFlow object</w:t>
      </w:r>
      <w:bookmarkEnd w:id="4324"/>
      <w:bookmarkEnd w:id="4325"/>
    </w:p>
    <w:p w14:paraId="507EC364" w14:textId="20C3EC2C" w:rsidR="00B163FF" w:rsidRDefault="00B163FF" w:rsidP="00B163FF">
      <w:pPr>
        <w:pStyle w:val="Heading3"/>
      </w:pPr>
      <w:bookmarkStart w:id="4326" w:name="_Ref510009088"/>
      <w:bookmarkStart w:id="4327" w:name="_Toc33181010"/>
      <w:r>
        <w:t>General</w:t>
      </w:r>
      <w:bookmarkEnd w:id="4326"/>
      <w:bookmarkEnd w:id="4327"/>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B52489A"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E77CD">
        <w:t>3.27</w:t>
      </w:r>
      <w:r>
        <w:fldChar w:fldCharType="end"/>
      </w:r>
      <w:r>
        <w:t>).</w:t>
      </w:r>
    </w:p>
    <w:p w14:paraId="048B21D6" w14:textId="1E8C0B0F"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CE77CD">
        <w:t>3.27.18</w:t>
      </w:r>
      <w:r>
        <w:fldChar w:fldCharType="end"/>
      </w:r>
      <w:r>
        <w:t>.</w:t>
      </w:r>
    </w:p>
    <w:p w14:paraId="689DCA88" w14:textId="6C109A71" w:rsidR="00B163FF" w:rsidRDefault="00B163FF" w:rsidP="002D65F3">
      <w:pPr>
        <w:pStyle w:val="Code"/>
      </w:pPr>
      <w:r>
        <w:t xml:space="preserve">    {                                   # A codeFlow object.</w:t>
      </w:r>
    </w:p>
    <w:p w14:paraId="086FC1AA" w14:textId="3EB1AAD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CE77CD">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B82F29C"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CE77CD">
        <w:t>3.36.3</w:t>
      </w:r>
      <w:r>
        <w:fldChar w:fldCharType="end"/>
      </w:r>
      <w:r>
        <w:t>.</w:t>
      </w:r>
    </w:p>
    <w:p w14:paraId="761FD0DB" w14:textId="7F7EA361"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CE77CD">
        <w:t>3.37</w:t>
      </w:r>
      <w:r>
        <w:fldChar w:fldCharType="end"/>
      </w:r>
      <w:r>
        <w:t>).</w:t>
      </w:r>
    </w:p>
    <w:p w14:paraId="3D9C5E77" w14:textId="41FCCC6B"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CE77CD">
        <w:t>3.37.2</w:t>
      </w:r>
      <w:r>
        <w:fldChar w:fldCharType="end"/>
      </w:r>
      <w:r>
        <w:t>.</w:t>
      </w:r>
    </w:p>
    <w:p w14:paraId="32E0CD47" w14:textId="64FF75A4"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CE77CD">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81C21E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CE77CD">
        <w:t>3.37.6</w:t>
      </w:r>
      <w:r>
        <w:fldChar w:fldCharType="end"/>
      </w:r>
      <w:r>
        <w:t>.</w:t>
      </w:r>
    </w:p>
    <w:p w14:paraId="7CF1AA49" w14:textId="1FE5E29B"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CE77CD">
        <w:t>3.38</w:t>
      </w:r>
      <w:r w:rsidR="00E34643">
        <w:fldChar w:fldCharType="end"/>
      </w:r>
      <w:r>
        <w:t>).</w:t>
      </w:r>
    </w:p>
    <w:p w14:paraId="7402E3F3" w14:textId="2F3CCA7E"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CE77CD">
        <w:t>3.38.3</w:t>
      </w:r>
      <w:r w:rsidR="00E34643">
        <w:fldChar w:fldCharType="end"/>
      </w:r>
      <w:r>
        <w:t>.</w:t>
      </w:r>
    </w:p>
    <w:p w14:paraId="5E1EB724" w14:textId="5792157E"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CE77CD">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lastRenderedPageBreak/>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41088A4"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CE77CD">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72BAED1"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CE77CD">
        <w:t>3.38.10</w:t>
      </w:r>
      <w:r w:rsidR="00E34643">
        <w:fldChar w:fldCharType="end"/>
      </w:r>
      <w:r>
        <w:t>.</w:t>
      </w:r>
    </w:p>
    <w:p w14:paraId="1029380F" w14:textId="0BC988D6"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CE77CD">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4328" w:name="_Ref510008352"/>
      <w:bookmarkStart w:id="4329" w:name="_Toc33181011"/>
      <w:r>
        <w:t>message property</w:t>
      </w:r>
      <w:bookmarkEnd w:id="4328"/>
      <w:bookmarkEnd w:id="4329"/>
    </w:p>
    <w:p w14:paraId="39D6B74B" w14:textId="21127C5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E77CD">
        <w:t>3.11</w:t>
      </w:r>
      <w:r>
        <w:fldChar w:fldCharType="end"/>
      </w:r>
      <w:r>
        <w:t>)</w:t>
      </w:r>
      <w:r w:rsidRPr="00AD7FD8">
        <w:t xml:space="preserve"> relevant to the code flow.</w:t>
      </w:r>
    </w:p>
    <w:p w14:paraId="060DD1F9" w14:textId="5E6A402B" w:rsidR="00B163FF" w:rsidRDefault="00B163FF" w:rsidP="00B163FF">
      <w:pPr>
        <w:pStyle w:val="Heading3"/>
      </w:pPr>
      <w:bookmarkStart w:id="4330" w:name="_Ref510008358"/>
      <w:bookmarkStart w:id="4331" w:name="_Toc33181012"/>
      <w:r>
        <w:t>threadFlows property</w:t>
      </w:r>
      <w:bookmarkEnd w:id="4330"/>
      <w:bookmarkEnd w:id="4331"/>
    </w:p>
    <w:p w14:paraId="2D2C91FB" w14:textId="66D498CF"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CE77CD">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4332" w:name="_Ref493427364"/>
      <w:bookmarkStart w:id="4333" w:name="_Toc33181013"/>
      <w:r>
        <w:t>thread</w:t>
      </w:r>
      <w:r w:rsidR="006E546E">
        <w:t>Flow object</w:t>
      </w:r>
      <w:bookmarkEnd w:id="4332"/>
      <w:bookmarkEnd w:id="4333"/>
    </w:p>
    <w:p w14:paraId="68EE36AB" w14:textId="336A5D40" w:rsidR="006E546E" w:rsidRDefault="006E546E" w:rsidP="006E546E">
      <w:pPr>
        <w:pStyle w:val="Heading3"/>
      </w:pPr>
      <w:bookmarkStart w:id="4334" w:name="_Toc33181014"/>
      <w:r>
        <w:t>General</w:t>
      </w:r>
      <w:bookmarkEnd w:id="433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6BD067D" w:rsidR="00481B7B" w:rsidRDefault="00481B7B" w:rsidP="00AD7FD8">
      <w:r>
        <w:t>For an example, see §</w:t>
      </w:r>
      <w:r>
        <w:fldChar w:fldCharType="begin"/>
      </w:r>
      <w:r>
        <w:instrText xml:space="preserve"> REF _Ref510009088 \r \h </w:instrText>
      </w:r>
      <w:r>
        <w:fldChar w:fldCharType="separate"/>
      </w:r>
      <w:r w:rsidR="00CE77CD">
        <w:t>3.36.1</w:t>
      </w:r>
      <w:r>
        <w:fldChar w:fldCharType="end"/>
      </w:r>
      <w:r>
        <w:t>.</w:t>
      </w:r>
    </w:p>
    <w:p w14:paraId="47D8E353" w14:textId="0B22E102" w:rsidR="00B163FF" w:rsidRDefault="00B163FF" w:rsidP="00B163FF">
      <w:pPr>
        <w:pStyle w:val="Heading3"/>
      </w:pPr>
      <w:bookmarkStart w:id="4335" w:name="_Ref510008395"/>
      <w:bookmarkStart w:id="4336" w:name="_Toc33181015"/>
      <w:r>
        <w:t>id property</w:t>
      </w:r>
      <w:bookmarkEnd w:id="4335"/>
      <w:bookmarkEnd w:id="4336"/>
    </w:p>
    <w:p w14:paraId="39CECB41" w14:textId="02A897ED"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E77CD">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337" w:name="_Ref503361742"/>
      <w:bookmarkStart w:id="4338" w:name="_Toc33181016"/>
      <w:r>
        <w:lastRenderedPageBreak/>
        <w:t>message property</w:t>
      </w:r>
      <w:bookmarkEnd w:id="4337"/>
      <w:bookmarkEnd w:id="4338"/>
    </w:p>
    <w:p w14:paraId="3994B882" w14:textId="57D043E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E77CD">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4339" w:name="_Toc33181017"/>
      <w:r>
        <w:t>initialState property</w:t>
      </w:r>
      <w:bookmarkEnd w:id="4339"/>
    </w:p>
    <w:p w14:paraId="6EE14554" w14:textId="115B0A7B"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CE77CD">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E77CD">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CE77CD">
        <w:t>3.38.9</w:t>
      </w:r>
      <w:r w:rsidR="00E34643">
        <w:fldChar w:fldCharType="end"/>
      </w:r>
      <w:r>
        <w:t>), enables a SARIF viewer to present a debugger-like “watch window” experience as the user traverses a thread flow.</w:t>
      </w:r>
    </w:p>
    <w:p w14:paraId="532DA04D" w14:textId="60D26FFF"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CE77CD">
        <w:t>3.37.5</w:t>
      </w:r>
      <w:r>
        <w:fldChar w:fldCharType="end"/>
      </w:r>
      <w:r>
        <w:t>).</w:t>
      </w:r>
    </w:p>
    <w:p w14:paraId="186B7C52" w14:textId="4617EFE2"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CE77CD">
        <w:t>3.38.9</w:t>
      </w:r>
      <w:r w:rsidR="00E34643">
        <w:fldChar w:fldCharType="end"/>
      </w:r>
      <w:r>
        <w:t>.</w:t>
      </w:r>
    </w:p>
    <w:p w14:paraId="7DB439CE" w14:textId="0527CC84" w:rsidR="00F713E9" w:rsidRDefault="00F713E9" w:rsidP="00F713E9">
      <w:pPr>
        <w:pStyle w:val="Heading3"/>
      </w:pPr>
      <w:bookmarkStart w:id="4340" w:name="_Ref3538161"/>
      <w:bookmarkStart w:id="4341" w:name="_Toc33181018"/>
      <w:r>
        <w:t>immutableState property</w:t>
      </w:r>
      <w:bookmarkEnd w:id="4340"/>
      <w:bookmarkEnd w:id="4341"/>
    </w:p>
    <w:p w14:paraId="30E38B3C" w14:textId="38A78D13"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E77CD">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E77CD">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4342" w:name="_Ref510008412"/>
      <w:bookmarkStart w:id="4343" w:name="_Toc33181019"/>
      <w:r>
        <w:t>locations property</w:t>
      </w:r>
      <w:bookmarkEnd w:id="4342"/>
      <w:bookmarkEnd w:id="4343"/>
    </w:p>
    <w:p w14:paraId="648A48EB" w14:textId="2529529F"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CE77CD">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4344" w:name="_Ref6932338"/>
      <w:bookmarkStart w:id="4345" w:name="_Ref6932339"/>
      <w:bookmarkStart w:id="4346" w:name="_Ref6932344"/>
      <w:bookmarkStart w:id="4347" w:name="_Ref6932353"/>
      <w:bookmarkStart w:id="4348" w:name="_Toc33181020"/>
      <w:r>
        <w:t>threadFlowLocation object</w:t>
      </w:r>
      <w:bookmarkEnd w:id="4344"/>
      <w:bookmarkEnd w:id="4345"/>
      <w:bookmarkEnd w:id="4346"/>
      <w:bookmarkEnd w:id="4347"/>
      <w:bookmarkEnd w:id="4348"/>
    </w:p>
    <w:p w14:paraId="67FF25F6" w14:textId="77777777" w:rsidR="00E2579D" w:rsidRDefault="00E2579D" w:rsidP="00E2579D">
      <w:pPr>
        <w:pStyle w:val="Heading3"/>
      </w:pPr>
      <w:bookmarkStart w:id="4349" w:name="_Toc33181021"/>
      <w:r>
        <w:t>General</w:t>
      </w:r>
      <w:bookmarkEnd w:id="4349"/>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4350" w:name="_Ref7353786"/>
      <w:bookmarkStart w:id="4351" w:name="_Toc33181022"/>
      <w:r>
        <w:t>index property</w:t>
      </w:r>
      <w:bookmarkEnd w:id="4350"/>
      <w:bookmarkEnd w:id="4351"/>
    </w:p>
    <w:p w14:paraId="25E84E7E" w14:textId="15A8B35D"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CE77CD">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CE77CD">
        <w:t>3.14.19</w:t>
      </w:r>
      <w:r>
        <w:fldChar w:fldCharType="end"/>
      </w:r>
      <w:r>
        <w:t xml:space="preserve">) of a </w:t>
      </w:r>
      <w:r w:rsidRPr="009315AB">
        <w:rPr>
          <w:rStyle w:val="CODEtemp"/>
        </w:rPr>
        <w:t>threadFlowLocation</w:t>
      </w:r>
      <w:r>
        <w:t xml:space="preserve"> object that provides </w:t>
      </w:r>
      <w:r w:rsidR="009132F9">
        <w:t xml:space="preserve">the </w:t>
      </w:r>
      <w:r>
        <w:lastRenderedPageBreak/>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01808A4D" w:rsidR="00D61B39" w:rsidRDefault="00D61B39" w:rsidP="00D61B39">
      <w:pPr>
        <w:pStyle w:val="Code"/>
      </w:pPr>
      <w:r>
        <w:t>{                                 # A run object (§</w:t>
      </w:r>
      <w:r>
        <w:fldChar w:fldCharType="begin"/>
      </w:r>
      <w:r>
        <w:instrText xml:space="preserve"> REF _Ref493349997 \r \h </w:instrText>
      </w:r>
      <w:r>
        <w:fldChar w:fldCharType="separate"/>
      </w:r>
      <w:r w:rsidR="00CE77CD">
        <w:t>3.14</w:t>
      </w:r>
      <w:r>
        <w:fldChar w:fldCharType="end"/>
      </w:r>
      <w:r>
        <w:t>).</w:t>
      </w:r>
    </w:p>
    <w:p w14:paraId="399EEC29" w14:textId="16E523A6"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CE77CD">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5122C122" w:rsidR="00D61B39" w:rsidRDefault="00D61B39" w:rsidP="00D61B39">
      <w:pPr>
        <w:pStyle w:val="Code"/>
      </w:pPr>
      <w:r>
        <w:t>{                                 # A run object (§</w:t>
      </w:r>
      <w:r>
        <w:fldChar w:fldCharType="begin"/>
      </w:r>
      <w:r>
        <w:instrText xml:space="preserve"> REF _Ref493349997 \r \h </w:instrText>
      </w:r>
      <w:r>
        <w:fldChar w:fldCharType="separate"/>
      </w:r>
      <w:r w:rsidR="00CE77CD">
        <w:t>3.14</w:t>
      </w:r>
      <w:r>
        <w:fldChar w:fldCharType="end"/>
      </w:r>
      <w:r>
        <w:t>).</w:t>
      </w:r>
    </w:p>
    <w:p w14:paraId="2E24A712" w14:textId="76EC953A" w:rsidR="00D61B39" w:rsidRDefault="00D61B39" w:rsidP="00D61B39">
      <w:pPr>
        <w:pStyle w:val="Code"/>
      </w:pPr>
      <w:r>
        <w:t xml:space="preserve">  "results": [                    # See §</w:t>
      </w:r>
      <w:r>
        <w:fldChar w:fldCharType="begin"/>
      </w:r>
      <w:r>
        <w:instrText xml:space="preserve"> REF _Ref493350972 \r \h </w:instrText>
      </w:r>
      <w:r>
        <w:fldChar w:fldCharType="separate"/>
      </w:r>
      <w:r w:rsidR="00CE77CD">
        <w:t>3.14.23</w:t>
      </w:r>
      <w:r>
        <w:fldChar w:fldCharType="end"/>
      </w:r>
      <w:r>
        <w:t>.</w:t>
      </w:r>
    </w:p>
    <w:p w14:paraId="4F2A25EB" w14:textId="5ED85AFC" w:rsidR="00D61B39" w:rsidRDefault="00D61B39" w:rsidP="00D61B39">
      <w:pPr>
        <w:pStyle w:val="Code"/>
      </w:pPr>
      <w:r>
        <w:t xml:space="preserve">    {                             # A result object (§</w:t>
      </w:r>
      <w:r>
        <w:fldChar w:fldCharType="begin"/>
      </w:r>
      <w:r>
        <w:instrText xml:space="preserve"> REF _Ref493350984 \r \h </w:instrText>
      </w:r>
      <w:r>
        <w:fldChar w:fldCharType="separate"/>
      </w:r>
      <w:r w:rsidR="00CE77CD">
        <w:t>3.27</w:t>
      </w:r>
      <w:r>
        <w:fldChar w:fldCharType="end"/>
      </w:r>
      <w:r>
        <w:t>).</w:t>
      </w:r>
    </w:p>
    <w:p w14:paraId="1EFD940C" w14:textId="5BFFEDE3" w:rsidR="00D61B39" w:rsidRDefault="00D61B39" w:rsidP="00D61B39">
      <w:pPr>
        <w:pStyle w:val="Code"/>
      </w:pPr>
      <w:r>
        <w:t xml:space="preserve">      "codeFlows": [              # See §</w:t>
      </w:r>
      <w:r>
        <w:fldChar w:fldCharType="begin"/>
      </w:r>
      <w:r>
        <w:instrText xml:space="preserve"> REF _Ref510008160 \r \h </w:instrText>
      </w:r>
      <w:r>
        <w:fldChar w:fldCharType="separate"/>
      </w:r>
      <w:r w:rsidR="00CE77CD">
        <w:t>3.27.18</w:t>
      </w:r>
      <w:r>
        <w:fldChar w:fldCharType="end"/>
      </w:r>
      <w:r>
        <w:t>.</w:t>
      </w:r>
    </w:p>
    <w:p w14:paraId="01254483" w14:textId="75B486B0" w:rsidR="00D61B39" w:rsidRDefault="00D61B39" w:rsidP="00D61B39">
      <w:pPr>
        <w:pStyle w:val="Code"/>
      </w:pPr>
      <w:r>
        <w:t xml:space="preserve">        {                         # A codeFlow object (§</w:t>
      </w:r>
      <w:r>
        <w:fldChar w:fldCharType="begin"/>
      </w:r>
      <w:r>
        <w:instrText xml:space="preserve"> REF _Ref510008325 \r \h </w:instrText>
      </w:r>
      <w:r>
        <w:fldChar w:fldCharType="separate"/>
      </w:r>
      <w:r w:rsidR="00CE77CD">
        <w:t>3.36</w:t>
      </w:r>
      <w:r>
        <w:fldChar w:fldCharType="end"/>
      </w:r>
      <w:r>
        <w:t>).</w:t>
      </w:r>
    </w:p>
    <w:p w14:paraId="0DC21941" w14:textId="7B8D955B" w:rsidR="00D61B39" w:rsidRDefault="00D61B39" w:rsidP="00D61B39">
      <w:pPr>
        <w:pStyle w:val="Code"/>
      </w:pPr>
      <w:r>
        <w:t xml:space="preserve">          "threadFlows": [        # See §</w:t>
      </w:r>
      <w:r>
        <w:fldChar w:fldCharType="begin"/>
      </w:r>
      <w:r>
        <w:instrText xml:space="preserve"> REF _Ref510008358 \r \h </w:instrText>
      </w:r>
      <w:r>
        <w:fldChar w:fldCharType="separate"/>
      </w:r>
      <w:r w:rsidR="00CE77CD">
        <w:t>3.36.3</w:t>
      </w:r>
      <w:r>
        <w:fldChar w:fldCharType="end"/>
      </w:r>
      <w:r>
        <w:t>.</w:t>
      </w:r>
    </w:p>
    <w:p w14:paraId="5E65946D" w14:textId="1D9F5ED0" w:rsidR="00D61B39" w:rsidRDefault="00D61B39" w:rsidP="00D61B39">
      <w:pPr>
        <w:pStyle w:val="Code"/>
      </w:pPr>
      <w:r>
        <w:t xml:space="preserve">            {                     # A threadFlow object (§</w:t>
      </w:r>
      <w:r>
        <w:fldChar w:fldCharType="begin"/>
      </w:r>
      <w:r>
        <w:instrText xml:space="preserve"> REF _Ref493427364 \r \h </w:instrText>
      </w:r>
      <w:r>
        <w:fldChar w:fldCharType="separate"/>
      </w:r>
      <w:r w:rsidR="00CE77CD">
        <w:t>3.37</w:t>
      </w:r>
      <w:r>
        <w:fldChar w:fldCharType="end"/>
      </w:r>
      <w:r>
        <w:t>).</w:t>
      </w:r>
    </w:p>
    <w:p w14:paraId="6A4F86EA" w14:textId="0DA71F62" w:rsidR="00D61B39" w:rsidRDefault="00D61B39" w:rsidP="00D61B39">
      <w:pPr>
        <w:pStyle w:val="Code"/>
      </w:pPr>
      <w:r>
        <w:t xml:space="preserve">              "locations": [      # See §</w:t>
      </w:r>
      <w:r>
        <w:fldChar w:fldCharType="begin"/>
      </w:r>
      <w:r>
        <w:instrText xml:space="preserve"> REF _Ref510008412 \r \h </w:instrText>
      </w:r>
      <w:r>
        <w:fldChar w:fldCharType="separate"/>
      </w:r>
      <w:r w:rsidR="00CE77CD">
        <w:t>3.37.6</w:t>
      </w:r>
      <w:r>
        <w:fldChar w:fldCharType="end"/>
      </w:r>
      <w:r>
        <w:t>.</w:t>
      </w:r>
    </w:p>
    <w:p w14:paraId="530F3E3D" w14:textId="59405884" w:rsidR="00D61B39" w:rsidRDefault="00D61B39" w:rsidP="00D61B39">
      <w:pPr>
        <w:pStyle w:val="Code"/>
      </w:pPr>
      <w:r>
        <w:t xml:space="preserve">                {                 # A threadFlowLocation object (thisObject).</w:t>
      </w:r>
    </w:p>
    <w:p w14:paraId="1490B080" w14:textId="3EB11BCE" w:rsidR="00D61B39" w:rsidRDefault="00D61B39" w:rsidP="00D61B39">
      <w:pPr>
        <w:pStyle w:val="Code"/>
      </w:pPr>
      <w:r>
        <w:t xml:space="preserve">                  "location": {   # See §</w:t>
      </w:r>
      <w:r>
        <w:fldChar w:fldCharType="begin"/>
      </w:r>
      <w:r>
        <w:instrText xml:space="preserve"> REF _Ref6932345 \r \h </w:instrText>
      </w:r>
      <w:r>
        <w:fldChar w:fldCharType="separate"/>
      </w:r>
      <w:r w:rsidR="00CE77CD">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lastRenderedPageBreak/>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175B5DC1"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CE77CD">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t xml:space="preserve">  ],</w:t>
      </w:r>
    </w:p>
    <w:p w14:paraId="2FAA4B99" w14:textId="77777777" w:rsidR="00D61B39" w:rsidRDefault="00D61B39" w:rsidP="00D61B39">
      <w:pPr>
        <w:pStyle w:val="Code"/>
      </w:pPr>
      <w:r>
        <w:t>}</w:t>
      </w:r>
    </w:p>
    <w:p w14:paraId="33230AFE" w14:textId="6B452FD4"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557A8C6E" w:rsidR="00D61B39" w:rsidRDefault="00D61B39" w:rsidP="00D61B39">
      <w:pPr>
        <w:pStyle w:val="Code"/>
      </w:pPr>
      <w:r>
        <w:t>{                                 # A run object (§</w:t>
      </w:r>
      <w:r>
        <w:fldChar w:fldCharType="begin"/>
      </w:r>
      <w:r>
        <w:instrText xml:space="preserve"> REF _Ref493349997 \r \h </w:instrText>
      </w:r>
      <w:r>
        <w:fldChar w:fldCharType="separate"/>
      </w:r>
      <w:r w:rsidR="00CE77CD">
        <w:t>3.14</w:t>
      </w:r>
      <w:r>
        <w:fldChar w:fldCharType="end"/>
      </w:r>
      <w:r>
        <w:t>).</w:t>
      </w:r>
    </w:p>
    <w:p w14:paraId="056D8F01" w14:textId="5BA064A6" w:rsidR="00D61B39" w:rsidRDefault="00D61B39" w:rsidP="00D61B39">
      <w:pPr>
        <w:pStyle w:val="Code"/>
      </w:pPr>
      <w:r>
        <w:t xml:space="preserve">  "results": [                    # See §</w:t>
      </w:r>
      <w:r>
        <w:fldChar w:fldCharType="begin"/>
      </w:r>
      <w:r>
        <w:instrText xml:space="preserve"> REF _Ref493350972 \r \h </w:instrText>
      </w:r>
      <w:r>
        <w:fldChar w:fldCharType="separate"/>
      </w:r>
      <w:r w:rsidR="00CE77CD">
        <w:t>3.14.23</w:t>
      </w:r>
      <w:r>
        <w:fldChar w:fldCharType="end"/>
      </w:r>
      <w:r>
        <w:t>.</w:t>
      </w:r>
    </w:p>
    <w:p w14:paraId="5713D814" w14:textId="0BC0299A" w:rsidR="00D61B39" w:rsidRDefault="00D61B39" w:rsidP="00D61B39">
      <w:pPr>
        <w:pStyle w:val="Code"/>
      </w:pPr>
      <w:r>
        <w:t xml:space="preserve">    {                             # A result object (§</w:t>
      </w:r>
      <w:r>
        <w:fldChar w:fldCharType="begin"/>
      </w:r>
      <w:r>
        <w:instrText xml:space="preserve"> REF _Ref493350984 \r \h </w:instrText>
      </w:r>
      <w:r>
        <w:fldChar w:fldCharType="separate"/>
      </w:r>
      <w:r w:rsidR="00CE77CD">
        <w:t>3.27</w:t>
      </w:r>
      <w:r>
        <w:fldChar w:fldCharType="end"/>
      </w:r>
      <w:r>
        <w:t>).</w:t>
      </w:r>
    </w:p>
    <w:p w14:paraId="2F555261" w14:textId="78B3FB68" w:rsidR="00D61B39" w:rsidRDefault="00D61B39" w:rsidP="00D61B39">
      <w:pPr>
        <w:pStyle w:val="Code"/>
      </w:pPr>
      <w:r>
        <w:t xml:space="preserve">      "codeFlows": [              # See §</w:t>
      </w:r>
      <w:r>
        <w:fldChar w:fldCharType="begin"/>
      </w:r>
      <w:r>
        <w:instrText xml:space="preserve"> REF _Ref510008160 \r \h </w:instrText>
      </w:r>
      <w:r>
        <w:fldChar w:fldCharType="separate"/>
      </w:r>
      <w:r w:rsidR="00CE77CD">
        <w:t>3.27.18</w:t>
      </w:r>
      <w:r>
        <w:fldChar w:fldCharType="end"/>
      </w:r>
      <w:r>
        <w:t>.</w:t>
      </w:r>
    </w:p>
    <w:p w14:paraId="77462847" w14:textId="1E461E3A" w:rsidR="00D61B39" w:rsidRDefault="00D61B39" w:rsidP="00D61B39">
      <w:pPr>
        <w:pStyle w:val="Code"/>
      </w:pPr>
      <w:r>
        <w:t xml:space="preserve">        {                         # A codeFlow object (§</w:t>
      </w:r>
      <w:r>
        <w:fldChar w:fldCharType="begin"/>
      </w:r>
      <w:r>
        <w:instrText xml:space="preserve"> REF _Ref510008325 \r \h </w:instrText>
      </w:r>
      <w:r>
        <w:fldChar w:fldCharType="separate"/>
      </w:r>
      <w:r w:rsidR="00CE77CD">
        <w:t>3.36</w:t>
      </w:r>
      <w:r>
        <w:fldChar w:fldCharType="end"/>
      </w:r>
      <w:r>
        <w:t>).</w:t>
      </w:r>
    </w:p>
    <w:p w14:paraId="59843237" w14:textId="0EE095C3" w:rsidR="00D61B39" w:rsidRDefault="00D61B39" w:rsidP="00D61B39">
      <w:pPr>
        <w:pStyle w:val="Code"/>
      </w:pPr>
      <w:r>
        <w:t xml:space="preserve">          "threadFlows": [        # See §</w:t>
      </w:r>
      <w:r>
        <w:fldChar w:fldCharType="begin"/>
      </w:r>
      <w:r>
        <w:instrText xml:space="preserve"> REF _Ref510008358 \r \h </w:instrText>
      </w:r>
      <w:r>
        <w:fldChar w:fldCharType="separate"/>
      </w:r>
      <w:r w:rsidR="00CE77CD">
        <w:t>3.36.3</w:t>
      </w:r>
      <w:r>
        <w:fldChar w:fldCharType="end"/>
      </w:r>
      <w:r>
        <w:t>.</w:t>
      </w:r>
    </w:p>
    <w:p w14:paraId="14699E59" w14:textId="58B7B05A" w:rsidR="00D61B39" w:rsidRDefault="00D61B39" w:rsidP="00D61B39">
      <w:pPr>
        <w:pStyle w:val="Code"/>
      </w:pPr>
      <w:r>
        <w:t xml:space="preserve">            {                     # A threadFlow object (§</w:t>
      </w:r>
      <w:r>
        <w:fldChar w:fldCharType="begin"/>
      </w:r>
      <w:r>
        <w:instrText xml:space="preserve"> REF _Ref493427364 \r \h </w:instrText>
      </w:r>
      <w:r>
        <w:fldChar w:fldCharType="separate"/>
      </w:r>
      <w:r w:rsidR="00CE77CD">
        <w:t>3.37</w:t>
      </w:r>
      <w:r>
        <w:fldChar w:fldCharType="end"/>
      </w:r>
      <w:r>
        <w:t>).</w:t>
      </w:r>
    </w:p>
    <w:p w14:paraId="33B54CB3" w14:textId="722F80F9" w:rsidR="00D61B39" w:rsidRDefault="00D61B39" w:rsidP="00D61B39">
      <w:pPr>
        <w:pStyle w:val="Code"/>
      </w:pPr>
      <w:r>
        <w:t xml:space="preserve">              "locations": [      # See §</w:t>
      </w:r>
      <w:r>
        <w:fldChar w:fldCharType="begin"/>
      </w:r>
      <w:r>
        <w:instrText xml:space="preserve"> REF _Ref510008412 \r \h </w:instrText>
      </w:r>
      <w:r>
        <w:fldChar w:fldCharType="separate"/>
      </w:r>
      <w:r w:rsidR="00CE77CD">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2AE54E7E"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CE77CD">
        <w:t>3.14.19</w:t>
      </w:r>
      <w:r>
        <w:fldChar w:fldCharType="end"/>
      </w:r>
      <w:r>
        <w:t>.</w:t>
      </w:r>
    </w:p>
    <w:p w14:paraId="2E3B96C9" w14:textId="771D819C" w:rsidR="00D61B39" w:rsidRDefault="00D61B39" w:rsidP="00D61B39">
      <w:pPr>
        <w:pStyle w:val="Code"/>
      </w:pPr>
      <w:r>
        <w:t xml:space="preserve">    {                             # The cached threadFlowLocation object.</w:t>
      </w:r>
    </w:p>
    <w:p w14:paraId="0D9F78ED" w14:textId="5198590C" w:rsidR="00D61B39" w:rsidRDefault="00D61B39" w:rsidP="00D61B39">
      <w:pPr>
        <w:pStyle w:val="Code"/>
      </w:pPr>
      <w:r>
        <w:t xml:space="preserve">      "location": {               # See §</w:t>
      </w:r>
      <w:r>
        <w:fldChar w:fldCharType="begin"/>
      </w:r>
      <w:r>
        <w:instrText xml:space="preserve"> REF _Ref6932345 \r \h </w:instrText>
      </w:r>
      <w:r>
        <w:fldChar w:fldCharType="separate"/>
      </w:r>
      <w:r w:rsidR="00CE77CD">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4352" w:name="_Ref6932345"/>
      <w:bookmarkStart w:id="4353" w:name="_Toc33181023"/>
      <w:r>
        <w:t>location property</w:t>
      </w:r>
      <w:bookmarkEnd w:id="4352"/>
      <w:bookmarkEnd w:id="4353"/>
    </w:p>
    <w:p w14:paraId="2499F9AB" w14:textId="1103DB2C"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E77CD">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6868CD7E"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CE77CD">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0B550202" w14:textId="7CA6E7CF"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CE77CD">
        <w:t>3.38.11</w:t>
      </w:r>
      <w:r w:rsidR="00E34643">
        <w:fldChar w:fldCharType="end"/>
      </w:r>
      <w:r>
        <w:t>) to ensure that the location in the external program executes before the location in the program being analyzed.</w:t>
      </w:r>
    </w:p>
    <w:p w14:paraId="573AAE96" w14:textId="73BC0DBF" w:rsidR="00E2579D" w:rsidRDefault="00E2579D" w:rsidP="00E2579D">
      <w:pPr>
        <w:pStyle w:val="Code"/>
      </w:pPr>
      <w:r>
        <w:t>{                                     # A codeFlow object (§</w:t>
      </w:r>
      <w:r>
        <w:fldChar w:fldCharType="begin"/>
      </w:r>
      <w:r>
        <w:instrText xml:space="preserve"> REF _Ref510008325 \r \h  \* MERGEFORMAT </w:instrText>
      </w:r>
      <w:r>
        <w:fldChar w:fldCharType="separate"/>
      </w:r>
      <w:r w:rsidR="00CE77CD">
        <w:t>3.36</w:t>
      </w:r>
      <w:r>
        <w:fldChar w:fldCharType="end"/>
      </w:r>
      <w:r>
        <w:t>).</w:t>
      </w:r>
    </w:p>
    <w:p w14:paraId="0148A29D" w14:textId="0AF3AF05"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CE77CD">
        <w:t>3.36.3</w:t>
      </w:r>
      <w:r>
        <w:fldChar w:fldCharType="end"/>
      </w:r>
      <w:r>
        <w:t>.</w:t>
      </w:r>
    </w:p>
    <w:p w14:paraId="5A9306A6" w14:textId="03AAB95B"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CE77CD">
        <w:t>3.37</w:t>
      </w:r>
      <w:r>
        <w:fldChar w:fldCharType="end"/>
      </w:r>
      <w:r>
        <w:t>).</w:t>
      </w:r>
    </w:p>
    <w:p w14:paraId="5572EF30" w14:textId="51A91AD3"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CE77CD">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724ABBB5"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CE77CD">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124C78D1" w14:textId="77777777" w:rsidR="00E2579D" w:rsidRDefault="00E2579D" w:rsidP="00E2579D">
      <w:pPr>
        <w:pStyle w:val="Code"/>
      </w:pPr>
      <w:r>
        <w:t xml:space="preserve">          "location": {</w:t>
      </w:r>
    </w:p>
    <w:p w14:paraId="09B225B4" w14:textId="2826BC12" w:rsidR="00DA6334" w:rsidRDefault="00DA6334" w:rsidP="00DA6334">
      <w:pPr>
        <w:pStyle w:val="Code"/>
      </w:pPr>
      <w:r>
        <w:t xml:space="preserve">            "message": {</w:t>
      </w:r>
    </w:p>
    <w:p w14:paraId="125D1C12" w14:textId="20CD5DC7" w:rsidR="00DA6334" w:rsidRDefault="00DA6334" w:rsidP="00DA6334">
      <w:pPr>
        <w:pStyle w:val="Code"/>
      </w:pPr>
      <w:r>
        <w:t xml:space="preserve">              "text": "Attempt to write to the file."</w:t>
      </w:r>
    </w:p>
    <w:p w14:paraId="190AA26D" w14:textId="0B58AC35" w:rsidR="00DA6334" w:rsidRDefault="00DA6334" w:rsidP="00DA6334">
      <w:pPr>
        <w:pStyle w:val="Code"/>
      </w:pPr>
      <w:r>
        <w:t xml:space="preserve">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4354" w:name="_Toc33181024"/>
      <w:r>
        <w:t>module property</w:t>
      </w:r>
      <w:bookmarkEnd w:id="4354"/>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4355" w:name="_Toc33181025"/>
      <w:r>
        <w:t>stack property</w:t>
      </w:r>
      <w:bookmarkEnd w:id="4355"/>
    </w:p>
    <w:p w14:paraId="134D4A2D" w14:textId="58DE9869"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E77CD">
        <w:t>3.44</w:t>
      </w:r>
      <w:r>
        <w:fldChar w:fldCharType="end"/>
      </w:r>
      <w:r>
        <w:t>) that represents the call stack leading to this location.</w:t>
      </w:r>
    </w:p>
    <w:p w14:paraId="17236E6D" w14:textId="77777777" w:rsidR="00E2579D" w:rsidRDefault="00E2579D" w:rsidP="00E2579D">
      <w:pPr>
        <w:pStyle w:val="Heading3"/>
      </w:pPr>
      <w:bookmarkStart w:id="4356" w:name="_Toc33181026"/>
      <w:r>
        <w:lastRenderedPageBreak/>
        <w:t>webRequest property</w:t>
      </w:r>
      <w:bookmarkEnd w:id="4356"/>
    </w:p>
    <w:p w14:paraId="4550096A" w14:textId="39C99609"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CE77CD">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4357" w:name="_Toc33181027"/>
      <w:r>
        <w:t>webResponse property</w:t>
      </w:r>
      <w:bookmarkEnd w:id="4357"/>
    </w:p>
    <w:p w14:paraId="17D04AF5" w14:textId="27409750"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CE77CD">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4358" w:name="_Ref6932343"/>
      <w:bookmarkStart w:id="4359" w:name="_Toc33181028"/>
      <w:r>
        <w:t>kinds property</w:t>
      </w:r>
      <w:bookmarkEnd w:id="4358"/>
      <w:bookmarkEnd w:id="4359"/>
    </w:p>
    <w:p w14:paraId="4E7DCA32" w14:textId="497BE702"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CE77CD">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lastRenderedPageBreak/>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4360"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4360"/>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4361" w:name="_Ref6932346"/>
      <w:bookmarkStart w:id="4362" w:name="_Ref6932349"/>
      <w:bookmarkStart w:id="4363" w:name="_Ref6932350"/>
      <w:bookmarkStart w:id="4364" w:name="_Ref6932354"/>
      <w:bookmarkStart w:id="4365" w:name="_Ref6932629"/>
      <w:bookmarkStart w:id="4366" w:name="_Ref6932648"/>
      <w:bookmarkStart w:id="4367" w:name="_Toc33181029"/>
      <w:r>
        <w:t>state property</w:t>
      </w:r>
      <w:bookmarkEnd w:id="4361"/>
      <w:bookmarkEnd w:id="4362"/>
      <w:bookmarkEnd w:id="4363"/>
      <w:bookmarkEnd w:id="4364"/>
      <w:bookmarkEnd w:id="4365"/>
      <w:bookmarkEnd w:id="4366"/>
      <w:bookmarkEnd w:id="4367"/>
    </w:p>
    <w:p w14:paraId="036FC4D9" w14:textId="6FC032F3"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CE77CD">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CE77CD">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lastRenderedPageBreak/>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4368" w:name="_Ref6932347"/>
      <w:bookmarkStart w:id="4369" w:name="_Toc33181030"/>
      <w:r>
        <w:t>nestingLevel property</w:t>
      </w:r>
      <w:bookmarkEnd w:id="4368"/>
      <w:bookmarkEnd w:id="4369"/>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4370" w:name="_Ref6932348"/>
      <w:bookmarkStart w:id="4371" w:name="_Ref6932355"/>
      <w:bookmarkStart w:id="4372" w:name="_Toc33181031"/>
      <w:r>
        <w:t>executionOrder property</w:t>
      </w:r>
      <w:bookmarkEnd w:id="4370"/>
      <w:bookmarkEnd w:id="4371"/>
      <w:bookmarkEnd w:id="4372"/>
    </w:p>
    <w:p w14:paraId="1198C29E" w14:textId="428905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CE77CD">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w:t>
      </w:r>
      <w:r>
        <w:lastRenderedPageBreak/>
        <w:t xml:space="preserve">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4B7F543B" w:rsidR="00E2579D" w:rsidRDefault="00E2579D" w:rsidP="00E2579D">
      <w:r>
        <w:t xml:space="preserve">If </w:t>
      </w:r>
      <w:r w:rsidRPr="003D5E49">
        <w:rPr>
          <w:rStyle w:val="CODEtemp"/>
        </w:rPr>
        <w:t>executionOrder</w:t>
      </w:r>
      <w:r>
        <w:t xml:space="preserve"> is absent, it </w:t>
      </w:r>
      <w:r>
        <w:rPr>
          <w:b/>
        </w:rPr>
        <w:t>SHALL</w:t>
      </w:r>
      <w:r>
        <w:t xml:space="preserve"> default to -1, which </w:t>
      </w:r>
      <w:r w:rsidR="00504E51">
        <w:t>indicates that the</w:t>
      </w:r>
      <w:r>
        <w:t xml:space="preserve"> value </w:t>
      </w:r>
      <w:r w:rsidR="00504E51">
        <w:t>is unknown (not set)</w:t>
      </w:r>
      <w:r>
        <w:t>.</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4373" w:name="_Toc33181032"/>
      <w:r>
        <w:t>executionTimeUtc property</w:t>
      </w:r>
      <w:bookmarkEnd w:id="4373"/>
    </w:p>
    <w:p w14:paraId="00BD6D58" w14:textId="24A02246"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CE77CD">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4374" w:name="_Toc33181033"/>
      <w:r>
        <w:t>importance property</w:t>
      </w:r>
      <w:bookmarkEnd w:id="4374"/>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4375" w:name="_Toc33181034"/>
      <w:bookmarkStart w:id="4376" w:name="_Hlk7091462"/>
      <w:r>
        <w:t>taxa property</w:t>
      </w:r>
      <w:bookmarkEnd w:id="4375"/>
    </w:p>
    <w:p w14:paraId="32B047B7" w14:textId="3EBB7EFE"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4377" w:name="_Hlk7091539"/>
      <w:r w:rsidR="007E63F6">
        <w:t xml:space="preserve"> (§</w:t>
      </w:r>
      <w:r w:rsidR="007E63F6">
        <w:fldChar w:fldCharType="begin"/>
      </w:r>
      <w:r w:rsidR="007E63F6">
        <w:instrText xml:space="preserve"> REF _Ref493404799 \r \h </w:instrText>
      </w:r>
      <w:r w:rsidR="007E63F6">
        <w:fldChar w:fldCharType="separate"/>
      </w:r>
      <w:r w:rsidR="00CE77CD">
        <w:t>3.7.3</w:t>
      </w:r>
      <w:r w:rsidR="007E63F6">
        <w:fldChar w:fldCharType="end"/>
      </w:r>
      <w:r w:rsidR="007E63F6">
        <w:t>)</w:t>
      </w:r>
      <w:bookmarkEnd w:id="4377"/>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0DCA5EBB"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CE77CD">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CE77CD">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65259418" w:rsidR="00D97EB4" w:rsidRDefault="00D97EB4" w:rsidP="00D97EB4">
      <w:pPr>
        <w:pStyle w:val="Code"/>
      </w:pPr>
      <w:r>
        <w:t>{                                # A run object (§</w:t>
      </w:r>
      <w:r>
        <w:fldChar w:fldCharType="begin"/>
      </w:r>
      <w:r>
        <w:instrText xml:space="preserve"> REF _Ref493349997 \r \h </w:instrText>
      </w:r>
      <w:r>
        <w:fldChar w:fldCharType="separate"/>
      </w:r>
      <w:r w:rsidR="00CE77CD">
        <w:t>3.14</w:t>
      </w:r>
      <w:r>
        <w:fldChar w:fldCharType="end"/>
      </w:r>
      <w:r>
        <w:t>).</w:t>
      </w:r>
    </w:p>
    <w:p w14:paraId="42426ABB" w14:textId="7B548DE3" w:rsidR="00D97EB4" w:rsidRDefault="00D97EB4" w:rsidP="00D97EB4">
      <w:pPr>
        <w:pStyle w:val="Code"/>
      </w:pPr>
      <w:r>
        <w:t xml:space="preserve">  "tool": {                      # See §</w:t>
      </w:r>
      <w:r>
        <w:fldChar w:fldCharType="begin"/>
      </w:r>
      <w:r>
        <w:instrText xml:space="preserve"> REF _Ref493350956 \r \h </w:instrText>
      </w:r>
      <w:r>
        <w:fldChar w:fldCharType="separate"/>
      </w:r>
      <w:r w:rsidR="00CE77CD">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lastRenderedPageBreak/>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6A431B62"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CE77CD">
        <w:t>3.19.3</w:t>
      </w:r>
      <w:r w:rsidR="00E15A4E">
        <w:fldChar w:fldCharType="end"/>
      </w:r>
      <w:r w:rsidR="00E15A4E">
        <w:t>)</w:t>
      </w:r>
      <w:r>
        <w:t xml:space="preserve"> </w:t>
      </w:r>
      <w:r w:rsidR="00E15A4E">
        <w:t>for helper rules.</w:t>
      </w:r>
    </w:p>
    <w:p w14:paraId="58BB9A41" w14:textId="2C8910E4"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CE77CD">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0DB0BC43" w:rsidR="00E15A4E" w:rsidRDefault="00E15A4E" w:rsidP="00D97EB4">
      <w:pPr>
        <w:pStyle w:val="Code"/>
      </w:pPr>
      <w:r>
        <w:t xml:space="preserve">  "results": [                   # See §</w:t>
      </w:r>
      <w:r>
        <w:fldChar w:fldCharType="begin"/>
      </w:r>
      <w:r>
        <w:instrText xml:space="preserve"> REF _Ref493350972 \r \h </w:instrText>
      </w:r>
      <w:r>
        <w:fldChar w:fldCharType="separate"/>
      </w:r>
      <w:r w:rsidR="00CE77CD">
        <w:t>3.14.23</w:t>
      </w:r>
      <w:r>
        <w:fldChar w:fldCharType="end"/>
      </w:r>
      <w:r>
        <w:t>.</w:t>
      </w:r>
    </w:p>
    <w:p w14:paraId="102BAF52" w14:textId="531D50CD" w:rsidR="00E15A4E" w:rsidRDefault="00E15A4E" w:rsidP="00D97EB4">
      <w:pPr>
        <w:pStyle w:val="Code"/>
      </w:pPr>
      <w:r>
        <w:t xml:space="preserve">    {                            # A result object §</w:t>
      </w:r>
      <w:r>
        <w:fldChar w:fldCharType="begin"/>
      </w:r>
      <w:r>
        <w:instrText xml:space="preserve"> REF _Ref493350984 \r \h </w:instrText>
      </w:r>
      <w:r>
        <w:fldChar w:fldCharType="separate"/>
      </w:r>
      <w:r w:rsidR="00CE77CD">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08F459FF" w:rsidR="00E15A4E" w:rsidRDefault="00E15A4E" w:rsidP="00D97EB4">
      <w:pPr>
        <w:pStyle w:val="Code"/>
      </w:pPr>
      <w:r>
        <w:t xml:space="preserve">      "codeFlows": [             # See §</w:t>
      </w:r>
      <w:r>
        <w:fldChar w:fldCharType="begin"/>
      </w:r>
      <w:r>
        <w:instrText xml:space="preserve"> REF _Ref510008160 \r \h </w:instrText>
      </w:r>
      <w:r>
        <w:fldChar w:fldCharType="separate"/>
      </w:r>
      <w:r w:rsidR="00CE77CD">
        <w:t>3.27.18</w:t>
      </w:r>
      <w:r>
        <w:fldChar w:fldCharType="end"/>
      </w:r>
      <w:r>
        <w:t>.</w:t>
      </w:r>
    </w:p>
    <w:p w14:paraId="348459C3" w14:textId="5E5F9E47" w:rsidR="00E15A4E" w:rsidRDefault="00E15A4E" w:rsidP="00D97EB4">
      <w:pPr>
        <w:pStyle w:val="Code"/>
      </w:pPr>
      <w:r>
        <w:t xml:space="preserve">        {                        # A codeFlow object (§</w:t>
      </w:r>
      <w:r>
        <w:fldChar w:fldCharType="begin"/>
      </w:r>
      <w:r>
        <w:instrText xml:space="preserve"> REF _Ref510008325 \r \h </w:instrText>
      </w:r>
      <w:r>
        <w:fldChar w:fldCharType="separate"/>
      </w:r>
      <w:r w:rsidR="00CE77CD">
        <w:t>3.36</w:t>
      </w:r>
      <w:r>
        <w:fldChar w:fldCharType="end"/>
      </w:r>
      <w:r>
        <w:t>).</w:t>
      </w:r>
    </w:p>
    <w:p w14:paraId="3C021003" w14:textId="02EBC468" w:rsidR="00E15A4E" w:rsidRDefault="00E15A4E" w:rsidP="00D97EB4">
      <w:pPr>
        <w:pStyle w:val="Code"/>
      </w:pPr>
      <w:r>
        <w:t xml:space="preserve">          "threadFlows": [       # See §</w:t>
      </w:r>
      <w:r>
        <w:fldChar w:fldCharType="begin"/>
      </w:r>
      <w:r>
        <w:instrText xml:space="preserve"> REF _Ref510008358 \r \h </w:instrText>
      </w:r>
      <w:r>
        <w:fldChar w:fldCharType="separate"/>
      </w:r>
      <w:r w:rsidR="00CE77CD">
        <w:t>3.36.3</w:t>
      </w:r>
      <w:r>
        <w:fldChar w:fldCharType="end"/>
      </w:r>
      <w:r>
        <w:t>.</w:t>
      </w:r>
    </w:p>
    <w:p w14:paraId="7725558C" w14:textId="3C942F34" w:rsidR="00E15A4E" w:rsidRDefault="00E15A4E" w:rsidP="00D97EB4">
      <w:pPr>
        <w:pStyle w:val="Code"/>
      </w:pPr>
      <w:r>
        <w:t xml:space="preserve">            {                    # A threadFlow object (§</w:t>
      </w:r>
      <w:r>
        <w:fldChar w:fldCharType="begin"/>
      </w:r>
      <w:r>
        <w:instrText xml:space="preserve"> REF _Ref493427364 \r \h </w:instrText>
      </w:r>
      <w:r>
        <w:fldChar w:fldCharType="separate"/>
      </w:r>
      <w:r w:rsidR="00CE77CD">
        <w:t>3.37</w:t>
      </w:r>
      <w:r>
        <w:fldChar w:fldCharType="end"/>
      </w:r>
      <w:r>
        <w:t>).</w:t>
      </w:r>
    </w:p>
    <w:p w14:paraId="4337CA9E" w14:textId="0BFD9C3C" w:rsidR="00E15A4E" w:rsidRDefault="00E15A4E" w:rsidP="00D97EB4">
      <w:pPr>
        <w:pStyle w:val="Code"/>
      </w:pPr>
      <w:r>
        <w:t xml:space="preserve">              "locations": [     # See §</w:t>
      </w:r>
      <w:r>
        <w:fldChar w:fldCharType="begin"/>
      </w:r>
      <w:r>
        <w:instrText xml:space="preserve"> REF _Ref510008412 \r \h </w:instrText>
      </w:r>
      <w:r>
        <w:fldChar w:fldCharType="separate"/>
      </w:r>
      <w:r w:rsidR="00CE77CD">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36DD1D55" w:rsidR="00E15A4E" w:rsidRDefault="00E15A4E" w:rsidP="00D97EB4">
      <w:pPr>
        <w:pStyle w:val="Code"/>
      </w:pPr>
      <w:r>
        <w:t xml:space="preserve">                  "location": {  # See §</w:t>
      </w:r>
      <w:r>
        <w:fldChar w:fldCharType="begin"/>
      </w:r>
      <w:r>
        <w:instrText xml:space="preserve"> REF _Ref6932345 \r \h </w:instrText>
      </w:r>
      <w:r>
        <w:fldChar w:fldCharType="separate"/>
      </w:r>
      <w:r w:rsidR="00CE77CD">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334F97F1"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CE77CD">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4378" w:name="_Ref511819945"/>
      <w:bookmarkStart w:id="4379" w:name="_Toc33181035"/>
      <w:bookmarkEnd w:id="4376"/>
      <w:r>
        <w:lastRenderedPageBreak/>
        <w:t>graph object</w:t>
      </w:r>
      <w:bookmarkEnd w:id="4378"/>
      <w:bookmarkEnd w:id="4379"/>
    </w:p>
    <w:p w14:paraId="79771063" w14:textId="13A3DA96" w:rsidR="00CD4F20" w:rsidRDefault="00CD4F20" w:rsidP="00CD4F20">
      <w:pPr>
        <w:pStyle w:val="Heading3"/>
      </w:pPr>
      <w:bookmarkStart w:id="4380" w:name="_Toc33181036"/>
      <w:r>
        <w:t>General</w:t>
      </w:r>
      <w:bookmarkEnd w:id="4380"/>
    </w:p>
    <w:p w14:paraId="0FCD96E1" w14:textId="1138413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E77CD">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E77CD">
        <w:t>3.27.19</w:t>
      </w:r>
      <w:r>
        <w:fldChar w:fldCharType="end"/>
      </w:r>
      <w:r>
        <w:t>).</w:t>
      </w:r>
    </w:p>
    <w:p w14:paraId="1005630B" w14:textId="364CC644"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E77CD">
        <w:t>3.42</w:t>
      </w:r>
      <w:r>
        <w:fldChar w:fldCharType="end"/>
      </w:r>
      <w:r>
        <w:t>).</w:t>
      </w:r>
    </w:p>
    <w:p w14:paraId="4CED9B1B" w14:textId="3DF0F7A6" w:rsidR="00CD4F20" w:rsidRDefault="00CD4F20" w:rsidP="00CD4F20">
      <w:pPr>
        <w:pStyle w:val="Heading3"/>
      </w:pPr>
      <w:bookmarkStart w:id="4381" w:name="_Toc33181037"/>
      <w:r>
        <w:t>description property</w:t>
      </w:r>
      <w:bookmarkEnd w:id="4381"/>
    </w:p>
    <w:p w14:paraId="60597691" w14:textId="682FA124"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that describes the graph.</w:t>
      </w:r>
    </w:p>
    <w:p w14:paraId="63CE6EE1" w14:textId="254DFD0E" w:rsidR="00CD4F20" w:rsidRDefault="00CD4F20" w:rsidP="00CD4F20">
      <w:pPr>
        <w:pStyle w:val="Heading3"/>
      </w:pPr>
      <w:bookmarkStart w:id="4382" w:name="_Ref511823242"/>
      <w:bookmarkStart w:id="4383" w:name="_Toc33181038"/>
      <w:r>
        <w:t>nodes property</w:t>
      </w:r>
      <w:bookmarkEnd w:id="4382"/>
      <w:bookmarkEnd w:id="4383"/>
    </w:p>
    <w:p w14:paraId="3BF1C872" w14:textId="5E181ED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E77CD">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E77CD">
        <w:t>3.40</w:t>
      </w:r>
      <w:r>
        <w:fldChar w:fldCharType="end"/>
      </w:r>
      <w:r>
        <w:t>) which represent the nodes of the graph.</w:t>
      </w:r>
    </w:p>
    <w:p w14:paraId="660381CB" w14:textId="2915D5F8" w:rsidR="00CD4F20" w:rsidRDefault="00CD4F20" w:rsidP="00CD4F20">
      <w:pPr>
        <w:pStyle w:val="Heading3"/>
      </w:pPr>
      <w:bookmarkStart w:id="4384" w:name="_Ref511823263"/>
      <w:bookmarkStart w:id="4385" w:name="_Toc33181039"/>
      <w:r>
        <w:t>edges property</w:t>
      </w:r>
      <w:bookmarkEnd w:id="4384"/>
      <w:bookmarkEnd w:id="4385"/>
    </w:p>
    <w:p w14:paraId="45BE5533" w14:textId="6289D99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E77CD">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E77CD">
        <w:t>3.41</w:t>
      </w:r>
      <w:r>
        <w:fldChar w:fldCharType="end"/>
      </w:r>
      <w:r>
        <w:t>) which represent the edges of the graph.</w:t>
      </w:r>
    </w:p>
    <w:p w14:paraId="231DDD9A" w14:textId="6EFC334D" w:rsidR="00CD4F20" w:rsidRDefault="00CD4F20" w:rsidP="00CD4F20">
      <w:pPr>
        <w:pStyle w:val="Heading2"/>
      </w:pPr>
      <w:bookmarkStart w:id="4386" w:name="_Ref511821868"/>
      <w:bookmarkStart w:id="4387" w:name="_Toc33181040"/>
      <w:r>
        <w:t>node object</w:t>
      </w:r>
      <w:bookmarkEnd w:id="4386"/>
      <w:bookmarkEnd w:id="4387"/>
    </w:p>
    <w:p w14:paraId="5C490915" w14:textId="5A0DD1FC" w:rsidR="00CD4F20" w:rsidRDefault="00CD4F20" w:rsidP="00CD4F20">
      <w:pPr>
        <w:pStyle w:val="Heading3"/>
      </w:pPr>
      <w:bookmarkStart w:id="4388" w:name="_Toc33181041"/>
      <w:r>
        <w:t>General</w:t>
      </w:r>
      <w:bookmarkEnd w:id="4388"/>
    </w:p>
    <w:p w14:paraId="5F3D946D" w14:textId="66DC5224"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77CD">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4389" w:name="_Ref511822118"/>
      <w:bookmarkStart w:id="4390" w:name="_Toc33181042"/>
      <w:r>
        <w:t>id property</w:t>
      </w:r>
      <w:bookmarkEnd w:id="4389"/>
      <w:bookmarkEnd w:id="4390"/>
    </w:p>
    <w:p w14:paraId="3A12B52F" w14:textId="438D22E0"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E77CD">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6A9D893" w:rsidR="00310D73" w:rsidRDefault="00310D73" w:rsidP="00310D73">
      <w:pPr>
        <w:pStyle w:val="Code"/>
      </w:pPr>
      <w:r>
        <w:t>{                             # A graph object (§</w:t>
      </w:r>
      <w:r>
        <w:fldChar w:fldCharType="begin"/>
      </w:r>
      <w:r>
        <w:instrText xml:space="preserve"> REF _Ref511819945 \r \h </w:instrText>
      </w:r>
      <w:r>
        <w:fldChar w:fldCharType="separate"/>
      </w:r>
      <w:r w:rsidR="00CE77CD">
        <w:t>3.39</w:t>
      </w:r>
      <w:r>
        <w:fldChar w:fldCharType="end"/>
      </w:r>
      <w:r>
        <w:t>).</w:t>
      </w:r>
    </w:p>
    <w:p w14:paraId="27EC8247" w14:textId="60EE1829" w:rsidR="00310D73" w:rsidRDefault="00310D73" w:rsidP="00310D73">
      <w:pPr>
        <w:pStyle w:val="Code"/>
      </w:pPr>
      <w:r>
        <w:t xml:space="preserve">  "nodes": [                  # See §</w:t>
      </w:r>
      <w:r>
        <w:fldChar w:fldCharType="begin"/>
      </w:r>
      <w:r>
        <w:instrText xml:space="preserve"> REF _Ref511823242 \r \h </w:instrText>
      </w:r>
      <w:r>
        <w:fldChar w:fldCharType="separate"/>
      </w:r>
      <w:r w:rsidR="00CE77CD">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0F8731B" w:rsidR="00310D73" w:rsidRDefault="00310D73" w:rsidP="00310D73">
      <w:pPr>
        <w:pStyle w:val="Code"/>
      </w:pPr>
      <w:r>
        <w:t xml:space="preserve">      "children": [           # See §</w:t>
      </w:r>
      <w:r>
        <w:fldChar w:fldCharType="begin"/>
      </w:r>
      <w:r>
        <w:instrText xml:space="preserve"> REF _Ref515547420 \r \h </w:instrText>
      </w:r>
      <w:r>
        <w:fldChar w:fldCharType="separate"/>
      </w:r>
      <w:r w:rsidR="00CE77CD">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lastRenderedPageBreak/>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4391" w:name="_Toc33181043"/>
      <w:r>
        <w:t>label property</w:t>
      </w:r>
      <w:bookmarkEnd w:id="4391"/>
    </w:p>
    <w:p w14:paraId="5AE47AC0" w14:textId="79BFAD58"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that provides a short description of the node.</w:t>
      </w:r>
    </w:p>
    <w:p w14:paraId="4E017FF4" w14:textId="21BB0F35" w:rsidR="00CD4F20" w:rsidRDefault="00CD4F20" w:rsidP="00CD4F20">
      <w:pPr>
        <w:pStyle w:val="Heading3"/>
      </w:pPr>
      <w:bookmarkStart w:id="4392" w:name="_Toc33181044"/>
      <w:r>
        <w:t>location property</w:t>
      </w:r>
      <w:bookmarkEnd w:id="4392"/>
    </w:p>
    <w:p w14:paraId="20431782" w14:textId="01C6C791"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E77CD">
        <w:t>3.28</w:t>
      </w:r>
      <w:r>
        <w:fldChar w:fldCharType="end"/>
      </w:r>
      <w:r>
        <w:t>) that specifies the location associated with the node.</w:t>
      </w:r>
    </w:p>
    <w:p w14:paraId="6D80BEE2" w14:textId="61FB435B" w:rsidR="00310D73" w:rsidRDefault="00310D73" w:rsidP="00310D73">
      <w:pPr>
        <w:pStyle w:val="Heading3"/>
      </w:pPr>
      <w:bookmarkStart w:id="4393" w:name="_Ref515547420"/>
      <w:bookmarkStart w:id="4394" w:name="_Toc33181045"/>
      <w:r>
        <w:t>children property</w:t>
      </w:r>
      <w:bookmarkEnd w:id="4393"/>
      <w:bookmarkEnd w:id="4394"/>
    </w:p>
    <w:p w14:paraId="5105ACEB" w14:textId="30B80C6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CE77CD">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4395" w:name="_Ref511821891"/>
      <w:bookmarkStart w:id="4396" w:name="_Toc33181046"/>
      <w:r>
        <w:t>edge object</w:t>
      </w:r>
      <w:bookmarkEnd w:id="4395"/>
      <w:bookmarkEnd w:id="4396"/>
    </w:p>
    <w:p w14:paraId="78AF70AE" w14:textId="37DDAA2D" w:rsidR="00CD4F20" w:rsidRDefault="00CD4F20" w:rsidP="00CD4F20">
      <w:pPr>
        <w:pStyle w:val="Heading3"/>
      </w:pPr>
      <w:bookmarkStart w:id="4397" w:name="_Toc33181047"/>
      <w:r>
        <w:t>General</w:t>
      </w:r>
      <w:bookmarkEnd w:id="4397"/>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4398" w:name="_Ref511823280"/>
      <w:bookmarkStart w:id="4399" w:name="_Toc33181048"/>
      <w:r>
        <w:t>id property</w:t>
      </w:r>
      <w:bookmarkEnd w:id="4398"/>
      <w:bookmarkEnd w:id="4399"/>
    </w:p>
    <w:p w14:paraId="5747D78D" w14:textId="1AEB0B01" w:rsidR="00380A89" w:rsidRPr="00380A89" w:rsidRDefault="00380A89" w:rsidP="00380A89">
      <w:bookmarkStart w:id="440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400"/>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4401" w:name="_Toc33181049"/>
      <w:r>
        <w:t>label property</w:t>
      </w:r>
      <w:bookmarkEnd w:id="4401"/>
    </w:p>
    <w:p w14:paraId="2E237F87" w14:textId="588BE45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that provides a short description of the edge.</w:t>
      </w:r>
    </w:p>
    <w:p w14:paraId="4FD0229C" w14:textId="1F2B6CFF" w:rsidR="00CD4F20" w:rsidRDefault="00CD4F20" w:rsidP="00CD4F20">
      <w:pPr>
        <w:pStyle w:val="Heading3"/>
      </w:pPr>
      <w:bookmarkStart w:id="4402" w:name="_Ref511822214"/>
      <w:bookmarkStart w:id="4403" w:name="_Toc33181050"/>
      <w:r>
        <w:t>sourceNodeId property</w:t>
      </w:r>
      <w:bookmarkEnd w:id="4402"/>
      <w:bookmarkEnd w:id="4403"/>
    </w:p>
    <w:p w14:paraId="4F1F1502" w14:textId="47546631"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40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77CD">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77CD">
        <w:t>3.40</w:t>
      </w:r>
      <w:r>
        <w:fldChar w:fldCharType="end"/>
      </w:r>
      <w:r>
        <w:t xml:space="preserve">) in </w:t>
      </w:r>
      <w:bookmarkEnd w:id="4404"/>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E77CD">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E3EA6A0" w:rsidR="00310D73" w:rsidRDefault="00310D73" w:rsidP="00310D73">
      <w:pPr>
        <w:pStyle w:val="Code"/>
      </w:pPr>
      <w:r>
        <w:t>{                             # A graph object (§</w:t>
      </w:r>
      <w:r>
        <w:fldChar w:fldCharType="begin"/>
      </w:r>
      <w:r>
        <w:instrText xml:space="preserve"> REF _Ref511819945 \r \h </w:instrText>
      </w:r>
      <w:r>
        <w:fldChar w:fldCharType="separate"/>
      </w:r>
      <w:r w:rsidR="00CE77CD">
        <w:t>3.39</w:t>
      </w:r>
      <w:r>
        <w:fldChar w:fldCharType="end"/>
      </w:r>
      <w:r>
        <w:t>).</w:t>
      </w:r>
    </w:p>
    <w:p w14:paraId="4DF7DD5F" w14:textId="08F90E87" w:rsidR="00310D73" w:rsidRDefault="00310D73" w:rsidP="00310D73">
      <w:pPr>
        <w:pStyle w:val="Code"/>
      </w:pPr>
      <w:r>
        <w:t xml:space="preserve">  "nodes": [                  # See §</w:t>
      </w:r>
      <w:r>
        <w:fldChar w:fldCharType="begin"/>
      </w:r>
      <w:r>
        <w:instrText xml:space="preserve"> REF _Ref511823242 \r \h </w:instrText>
      </w:r>
      <w:r>
        <w:fldChar w:fldCharType="separate"/>
      </w:r>
      <w:r w:rsidR="00CE77CD">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4F44382" w:rsidR="00310D73" w:rsidRDefault="00310D73" w:rsidP="00310D73">
      <w:pPr>
        <w:pStyle w:val="Code"/>
      </w:pPr>
      <w:r>
        <w:t xml:space="preserve">      "children": [           # See §</w:t>
      </w:r>
      <w:r>
        <w:fldChar w:fldCharType="begin"/>
      </w:r>
      <w:r>
        <w:instrText xml:space="preserve"> REF _Ref515547420 \r \h </w:instrText>
      </w:r>
      <w:r>
        <w:fldChar w:fldCharType="separate"/>
      </w:r>
      <w:r w:rsidR="00CE77CD">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lastRenderedPageBreak/>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7F9A1DE" w:rsidR="00310D73" w:rsidRDefault="00310D73" w:rsidP="00310D73">
      <w:pPr>
        <w:pStyle w:val="Code"/>
      </w:pPr>
      <w:r>
        <w:t xml:space="preserve">  "edges": [                  # See §</w:t>
      </w:r>
      <w:r>
        <w:fldChar w:fldCharType="begin"/>
      </w:r>
      <w:r>
        <w:instrText xml:space="preserve"> REF _Ref511823263 \r \h </w:instrText>
      </w:r>
      <w:r>
        <w:fldChar w:fldCharType="separate"/>
      </w:r>
      <w:r w:rsidR="00CE77CD">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4405" w:name="_Ref511823298"/>
      <w:bookmarkStart w:id="4406" w:name="_Toc33181051"/>
      <w:r>
        <w:t>targetNodeId property</w:t>
      </w:r>
      <w:bookmarkEnd w:id="4405"/>
      <w:bookmarkEnd w:id="4406"/>
    </w:p>
    <w:p w14:paraId="09C99A58" w14:textId="52B1A891"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77CD">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77CD">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E77CD">
        <w:t>3.41.4</w:t>
      </w:r>
      <w:r>
        <w:fldChar w:fldCharType="end"/>
      </w:r>
      <w:r>
        <w:t>).</w:t>
      </w:r>
    </w:p>
    <w:p w14:paraId="0230A766" w14:textId="5CB74BEC" w:rsidR="00CD4F20" w:rsidRDefault="00CD4F20" w:rsidP="00CD4F20">
      <w:pPr>
        <w:pStyle w:val="Heading2"/>
      </w:pPr>
      <w:bookmarkStart w:id="4407" w:name="_Ref511819971"/>
      <w:bookmarkStart w:id="4408" w:name="_Toc33181052"/>
      <w:r>
        <w:t>graphTraversal object</w:t>
      </w:r>
      <w:bookmarkEnd w:id="4407"/>
      <w:bookmarkEnd w:id="4408"/>
    </w:p>
    <w:p w14:paraId="7EE87AC4" w14:textId="2D601D1D" w:rsidR="00CD4F20" w:rsidRDefault="00CD4F20" w:rsidP="00CD4F20">
      <w:pPr>
        <w:pStyle w:val="Heading3"/>
      </w:pPr>
      <w:bookmarkStart w:id="4409" w:name="_Toc33181053"/>
      <w:r>
        <w:t>General</w:t>
      </w:r>
      <w:bookmarkEnd w:id="4409"/>
    </w:p>
    <w:p w14:paraId="5B499FB9" w14:textId="1286B324"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E77CD">
        <w:t>3.43</w:t>
      </w:r>
      <w:r>
        <w:fldChar w:fldCharType="end"/>
      </w:r>
      <w:r>
        <w:t>). For an example, see §</w:t>
      </w:r>
      <w:r>
        <w:fldChar w:fldCharType="begin"/>
      </w:r>
      <w:r>
        <w:instrText xml:space="preserve"> REF _Ref511822614 \r \h </w:instrText>
      </w:r>
      <w:r>
        <w:fldChar w:fldCharType="separate"/>
      </w:r>
      <w:r w:rsidR="00CE77CD">
        <w:t>3.42.8</w:t>
      </w:r>
      <w:r>
        <w:fldChar w:fldCharType="end"/>
      </w:r>
      <w:r>
        <w:t>.</w:t>
      </w:r>
    </w:p>
    <w:p w14:paraId="1349E293" w14:textId="77777777" w:rsidR="00BC786F" w:rsidRDefault="00BC786F" w:rsidP="00BC786F">
      <w:pPr>
        <w:pStyle w:val="Heading3"/>
        <w:numPr>
          <w:ilvl w:val="2"/>
          <w:numId w:val="2"/>
        </w:numPr>
      </w:pPr>
      <w:bookmarkStart w:id="4410" w:name="_Toc33181054"/>
      <w:r>
        <w:t>Constraints</w:t>
      </w:r>
      <w:bookmarkEnd w:id="4410"/>
    </w:p>
    <w:p w14:paraId="1485D328" w14:textId="360CD31B"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CE77CD">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CE77CD">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4411" w:name="_Ref3036149"/>
      <w:bookmarkStart w:id="4412" w:name="_Toc33181055"/>
      <w:r>
        <w:t>resultGraphIndex property</w:t>
      </w:r>
      <w:bookmarkEnd w:id="4411"/>
      <w:bookmarkEnd w:id="4412"/>
    </w:p>
    <w:p w14:paraId="119E4B0D" w14:textId="318163D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E77CD">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CE77CD">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CE77CD">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4413" w:name="_Ref3036155"/>
      <w:bookmarkStart w:id="4414" w:name="_Toc33181056"/>
      <w:r>
        <w:t>runGraphIndex property</w:t>
      </w:r>
      <w:bookmarkEnd w:id="4413"/>
      <w:bookmarkEnd w:id="4414"/>
    </w:p>
    <w:p w14:paraId="52E2163D" w14:textId="116A77F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E77CD">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CE77CD">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t>
      </w:r>
      <w:ins w:id="4415" w:author="Laurence Golding" w:date="2020-02-21T11:19:00Z">
        <w:r w:rsidR="00AF330B">
          <w:t>(§</w:t>
        </w:r>
        <w:r w:rsidR="00AF330B">
          <w:fldChar w:fldCharType="begin"/>
        </w:r>
        <w:r w:rsidR="00AF330B">
          <w:instrText xml:space="preserve"> REF _Ref4056185 \r \h </w:instrText>
        </w:r>
      </w:ins>
      <w:ins w:id="4416" w:author="Laurence Golding" w:date="2020-02-21T11:19:00Z">
        <w:r w:rsidR="00AF330B">
          <w:fldChar w:fldCharType="separate"/>
        </w:r>
      </w:ins>
      <w:ins w:id="4417" w:author="Laurence Golding" w:date="2020-02-21T12:31:00Z">
        <w:r w:rsidR="00CE77CD">
          <w:t>3.7.4</w:t>
        </w:r>
      </w:ins>
      <w:ins w:id="4418" w:author="Laurence Golding" w:date="2020-02-21T11:19:00Z">
        <w:r w:rsidR="00AF330B">
          <w:fldChar w:fldCharType="end"/>
        </w:r>
        <w:r w:rsidR="00AF330B">
          <w:t xml:space="preserve">) </w:t>
        </w:r>
      </w:ins>
      <w:r w:rsidRPr="00F32505">
        <w:t xml:space="preserve">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4419" w:name="_Toc33181057"/>
      <w:r>
        <w:t>description property</w:t>
      </w:r>
      <w:bookmarkEnd w:id="4419"/>
    </w:p>
    <w:p w14:paraId="00450671" w14:textId="69B8A6D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that describes the graph traversal.</w:t>
      </w:r>
    </w:p>
    <w:p w14:paraId="1B078DE3" w14:textId="453A53D8" w:rsidR="00CD4F20" w:rsidRDefault="00CD4F20" w:rsidP="00CD4F20">
      <w:pPr>
        <w:pStyle w:val="Heading3"/>
      </w:pPr>
      <w:bookmarkStart w:id="4420" w:name="_Ref511823179"/>
      <w:bookmarkStart w:id="4421" w:name="_Toc33181058"/>
      <w:r>
        <w:t>initialState property</w:t>
      </w:r>
      <w:bookmarkEnd w:id="4420"/>
      <w:bookmarkEnd w:id="4421"/>
    </w:p>
    <w:p w14:paraId="0DAFE5D2" w14:textId="1E10C52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E77CD">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E77CD">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lastRenderedPageBreak/>
        <w:t>edgeTraversal.finalState</w:t>
      </w:r>
      <w:r>
        <w:t xml:space="preserve"> (§</w:t>
      </w:r>
      <w:r>
        <w:fldChar w:fldCharType="begin"/>
      </w:r>
      <w:r>
        <w:instrText xml:space="preserve"> REF _Ref511823070 \r \h </w:instrText>
      </w:r>
      <w:r>
        <w:fldChar w:fldCharType="separate"/>
      </w:r>
      <w:r w:rsidR="00CE77CD">
        <w:t>3.43.4</w:t>
      </w:r>
      <w:r>
        <w:fldChar w:fldCharType="end"/>
      </w:r>
      <w:r>
        <w:t>), enables a SARIF viewer to present a debugger-like “watch window” experience as the user traverses a graph.</w:t>
      </w:r>
    </w:p>
    <w:p w14:paraId="6B02BBBD" w14:textId="17CF3F09"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CE77CD">
        <w:t>3.42.7</w:t>
      </w:r>
      <w:r w:rsidR="00336FF3">
        <w:fldChar w:fldCharType="end"/>
      </w:r>
      <w:r>
        <w:t>).</w:t>
      </w:r>
    </w:p>
    <w:p w14:paraId="69AF54AA" w14:textId="3CEA9A28"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CE77CD">
        <w:t>3.38.9</w:t>
      </w:r>
      <w:r w:rsidR="001840A0">
        <w:fldChar w:fldCharType="end"/>
      </w:r>
      <w:r>
        <w:t>.</w:t>
      </w:r>
    </w:p>
    <w:p w14:paraId="3A691D2D" w14:textId="5DA3422D" w:rsidR="002700D3" w:rsidRDefault="002700D3" w:rsidP="002700D3">
      <w:pPr>
        <w:pStyle w:val="Heading3"/>
      </w:pPr>
      <w:bookmarkStart w:id="4422" w:name="_Ref3538436"/>
      <w:bookmarkStart w:id="4423" w:name="_Toc33181059"/>
      <w:r>
        <w:t>immutableState property</w:t>
      </w:r>
      <w:bookmarkEnd w:id="4422"/>
      <w:bookmarkEnd w:id="4423"/>
    </w:p>
    <w:p w14:paraId="5B2EAB36" w14:textId="7665DA83"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E77CD">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E77CD">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4424" w:name="_Ref511822614"/>
      <w:bookmarkStart w:id="4425" w:name="_Toc33181060"/>
      <w:r>
        <w:t>edgeTraversals property</w:t>
      </w:r>
      <w:bookmarkEnd w:id="4424"/>
      <w:bookmarkEnd w:id="4425"/>
    </w:p>
    <w:p w14:paraId="044B1D53" w14:textId="1BDBA43D"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CE77CD">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EDC791F"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E77CD">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E77CD">
        <w:t>3.43.4</w:t>
      </w:r>
      <w:r>
        <w:fldChar w:fldCharType="end"/>
      </w:r>
      <w:r>
        <w:t>).</w:t>
      </w:r>
    </w:p>
    <w:p w14:paraId="4808B3B4" w14:textId="4F3D4C0F"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E77CD">
        <w:t>3.27</w:t>
      </w:r>
      <w:r>
        <w:fldChar w:fldCharType="end"/>
      </w:r>
      <w:r>
        <w:t>).</w:t>
      </w:r>
    </w:p>
    <w:p w14:paraId="10E2D789" w14:textId="59DFC58B"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E77CD">
        <w:t>3.27.19</w:t>
      </w:r>
      <w:r>
        <w:fldChar w:fldCharType="end"/>
      </w:r>
      <w:r>
        <w:t>.</w:t>
      </w:r>
    </w:p>
    <w:p w14:paraId="69735FC2" w14:textId="3A182C34"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CE77CD">
        <w:t>3.39</w:t>
      </w:r>
      <w:r>
        <w:fldChar w:fldCharType="end"/>
      </w:r>
      <w:r>
        <w:t>).</w:t>
      </w:r>
    </w:p>
    <w:p w14:paraId="2D97EC95" w14:textId="499F8CD1"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CE77CD">
        <w:t>3.39.3</w:t>
      </w:r>
      <w:r>
        <w:fldChar w:fldCharType="end"/>
      </w:r>
      <w:r>
        <w:t>.</w:t>
      </w:r>
    </w:p>
    <w:p w14:paraId="385BE8FF" w14:textId="12F41600"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CE77CD">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5253978"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CE77CD">
        <w:t>3.39.4</w:t>
      </w:r>
      <w:r>
        <w:fldChar w:fldCharType="end"/>
      </w:r>
      <w:r>
        <w:t>.</w:t>
      </w:r>
    </w:p>
    <w:p w14:paraId="3AE21EC0" w14:textId="66404A5B"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CE77CD">
        <w:t>3.41</w:t>
      </w:r>
      <w:r>
        <w:fldChar w:fldCharType="end"/>
      </w:r>
      <w:r>
        <w:t>).</w:t>
      </w:r>
    </w:p>
    <w:p w14:paraId="0FC27E06" w14:textId="5929DA04"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CE77CD">
        <w:t>3.41.2</w:t>
      </w:r>
      <w:r>
        <w:fldChar w:fldCharType="end"/>
      </w:r>
      <w:r>
        <w:t>.</w:t>
      </w:r>
    </w:p>
    <w:p w14:paraId="33697097" w14:textId="7DFD275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CE77CD">
        <w:t>3.41.4</w:t>
      </w:r>
      <w:r>
        <w:fldChar w:fldCharType="end"/>
      </w:r>
      <w:r>
        <w:t>.</w:t>
      </w:r>
    </w:p>
    <w:p w14:paraId="6F112479" w14:textId="3ED894AA"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CE77CD">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lastRenderedPageBreak/>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53DA016C"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E77CD">
        <w:t>3.27.20</w:t>
      </w:r>
      <w:r>
        <w:fldChar w:fldCharType="end"/>
      </w:r>
      <w:r>
        <w:t>.</w:t>
      </w:r>
    </w:p>
    <w:p w14:paraId="52989359" w14:textId="4DF06085"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E77CD">
        <w:t>3.42</w:t>
      </w:r>
      <w:r>
        <w:fldChar w:fldCharType="end"/>
      </w:r>
      <w:r>
        <w:t>).</w:t>
      </w:r>
    </w:p>
    <w:p w14:paraId="42598F9A" w14:textId="1C5257B0"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CE77CD">
        <w:t>3.42.3</w:t>
      </w:r>
      <w:r w:rsidR="00BC786F">
        <w:fldChar w:fldCharType="end"/>
      </w:r>
      <w:r>
        <w:t>.</w:t>
      </w:r>
    </w:p>
    <w:p w14:paraId="00E6F1B9" w14:textId="77777777" w:rsidR="009D3174" w:rsidRDefault="009D3174" w:rsidP="002D65F3">
      <w:pPr>
        <w:pStyle w:val="Code"/>
      </w:pPr>
    </w:p>
    <w:p w14:paraId="36D3F377" w14:textId="38380531"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CE77CD">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CF50DA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CE77CD">
        <w:t>3.42.8</w:t>
      </w:r>
      <w:r>
        <w:fldChar w:fldCharType="end"/>
      </w:r>
      <w:r>
        <w:t>.</w:t>
      </w:r>
    </w:p>
    <w:p w14:paraId="741740FA" w14:textId="0ED0046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CE77CD">
        <w:t>3.43</w:t>
      </w:r>
      <w:r>
        <w:fldChar w:fldCharType="end"/>
      </w:r>
      <w:r>
        <w:t>).</w:t>
      </w:r>
    </w:p>
    <w:p w14:paraId="3B24AD48" w14:textId="35D6621C"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CE77CD">
        <w:t>3.43.2</w:t>
      </w:r>
      <w:r w:rsidR="00D1651A">
        <w:fldChar w:fldCharType="end"/>
      </w:r>
      <w:r>
        <w:t>.</w:t>
      </w:r>
    </w:p>
    <w:p w14:paraId="091883BE" w14:textId="77777777" w:rsidR="009D3174" w:rsidRDefault="009D3174" w:rsidP="002D65F3">
      <w:pPr>
        <w:pStyle w:val="Code"/>
      </w:pPr>
    </w:p>
    <w:p w14:paraId="0C82C8AC" w14:textId="20B0DE67"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CE77CD">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4426" w:name="_Ref511822569"/>
      <w:bookmarkStart w:id="4427" w:name="_Toc33181061"/>
      <w:r>
        <w:lastRenderedPageBreak/>
        <w:t>edgeTraversal object</w:t>
      </w:r>
      <w:bookmarkEnd w:id="4426"/>
      <w:bookmarkEnd w:id="4427"/>
    </w:p>
    <w:p w14:paraId="4A14EA88" w14:textId="696B8630" w:rsidR="00CD4F20" w:rsidRDefault="00CD4F20" w:rsidP="00CD4F20">
      <w:pPr>
        <w:pStyle w:val="Heading3"/>
      </w:pPr>
      <w:bookmarkStart w:id="4428" w:name="_Toc33181062"/>
      <w:r>
        <w:t>General</w:t>
      </w:r>
      <w:bookmarkEnd w:id="4428"/>
    </w:p>
    <w:p w14:paraId="7FC25DC6" w14:textId="57980962" w:rsidR="00E66DEE" w:rsidRDefault="00E66DEE" w:rsidP="00E66DEE">
      <w:bookmarkStart w:id="442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4430" w:name="_Ref513199007"/>
      <w:bookmarkStart w:id="4431" w:name="_Toc33181063"/>
      <w:r>
        <w:t>edgeId property</w:t>
      </w:r>
      <w:bookmarkEnd w:id="4429"/>
      <w:bookmarkEnd w:id="4430"/>
      <w:bookmarkEnd w:id="4431"/>
    </w:p>
    <w:p w14:paraId="48F3DA24" w14:textId="73EBC43A"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E77CD">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E77CD">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CE77CD">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CE77CD">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CE77CD">
        <w:t>3.42</w:t>
      </w:r>
      <w:r>
        <w:fldChar w:fldCharType="end"/>
      </w:r>
      <w:r>
        <w:t>).</w:t>
      </w:r>
    </w:p>
    <w:p w14:paraId="0AD4B66E" w14:textId="675852EB" w:rsidR="00CD4F20" w:rsidRDefault="00CD4F20" w:rsidP="00CD4F20">
      <w:pPr>
        <w:pStyle w:val="Heading3"/>
      </w:pPr>
      <w:bookmarkStart w:id="4432" w:name="_Toc33181064"/>
      <w:r>
        <w:t>message property</w:t>
      </w:r>
      <w:bookmarkEnd w:id="4432"/>
    </w:p>
    <w:p w14:paraId="4271FA61" w14:textId="798B461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that contains a message to display to the user as the edge is traversed.</w:t>
      </w:r>
    </w:p>
    <w:p w14:paraId="188B3BCD" w14:textId="25EB188B" w:rsidR="00CD4F20" w:rsidRDefault="00CD4F20" w:rsidP="00CD4F20">
      <w:pPr>
        <w:pStyle w:val="Heading3"/>
      </w:pPr>
      <w:bookmarkStart w:id="4433" w:name="_Ref511823070"/>
      <w:bookmarkStart w:id="4434" w:name="_Toc33181065"/>
      <w:r>
        <w:t>finalState property</w:t>
      </w:r>
      <w:bookmarkEnd w:id="4433"/>
      <w:bookmarkEnd w:id="4434"/>
    </w:p>
    <w:p w14:paraId="7DD91838" w14:textId="5BBE505A"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E77CD">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E77CD">
        <w:t>3.12</w:t>
      </w:r>
      <w:r w:rsidR="004F41D5">
        <w:fldChar w:fldCharType="end"/>
      </w:r>
      <w:r w:rsidR="004F41D5">
        <w:t>) that</w:t>
      </w:r>
      <w:r>
        <w:t xml:space="preserve"> represents the value of a relevant </w:t>
      </w:r>
      <w:r w:rsidR="004F41D5">
        <w:t xml:space="preserve">item </w:t>
      </w:r>
      <w:r>
        <w:t>after the edge has been traversed.</w:t>
      </w:r>
    </w:p>
    <w:p w14:paraId="254B59E1" w14:textId="17A2940C"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CE77CD">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77D42B2"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CE77CD">
        <w:t>3.38.9</w:t>
      </w:r>
      <w:r w:rsidR="001840A0">
        <w:fldChar w:fldCharType="end"/>
      </w:r>
      <w:r>
        <w:t>.</w:t>
      </w:r>
    </w:p>
    <w:p w14:paraId="0E93831D" w14:textId="4B6229DC" w:rsidR="00CD4F20" w:rsidRDefault="00326931" w:rsidP="00CD4F20">
      <w:pPr>
        <w:pStyle w:val="Heading3"/>
      </w:pPr>
      <w:bookmarkStart w:id="4435" w:name="_Toc33181066"/>
      <w:r>
        <w:t>stepOverEdgeCount</w:t>
      </w:r>
      <w:r w:rsidR="00CD4F20">
        <w:t xml:space="preserve"> property</w:t>
      </w:r>
      <w:bookmarkEnd w:id="4435"/>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78E9B1CD"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E77CD">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7AAD302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E77CD">
        <w:t>3.27</w:t>
      </w:r>
      <w:r>
        <w:fldChar w:fldCharType="end"/>
      </w:r>
      <w:r>
        <w:t>).</w:t>
      </w:r>
    </w:p>
    <w:p w14:paraId="75B400D0" w14:textId="650DF6EC"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E77CD">
        <w:t>3.27.19</w:t>
      </w:r>
      <w:r>
        <w:fldChar w:fldCharType="end"/>
      </w:r>
      <w:r>
        <w:t>.</w:t>
      </w:r>
    </w:p>
    <w:p w14:paraId="15902C38" w14:textId="553110E4"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CE77CD">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43C3DDF"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E77CD">
        <w:t>3.27.20</w:t>
      </w:r>
      <w:r>
        <w:fldChar w:fldCharType="end"/>
      </w:r>
      <w:r>
        <w:t>.</w:t>
      </w:r>
    </w:p>
    <w:p w14:paraId="7D1411F8" w14:textId="2352F074"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E77CD">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4436" w:name="_Ref493427479"/>
      <w:bookmarkStart w:id="4437" w:name="_Toc33181067"/>
      <w:r>
        <w:t>stack object</w:t>
      </w:r>
      <w:bookmarkEnd w:id="4436"/>
      <w:bookmarkEnd w:id="4437"/>
    </w:p>
    <w:p w14:paraId="5A2500F3" w14:textId="474DE860" w:rsidR="006E546E" w:rsidRDefault="006E546E" w:rsidP="006E546E">
      <w:pPr>
        <w:pStyle w:val="Heading3"/>
      </w:pPr>
      <w:bookmarkStart w:id="4438" w:name="_Toc33181068"/>
      <w:r>
        <w:t>General</w:t>
      </w:r>
      <w:bookmarkEnd w:id="443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439" w:name="_Ref503361859"/>
      <w:bookmarkStart w:id="4440" w:name="_Toc33181069"/>
      <w:r>
        <w:t>message property</w:t>
      </w:r>
      <w:bookmarkEnd w:id="4439"/>
      <w:bookmarkEnd w:id="4440"/>
    </w:p>
    <w:p w14:paraId="2BDF4228" w14:textId="773BC50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E77CD">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441" w:name="_Toc33181070"/>
      <w:r>
        <w:t>frames property</w:t>
      </w:r>
      <w:bookmarkEnd w:id="4441"/>
    </w:p>
    <w:p w14:paraId="469B2FA7" w14:textId="176B5B5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CE77CD">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4442" w:name="_Ref493494398"/>
      <w:bookmarkStart w:id="4443" w:name="_Toc33181071"/>
      <w:r>
        <w:t>stackFrame object</w:t>
      </w:r>
      <w:bookmarkEnd w:id="4442"/>
      <w:bookmarkEnd w:id="4443"/>
    </w:p>
    <w:p w14:paraId="440DEBE2" w14:textId="2D9664B2" w:rsidR="006E546E" w:rsidRDefault="006E546E" w:rsidP="006E546E">
      <w:pPr>
        <w:pStyle w:val="Heading3"/>
      </w:pPr>
      <w:bookmarkStart w:id="4444" w:name="_Toc33181072"/>
      <w:r>
        <w:t>General</w:t>
      </w:r>
      <w:bookmarkEnd w:id="4444"/>
    </w:p>
    <w:p w14:paraId="7DA1CA9D" w14:textId="6F254BE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E77CD">
        <w:t>3.44</w:t>
      </w:r>
      <w:r>
        <w:fldChar w:fldCharType="end"/>
      </w:r>
      <w:r w:rsidRPr="00F41277">
        <w:t>).</w:t>
      </w:r>
    </w:p>
    <w:p w14:paraId="595703CE" w14:textId="2E0FEEF4" w:rsidR="00D10846" w:rsidRDefault="003F0742" w:rsidP="006E546E">
      <w:pPr>
        <w:pStyle w:val="Heading3"/>
      </w:pPr>
      <w:bookmarkStart w:id="4445" w:name="_Ref503362303"/>
      <w:bookmarkStart w:id="4446" w:name="_Toc33181073"/>
      <w:r>
        <w:t xml:space="preserve">location </w:t>
      </w:r>
      <w:r w:rsidR="00D10846">
        <w:t>property</w:t>
      </w:r>
      <w:bookmarkEnd w:id="4445"/>
      <w:bookmarkEnd w:id="4446"/>
    </w:p>
    <w:p w14:paraId="075462B0" w14:textId="4B62437F"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E77CD">
        <w:t>3.28</w:t>
      </w:r>
      <w:r w:rsidR="003F0742">
        <w:fldChar w:fldCharType="end"/>
      </w:r>
      <w:r>
        <w:t>) specifying the location to which this stack frame refers.</w:t>
      </w:r>
    </w:p>
    <w:p w14:paraId="049DBCD3" w14:textId="6CD59D71" w:rsidR="00563031" w:rsidRPr="00D10846" w:rsidRDefault="00563031" w:rsidP="00D10846">
      <w:bookmarkStart w:id="4447"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CE77CD">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4448" w:name="_Toc33181074"/>
      <w:bookmarkEnd w:id="4447"/>
      <w:r>
        <w:t>module property</w:t>
      </w:r>
      <w:bookmarkEnd w:id="444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449" w:name="_Toc33181075"/>
      <w:r>
        <w:t>threadId property</w:t>
      </w:r>
      <w:bookmarkEnd w:id="4449"/>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4450" w:name="_Toc33181076"/>
      <w:r>
        <w:lastRenderedPageBreak/>
        <w:t>parameters property</w:t>
      </w:r>
      <w:bookmarkEnd w:id="445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4451" w:name="_Ref5715197"/>
      <w:bookmarkStart w:id="4452" w:name="_Toc33181077"/>
      <w:r>
        <w:t xml:space="preserve">webRequest </w:t>
      </w:r>
      <w:r w:rsidR="00924F08">
        <w:t>object</w:t>
      </w:r>
      <w:bookmarkEnd w:id="4451"/>
      <w:bookmarkEnd w:id="4452"/>
    </w:p>
    <w:p w14:paraId="7512676F" w14:textId="77777777" w:rsidR="00924F08" w:rsidRDefault="00924F08" w:rsidP="00924F08">
      <w:pPr>
        <w:pStyle w:val="Heading3"/>
        <w:numPr>
          <w:ilvl w:val="2"/>
          <w:numId w:val="2"/>
        </w:numPr>
      </w:pPr>
      <w:bookmarkStart w:id="4453" w:name="_Toc33181078"/>
      <w:r>
        <w:t>General</w:t>
      </w:r>
      <w:bookmarkEnd w:id="4453"/>
    </w:p>
    <w:p w14:paraId="5E170728" w14:textId="46F765CC"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CE77CD">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4454" w:name="_Ref5717605"/>
      <w:bookmarkStart w:id="4455" w:name="_Toc33181079"/>
      <w:r>
        <w:t>i</w:t>
      </w:r>
      <w:r w:rsidR="00924F08">
        <w:t>ndex property</w:t>
      </w:r>
      <w:bookmarkEnd w:id="4454"/>
      <w:bookmarkEnd w:id="4455"/>
    </w:p>
    <w:p w14:paraId="4D8A5D82" w14:textId="4BC6CCDD"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E77CD">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CE77CD">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43FF470B"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CE77CD">
        <w:t>3.38.2</w:t>
      </w:r>
      <w:r w:rsidR="00394545">
        <w:fldChar w:fldCharType="end"/>
      </w:r>
      <w:r>
        <w:t>.</w:t>
      </w:r>
    </w:p>
    <w:p w14:paraId="6DAD29C8" w14:textId="77777777" w:rsidR="00924F08" w:rsidRDefault="00924F08" w:rsidP="00924F08">
      <w:pPr>
        <w:pStyle w:val="Heading3"/>
        <w:numPr>
          <w:ilvl w:val="2"/>
          <w:numId w:val="2"/>
        </w:numPr>
      </w:pPr>
      <w:bookmarkStart w:id="4456" w:name="_Ref5717741"/>
      <w:bookmarkStart w:id="4457" w:name="_Toc33181080"/>
      <w:r>
        <w:t>protocol property</w:t>
      </w:r>
      <w:bookmarkEnd w:id="4456"/>
      <w:bookmarkEnd w:id="4457"/>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4458" w:name="_Ref5717749"/>
      <w:bookmarkStart w:id="4459" w:name="_Toc33181081"/>
      <w:r>
        <w:t>version property</w:t>
      </w:r>
      <w:bookmarkEnd w:id="4458"/>
      <w:bookmarkEnd w:id="4459"/>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4460" w:name="_Ref5717757"/>
      <w:bookmarkStart w:id="4461" w:name="_Toc33181082"/>
      <w:r>
        <w:lastRenderedPageBreak/>
        <w:t>target</w:t>
      </w:r>
      <w:r w:rsidR="00924F08">
        <w:t xml:space="preserve"> property</w:t>
      </w:r>
      <w:bookmarkEnd w:id="4460"/>
      <w:bookmarkEnd w:id="4461"/>
    </w:p>
    <w:p w14:paraId="1A2A3B5C" w14:textId="33554AC3"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4462" w:name="_Ref5717763"/>
      <w:bookmarkStart w:id="4463" w:name="_Toc33181083"/>
      <w:r>
        <w:t>method property</w:t>
      </w:r>
      <w:bookmarkEnd w:id="4462"/>
      <w:bookmarkEnd w:id="4463"/>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4464" w:name="_Ref5723069"/>
      <w:bookmarkStart w:id="4465" w:name="_Toc33181084"/>
      <w:r>
        <w:t>headers property</w:t>
      </w:r>
      <w:bookmarkEnd w:id="4464"/>
      <w:bookmarkEnd w:id="4465"/>
    </w:p>
    <w:p w14:paraId="422D7A31" w14:textId="316FE302"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E77CD">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4466" w:name="_Toc33181085"/>
      <w:r>
        <w:t>parameters property</w:t>
      </w:r>
      <w:bookmarkEnd w:id="4466"/>
    </w:p>
    <w:p w14:paraId="7CA81D5B" w14:textId="2931AA0B"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CE77CD">
        <w:t>3.6</w:t>
      </w:r>
      <w:r>
        <w:fldChar w:fldCharType="end"/>
      </w:r>
      <w:r>
        <w:t>) whose property names are the names of the parameters in the request and whose corresponding values are the values of those parameters.</w:t>
      </w:r>
    </w:p>
    <w:p w14:paraId="505B1EC8" w14:textId="03DC7F37"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CE77CD">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CE77CD">
        <w:t>3.46.5</w:t>
      </w:r>
      <w:r>
        <w:fldChar w:fldCharType="end"/>
      </w:r>
      <w:r>
        <w:t>).</w:t>
      </w:r>
    </w:p>
    <w:p w14:paraId="587B18A1" w14:textId="77777777" w:rsidR="00924F08" w:rsidRDefault="00924F08" w:rsidP="00924F08">
      <w:pPr>
        <w:pStyle w:val="Heading3"/>
        <w:numPr>
          <w:ilvl w:val="2"/>
          <w:numId w:val="2"/>
        </w:numPr>
      </w:pPr>
      <w:bookmarkStart w:id="4467" w:name="_Ref5724016"/>
      <w:bookmarkStart w:id="4468" w:name="_Toc33181086"/>
      <w:r>
        <w:t>body property</w:t>
      </w:r>
      <w:bookmarkEnd w:id="4467"/>
      <w:bookmarkEnd w:id="4468"/>
    </w:p>
    <w:p w14:paraId="7467CB75" w14:textId="2284C59B"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E77CD">
        <w:t>3.3</w:t>
      </w:r>
      <w:r>
        <w:fldChar w:fldCharType="end"/>
      </w:r>
      <w:r>
        <w:t>) containing the body of the request.</w:t>
      </w:r>
    </w:p>
    <w:p w14:paraId="47BEE5B9" w14:textId="6A689069"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CE77CD">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6235798B"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CE77CD">
        <w:t>3.1</w:t>
      </w:r>
      <w:r w:rsidR="00141A1E">
        <w:fldChar w:fldCharType="end"/>
      </w:r>
      <w:r w:rsidR="00141A1E">
        <w:t>)</w:t>
      </w:r>
      <w:r>
        <w:t>.</w:t>
      </w:r>
    </w:p>
    <w:p w14:paraId="4E221FA4" w14:textId="56214D64"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CE77CD">
        <w:t>3.46.7</w:t>
      </w:r>
      <w:r>
        <w:fldChar w:fldCharType="end"/>
      </w:r>
      <w:r>
        <w:t xml:space="preserve">), for example, </w:t>
      </w:r>
      <w:r w:rsidRPr="00141A1E">
        <w:rPr>
          <w:rStyle w:val="CODEtemp"/>
        </w:rPr>
        <w:t>"text/plain; charset=ascii"</w:t>
      </w:r>
      <w:r>
        <w:t>.</w:t>
      </w:r>
    </w:p>
    <w:p w14:paraId="68C20E2A" w14:textId="645BCCFD"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CE77CD">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4469" w:name="_Ref5715652"/>
      <w:bookmarkStart w:id="4470" w:name="_Toc33181087"/>
      <w:r>
        <w:t>webR</w:t>
      </w:r>
      <w:r w:rsidR="00924F08">
        <w:t>esponse object</w:t>
      </w:r>
      <w:bookmarkEnd w:id="4469"/>
      <w:bookmarkEnd w:id="4470"/>
    </w:p>
    <w:p w14:paraId="22135673" w14:textId="1AFD5784" w:rsidR="00924F08" w:rsidRDefault="00924F08" w:rsidP="00924F08">
      <w:pPr>
        <w:pStyle w:val="Heading3"/>
      </w:pPr>
      <w:bookmarkStart w:id="4471" w:name="_Toc33181088"/>
      <w:r>
        <w:t>General</w:t>
      </w:r>
      <w:bookmarkEnd w:id="4471"/>
    </w:p>
    <w:p w14:paraId="041334A1" w14:textId="0EAC8751"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CE77CD">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lastRenderedPageBreak/>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4472" w:name="_Ref5717809"/>
      <w:bookmarkStart w:id="4473" w:name="_Toc33181089"/>
      <w:r>
        <w:t>index property</w:t>
      </w:r>
      <w:bookmarkEnd w:id="4472"/>
      <w:bookmarkEnd w:id="4473"/>
    </w:p>
    <w:p w14:paraId="3ED1A643" w14:textId="2A9E67A8"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E77CD">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CE77CD">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5848BEF7"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5D7D52FE"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CE77CD">
        <w:t>3.38.2</w:t>
      </w:r>
      <w:r w:rsidR="00394545">
        <w:fldChar w:fldCharType="end"/>
      </w:r>
      <w:r>
        <w:t>.</w:t>
      </w:r>
    </w:p>
    <w:p w14:paraId="1456E41C" w14:textId="4A16BA40" w:rsidR="00C75437" w:rsidRDefault="00C75437" w:rsidP="00C75437">
      <w:pPr>
        <w:pStyle w:val="Heading3"/>
      </w:pPr>
      <w:bookmarkStart w:id="4474" w:name="_Ref5717825"/>
      <w:bookmarkStart w:id="4475" w:name="_Toc33181090"/>
      <w:r>
        <w:t>protocol property</w:t>
      </w:r>
      <w:bookmarkEnd w:id="4474"/>
      <w:bookmarkEnd w:id="4475"/>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4476" w:name="_Ref5717831"/>
      <w:bookmarkStart w:id="4477" w:name="_Toc33181091"/>
      <w:r>
        <w:t>version property</w:t>
      </w:r>
      <w:bookmarkEnd w:id="4476"/>
      <w:bookmarkEnd w:id="4477"/>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4478" w:name="_Ref5717869"/>
      <w:bookmarkStart w:id="4479" w:name="_Toc33181092"/>
      <w:r>
        <w:t>statusCode property</w:t>
      </w:r>
      <w:bookmarkEnd w:id="4478"/>
      <w:bookmarkEnd w:id="4479"/>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4480" w:name="_Ref5717858"/>
      <w:bookmarkStart w:id="4481" w:name="_Toc33181093"/>
      <w:r>
        <w:t>reasonPhrase property</w:t>
      </w:r>
      <w:bookmarkEnd w:id="4480"/>
      <w:bookmarkEnd w:id="4481"/>
    </w:p>
    <w:p w14:paraId="0318BF2F" w14:textId="2A631E5C"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CE77CD">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3A935331"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CE77CD">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4482" w:name="_Ref5723562"/>
      <w:bookmarkStart w:id="4483" w:name="_Toc33181094"/>
      <w:r>
        <w:lastRenderedPageBreak/>
        <w:t>headers property</w:t>
      </w:r>
      <w:bookmarkEnd w:id="4482"/>
      <w:bookmarkEnd w:id="4483"/>
    </w:p>
    <w:p w14:paraId="49F79F55" w14:textId="1DCBB33D"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E77CD">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4484" w:name="_Toc33181095"/>
      <w:r>
        <w:t>body property</w:t>
      </w:r>
      <w:bookmarkEnd w:id="4484"/>
    </w:p>
    <w:p w14:paraId="4EEA2828" w14:textId="0684D456"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E77CD">
        <w:t>3.3</w:t>
      </w:r>
      <w:r>
        <w:fldChar w:fldCharType="end"/>
      </w:r>
      <w:r>
        <w:t>) containing the body of the response.</w:t>
      </w:r>
    </w:p>
    <w:p w14:paraId="08136C23" w14:textId="1BE506BE"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CE77CD">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0B3039EF"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CE77CD">
        <w:t>3.1</w:t>
      </w:r>
      <w:r>
        <w:fldChar w:fldCharType="end"/>
      </w:r>
      <w:r>
        <w:t>).</w:t>
      </w:r>
    </w:p>
    <w:p w14:paraId="5E414B4C" w14:textId="1BC033F0"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CE77CD">
        <w:t>3.47.7</w:t>
      </w:r>
      <w:r>
        <w:fldChar w:fldCharType="end"/>
      </w:r>
      <w:r>
        <w:t xml:space="preserve">), for example, </w:t>
      </w:r>
      <w:r w:rsidRPr="00141A1E">
        <w:rPr>
          <w:rStyle w:val="CODEtemp"/>
        </w:rPr>
        <w:t>"text/plain; charset=ascii"</w:t>
      </w:r>
      <w:r>
        <w:t>.</w:t>
      </w:r>
    </w:p>
    <w:p w14:paraId="09F28572" w14:textId="0346D57B"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CE77CD">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4485" w:name="_Ref7087321"/>
      <w:bookmarkStart w:id="4486" w:name="_Toc33181096"/>
      <w:r>
        <w:t>noResponseReceived property</w:t>
      </w:r>
      <w:bookmarkEnd w:id="4485"/>
      <w:bookmarkEnd w:id="4486"/>
    </w:p>
    <w:p w14:paraId="3C00CA67" w14:textId="2926ECFD" w:rsidR="0001665D" w:rsidRDefault="0001665D" w:rsidP="0001665D">
      <w:r>
        <w:t xml:space="preserve">If no response to the HTTP request was received (for example, because of a network failure), the </w:t>
      </w:r>
      <w:r w:rsidRPr="0001665D">
        <w:rPr>
          <w:rStyle w:val="CODEtemp"/>
        </w:rPr>
        <w:t>web</w:t>
      </w:r>
      <w:r w:rsidR="00C926AF">
        <w:rPr>
          <w:rStyle w:val="CODEtemp"/>
        </w:rPr>
        <w:t>Response</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5F9CB2ED"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CE77CD">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4487" w:name="_Ref529368289"/>
      <w:bookmarkStart w:id="4488" w:name="_Toc33181097"/>
      <w:r>
        <w:t>resultProvenance object</w:t>
      </w:r>
      <w:bookmarkEnd w:id="4487"/>
      <w:bookmarkEnd w:id="4488"/>
    </w:p>
    <w:p w14:paraId="75BA9795" w14:textId="77777777" w:rsidR="00C82EC9" w:rsidRDefault="00C82EC9" w:rsidP="00C82EC9">
      <w:pPr>
        <w:pStyle w:val="Heading3"/>
        <w:numPr>
          <w:ilvl w:val="2"/>
          <w:numId w:val="2"/>
        </w:numPr>
      </w:pPr>
      <w:bookmarkStart w:id="4489" w:name="_Toc33181098"/>
      <w:r>
        <w:t>General</w:t>
      </w:r>
      <w:bookmarkEnd w:id="4489"/>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4490" w:name="_Toc33181099"/>
      <w:r>
        <w:lastRenderedPageBreak/>
        <w:t>firstDetectionTimeUtc property</w:t>
      </w:r>
      <w:bookmarkEnd w:id="4490"/>
    </w:p>
    <w:p w14:paraId="65E11777" w14:textId="3BA5D578"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E77CD">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4491" w:name="_Toc33181100"/>
      <w:r>
        <w:t>lastDetectionTimeUtc property</w:t>
      </w:r>
      <w:bookmarkEnd w:id="4491"/>
    </w:p>
    <w:p w14:paraId="16F93DF5" w14:textId="35EB82F0"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E77CD">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0B04A107"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CE77CD">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CE77CD">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4492" w:name="_Toc33181101"/>
      <w:r>
        <w:t>firstDetectionRunGuid property</w:t>
      </w:r>
      <w:bookmarkEnd w:id="4492"/>
    </w:p>
    <w:p w14:paraId="6DA0C3FD" w14:textId="7239A1D4"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E77CD">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E77CD">
        <w:t>3.14.3</w:t>
      </w:r>
      <w:r>
        <w:fldChar w:fldCharType="end"/>
      </w:r>
      <w:r>
        <w:t xml:space="preserve">, </w:t>
      </w:r>
      <w:r w:rsidRPr="006066AC">
        <w:t>§</w:t>
      </w:r>
      <w:r>
        <w:fldChar w:fldCharType="begin"/>
      </w:r>
      <w:r>
        <w:instrText xml:space="preserve"> REF _Ref526937044 \r \h </w:instrText>
      </w:r>
      <w:r>
        <w:fldChar w:fldCharType="separate"/>
      </w:r>
      <w:r w:rsidR="00CE77CD">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4493" w:name="_Toc33181102"/>
      <w:r>
        <w:t>lastDetectionRunGuid property</w:t>
      </w:r>
      <w:bookmarkEnd w:id="4493"/>
    </w:p>
    <w:p w14:paraId="35285F82" w14:textId="04CEEEC5"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E77CD">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E77CD">
        <w:t>3.14.3</w:t>
      </w:r>
      <w:r>
        <w:fldChar w:fldCharType="end"/>
      </w:r>
      <w:r>
        <w:t xml:space="preserve">, </w:t>
      </w:r>
      <w:r w:rsidRPr="006066AC">
        <w:t>§</w:t>
      </w:r>
      <w:r>
        <w:fldChar w:fldCharType="begin"/>
      </w:r>
      <w:r>
        <w:instrText xml:space="preserve"> REF _Ref526937044 \r \h </w:instrText>
      </w:r>
      <w:r>
        <w:fldChar w:fldCharType="separate"/>
      </w:r>
      <w:r w:rsidR="00CE77CD">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4494" w:name="_Ref4232561"/>
      <w:bookmarkStart w:id="4495" w:name="_Toc33181103"/>
      <w:r>
        <w:t>invocationIndex property</w:t>
      </w:r>
      <w:bookmarkEnd w:id="4494"/>
      <w:bookmarkEnd w:id="4495"/>
    </w:p>
    <w:p w14:paraId="7B6EA25C" w14:textId="6C258A1C"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CE77CD">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CE77CD">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CE77CD">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1EA30B73"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w:t>
      </w:r>
      <w:r w:rsidR="00295E27">
        <w:t>indicates that the</w:t>
      </w:r>
      <w:r>
        <w:t xml:space="preserve"> value </w:t>
      </w:r>
      <w:r w:rsidR="00295E27">
        <w:t>is unknown (not set)</w:t>
      </w:r>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4496" w:name="_Ref532468570"/>
      <w:bookmarkStart w:id="4497" w:name="_Toc33181104"/>
      <w:r>
        <w:lastRenderedPageBreak/>
        <w:t>conversionSources property</w:t>
      </w:r>
      <w:bookmarkEnd w:id="4496"/>
      <w:bookmarkEnd w:id="449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1415558"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CE77CD">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CE77CD">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6B197F8E"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E77CD">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358694DC"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CE77CD">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63EC5F4"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CE77CD">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7E7F921"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CE77CD">
        <w:t>3.29</w:t>
      </w:r>
      <w:r w:rsidR="002D65F3">
        <w:fldChar w:fldCharType="end"/>
      </w:r>
      <w:r w:rsidR="002D65F3">
        <w:t>).</w:t>
      </w:r>
    </w:p>
    <w:p w14:paraId="6D02A6B4" w14:textId="61EE1702"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CE77CD">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A4C9D40"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CE77CD">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4498" w:name="_Ref493407996"/>
      <w:bookmarkStart w:id="4499" w:name="_Ref508814067"/>
      <w:bookmarkStart w:id="4500" w:name="_Ref3908560"/>
      <w:bookmarkStart w:id="4501" w:name="_Toc33181105"/>
      <w:r>
        <w:rPr>
          <w:bCs/>
          <w:sz w:val="26"/>
          <w:szCs w:val="26"/>
        </w:rPr>
        <w:t>reportingDescriptor</w:t>
      </w:r>
      <w:r>
        <w:t xml:space="preserve"> </w:t>
      </w:r>
      <w:r w:rsidR="00B86BC7">
        <w:t>object</w:t>
      </w:r>
      <w:bookmarkEnd w:id="4498"/>
      <w:bookmarkEnd w:id="4499"/>
      <w:bookmarkEnd w:id="4500"/>
      <w:bookmarkEnd w:id="4501"/>
    </w:p>
    <w:p w14:paraId="0004BC6E" w14:textId="658F9ED1" w:rsidR="00B86BC7" w:rsidRDefault="00B86BC7" w:rsidP="00B86BC7">
      <w:pPr>
        <w:pStyle w:val="Heading3"/>
      </w:pPr>
      <w:bookmarkStart w:id="4502" w:name="_Toc33181106"/>
      <w:r>
        <w:t>General</w:t>
      </w:r>
      <w:bookmarkEnd w:id="4502"/>
    </w:p>
    <w:p w14:paraId="51CC9E80" w14:textId="7E908356"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CE77CD">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CE77CD">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4503" w:name="_Toc33181107"/>
      <w:r>
        <w:t>Constraints</w:t>
      </w:r>
      <w:bookmarkEnd w:id="4503"/>
    </w:p>
    <w:p w14:paraId="1A1A3719" w14:textId="033BE26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E77CD">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E77CD">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4504" w:name="_Ref493408046"/>
      <w:bookmarkStart w:id="4505" w:name="_Toc33181108"/>
      <w:r>
        <w:t>id property</w:t>
      </w:r>
      <w:bookmarkEnd w:id="4504"/>
      <w:bookmarkEnd w:id="4505"/>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7B874AD4" w:rsidR="00517BAE" w:rsidRDefault="00517BAE" w:rsidP="00517BAE">
      <w:pPr>
        <w:ind w:left="720"/>
      </w:pPr>
      <w:r>
        <w:t>NOTE</w:t>
      </w:r>
      <w:ins w:id="4506" w:author="Laurence Golding" w:date="2020-02-21T11:24:00Z">
        <w:r w:rsidR="00ED499F">
          <w:t xml:space="preserve"> 1</w:t>
        </w:r>
      </w:ins>
      <w:r>
        <w:t>: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104EA0A1" w:rsidR="00517BAE" w:rsidRDefault="00517BAE" w:rsidP="00517BAE">
      <w:pPr>
        <w:ind w:left="720"/>
        <w:rPr>
          <w:ins w:id="4507" w:author="Laurence Golding" w:date="2020-02-21T11:24:00Z"/>
        </w:rPr>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3374EC79" w14:textId="27A0A956" w:rsidR="00ED499F" w:rsidRDefault="00ED499F" w:rsidP="00517BAE">
      <w:pPr>
        <w:ind w:left="720"/>
        <w:rPr>
          <w:ins w:id="4508" w:author="Laurence Golding" w:date="2020-02-21T11:24:00Z"/>
        </w:rPr>
      </w:pPr>
    </w:p>
    <w:p w14:paraId="598D17BD" w14:textId="2B11F4E7" w:rsidR="00ED499F" w:rsidRDefault="00ED499F" w:rsidP="00517BAE">
      <w:pPr>
        <w:ind w:left="720"/>
      </w:pPr>
      <w:ins w:id="4509" w:author="Laurence Golding" w:date="2020-02-21T11:24:00Z">
        <w:r>
          <w:t xml:space="preserve">NOTE 2: </w:t>
        </w:r>
      </w:ins>
      <w:ins w:id="4510" w:author="Laurence Golding" w:date="2020-02-21T11:25:00Z">
        <w:r>
          <w:t xml:space="preserve">Despite that fact that the </w:t>
        </w:r>
        <w:r w:rsidRPr="00ED499F">
          <w:rPr>
            <w:rStyle w:val="CODEtemp"/>
          </w:rPr>
          <w:t>result.ruleId</w:t>
        </w:r>
        <w:r>
          <w:t xml:space="preserve"> property (</w:t>
        </w:r>
      </w:ins>
      <w:ins w:id="4511" w:author="Laurence Golding" w:date="2020-02-21T11:26:00Z">
        <w:r w:rsidRPr="00517BAE">
          <w:t>§</w:t>
        </w:r>
      </w:ins>
      <w:ins w:id="4512" w:author="Laurence Golding" w:date="2020-02-21T11:28:00Z">
        <w:r>
          <w:fldChar w:fldCharType="begin"/>
        </w:r>
        <w:r>
          <w:instrText xml:space="preserve"> REF _Ref513193500 \r \h </w:instrText>
        </w:r>
      </w:ins>
      <w:r>
        <w:fldChar w:fldCharType="separate"/>
      </w:r>
      <w:ins w:id="4513" w:author="Laurence Golding" w:date="2020-02-21T12:31:00Z">
        <w:r w:rsidR="00CE77CD">
          <w:t>3.27.5</w:t>
        </w:r>
      </w:ins>
      <w:ins w:id="4514" w:author="Laurence Golding" w:date="2020-02-21T11:28:00Z">
        <w:r>
          <w:fldChar w:fldCharType="end"/>
        </w:r>
      </w:ins>
      <w:ins w:id="4515" w:author="Laurence Golding" w:date="2020-02-21T11:25:00Z">
        <w:r>
          <w:t xml:space="preserve">) </w:t>
        </w:r>
      </w:ins>
      <w:ins w:id="4516" w:author="Laurence Golding" w:date="2020-02-21T11:28:00Z">
        <w:r>
          <w:t>is permitted to be a hierarchical string (</w:t>
        </w:r>
      </w:ins>
      <w:ins w:id="4517" w:author="Laurence Golding" w:date="2020-02-21T11:29:00Z">
        <w:r w:rsidRPr="00517BAE">
          <w:t>§</w:t>
        </w:r>
        <w:r>
          <w:fldChar w:fldCharType="begin"/>
        </w:r>
        <w:r>
          <w:instrText xml:space="preserve"> REF _Ref526937577 \r \h </w:instrText>
        </w:r>
      </w:ins>
      <w:r>
        <w:fldChar w:fldCharType="separate"/>
      </w:r>
      <w:ins w:id="4518" w:author="Laurence Golding" w:date="2020-02-21T12:31:00Z">
        <w:r w:rsidR="00CE77CD">
          <w:t>3.5.4</w:t>
        </w:r>
      </w:ins>
      <w:ins w:id="4519" w:author="Laurence Golding" w:date="2020-02-21T11:29:00Z">
        <w:r>
          <w:fldChar w:fldCharType="end"/>
        </w:r>
      </w:ins>
      <w:ins w:id="4520" w:author="Laurence Golding" w:date="2020-02-21T11:28:00Z">
        <w:r>
          <w:t>)</w:t>
        </w:r>
      </w:ins>
      <w:ins w:id="4521" w:author="Laurence Golding" w:date="2020-02-21T11:29:00Z">
        <w:r>
          <w:t xml:space="preserve"> whose </w:t>
        </w:r>
      </w:ins>
      <w:ins w:id="4522" w:author="Laurence Golding" w:date="2020-02-21T11:30:00Z">
        <w:r>
          <w:t>trailing</w:t>
        </w:r>
      </w:ins>
      <w:ins w:id="4523" w:author="Laurence Golding" w:date="2020-02-21T11:29:00Z">
        <w:r>
          <w:t xml:space="preserve"> component</w:t>
        </w:r>
      </w:ins>
      <w:ins w:id="4524" w:author="Laurence Golding" w:date="2020-02-21T11:30:00Z">
        <w:r>
          <w:t xml:space="preserve">s </w:t>
        </w:r>
      </w:ins>
      <w:ins w:id="4525" w:author="Laurence Golding" w:date="2020-02-21T11:32:00Z">
        <w:r>
          <w:t>denote</w:t>
        </w:r>
      </w:ins>
      <w:ins w:id="4526" w:author="Laurence Golding" w:date="2020-02-21T11:30:00Z">
        <w:r>
          <w:t xml:space="preserve"> </w:t>
        </w:r>
      </w:ins>
      <w:ins w:id="4527" w:author="Laurence Golding" w:date="2020-02-21T11:32:00Z">
        <w:r>
          <w:t xml:space="preserve">a </w:t>
        </w:r>
      </w:ins>
      <w:ins w:id="4528" w:author="Laurence Golding" w:date="2020-02-21T11:30:00Z">
        <w:r>
          <w:t xml:space="preserve">subset of the specified rule, </w:t>
        </w:r>
        <w:r>
          <w:lastRenderedPageBreak/>
          <w:t xml:space="preserve">SARIF does not support separate metadata for such “sub-rules”. The </w:t>
        </w:r>
        <w:r w:rsidRPr="00ED499F">
          <w:rPr>
            <w:rStyle w:val="CODEtemp"/>
          </w:rPr>
          <w:t>id</w:t>
        </w:r>
        <w:r>
          <w:t xml:space="preserve"> property of a </w:t>
        </w:r>
        <w:r w:rsidRPr="00ED499F">
          <w:rPr>
            <w:rStyle w:val="CODEtemp"/>
          </w:rPr>
          <w:t>reporting</w:t>
        </w:r>
      </w:ins>
      <w:ins w:id="4529" w:author="Laurence Golding" w:date="2020-02-21T11:31:00Z">
        <w:r w:rsidRPr="00ED499F">
          <w:rPr>
            <w:rStyle w:val="CODEtemp"/>
          </w:rPr>
          <w:t>D</w:t>
        </w:r>
      </w:ins>
      <w:ins w:id="4530" w:author="Laurence Golding" w:date="2020-02-21T11:30:00Z">
        <w:r w:rsidRPr="00ED499F">
          <w:rPr>
            <w:rStyle w:val="CODEtemp"/>
          </w:rPr>
          <w:t>escriptor</w:t>
        </w:r>
        <w:r>
          <w:t xml:space="preserve"> object always s</w:t>
        </w:r>
      </w:ins>
      <w:ins w:id="4531" w:author="Laurence Golding" w:date="2020-02-21T11:31:00Z">
        <w:r>
          <w:t>pecifies an entire rule (or notification), not a subset of one.</w:t>
        </w:r>
      </w:ins>
    </w:p>
    <w:p w14:paraId="4A192A07" w14:textId="0AC56105" w:rsidR="00E27EDF" w:rsidRDefault="00E27EDF" w:rsidP="00E27EDF">
      <w:pPr>
        <w:pStyle w:val="Heading3"/>
      </w:pPr>
      <w:bookmarkStart w:id="4532" w:name="_Toc33181109"/>
      <w:r>
        <w:t>deprecatedIds property</w:t>
      </w:r>
      <w:bookmarkEnd w:id="4532"/>
    </w:p>
    <w:p w14:paraId="72B0335E" w14:textId="4B5449E4"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CE77CD">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CE77CD">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4B837B31"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CE77CD">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lastRenderedPageBreak/>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0B575410" w:rsidR="00E27EDF" w:rsidRDefault="00E27EDF" w:rsidP="00E27EDF">
      <w:pPr>
        <w:pStyle w:val="Code"/>
      </w:pPr>
      <w:r>
        <w:t xml:space="preserve">      "baselineState": "</w:t>
      </w:r>
      <w:del w:id="4533" w:author="Laurence Golding" w:date="2020-02-21T12:11:00Z">
        <w:r w:rsidDel="00133E62">
          <w:delText>existing</w:delText>
        </w:r>
      </w:del>
      <w:ins w:id="4534" w:author="Laurence Golding" w:date="2020-02-21T12:11:00Z">
        <w:r w:rsidR="00133E62">
          <w:t>unchanged</w:t>
        </w:r>
      </w:ins>
      <w:r>
        <w:t>",</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4D386114" w:rsidR="00E27EDF" w:rsidRDefault="00E27EDF" w:rsidP="00E27EDF">
      <w:pPr>
        <w:pStyle w:val="Code"/>
      </w:pPr>
      <w:r>
        <w:t xml:space="preserve">      "baselineState": "</w:t>
      </w:r>
      <w:del w:id="4535" w:author="Laurence Golding" w:date="2020-02-21T12:11:00Z">
        <w:r w:rsidDel="00133E62">
          <w:delText>existing</w:delText>
        </w:r>
      </w:del>
      <w:ins w:id="4536" w:author="Laurence Golding" w:date="2020-02-21T12:11:00Z">
        <w:r w:rsidR="00133E62">
          <w:t>updated</w:t>
        </w:r>
      </w:ins>
      <w:r>
        <w:t>",</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lastRenderedPageBreak/>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0FBADD0D"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del w:id="4537" w:author="Laurence Golding" w:date="2020-02-21T12:12:00Z">
        <w:r w:rsidDel="00133E62">
          <w:rPr>
            <w:rStyle w:val="CODEtemp"/>
          </w:rPr>
          <w:delText>existing</w:delText>
        </w:r>
      </w:del>
      <w:ins w:id="4538" w:author="Laurence Golding" w:date="2020-02-21T12:12:00Z">
        <w:r w:rsidR="00133E62">
          <w:rPr>
            <w:rStyle w:val="CODEtemp"/>
          </w:rPr>
          <w:t>unchanged</w:t>
        </w:r>
      </w:ins>
      <w:del w:id="4539" w:author="Laurence Golding" w:date="2020-02-21T12:12:00Z">
        <w:r w:rsidRPr="007A17A2" w:rsidDel="00133E62">
          <w:rPr>
            <w:rStyle w:val="CODEtemp"/>
          </w:rPr>
          <w:delText>"</w:delText>
        </w:r>
        <w:r w:rsidRPr="001B6DA0" w:rsidDel="00133E62">
          <w:delText>.</w:delText>
        </w:r>
      </w:del>
      <w:ins w:id="4540" w:author="Laurence Golding" w:date="2020-02-21T12:12:00Z">
        <w:r w:rsidR="00133E62" w:rsidRPr="007A17A2">
          <w:rPr>
            <w:rStyle w:val="CODEtemp"/>
          </w:rPr>
          <w:t>"</w:t>
        </w:r>
        <w:r w:rsidR="00133E62">
          <w:t xml:space="preserve"> or </w:t>
        </w:r>
        <w:r w:rsidR="00133E62" w:rsidRPr="001B6DA0">
          <w:rPr>
            <w:rStyle w:val="CODEtemp"/>
          </w:rPr>
          <w:t>"updated"</w:t>
        </w:r>
        <w:r w:rsidR="00133E62">
          <w:t xml:space="preserve"> as appropriate (see </w:t>
        </w:r>
      </w:ins>
      <w:ins w:id="4541" w:author="Laurence Golding" w:date="2020-02-21T12:13:00Z">
        <w:r w:rsidR="00133E62">
          <w:t>§</w:t>
        </w:r>
      </w:ins>
      <w:ins w:id="4542" w:author="Laurence Golding" w:date="2020-02-21T12:14:00Z">
        <w:r w:rsidR="00133E62">
          <w:fldChar w:fldCharType="begin"/>
        </w:r>
        <w:r w:rsidR="00133E62">
          <w:instrText xml:space="preserve"> REF _Ref493351360 \r \h </w:instrText>
        </w:r>
      </w:ins>
      <w:r w:rsidR="00133E62">
        <w:fldChar w:fldCharType="separate"/>
      </w:r>
      <w:ins w:id="4543" w:author="Laurence Golding" w:date="2020-02-21T12:31:00Z">
        <w:r w:rsidR="00CE77CD">
          <w:t>3.27.24</w:t>
        </w:r>
      </w:ins>
      <w:ins w:id="4544" w:author="Laurence Golding" w:date="2020-02-21T12:14:00Z">
        <w:r w:rsidR="00133E62">
          <w:fldChar w:fldCharType="end"/>
        </w:r>
      </w:ins>
      <w:ins w:id="4545" w:author="Laurence Golding" w:date="2020-02-21T12:12:00Z">
        <w:r w:rsidR="00133E62">
          <w:t>).</w:t>
        </w:r>
      </w:ins>
    </w:p>
    <w:p w14:paraId="1D24E7D3" w14:textId="40A51D53" w:rsidR="00B479DE" w:rsidRDefault="00B479DE" w:rsidP="00B479DE">
      <w:pPr>
        <w:pStyle w:val="Heading3"/>
      </w:pPr>
      <w:bookmarkStart w:id="4546" w:name="_Ref4137037"/>
      <w:bookmarkStart w:id="4547" w:name="_Toc33181110"/>
      <w:r>
        <w:t>guid property</w:t>
      </w:r>
      <w:bookmarkEnd w:id="4546"/>
      <w:bookmarkEnd w:id="4547"/>
    </w:p>
    <w:p w14:paraId="52E61F3E" w14:textId="4C81197E"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E77CD">
        <w:t>3.5.3</w:t>
      </w:r>
      <w:r>
        <w:fldChar w:fldCharType="end"/>
      </w:r>
      <w:r>
        <w:t>) that uniquely identifies the descriptor.</w:t>
      </w:r>
    </w:p>
    <w:p w14:paraId="0E6A3F82" w14:textId="73FBF90C" w:rsidR="00E3048B" w:rsidRDefault="00E3048B" w:rsidP="00E3048B">
      <w:pPr>
        <w:pStyle w:val="Heading3"/>
      </w:pPr>
      <w:bookmarkStart w:id="4548" w:name="_Toc33181111"/>
      <w:r>
        <w:t>deprecatedGuids property</w:t>
      </w:r>
      <w:bookmarkEnd w:id="4548"/>
    </w:p>
    <w:p w14:paraId="7C8AD044" w14:textId="4E3378C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CE77CD">
        <w:t>3.7.3</w:t>
      </w:r>
      <w:r>
        <w:fldChar w:fldCharType="end"/>
      </w:r>
      <w:r>
        <w:t>) GUID-valued strings (§</w:t>
      </w:r>
      <w:r>
        <w:fldChar w:fldCharType="begin"/>
      </w:r>
      <w:r>
        <w:instrText xml:space="preserve"> REF _Ref514314114 \r \h </w:instrText>
      </w:r>
      <w:r>
        <w:fldChar w:fldCharType="separate"/>
      </w:r>
      <w:r w:rsidR="00CE77CD">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CE77CD">
        <w:t>3.49.5</w:t>
      </w:r>
      <w:r>
        <w:fldChar w:fldCharType="end"/>
      </w:r>
      <w:r>
        <w:t>) for this object.</w:t>
      </w:r>
    </w:p>
    <w:p w14:paraId="04CAE532" w14:textId="4791B51D" w:rsidR="00B86BC7" w:rsidRDefault="00B86BC7" w:rsidP="00B86BC7">
      <w:pPr>
        <w:pStyle w:val="Heading3"/>
      </w:pPr>
      <w:bookmarkStart w:id="4549" w:name="_Ref4422547"/>
      <w:bookmarkStart w:id="4550" w:name="_Toc33181112"/>
      <w:r>
        <w:t>name property</w:t>
      </w:r>
      <w:bookmarkEnd w:id="4549"/>
      <w:bookmarkEnd w:id="4550"/>
    </w:p>
    <w:p w14:paraId="19E18CE8" w14:textId="7CDDD0D4"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4551"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CE77CD">
        <w:t>3.5.1</w:t>
      </w:r>
      <w:r w:rsidR="003E3062">
        <w:fldChar w:fldCharType="end"/>
      </w:r>
      <w:r w:rsidR="00147220">
        <w:t xml:space="preserve">) </w:t>
      </w:r>
      <w:r>
        <w:t>containing a</w:t>
      </w:r>
      <w:r w:rsidR="00FB556E">
        <w:t>n</w:t>
      </w:r>
      <w:r>
        <w:t xml:space="preserve"> identifier that is understandable to an end user</w:t>
      </w:r>
      <w:bookmarkEnd w:id="4551"/>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CE77CD">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4552" w:name="_Hlk5876632"/>
      <w:r w:rsidR="002778C4" w:rsidRPr="002778C4">
        <w:rPr>
          <w:rStyle w:val="CODEtemp"/>
        </w:rPr>
        <w:t>SpecifyMarshalingForPInvokeStringArguments</w:t>
      </w:r>
      <w:bookmarkEnd w:id="4552"/>
      <w:r w:rsidR="002778C4" w:rsidRPr="002778C4">
        <w:rPr>
          <w:rStyle w:val="CODEtemp"/>
        </w:rPr>
        <w:t>"</w:t>
      </w:r>
    </w:p>
    <w:p w14:paraId="5D2E0983" w14:textId="4FD776A8" w:rsidR="00E3048B" w:rsidRDefault="00E3048B" w:rsidP="00E3048B">
      <w:pPr>
        <w:pStyle w:val="Heading3"/>
      </w:pPr>
      <w:bookmarkStart w:id="4553" w:name="_Toc33181113"/>
      <w:r>
        <w:t>deprecatedNames property</w:t>
      </w:r>
      <w:bookmarkEnd w:id="4553"/>
    </w:p>
    <w:p w14:paraId="39CAA48F" w14:textId="10C8F419"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CE77CD">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CE77CD">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CE77CD">
        <w:t>3.49.7</w:t>
      </w:r>
      <w:r>
        <w:fldChar w:fldCharType="end"/>
      </w:r>
      <w:r>
        <w:t>) for this object.</w:t>
      </w:r>
    </w:p>
    <w:p w14:paraId="5548973D" w14:textId="78494E3A"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CE77CD">
        <w:t>3.19.3</w:t>
      </w:r>
      <w:r w:rsidR="00EC15D0">
        <w:fldChar w:fldCharType="end"/>
      </w:r>
      <w:r w:rsidR="00EC15D0">
        <w:t>)</w:t>
      </w:r>
      <w:r>
        <w:t xml:space="preserve">. </w:t>
      </w:r>
    </w:p>
    <w:p w14:paraId="23ACD4C9" w14:textId="51DFBAE1" w:rsidR="00B86BC7" w:rsidRDefault="00B86BC7" w:rsidP="00B86BC7">
      <w:pPr>
        <w:pStyle w:val="Heading3"/>
      </w:pPr>
      <w:bookmarkStart w:id="4554" w:name="_Ref493510771"/>
      <w:bookmarkStart w:id="4555" w:name="_Toc33181114"/>
      <w:r>
        <w:t>shortDescription property</w:t>
      </w:r>
      <w:bookmarkEnd w:id="4554"/>
      <w:bookmarkEnd w:id="4555"/>
    </w:p>
    <w:p w14:paraId="529813AC" w14:textId="0151F569"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CE77CD">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E77CD">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4556" w:name="_Ref493510781"/>
      <w:bookmarkStart w:id="4557" w:name="_Toc33181115"/>
      <w:r>
        <w:t>fullDescription property</w:t>
      </w:r>
      <w:bookmarkEnd w:id="4556"/>
      <w:bookmarkEnd w:id="4557"/>
    </w:p>
    <w:p w14:paraId="1D1994A2" w14:textId="13BDC807"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CE77CD">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E77CD">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lastRenderedPageBreak/>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5080BF1B"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E77CD">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4558" w:name="_Ref493345139"/>
      <w:bookmarkStart w:id="4559" w:name="_Toc33181116"/>
      <w:r>
        <w:t>message</w:t>
      </w:r>
      <w:r w:rsidR="00CD2BD7">
        <w:t>Strings</w:t>
      </w:r>
      <w:r>
        <w:t xml:space="preserve"> property</w:t>
      </w:r>
      <w:bookmarkEnd w:id="4558"/>
      <w:bookmarkEnd w:id="4559"/>
    </w:p>
    <w:p w14:paraId="4810A9EB" w14:textId="1AD5F317"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E77CD">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CE77CD">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E77CD">
        <w:t>3.12.2</w:t>
      </w:r>
      <w:r w:rsidR="003E3062">
        <w:fldChar w:fldCharType="end"/>
      </w:r>
      <w:r w:rsidR="0005061D">
        <w:t>)</w:t>
      </w:r>
      <w:r w:rsidR="00F67E65">
        <w:t>.</w:t>
      </w:r>
    </w:p>
    <w:p w14:paraId="54AC3DC0" w14:textId="61BA3067"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E77CD">
        <w:t>3.27.11</w:t>
      </w:r>
      <w:r w:rsidR="003B3A06">
        <w:fldChar w:fldCharType="end"/>
      </w:r>
      <w:r>
        <w:t>, §</w:t>
      </w:r>
      <w:r>
        <w:fldChar w:fldCharType="begin"/>
      </w:r>
      <w:r>
        <w:instrText xml:space="preserve"> REF _Ref508811592 \r \h </w:instrText>
      </w:r>
      <w:r>
        <w:fldChar w:fldCharType="separate"/>
      </w:r>
      <w:r w:rsidR="00CE77CD">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2D30ECD5"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CE77CD">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4560" w:name="_Toc33181117"/>
      <w:r>
        <w:t>help</w:t>
      </w:r>
      <w:r w:rsidR="00326BD5">
        <w:t>Uri</w:t>
      </w:r>
      <w:r>
        <w:t xml:space="preserve"> property</w:t>
      </w:r>
      <w:bookmarkEnd w:id="4560"/>
    </w:p>
    <w:p w14:paraId="782A7DB1" w14:textId="52163DF6"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CE77CD">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lastRenderedPageBreak/>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4561" w:name="_Ref503364566"/>
      <w:bookmarkStart w:id="4562" w:name="_Toc33181118"/>
      <w:r>
        <w:t>help property</w:t>
      </w:r>
      <w:bookmarkEnd w:id="4561"/>
      <w:bookmarkEnd w:id="4562"/>
    </w:p>
    <w:p w14:paraId="681BD68F" w14:textId="20750A4C"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CE77CD">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CE77CD">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4563" w:name="_Ref508894471"/>
      <w:bookmarkStart w:id="4564" w:name="_Ref4233655"/>
      <w:bookmarkStart w:id="4565" w:name="_Toc33181119"/>
      <w:r>
        <w:t xml:space="preserve">defaultConfiguration </w:t>
      </w:r>
      <w:r w:rsidR="00164CCB">
        <w:t>property</w:t>
      </w:r>
      <w:bookmarkEnd w:id="4563"/>
      <w:bookmarkEnd w:id="4564"/>
      <w:bookmarkEnd w:id="4565"/>
    </w:p>
    <w:p w14:paraId="566C2663" w14:textId="62501DD7"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CE77CD">
        <w:t>3.50</w:t>
      </w:r>
      <w:r>
        <w:fldChar w:fldCharType="end"/>
      </w:r>
      <w:r>
        <w:t>)</w:t>
      </w:r>
      <w:r w:rsidRPr="000A7DA8">
        <w:t>.</w:t>
      </w:r>
    </w:p>
    <w:p w14:paraId="7BA3CFE9" w14:textId="286279AD"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E77CD">
        <w:t>3.50</w:t>
      </w:r>
      <w:r>
        <w:fldChar w:fldCharType="end"/>
      </w:r>
      <w:r>
        <w:t>.</w:t>
      </w:r>
    </w:p>
    <w:p w14:paraId="0AFF06D6" w14:textId="6BF0E6D4"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CE77CD">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CE77CD">
        <w:t>3.50.5</w:t>
      </w:r>
      <w:r>
        <w:fldChar w:fldCharType="end"/>
      </w:r>
      <w:r>
        <w:t>).</w:t>
      </w:r>
    </w:p>
    <w:p w14:paraId="54BE3E31" w14:textId="7ACB2A83" w:rsidR="00BB1DE4" w:rsidRDefault="00BB1DE4" w:rsidP="00BB1DE4">
      <w:pPr>
        <w:pStyle w:val="Heading3"/>
      </w:pPr>
      <w:bookmarkStart w:id="4566" w:name="_Ref5367241"/>
      <w:bookmarkStart w:id="4567" w:name="_Toc33181120"/>
      <w:r>
        <w:t>relationships property</w:t>
      </w:r>
      <w:bookmarkEnd w:id="4566"/>
      <w:bookmarkEnd w:id="4567"/>
    </w:p>
    <w:p w14:paraId="5F2ACC30" w14:textId="2B35C133"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CE77CD">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CE77CD">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CE77CD">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CE77CD">
        <w:t>3.53.3</w:t>
      </w:r>
      <w:r>
        <w:fldChar w:fldCharType="end"/>
      </w:r>
      <w:r>
        <w:t>).</w:t>
      </w:r>
    </w:p>
    <w:p w14:paraId="13B57609" w14:textId="17EDB14C" w:rsidR="00164CCB" w:rsidRDefault="0085505F" w:rsidP="00B86BC7">
      <w:pPr>
        <w:pStyle w:val="Heading2"/>
      </w:pPr>
      <w:bookmarkStart w:id="4568" w:name="_Ref508894470"/>
      <w:bookmarkStart w:id="4569" w:name="_Ref508894720"/>
      <w:bookmarkStart w:id="4570" w:name="_Ref508894737"/>
      <w:bookmarkStart w:id="4571" w:name="_Toc33181121"/>
      <w:bookmarkStart w:id="4572" w:name="_Ref493477061"/>
      <w:r>
        <w:t>reporting</w:t>
      </w:r>
      <w:r w:rsidR="00164CCB">
        <w:t>Configuration object</w:t>
      </w:r>
      <w:bookmarkEnd w:id="4568"/>
      <w:bookmarkEnd w:id="4569"/>
      <w:bookmarkEnd w:id="4570"/>
      <w:bookmarkEnd w:id="4571"/>
    </w:p>
    <w:p w14:paraId="2F470253" w14:textId="738DA236" w:rsidR="00164CCB" w:rsidRDefault="00164CCB" w:rsidP="00164CCB">
      <w:pPr>
        <w:pStyle w:val="Heading3"/>
      </w:pPr>
      <w:bookmarkStart w:id="4573" w:name="_Toc33181122"/>
      <w:r>
        <w:t>General</w:t>
      </w:r>
      <w:bookmarkEnd w:id="4573"/>
    </w:p>
    <w:p w14:paraId="2C5A48CF" w14:textId="12F03081"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CE77CD">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7DF4AA69"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CE77CD">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CE77CD">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CE77CD">
        <w:t>3.51.2</w:t>
      </w:r>
      <w:r>
        <w:fldChar w:fldCharType="end"/>
      </w:r>
      <w:r>
        <w:t>).</w:t>
      </w:r>
    </w:p>
    <w:p w14:paraId="1B94F57E" w14:textId="1302C59F" w:rsidR="00D41895" w:rsidRPr="00D41895" w:rsidRDefault="00D41895" w:rsidP="00D41895">
      <w:r>
        <w:t>For an example, see §</w:t>
      </w:r>
      <w:r>
        <w:fldChar w:fldCharType="begin"/>
      </w:r>
      <w:r>
        <w:instrText xml:space="preserve"> REF _Ref508894796 \r \h </w:instrText>
      </w:r>
      <w:r>
        <w:fldChar w:fldCharType="separate"/>
      </w:r>
      <w:r w:rsidR="00CE77CD">
        <w:t>3.50.5</w:t>
      </w:r>
      <w:r>
        <w:fldChar w:fldCharType="end"/>
      </w:r>
      <w:r>
        <w:t>.</w:t>
      </w:r>
    </w:p>
    <w:p w14:paraId="3F5F290D" w14:textId="702ADA23" w:rsidR="00164CCB" w:rsidRDefault="00164CCB" w:rsidP="00164CCB">
      <w:pPr>
        <w:pStyle w:val="Heading3"/>
      </w:pPr>
      <w:bookmarkStart w:id="4574" w:name="_Toc33181123"/>
      <w:r>
        <w:lastRenderedPageBreak/>
        <w:t>enabled property</w:t>
      </w:r>
      <w:bookmarkEnd w:id="4574"/>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4575" w:name="_Ref508894469"/>
      <w:bookmarkStart w:id="4576" w:name="_Ref4233395"/>
      <w:bookmarkStart w:id="4577" w:name="_Toc33181124"/>
      <w:r>
        <w:t>l</w:t>
      </w:r>
      <w:r w:rsidR="00164CCB">
        <w:t>evel property</w:t>
      </w:r>
      <w:bookmarkEnd w:id="4575"/>
      <w:bookmarkEnd w:id="4576"/>
      <w:bookmarkEnd w:id="4577"/>
    </w:p>
    <w:p w14:paraId="2F7AE5CB" w14:textId="25BA6FAB"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E77CD">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CE77CD">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42BCAB46"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CE77CD">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E77CD">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CE77CD">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CE77CD">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7DFE4A6E"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CE77CD">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CE77CD">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4578" w:name="_Ref531188361"/>
      <w:bookmarkStart w:id="4579" w:name="_Toc33181125"/>
      <w:r>
        <w:t>r</w:t>
      </w:r>
      <w:r w:rsidR="00F47B45">
        <w:t>ank property</w:t>
      </w:r>
      <w:bookmarkEnd w:id="4578"/>
      <w:bookmarkEnd w:id="4579"/>
    </w:p>
    <w:p w14:paraId="14DD047E" w14:textId="318A24E4"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CE77CD">
        <w:t>3.27.25</w:t>
      </w:r>
      <w:r>
        <w:fldChar w:fldCharType="end"/>
      </w:r>
      <w:r>
        <w:t>).</w:t>
      </w:r>
    </w:p>
    <w:p w14:paraId="7B4EF2B6" w14:textId="094AFD03"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 xml:space="preserve">which </w:t>
      </w:r>
      <w:r w:rsidR="00295E27">
        <w:t>indicates that the</w:t>
      </w:r>
      <w:r>
        <w:t xml:space="preserve"> value </w:t>
      </w:r>
      <w:r w:rsidR="00295E27">
        <w:t>is unknown (not set)</w:t>
      </w:r>
      <w:r>
        <w:t>.</w:t>
      </w:r>
    </w:p>
    <w:p w14:paraId="0F31C18B" w14:textId="2A12A327"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CE77CD">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E77CD">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CE77CD">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4580" w:name="_Ref508894764"/>
      <w:bookmarkStart w:id="4581" w:name="_Ref508894796"/>
      <w:bookmarkStart w:id="4582" w:name="_Toc33181126"/>
      <w:r>
        <w:t>parameters property</w:t>
      </w:r>
      <w:bookmarkEnd w:id="4580"/>
      <w:bookmarkEnd w:id="4581"/>
      <w:bookmarkEnd w:id="4582"/>
    </w:p>
    <w:p w14:paraId="18FD260D" w14:textId="4CE98D4D"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E77CD">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CE77CD">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83226B5"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CE77CD">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4583" w:name="_Ref3971750"/>
      <w:bookmarkStart w:id="4584" w:name="_Toc33181127"/>
      <w:r>
        <w:t>configurationOverride</w:t>
      </w:r>
      <w:r w:rsidR="00056659">
        <w:t xml:space="preserve"> object</w:t>
      </w:r>
      <w:bookmarkEnd w:id="4583"/>
      <w:bookmarkEnd w:id="4584"/>
    </w:p>
    <w:p w14:paraId="768453EA" w14:textId="15C821BC" w:rsidR="00056659" w:rsidRDefault="00056659" w:rsidP="00056659">
      <w:pPr>
        <w:pStyle w:val="Heading3"/>
      </w:pPr>
      <w:bookmarkStart w:id="4585" w:name="_Toc33181128"/>
      <w:r>
        <w:t>General</w:t>
      </w:r>
      <w:bookmarkEnd w:id="4585"/>
    </w:p>
    <w:p w14:paraId="247C664B" w14:textId="431071CD"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CE77CD">
        <w:t>3.49</w:t>
      </w:r>
      <w:r>
        <w:fldChar w:fldCharType="end"/>
      </w:r>
      <w:r>
        <w:t>), which we refer to as</w:t>
      </w:r>
      <w:r w:rsidR="00087A3F">
        <w:t xml:space="preserve"> </w:t>
      </w:r>
      <w:r w:rsidR="00087A3F" w:rsidRPr="00087A3F">
        <w:rPr>
          <w:rStyle w:val="CODEtemp"/>
        </w:rPr>
        <w:t>theDescriptor</w:t>
      </w:r>
      <w:r w:rsidR="00087A3F">
        <w:t>.</w:t>
      </w:r>
    </w:p>
    <w:p w14:paraId="06AD2F86" w14:textId="0CA3A997" w:rsidR="00ED7FB6" w:rsidRDefault="00ED7FB6" w:rsidP="00ED7FB6">
      <w:pPr>
        <w:pStyle w:val="Note"/>
      </w:pPr>
      <w:bookmarkStart w:id="4586"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CE77CD">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4586"/>
    <w:p w14:paraId="33A112EA" w14:textId="5080CD53"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CE77CD">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4587" w:name="_Hlk1293845"/>
      <w:r>
        <w:t>§</w:t>
      </w:r>
      <w:bookmarkEnd w:id="4587"/>
      <w:r w:rsidR="00A57F4F">
        <w:fldChar w:fldCharType="begin"/>
      </w:r>
      <w:r w:rsidR="00A57F4F">
        <w:instrText xml:space="preserve"> REF _Ref3972812 \r \h </w:instrText>
      </w:r>
      <w:r w:rsidR="00A57F4F">
        <w:fldChar w:fldCharType="separate"/>
      </w:r>
      <w:r w:rsidR="00CE77CD">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CE77CD">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7333398"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CE77CD">
        <w:t>3.14</w:t>
      </w:r>
      <w:r>
        <w:fldChar w:fldCharType="end"/>
      </w:r>
      <w:r>
        <w:t>).</w:t>
      </w:r>
    </w:p>
    <w:p w14:paraId="0E4D2E44" w14:textId="347DF9A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CE77CD">
        <w:t>3.14.6</w:t>
      </w:r>
      <w:r w:rsidR="00806614">
        <w:fldChar w:fldCharType="end"/>
      </w:r>
      <w:r w:rsidR="00806614">
        <w:t>.</w:t>
      </w:r>
    </w:p>
    <w:p w14:paraId="4459326F" w14:textId="0464AE44"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CE77CD">
        <w:t>3.18.2</w:t>
      </w:r>
      <w:r>
        <w:fldChar w:fldCharType="end"/>
      </w:r>
      <w:r>
        <w:t>.</w:t>
      </w:r>
    </w:p>
    <w:p w14:paraId="43827E84" w14:textId="700B7722" w:rsidR="00806614" w:rsidRDefault="00806614" w:rsidP="00087A3F">
      <w:pPr>
        <w:pStyle w:val="Code"/>
      </w:pPr>
      <w:r>
        <w:t xml:space="preserve">      "name": "CodeScanner",</w:t>
      </w:r>
    </w:p>
    <w:p w14:paraId="02E63AC2" w14:textId="71CAA7DD"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CE77CD">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5F32EF62"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CE77CD">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7776F1C"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CE77CD">
        <w:t>3.14.11</w:t>
      </w:r>
      <w:r w:rsidR="00806614">
        <w:fldChar w:fldCharType="end"/>
      </w:r>
      <w:r w:rsidR="00806614">
        <w:t>.</w:t>
      </w:r>
    </w:p>
    <w:p w14:paraId="5BC96DFD" w14:textId="7F3C103D"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CE77CD">
        <w:t>3.20</w:t>
      </w:r>
      <w:r w:rsidR="00806614">
        <w:fldChar w:fldCharType="end"/>
      </w:r>
      <w:r w:rsidR="00806614">
        <w:t>).</w:t>
      </w:r>
    </w:p>
    <w:p w14:paraId="1FBA3053" w14:textId="673D3F23"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CE77CD">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6A650B28" w:rsidR="001F48E9" w:rsidRDefault="001F48E9" w:rsidP="00A57F4F">
      <w:pPr>
        <w:pStyle w:val="Code"/>
      </w:pPr>
      <w:r>
        <w:t xml:space="preserve">                                            #  (§</w:t>
      </w:r>
      <w:r>
        <w:fldChar w:fldCharType="begin"/>
      </w:r>
      <w:r>
        <w:instrText xml:space="preserve"> REF _Ref3971750 \r \h </w:instrText>
      </w:r>
      <w:r>
        <w:fldChar w:fldCharType="separate"/>
      </w:r>
      <w:r w:rsidR="00CE77CD">
        <w:t>3.51</w:t>
      </w:r>
      <w:r>
        <w:fldChar w:fldCharType="end"/>
      </w:r>
      <w:r>
        <w:t>).</w:t>
      </w:r>
    </w:p>
    <w:p w14:paraId="2ABA5D95" w14:textId="192C9300"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CE77CD">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2AB4ED6B"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CE77CD">
        <w:t>3.51.3</w:t>
      </w:r>
      <w:r w:rsidR="00A57F4F">
        <w:fldChar w:fldCharType="end"/>
      </w:r>
      <w:r w:rsidR="00A57F4F">
        <w:t>.</w:t>
      </w:r>
    </w:p>
    <w:p w14:paraId="30B9C385" w14:textId="74BF8212" w:rsidR="00806614" w:rsidRDefault="00806614" w:rsidP="00087A3F">
      <w:pPr>
        <w:pStyle w:val="Code"/>
      </w:pPr>
      <w:r>
        <w:lastRenderedPageBreak/>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4588" w:name="_Ref3973102"/>
      <w:bookmarkStart w:id="4589" w:name="_Toc33181129"/>
      <w:r>
        <w:t>descriptor</w:t>
      </w:r>
      <w:r w:rsidR="00752239">
        <w:t xml:space="preserve"> property</w:t>
      </w:r>
      <w:bookmarkEnd w:id="4588"/>
      <w:bookmarkEnd w:id="4589"/>
    </w:p>
    <w:p w14:paraId="70483680" w14:textId="22400FDA"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CE77CD">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CE77CD">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4590" w:name="_Ref3972812"/>
      <w:bookmarkStart w:id="4591" w:name="_Toc33181130"/>
      <w:r>
        <w:t>configuration property</w:t>
      </w:r>
      <w:bookmarkEnd w:id="4590"/>
      <w:bookmarkEnd w:id="4591"/>
    </w:p>
    <w:p w14:paraId="27CE08F7" w14:textId="12662BED"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CE77CD">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CE77CD">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4592" w:name="_Ref4076564"/>
      <w:bookmarkStart w:id="4593" w:name="_Toc33181131"/>
      <w:r>
        <w:t>reportingDescriptorReference object</w:t>
      </w:r>
      <w:bookmarkEnd w:id="4592"/>
      <w:bookmarkEnd w:id="4593"/>
    </w:p>
    <w:p w14:paraId="5279C0DC" w14:textId="2CEB786B" w:rsidR="00C4251F" w:rsidRDefault="00C4251F" w:rsidP="00C4251F">
      <w:pPr>
        <w:pStyle w:val="Heading3"/>
      </w:pPr>
      <w:bookmarkStart w:id="4594" w:name="_Toc33181132"/>
      <w:r>
        <w:t>General</w:t>
      </w:r>
      <w:bookmarkEnd w:id="4594"/>
    </w:p>
    <w:p w14:paraId="60777BC2" w14:textId="33F3E948"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CE77CD">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CE77CD">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CE77CD">
        <w:t>3.18.3</w:t>
      </w:r>
      <w:r>
        <w:fldChar w:fldCharType="end"/>
      </w:r>
      <w:r>
        <w:t>).</w:t>
      </w:r>
    </w:p>
    <w:p w14:paraId="614063D7" w14:textId="262F5697"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CE77CD">
        <w:t>3.52.4</w:t>
      </w:r>
      <w:r>
        <w:fldChar w:fldCharType="end"/>
      </w:r>
      <w:r>
        <w:t xml:space="preserve">), and </w:t>
      </w:r>
      <w:r>
        <w:rPr>
          <w:rStyle w:val="CODEtemp"/>
        </w:rPr>
        <w:t>theDescriptor</w:t>
      </w:r>
      <w:r>
        <w:t xml:space="preserve"> does not exist.</w:t>
      </w:r>
    </w:p>
    <w:p w14:paraId="7E431707" w14:textId="1BE47C3D"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CE77CD">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CE77CD">
        <w:t>3.58.2</w:t>
      </w:r>
      <w:r>
        <w:fldChar w:fldCharType="end"/>
      </w:r>
      <w:r>
        <w:t>) contains only the id of the notification.</w:t>
      </w:r>
    </w:p>
    <w:p w14:paraId="6ED76545" w14:textId="4CEF335B" w:rsidR="004939E1" w:rsidRDefault="004939E1" w:rsidP="004939E1">
      <w:pPr>
        <w:pStyle w:val="Code"/>
      </w:pPr>
      <w:r>
        <w:t>{                                            # An invocation object (§</w:t>
      </w:r>
      <w:r>
        <w:fldChar w:fldCharType="begin"/>
      </w:r>
      <w:r>
        <w:instrText xml:space="preserve"> REF _Ref493352563 \r \h </w:instrText>
      </w:r>
      <w:r>
        <w:fldChar w:fldCharType="separate"/>
      </w:r>
      <w:r w:rsidR="00CE77CD">
        <w:t>3.20</w:t>
      </w:r>
      <w:r>
        <w:fldChar w:fldCharType="end"/>
      </w:r>
      <w:r>
        <w:t>).</w:t>
      </w:r>
    </w:p>
    <w:p w14:paraId="5855007A" w14:textId="716FABEB"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CE77CD">
        <w:t>3.20.21</w:t>
      </w:r>
      <w:r>
        <w:fldChar w:fldCharType="end"/>
      </w:r>
      <w:r>
        <w:t>.</w:t>
      </w:r>
    </w:p>
    <w:p w14:paraId="50001E43" w14:textId="3B722F14"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CE77CD">
        <w:t>3.58</w:t>
      </w:r>
      <w:r>
        <w:fldChar w:fldCharType="end"/>
      </w:r>
      <w:r>
        <w:t>).</w:t>
      </w:r>
    </w:p>
    <w:p w14:paraId="2F95D74B" w14:textId="51FE5507"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CE77CD">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EFD34F1"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CE77CD">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4595" w:name="_Toc33181133"/>
      <w:r>
        <w:lastRenderedPageBreak/>
        <w:t>Constraints</w:t>
      </w:r>
      <w:bookmarkEnd w:id="4595"/>
    </w:p>
    <w:p w14:paraId="5439CA13" w14:textId="4FBD84BF"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CE77CD">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CE77CD">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CE77CD">
        <w:t>3.49</w:t>
      </w:r>
      <w:r w:rsidR="00C4251F">
        <w:fldChar w:fldCharType="end"/>
      </w:r>
      <w:r w:rsidR="00C4251F">
        <w:t>).</w:t>
      </w:r>
    </w:p>
    <w:p w14:paraId="397A8613" w14:textId="73A2C5E0" w:rsidR="00B1270B" w:rsidRDefault="00B1270B" w:rsidP="00B1270B">
      <w:pPr>
        <w:pStyle w:val="Heading3"/>
      </w:pPr>
      <w:bookmarkStart w:id="4596" w:name="_Ref4135862"/>
      <w:bookmarkStart w:id="4597" w:name="_Toc33181134"/>
      <w:r>
        <w:t>reportingDescriptor lookup</w:t>
      </w:r>
      <w:bookmarkEnd w:id="4596"/>
      <w:bookmarkEnd w:id="4597"/>
    </w:p>
    <w:p w14:paraId="37615F29" w14:textId="4DE87FF6"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CE77CD">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CE77CD">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CE77CD">
        <w:t>3.54.2</w:t>
      </w:r>
      <w:r w:rsidR="00F11A97">
        <w:fldChar w:fldCharType="end"/>
      </w:r>
      <w:r w:rsidR="00F11A97">
        <w:t>.</w:t>
      </w:r>
    </w:p>
    <w:p w14:paraId="468E1145" w14:textId="713389D7"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CE77CD">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CE77CD">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555D7246"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CE77CD">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7F45B4B8"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CE77CD">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2FD486BE"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CE77CD">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09AC5586"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CE77CD">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F796F33"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CE77CD">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4598" w:name="_Ref4148802"/>
      <w:bookmarkStart w:id="4599" w:name="_Ref6750956"/>
      <w:bookmarkStart w:id="4600" w:name="_Toc33181135"/>
      <w:r>
        <w:t>id</w:t>
      </w:r>
      <w:bookmarkEnd w:id="4598"/>
      <w:r w:rsidR="00527E6F">
        <w:t xml:space="preserve"> property</w:t>
      </w:r>
      <w:bookmarkEnd w:id="4599"/>
      <w:bookmarkEnd w:id="4600"/>
    </w:p>
    <w:p w14:paraId="2B850765" w14:textId="087C66D8"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CE77CD">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4601" w:name="_Hlk4159358"/>
      <w:r w:rsidR="005402B0">
        <w:t>§</w:t>
      </w:r>
      <w:bookmarkEnd w:id="4601"/>
      <w:r w:rsidR="005402B0">
        <w:fldChar w:fldCharType="begin"/>
      </w:r>
      <w:r w:rsidR="005402B0">
        <w:instrText xml:space="preserve"> REF _Ref493408046 \r \h </w:instrText>
      </w:r>
      <w:r w:rsidR="005402B0">
        <w:fldChar w:fldCharType="separate"/>
      </w:r>
      <w:r w:rsidR="00CE77CD">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82FA025"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CE77CD">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607A21A6"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CE77CD">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1C44A55D"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CE77CD">
        <w:t>3.14</w:t>
      </w:r>
      <w:r>
        <w:fldChar w:fldCharType="end"/>
      </w:r>
      <w:r>
        <w:t>).</w:t>
      </w:r>
    </w:p>
    <w:p w14:paraId="6BA34316" w14:textId="650B24B9"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CE77CD">
        <w:t>3.14.6</w:t>
      </w:r>
      <w:r>
        <w:fldChar w:fldCharType="end"/>
      </w:r>
      <w:r>
        <w:t>.</w:t>
      </w:r>
    </w:p>
    <w:p w14:paraId="7151A118" w14:textId="6BCB93B1"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CE77CD">
        <w:t>3.18.2</w:t>
      </w:r>
      <w:r>
        <w:fldChar w:fldCharType="end"/>
      </w:r>
      <w:r>
        <w:t>.</w:t>
      </w:r>
    </w:p>
    <w:p w14:paraId="639E0A88" w14:textId="77777777" w:rsidR="00E45D82" w:rsidRDefault="00E45D82" w:rsidP="00E45D82">
      <w:pPr>
        <w:pStyle w:val="Code"/>
      </w:pPr>
      <w:r>
        <w:t xml:space="preserve">      "name": "CodeScanner",</w:t>
      </w:r>
    </w:p>
    <w:p w14:paraId="4106E424" w14:textId="6D84703C"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CE77CD">
        <w:t>3.19.23</w:t>
      </w:r>
      <w:r>
        <w:fldChar w:fldCharType="end"/>
      </w:r>
      <w:r>
        <w:t>.</w:t>
      </w:r>
    </w:p>
    <w:p w14:paraId="406AFFA9" w14:textId="06E624B8"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CE77CD">
        <w:t>3.49</w:t>
      </w:r>
      <w:r>
        <w:fldChar w:fldCharType="end"/>
      </w:r>
      <w:r>
        <w:t>).</w:t>
      </w:r>
    </w:p>
    <w:p w14:paraId="63DED447" w14:textId="23BADE13"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CE77CD">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lastRenderedPageBreak/>
        <w:t xml:space="preserve">    }</w:t>
      </w:r>
    </w:p>
    <w:p w14:paraId="6EA4B676" w14:textId="77777777" w:rsidR="00E45D82" w:rsidRDefault="00E45D82" w:rsidP="00E45D82">
      <w:pPr>
        <w:pStyle w:val="Code"/>
      </w:pPr>
      <w:r>
        <w:t xml:space="preserve">  },</w:t>
      </w:r>
    </w:p>
    <w:p w14:paraId="3FF8CB46" w14:textId="65555754"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CE77CD">
        <w:t>3.14.23</w:t>
      </w:r>
      <w:r>
        <w:fldChar w:fldCharType="end"/>
      </w:r>
      <w:r>
        <w:t>.</w:t>
      </w:r>
    </w:p>
    <w:p w14:paraId="469B0064" w14:textId="3847E4C9"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CE77CD">
        <w:t>3.27</w:t>
      </w:r>
      <w:r>
        <w:fldChar w:fldCharType="end"/>
      </w:r>
      <w:r>
        <w:t>).</w:t>
      </w:r>
    </w:p>
    <w:p w14:paraId="436ACC80" w14:textId="3A5745FB"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CE77CD">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4602" w:name="_Ref4055060"/>
      <w:bookmarkStart w:id="4603" w:name="_Ref6750741"/>
      <w:bookmarkStart w:id="4604" w:name="_Toc33181136"/>
      <w:r>
        <w:t>index</w:t>
      </w:r>
      <w:bookmarkEnd w:id="4602"/>
      <w:r w:rsidR="00527E6F">
        <w:t xml:space="preserve"> property</w:t>
      </w:r>
      <w:bookmarkEnd w:id="4603"/>
      <w:bookmarkEnd w:id="4604"/>
    </w:p>
    <w:p w14:paraId="5E8A5361" w14:textId="0FA596AD"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CE77CD">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CE77CD">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CE77CD">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CE77CD">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25FE4F33" w:rsidR="00E45D82" w:rsidRDefault="00E45D82" w:rsidP="00E45D82">
      <w:pPr>
        <w:pStyle w:val="Code"/>
      </w:pPr>
      <w:r>
        <w:t>{                            # A run object (§</w:t>
      </w:r>
      <w:r>
        <w:fldChar w:fldCharType="begin"/>
      </w:r>
      <w:r>
        <w:instrText xml:space="preserve"> REF _Ref493349997 \r \h  \* MERGEFORMAT </w:instrText>
      </w:r>
      <w:r>
        <w:fldChar w:fldCharType="separate"/>
      </w:r>
      <w:r w:rsidR="00CE77CD">
        <w:t>3.14</w:t>
      </w:r>
      <w:r>
        <w:fldChar w:fldCharType="end"/>
      </w:r>
      <w:r>
        <w:t>).</w:t>
      </w:r>
    </w:p>
    <w:p w14:paraId="257CC1D7" w14:textId="7D23CFA9" w:rsidR="00E45D82" w:rsidRDefault="00E45D82" w:rsidP="00E45D82">
      <w:pPr>
        <w:pStyle w:val="Code"/>
      </w:pPr>
      <w:r>
        <w:t xml:space="preserve">  "tool": {                  # See §</w:t>
      </w:r>
      <w:r>
        <w:fldChar w:fldCharType="begin"/>
      </w:r>
      <w:r>
        <w:instrText xml:space="preserve"> REF _Ref493350956 \r \h </w:instrText>
      </w:r>
      <w:r>
        <w:fldChar w:fldCharType="separate"/>
      </w:r>
      <w:r w:rsidR="00CE77CD">
        <w:t>3.14.6</w:t>
      </w:r>
      <w:r>
        <w:fldChar w:fldCharType="end"/>
      </w:r>
      <w:r>
        <w:t>.</w:t>
      </w:r>
    </w:p>
    <w:p w14:paraId="3E252115" w14:textId="498C1654" w:rsidR="00E45D82" w:rsidRDefault="00E45D82" w:rsidP="00E45D82">
      <w:pPr>
        <w:pStyle w:val="Code"/>
      </w:pPr>
      <w:r>
        <w:t xml:space="preserve">    "driver": {              # See §</w:t>
      </w:r>
      <w:r>
        <w:fldChar w:fldCharType="begin"/>
      </w:r>
      <w:r>
        <w:instrText xml:space="preserve"> REF _Ref3663219 \r \h </w:instrText>
      </w:r>
      <w:r>
        <w:fldChar w:fldCharType="separate"/>
      </w:r>
      <w:r w:rsidR="00CE77CD">
        <w:t>3.18.2</w:t>
      </w:r>
      <w:r>
        <w:fldChar w:fldCharType="end"/>
      </w:r>
      <w:r>
        <w:t>.</w:t>
      </w:r>
    </w:p>
    <w:p w14:paraId="31730383" w14:textId="77777777" w:rsidR="00E45D82" w:rsidRDefault="00E45D82" w:rsidP="00E45D82">
      <w:pPr>
        <w:pStyle w:val="Code"/>
      </w:pPr>
      <w:r>
        <w:t xml:space="preserve">      "name": "CodeScanner",</w:t>
      </w:r>
    </w:p>
    <w:p w14:paraId="245A8D1C" w14:textId="4DD79A61"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CE77CD">
        <w:t>3.19.23</w:t>
      </w:r>
      <w:r>
        <w:fldChar w:fldCharType="end"/>
      </w:r>
      <w:r>
        <w:t>.</w:t>
      </w:r>
    </w:p>
    <w:p w14:paraId="40E440D1" w14:textId="359A92D8"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CE77CD">
        <w:t>3.49</w:t>
      </w:r>
      <w:r>
        <w:fldChar w:fldCharType="end"/>
      </w:r>
      <w:r>
        <w:t>).</w:t>
      </w:r>
    </w:p>
    <w:p w14:paraId="0F975D02" w14:textId="517E5392" w:rsidR="00E45D82" w:rsidRDefault="00E45D82" w:rsidP="00E45D82">
      <w:pPr>
        <w:pStyle w:val="Code"/>
      </w:pPr>
      <w:r>
        <w:t xml:space="preserve">          "id": "CA1711",    # See §</w:t>
      </w:r>
      <w:r>
        <w:fldChar w:fldCharType="begin"/>
      </w:r>
      <w:r>
        <w:instrText xml:space="preserve"> REF _Ref493408046 \r \h </w:instrText>
      </w:r>
      <w:r>
        <w:fldChar w:fldCharType="separate"/>
      </w:r>
      <w:r w:rsidR="00CE77CD">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C73942D"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CE77CD">
        <w:t>3.14.23</w:t>
      </w:r>
      <w:r>
        <w:fldChar w:fldCharType="end"/>
      </w:r>
      <w:r>
        <w:t>.</w:t>
      </w:r>
    </w:p>
    <w:p w14:paraId="166ABF0D" w14:textId="1FDF7975"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CE77CD">
        <w:t>3.27</w:t>
      </w:r>
      <w:r>
        <w:fldChar w:fldCharType="end"/>
      </w:r>
      <w:r>
        <w:t>).</w:t>
      </w:r>
    </w:p>
    <w:p w14:paraId="18301065" w14:textId="3F137851" w:rsidR="00E45D82" w:rsidRDefault="00E45D82" w:rsidP="00E45D82">
      <w:pPr>
        <w:pStyle w:val="Code"/>
      </w:pPr>
      <w:r>
        <w:t xml:space="preserve">      "ruleId": "CA1711",    # See §</w:t>
      </w:r>
      <w:r>
        <w:fldChar w:fldCharType="begin"/>
      </w:r>
      <w:r>
        <w:instrText xml:space="preserve"> REF _Ref513193500 \r \h </w:instrText>
      </w:r>
      <w:r>
        <w:fldChar w:fldCharType="separate"/>
      </w:r>
      <w:r w:rsidR="00CE77CD">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lastRenderedPageBreak/>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677A4EE"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CE77CD">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4605" w:name="_Ref4055066"/>
      <w:bookmarkStart w:id="4606" w:name="_Ref6750952"/>
      <w:bookmarkStart w:id="4607" w:name="_Toc33181137"/>
      <w:r>
        <w:t>guid</w:t>
      </w:r>
      <w:bookmarkEnd w:id="4605"/>
      <w:r w:rsidR="00527E6F">
        <w:t xml:space="preserve"> property</w:t>
      </w:r>
      <w:bookmarkEnd w:id="4606"/>
      <w:bookmarkEnd w:id="4607"/>
    </w:p>
    <w:p w14:paraId="0CDADA3F" w14:textId="234FF228"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E77CD">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CE77CD">
        <w:t>3.49.5</w:t>
      </w:r>
      <w:r w:rsidR="00AA0090">
        <w:fldChar w:fldCharType="end"/>
      </w:r>
      <w:r>
        <w:t>).</w:t>
      </w:r>
    </w:p>
    <w:p w14:paraId="5A0F6357" w14:textId="07F39429" w:rsidR="00C4251F" w:rsidRDefault="00C4251F" w:rsidP="00C4251F">
      <w:pPr>
        <w:pStyle w:val="Heading3"/>
      </w:pPr>
      <w:bookmarkStart w:id="4608" w:name="_Ref4055072"/>
      <w:bookmarkStart w:id="4609" w:name="_Ref6750770"/>
      <w:bookmarkStart w:id="4610" w:name="_Toc33181138"/>
      <w:r>
        <w:t>toolComponent</w:t>
      </w:r>
      <w:bookmarkEnd w:id="4608"/>
      <w:r w:rsidR="00527E6F">
        <w:t xml:space="preserve"> property</w:t>
      </w:r>
      <w:bookmarkEnd w:id="4609"/>
      <w:bookmarkEnd w:id="4610"/>
    </w:p>
    <w:p w14:paraId="21B9AEB8" w14:textId="092DB6CD"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CE77CD">
        <w:t>3.54</w:t>
      </w:r>
      <w:r>
        <w:fldChar w:fldCharType="end"/>
      </w:r>
      <w:r>
        <w:t xml:space="preserve">) that identifies </w:t>
      </w:r>
      <w:r w:rsidRPr="00AA0090">
        <w:rPr>
          <w:rStyle w:val="CODEtemp"/>
        </w:rPr>
        <w:t>theComponent</w:t>
      </w:r>
      <w:r>
        <w:t>.</w:t>
      </w:r>
    </w:p>
    <w:p w14:paraId="217B585E" w14:textId="2AD5D88B"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CE77CD">
        <w:t>3.18.2</w:t>
      </w:r>
      <w:r>
        <w:fldChar w:fldCharType="end"/>
      </w:r>
      <w:r>
        <w:t>).</w:t>
      </w:r>
    </w:p>
    <w:p w14:paraId="5C8656AC" w14:textId="3368945F" w:rsidR="00BB1DE4" w:rsidRDefault="00BB1DE4" w:rsidP="00BB1DE4">
      <w:pPr>
        <w:pStyle w:val="Heading2"/>
      </w:pPr>
      <w:bookmarkStart w:id="4611" w:name="_Ref5366949"/>
      <w:bookmarkStart w:id="4612" w:name="_Toc33181139"/>
      <w:r>
        <w:t>reportingDescriptorRelationship object</w:t>
      </w:r>
      <w:bookmarkEnd w:id="4611"/>
      <w:bookmarkEnd w:id="4612"/>
    </w:p>
    <w:p w14:paraId="69FC9E77" w14:textId="7519F40B" w:rsidR="00BB1DE4" w:rsidRDefault="00BB1DE4" w:rsidP="00BB1DE4">
      <w:pPr>
        <w:pStyle w:val="Heading3"/>
      </w:pPr>
      <w:bookmarkStart w:id="4613" w:name="_Ref5442298"/>
      <w:bookmarkStart w:id="4614" w:name="_Toc33181140"/>
      <w:r>
        <w:t>General</w:t>
      </w:r>
      <w:bookmarkEnd w:id="4613"/>
      <w:bookmarkEnd w:id="4614"/>
    </w:p>
    <w:p w14:paraId="4E10D242" w14:textId="20912287"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CE77CD">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734D1BE3"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CE77CD">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0B9D434A"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CE77CD">
        <w:t>3.19.3</w:t>
      </w:r>
      <w:r>
        <w:fldChar w:fldCharType="end"/>
      </w:r>
      <w:r>
        <w:t>).</w:t>
      </w:r>
    </w:p>
    <w:p w14:paraId="313E24D7" w14:textId="2B2B30F2"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5B2CB35D" w:rsidR="00BB1DE4" w:rsidRDefault="0070675A" w:rsidP="0070675A">
      <w:pPr>
        <w:pStyle w:val="Code"/>
      </w:pPr>
      <w:r>
        <w:t>{                              # A run object (§</w:t>
      </w:r>
      <w:r>
        <w:fldChar w:fldCharType="begin"/>
      </w:r>
      <w:r>
        <w:instrText xml:space="preserve"> REF _Ref493349997 \r \h  \* MERGEFORMAT </w:instrText>
      </w:r>
      <w:r>
        <w:fldChar w:fldCharType="separate"/>
      </w:r>
      <w:r w:rsidR="00CE77CD">
        <w:t>3.14</w:t>
      </w:r>
      <w:r>
        <w:fldChar w:fldCharType="end"/>
      </w:r>
      <w:r>
        <w:t>).</w:t>
      </w:r>
    </w:p>
    <w:p w14:paraId="72983611" w14:textId="15258B90" w:rsidR="0070675A" w:rsidRDefault="0070675A" w:rsidP="0070675A">
      <w:pPr>
        <w:pStyle w:val="Code"/>
      </w:pPr>
      <w:r>
        <w:t xml:space="preserve">  "tool": {                    # See §</w:t>
      </w:r>
      <w:r>
        <w:fldChar w:fldCharType="begin"/>
      </w:r>
      <w:r>
        <w:instrText xml:space="preserve"> REF _Ref493350956 \r \h </w:instrText>
      </w:r>
      <w:r>
        <w:fldChar w:fldCharType="separate"/>
      </w:r>
      <w:r w:rsidR="00CE77CD">
        <w:t>3.14.6</w:t>
      </w:r>
      <w:r>
        <w:fldChar w:fldCharType="end"/>
      </w:r>
      <w:r>
        <w:t>.</w:t>
      </w:r>
    </w:p>
    <w:p w14:paraId="74D50F93" w14:textId="13CC2A5C" w:rsidR="0070675A" w:rsidRDefault="0070675A" w:rsidP="0070675A">
      <w:pPr>
        <w:pStyle w:val="Code"/>
      </w:pPr>
      <w:r>
        <w:t xml:space="preserve">    "driver": {                # See §</w:t>
      </w:r>
      <w:r>
        <w:fldChar w:fldCharType="begin"/>
      </w:r>
      <w:r>
        <w:instrText xml:space="preserve"> REF _Ref3663219 \r \h </w:instrText>
      </w:r>
      <w:r>
        <w:fldChar w:fldCharType="separate"/>
      </w:r>
      <w:r w:rsidR="00CE77CD">
        <w:t>3.18.2</w:t>
      </w:r>
      <w:r>
        <w:fldChar w:fldCharType="end"/>
      </w:r>
      <w:r>
        <w:t>.</w:t>
      </w:r>
    </w:p>
    <w:p w14:paraId="2CC3676D" w14:textId="77777777" w:rsidR="0070675A" w:rsidRDefault="0070675A" w:rsidP="0070675A">
      <w:pPr>
        <w:pStyle w:val="Code"/>
      </w:pPr>
      <w:r>
        <w:t xml:space="preserve">      "name": "CodeScanner",</w:t>
      </w:r>
    </w:p>
    <w:p w14:paraId="5F637F29" w14:textId="00C7153C" w:rsidR="0070675A" w:rsidRDefault="0070675A" w:rsidP="0070675A">
      <w:pPr>
        <w:pStyle w:val="Code"/>
      </w:pPr>
      <w:r>
        <w:t xml:space="preserve">      "rules": [               # See §</w:t>
      </w:r>
      <w:r>
        <w:fldChar w:fldCharType="begin"/>
      </w:r>
      <w:r>
        <w:instrText xml:space="preserve"> REF _Ref3899090 \r \h </w:instrText>
      </w:r>
      <w:r>
        <w:fldChar w:fldCharType="separate"/>
      </w:r>
      <w:r w:rsidR="00CE77CD">
        <w:t>3.19.23</w:t>
      </w:r>
      <w:r>
        <w:fldChar w:fldCharType="end"/>
      </w:r>
      <w:r>
        <w:t>.</w:t>
      </w:r>
    </w:p>
    <w:p w14:paraId="07123B70" w14:textId="6E569ED9"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CE77CD">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3006AC29"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CE77CD">
        <w:t>3.53.2</w:t>
      </w:r>
      <w:r>
        <w:fldChar w:fldCharType="end"/>
      </w:r>
      <w:r>
        <w:t>.</w:t>
      </w:r>
    </w:p>
    <w:p w14:paraId="2BDE3BB4" w14:textId="2E6BEFF2" w:rsidR="0070675A" w:rsidRDefault="0070675A" w:rsidP="0070675A">
      <w:pPr>
        <w:pStyle w:val="Code"/>
      </w:pPr>
      <w:r>
        <w:t xml:space="preserve">                "id": "327",</w:t>
      </w:r>
    </w:p>
    <w:p w14:paraId="7DE0E5CF" w14:textId="31A5A803" w:rsidR="0070675A" w:rsidRDefault="0070675A" w:rsidP="0070675A">
      <w:pPr>
        <w:pStyle w:val="Code"/>
      </w:pPr>
      <w:r>
        <w:t xml:space="preserve">                "guid": "33333333-0000-</w:t>
      </w:r>
      <w:del w:id="4615" w:author="Laurence Golding" w:date="2020-02-21T10:49:00Z">
        <w:r w:rsidDel="00C10A13">
          <w:delText>0000</w:delText>
        </w:r>
      </w:del>
      <w:ins w:id="4616" w:author="Laurence Golding" w:date="2020-02-21T10:49:00Z">
        <w:r w:rsidR="00C10A13">
          <w:t>1111</w:t>
        </w:r>
      </w:ins>
      <w:r>
        <w:t>-</w:t>
      </w:r>
      <w:del w:id="4617" w:author="Laurence Golding" w:date="2020-02-21T10:49:00Z">
        <w:r w:rsidDel="00C10A13">
          <w:delText>0000</w:delText>
        </w:r>
      </w:del>
      <w:ins w:id="4618" w:author="Laurence Golding" w:date="2020-02-21T10:49:00Z">
        <w:r w:rsidR="00C10A13">
          <w:t>8888</w:t>
        </w:r>
      </w:ins>
      <w:r>
        <w:t>-111111111111",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BBB73CB" w:rsidR="0070675A" w:rsidRDefault="0070675A" w:rsidP="0070675A">
      <w:pPr>
        <w:pStyle w:val="Code"/>
      </w:pPr>
      <w:r>
        <w:t xml:space="preserve">                  "guid": "33333333-0000-</w:t>
      </w:r>
      <w:del w:id="4619" w:author="Laurence Golding" w:date="2020-02-21T10:49:00Z">
        <w:r w:rsidDel="00C10A13">
          <w:delText>0000</w:delText>
        </w:r>
      </w:del>
      <w:ins w:id="4620" w:author="Laurence Golding" w:date="2020-02-21T10:49:00Z">
        <w:r w:rsidR="00C10A13">
          <w:t>1111</w:t>
        </w:r>
      </w:ins>
      <w:r>
        <w:t>-</w:t>
      </w:r>
      <w:del w:id="4621" w:author="Laurence Golding" w:date="2020-02-21T10:49:00Z">
        <w:r w:rsidDel="00C10A13">
          <w:delText>0000</w:delText>
        </w:r>
      </w:del>
      <w:ins w:id="4622" w:author="Laurence Golding" w:date="2020-02-21T10:49:00Z">
        <w:r w:rsidR="00C10A13">
          <w:t>8888</w:t>
        </w:r>
      </w:ins>
      <w:r>
        <w:t>-000000000000",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036209D2" w:rsidR="0070675A" w:rsidRDefault="0070675A" w:rsidP="0070675A">
      <w:pPr>
        <w:pStyle w:val="Code"/>
      </w:pPr>
      <w:r>
        <w:t xml:space="preserve">                "</w:t>
      </w:r>
      <w:r w:rsidR="00DA6334">
        <w:t>superset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lastRenderedPageBreak/>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04544668" w:rsidR="0070675A" w:rsidRDefault="0070675A" w:rsidP="0070675A">
      <w:pPr>
        <w:pStyle w:val="Code"/>
        <w:rPr>
          <w:ins w:id="4623" w:author="Laurence Golding" w:date="2020-02-21T11:46:00Z"/>
        </w:rPr>
      </w:pPr>
      <w:r>
        <w:t xml:space="preserve">  "taxonomies": [</w:t>
      </w:r>
    </w:p>
    <w:p w14:paraId="301DACEB" w14:textId="73756DE8" w:rsidR="00B908E2" w:rsidRDefault="00B908E2" w:rsidP="0070675A">
      <w:pPr>
        <w:pStyle w:val="Code"/>
      </w:pPr>
      <w:ins w:id="4624" w:author="Laurence Golding" w:date="2020-02-21T11:46:00Z">
        <w:r>
          <w:t xml:space="preserve">    {</w:t>
        </w:r>
      </w:ins>
    </w:p>
    <w:p w14:paraId="57A43830" w14:textId="21CC8B0F" w:rsidR="0070675A" w:rsidRDefault="0070675A" w:rsidP="0070675A">
      <w:pPr>
        <w:pStyle w:val="Code"/>
      </w:pPr>
      <w:r>
        <w:t xml:space="preserve">      "name": "CWE",</w:t>
      </w:r>
    </w:p>
    <w:p w14:paraId="3EFF736D" w14:textId="6417D581" w:rsidR="0070675A" w:rsidRDefault="0070675A" w:rsidP="0070675A">
      <w:pPr>
        <w:pStyle w:val="Code"/>
      </w:pPr>
      <w:r>
        <w:t xml:space="preserve">      "guid": "33333333-0000-</w:t>
      </w:r>
      <w:del w:id="4625" w:author="Laurence Golding" w:date="2020-02-21T10:49:00Z">
        <w:r w:rsidDel="00C10A13">
          <w:delText>0000</w:delText>
        </w:r>
      </w:del>
      <w:ins w:id="4626" w:author="Laurence Golding" w:date="2020-02-21T10:49:00Z">
        <w:r w:rsidR="00C10A13">
          <w:t>1111</w:t>
        </w:r>
      </w:ins>
      <w:r>
        <w:t>-</w:t>
      </w:r>
      <w:del w:id="4627" w:author="Laurence Golding" w:date="2020-02-21T10:49:00Z">
        <w:r w:rsidDel="00C10A13">
          <w:delText>0000</w:delText>
        </w:r>
      </w:del>
      <w:ins w:id="4628" w:author="Laurence Golding" w:date="2020-02-21T10:49:00Z">
        <w:r w:rsidR="00C10A13">
          <w:t>8888</w:t>
        </w:r>
      </w:ins>
      <w:r>
        <w:t>-000000000000",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30C570AE" w:rsidR="0070675A" w:rsidRDefault="0070675A" w:rsidP="0070675A">
      <w:pPr>
        <w:pStyle w:val="Code"/>
      </w:pPr>
      <w:r>
        <w:t xml:space="preserve">          "guid": "33333333-0000-</w:t>
      </w:r>
      <w:del w:id="4629" w:author="Laurence Golding" w:date="2020-02-21T10:49:00Z">
        <w:r w:rsidDel="00C10A13">
          <w:delText>0000</w:delText>
        </w:r>
      </w:del>
      <w:ins w:id="4630" w:author="Laurence Golding" w:date="2020-02-21T10:49:00Z">
        <w:r w:rsidR="00C10A13">
          <w:t>1111</w:t>
        </w:r>
      </w:ins>
      <w:r>
        <w:t>-</w:t>
      </w:r>
      <w:del w:id="4631" w:author="Laurence Golding" w:date="2020-02-21T10:49:00Z">
        <w:r w:rsidDel="00C10A13">
          <w:delText>0000</w:delText>
        </w:r>
      </w:del>
      <w:ins w:id="4632" w:author="Laurence Golding" w:date="2020-02-21T10:49:00Z">
        <w:r w:rsidR="00C10A13">
          <w:t>8888</w:t>
        </w:r>
      </w:ins>
      <w:r>
        <w:t>-111111111111",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36478F23" w:rsidR="0070675A" w:rsidRDefault="0070675A" w:rsidP="0070675A">
      <w:pPr>
        <w:pStyle w:val="Code"/>
      </w:pPr>
      <w:r>
        <w:t>{                              # A run object (§</w:t>
      </w:r>
      <w:r>
        <w:fldChar w:fldCharType="begin"/>
      </w:r>
      <w:r>
        <w:instrText xml:space="preserve"> REF _Ref493349997 \r \h  \* MERGEFORMAT </w:instrText>
      </w:r>
      <w:r>
        <w:fldChar w:fldCharType="separate"/>
      </w:r>
      <w:r w:rsidR="00CE77CD">
        <w:t>3.14</w:t>
      </w:r>
      <w:r>
        <w:fldChar w:fldCharType="end"/>
      </w:r>
      <w:r>
        <w:t>).</w:t>
      </w:r>
    </w:p>
    <w:p w14:paraId="791FA3D2" w14:textId="43520068" w:rsidR="0070675A" w:rsidRDefault="0070675A" w:rsidP="0070675A">
      <w:pPr>
        <w:pStyle w:val="Code"/>
      </w:pPr>
      <w:r>
        <w:t xml:space="preserve">  "tool": {                    # See §</w:t>
      </w:r>
      <w:r>
        <w:fldChar w:fldCharType="begin"/>
      </w:r>
      <w:r>
        <w:instrText xml:space="preserve"> REF _Ref493350956 \r \h </w:instrText>
      </w:r>
      <w:r>
        <w:fldChar w:fldCharType="separate"/>
      </w:r>
      <w:r w:rsidR="00CE77CD">
        <w:t>3.14.6</w:t>
      </w:r>
      <w:r>
        <w:fldChar w:fldCharType="end"/>
      </w:r>
      <w:r>
        <w:t>.</w:t>
      </w:r>
    </w:p>
    <w:p w14:paraId="4DDCAD18" w14:textId="10F08879" w:rsidR="0070675A" w:rsidRDefault="0070675A" w:rsidP="0070675A">
      <w:pPr>
        <w:pStyle w:val="Code"/>
      </w:pPr>
      <w:r>
        <w:t xml:space="preserve">    "driver": {                # See §</w:t>
      </w:r>
      <w:r>
        <w:fldChar w:fldCharType="begin"/>
      </w:r>
      <w:r>
        <w:instrText xml:space="preserve"> REF _Ref3663219 \r \h </w:instrText>
      </w:r>
      <w:r>
        <w:fldChar w:fldCharType="separate"/>
      </w:r>
      <w:r w:rsidR="00CE77CD">
        <w:t>3.18.2</w:t>
      </w:r>
      <w:r>
        <w:fldChar w:fldCharType="end"/>
      </w:r>
      <w:r>
        <w:t>.</w:t>
      </w:r>
    </w:p>
    <w:p w14:paraId="25E94AA9" w14:textId="77777777" w:rsidR="0070675A" w:rsidRDefault="0070675A" w:rsidP="0070675A">
      <w:pPr>
        <w:pStyle w:val="Code"/>
      </w:pPr>
      <w:r>
        <w:t xml:space="preserve">      "name": "CodeScanner",</w:t>
      </w:r>
    </w:p>
    <w:p w14:paraId="01E2002D" w14:textId="63F7C890" w:rsidR="0070675A" w:rsidRDefault="0070675A" w:rsidP="0070675A">
      <w:pPr>
        <w:pStyle w:val="Code"/>
      </w:pPr>
      <w:r>
        <w:t xml:space="preserve">      "rules": [               # See §</w:t>
      </w:r>
      <w:r>
        <w:fldChar w:fldCharType="begin"/>
      </w:r>
      <w:r>
        <w:instrText xml:space="preserve"> REF _Ref3899090 \r \h </w:instrText>
      </w:r>
      <w:r>
        <w:fldChar w:fldCharType="separate"/>
      </w:r>
      <w:r w:rsidR="00CE77CD">
        <w:t>3.19.23</w:t>
      </w:r>
      <w:r>
        <w:fldChar w:fldCharType="end"/>
      </w:r>
      <w:r>
        <w:t>.</w:t>
      </w:r>
    </w:p>
    <w:p w14:paraId="562D7C76" w14:textId="3733A6CE"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CE77CD">
        <w:t>3.49</w:t>
      </w:r>
      <w:r>
        <w:fldChar w:fldCharType="end"/>
      </w:r>
      <w:r>
        <w:t>).</w:t>
      </w:r>
    </w:p>
    <w:p w14:paraId="2A0CAAF7" w14:textId="0C968966" w:rsidR="0070675A" w:rsidRDefault="0070675A" w:rsidP="0070675A">
      <w:pPr>
        <w:pStyle w:val="Code"/>
      </w:pPr>
      <w:r>
        <w:t xml:space="preserve">          "id": "CA1000",</w:t>
      </w:r>
    </w:p>
    <w:p w14:paraId="0621BB77" w14:textId="3C61AEDD" w:rsidR="0070675A" w:rsidRDefault="0070675A" w:rsidP="0070675A">
      <w:pPr>
        <w:pStyle w:val="Code"/>
      </w:pPr>
      <w:r>
        <w:t xml:space="preserve">          "guid": "11111111-0000-</w:t>
      </w:r>
      <w:del w:id="4633" w:author="Laurence Golding" w:date="2020-02-21T10:49:00Z">
        <w:r w:rsidDel="00C10A13">
          <w:delText>0000</w:delText>
        </w:r>
      </w:del>
      <w:ins w:id="4634" w:author="Laurence Golding" w:date="2020-02-21T10:49:00Z">
        <w:r w:rsidR="00C10A13">
          <w:t>1111</w:t>
        </w:r>
      </w:ins>
      <w:r>
        <w:t>-</w:t>
      </w:r>
      <w:del w:id="4635" w:author="Laurence Golding" w:date="2020-02-21T10:49:00Z">
        <w:r w:rsidDel="00C10A13">
          <w:delText>0000</w:delText>
        </w:r>
      </w:del>
      <w:ins w:id="4636" w:author="Laurence Golding" w:date="2020-02-21T10:49:00Z">
        <w:r w:rsidR="00C10A13">
          <w:t>8888</w:t>
        </w:r>
      </w:ins>
      <w:r>
        <w:t>-000000000001"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4B31A3FC"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CE77CD">
        <w:t>3.53.2</w:t>
      </w:r>
      <w:r>
        <w:fldChar w:fldCharType="end"/>
      </w:r>
      <w:r>
        <w:t>.</w:t>
      </w:r>
    </w:p>
    <w:p w14:paraId="12AC9450" w14:textId="33B6F30A" w:rsidR="0070675A" w:rsidRDefault="0070675A" w:rsidP="0070675A">
      <w:pPr>
        <w:pStyle w:val="Code"/>
      </w:pPr>
      <w:r>
        <w:t xml:space="preserve">                "id": "CA2000",</w:t>
      </w:r>
    </w:p>
    <w:p w14:paraId="01C27212" w14:textId="391EC8F4" w:rsidR="0070675A" w:rsidRDefault="0070675A" w:rsidP="0070675A">
      <w:pPr>
        <w:pStyle w:val="Code"/>
      </w:pPr>
      <w:r>
        <w:t xml:space="preserve">                "guid": "11111111-0000-</w:t>
      </w:r>
      <w:del w:id="4637" w:author="Laurence Golding" w:date="2020-02-21T10:49:00Z">
        <w:r w:rsidDel="00C10A13">
          <w:delText>0000</w:delText>
        </w:r>
      </w:del>
      <w:ins w:id="4638" w:author="Laurence Golding" w:date="2020-02-21T10:49:00Z">
        <w:r w:rsidR="00C10A13">
          <w:t>1111</w:t>
        </w:r>
      </w:ins>
      <w:r>
        <w:t>-</w:t>
      </w:r>
      <w:del w:id="4639" w:author="Laurence Golding" w:date="2020-02-21T10:49:00Z">
        <w:r w:rsidDel="00C10A13">
          <w:delText>0000</w:delText>
        </w:r>
      </w:del>
      <w:ins w:id="4640" w:author="Laurence Golding" w:date="2020-02-21T10:49:00Z">
        <w:r w:rsidR="00C10A13">
          <w:t>8888</w:t>
        </w:r>
      </w:ins>
      <w:r>
        <w:t>-000000000002",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2FDFC1C" w:rsidR="0070675A" w:rsidRDefault="0070675A" w:rsidP="0070675A">
      <w:pPr>
        <w:pStyle w:val="Code"/>
      </w:pPr>
      <w:r>
        <w:t xml:space="preserve">          "guid": "11111111-0000-</w:t>
      </w:r>
      <w:del w:id="4641" w:author="Laurence Golding" w:date="2020-02-21T10:49:00Z">
        <w:r w:rsidDel="00C10A13">
          <w:delText>0000</w:delText>
        </w:r>
      </w:del>
      <w:ins w:id="4642" w:author="Laurence Golding" w:date="2020-02-21T10:49:00Z">
        <w:r w:rsidR="00C10A13">
          <w:t>1111</w:t>
        </w:r>
      </w:ins>
      <w:r>
        <w:t>-</w:t>
      </w:r>
      <w:del w:id="4643" w:author="Laurence Golding" w:date="2020-02-21T10:49:00Z">
        <w:r w:rsidDel="00C10A13">
          <w:delText>0000</w:delText>
        </w:r>
      </w:del>
      <w:ins w:id="4644" w:author="Laurence Golding" w:date="2020-02-21T10:49:00Z">
        <w:r w:rsidR="00C10A13">
          <w:t>8888</w:t>
        </w:r>
      </w:ins>
      <w:r>
        <w:t>-000000000002"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6A37CE1D" w:rsidR="0070675A" w:rsidRPr="0070675A" w:rsidRDefault="00F93684" w:rsidP="0070675A">
      <w:pPr>
        <w:pStyle w:val="Code"/>
      </w:pPr>
      <w:r>
        <w:t xml:space="preserve">  ...</w:t>
      </w:r>
    </w:p>
    <w:p w14:paraId="34842FDD" w14:textId="3056E193" w:rsidR="00BB1DE4" w:rsidRDefault="009E74B3" w:rsidP="00BB1DE4">
      <w:pPr>
        <w:pStyle w:val="Heading3"/>
      </w:pPr>
      <w:bookmarkStart w:id="4645" w:name="_Ref5367042"/>
      <w:bookmarkStart w:id="4646" w:name="_Toc33181141"/>
      <w:r>
        <w:t>target</w:t>
      </w:r>
      <w:r w:rsidR="00BB1DE4">
        <w:t xml:space="preserve"> property</w:t>
      </w:r>
      <w:bookmarkEnd w:id="4645"/>
      <w:bookmarkEnd w:id="4646"/>
    </w:p>
    <w:p w14:paraId="542F5014" w14:textId="4B87325C"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CE77CD">
        <w:t>3.53.1</w:t>
      </w:r>
      <w:r w:rsidR="00C45295">
        <w:fldChar w:fldCharType="end"/>
      </w:r>
      <w:r w:rsidR="009E74B3">
        <w:t>)</w:t>
      </w:r>
      <w:r>
        <w:t>.</w:t>
      </w:r>
    </w:p>
    <w:p w14:paraId="154F1787" w14:textId="5392A439" w:rsidR="00BB1DE4" w:rsidRDefault="00BB1DE4" w:rsidP="00BB1DE4">
      <w:pPr>
        <w:pStyle w:val="Heading3"/>
      </w:pPr>
      <w:bookmarkStart w:id="4647" w:name="_Ref5367150"/>
      <w:bookmarkStart w:id="4648" w:name="_Toc33181142"/>
      <w:r>
        <w:lastRenderedPageBreak/>
        <w:t>kinds property</w:t>
      </w:r>
      <w:bookmarkEnd w:id="4647"/>
      <w:bookmarkEnd w:id="4648"/>
    </w:p>
    <w:p w14:paraId="3BB2F447" w14:textId="7999B185"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CE77CD">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CE77CD">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65A37749" w:rsidR="00C45295" w:rsidRDefault="00C45295" w:rsidP="00C45295">
      <w:pPr>
        <w:pStyle w:val="Note"/>
      </w:pPr>
      <w:r>
        <w:t>NOTE</w:t>
      </w:r>
      <w:r w:rsidR="00F93684">
        <w:t xml:space="preserve"> 1</w:t>
      </w:r>
      <w:r>
        <w:t xml:space="preserve">: Although </w:t>
      </w:r>
      <w:r w:rsidRPr="00593EE6">
        <w:rPr>
          <w:rStyle w:val="CODEtemp"/>
        </w:rPr>
        <w:t>"relevant"</w:t>
      </w:r>
      <w:r>
        <w:t xml:space="preserve"> is a catch-all for any relationship not described by the other values, a producer might still wish to define its own more specific values.</w:t>
      </w:r>
    </w:p>
    <w:p w14:paraId="3B27D607" w14:textId="3E7EB22F" w:rsidR="00F93684" w:rsidRPr="00F93684" w:rsidRDefault="00F93684" w:rsidP="00F93684">
      <w:pPr>
        <w:pStyle w:val="Note"/>
      </w:pPr>
      <w:r>
        <w:t xml:space="preserve">NOTE 2: The values </w:t>
      </w:r>
      <w:r w:rsidRPr="00786FBD">
        <w:rPr>
          <w:rStyle w:val="CODEtemp"/>
        </w:rPr>
        <w:t>"equal"</w:t>
      </w:r>
      <w:r>
        <w:t xml:space="preserve"> and </w:t>
      </w:r>
      <w:r w:rsidRPr="00786FBD">
        <w:rPr>
          <w:rStyle w:val="CODEtemp"/>
        </w:rPr>
        <w:t>"superset"</w:t>
      </w:r>
      <w:r>
        <w:t xml:space="preserve"> are special in that they allow certain elements of </w:t>
      </w:r>
      <w:r w:rsidRPr="00F93684">
        <w:rPr>
          <w:rStyle w:val="CODEtemp"/>
        </w:rPr>
        <w:t>result.taxa</w:t>
      </w:r>
      <w:r>
        <w:t xml:space="preserve"> (</w:t>
      </w:r>
      <w:r w:rsidR="00786FBD">
        <w:t>§</w:t>
      </w:r>
      <w:r w:rsidR="00786FBD">
        <w:fldChar w:fldCharType="begin"/>
      </w:r>
      <w:r w:rsidR="00786FBD">
        <w:instrText xml:space="preserve"> REF _Ref8827909 \r \h </w:instrText>
      </w:r>
      <w:r w:rsidR="00786FBD">
        <w:fldChar w:fldCharType="separate"/>
      </w:r>
      <w:r w:rsidR="00CE77CD">
        <w:t>3.27.8</w:t>
      </w:r>
      <w:r w:rsidR="00786FBD">
        <w:fldChar w:fldCharType="end"/>
      </w:r>
      <w:r>
        <w:t xml:space="preserve">) to be </w:t>
      </w:r>
      <w:r w:rsidR="00786FBD">
        <w:t>elided</w:t>
      </w:r>
      <w:r>
        <w:t xml:space="preserve">. See </w:t>
      </w:r>
      <w:r w:rsidR="00786FBD">
        <w:t>§</w:t>
      </w:r>
      <w:r w:rsidR="00786FBD">
        <w:fldChar w:fldCharType="begin"/>
      </w:r>
      <w:r w:rsidR="00786FBD">
        <w:instrText xml:space="preserve"> REF _Ref8827915 \r \h </w:instrText>
      </w:r>
      <w:r w:rsidR="00786FBD">
        <w:fldChar w:fldCharType="separate"/>
      </w:r>
      <w:r w:rsidR="00CE77CD">
        <w:t>3.27.8</w:t>
      </w:r>
      <w:r w:rsidR="00786FBD">
        <w:fldChar w:fldCharType="end"/>
      </w:r>
      <w:r w:rsidR="00786FBD">
        <w:t xml:space="preserve">, paragraph 2, </w:t>
      </w:r>
      <w:r>
        <w:t>for</w:t>
      </w:r>
      <w:r w:rsidR="00786FBD">
        <w:t xml:space="preserve"> more information on this point.</w:t>
      </w:r>
    </w:p>
    <w:p w14:paraId="6017EC4D" w14:textId="24D0BA6B" w:rsidR="00953530" w:rsidRDefault="00953530" w:rsidP="00953530">
      <w:pPr>
        <w:pStyle w:val="Heading3"/>
      </w:pPr>
      <w:bookmarkStart w:id="4649" w:name="_Toc33181143"/>
      <w:r>
        <w:t>description property</w:t>
      </w:r>
      <w:bookmarkEnd w:id="4649"/>
    </w:p>
    <w:p w14:paraId="768C6BA4" w14:textId="502AE166"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that describes the relationship.</w:t>
      </w:r>
    </w:p>
    <w:p w14:paraId="1C3B47DE" w14:textId="73F83595" w:rsidR="00C4251F" w:rsidRDefault="00C4251F" w:rsidP="00C4251F">
      <w:pPr>
        <w:pStyle w:val="Heading2"/>
      </w:pPr>
      <w:bookmarkStart w:id="4650" w:name="_Ref4137207"/>
      <w:bookmarkStart w:id="4651" w:name="_Toc33181144"/>
      <w:bookmarkStart w:id="4652" w:name="_Hlk4091378"/>
      <w:r>
        <w:t>toolComponentReference object</w:t>
      </w:r>
      <w:bookmarkEnd w:id="4650"/>
      <w:bookmarkEnd w:id="4651"/>
    </w:p>
    <w:p w14:paraId="142C8034" w14:textId="0D0853CC" w:rsidR="00C605E8" w:rsidRDefault="00C605E8" w:rsidP="00C605E8">
      <w:pPr>
        <w:pStyle w:val="Heading3"/>
      </w:pPr>
      <w:bookmarkStart w:id="4653" w:name="_Toc33181145"/>
      <w:r>
        <w:t>General</w:t>
      </w:r>
      <w:bookmarkEnd w:id="4653"/>
    </w:p>
    <w:p w14:paraId="13836518" w14:textId="0219B2D7"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CE77CD">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CE77CD">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CE77CD">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4654" w:name="_Ref4147602"/>
      <w:bookmarkStart w:id="4655" w:name="_Toc33181146"/>
      <w:r>
        <w:t>toolComponent lookup</w:t>
      </w:r>
      <w:bookmarkEnd w:id="4654"/>
      <w:bookmarkEnd w:id="4655"/>
    </w:p>
    <w:p w14:paraId="083C9907" w14:textId="402A64D2"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CE77CD">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CE77CD">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CE77CD">
        <w:t>3.18.2</w:t>
      </w:r>
      <w:r w:rsidR="00E10C18">
        <w:fldChar w:fldCharType="end"/>
      </w:r>
      <w:r>
        <w:t>).</w:t>
      </w:r>
    </w:p>
    <w:p w14:paraId="5461030D" w14:textId="5693DBBF" w:rsidR="00C605E8" w:rsidRDefault="00C605E8" w:rsidP="00C605E8">
      <w:r>
        <w:lastRenderedPageBreak/>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CE77CD">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4656" w:name="_Ref6750942"/>
      <w:bookmarkStart w:id="4657" w:name="_Toc33181147"/>
      <w:r>
        <w:t>n</w:t>
      </w:r>
      <w:r w:rsidR="00C4251F">
        <w:t>ame</w:t>
      </w:r>
      <w:r>
        <w:t xml:space="preserve"> property</w:t>
      </w:r>
      <w:bookmarkEnd w:id="4656"/>
      <w:bookmarkEnd w:id="4657"/>
    </w:p>
    <w:p w14:paraId="61E89037" w14:textId="2AFED26E"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CE77CD">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4658" w:name="_Ref4082234"/>
      <w:bookmarkStart w:id="4659" w:name="_Toc33181148"/>
      <w:bookmarkEnd w:id="4652"/>
      <w:r>
        <w:t>index</w:t>
      </w:r>
      <w:r w:rsidR="00C605E8">
        <w:t xml:space="preserve"> property</w:t>
      </w:r>
      <w:bookmarkEnd w:id="4658"/>
      <w:bookmarkEnd w:id="4659"/>
    </w:p>
    <w:p w14:paraId="4ABEFE24" w14:textId="3EE5CB5E"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CE77CD">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E77CD">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4660" w:name="_Ref4082243"/>
      <w:bookmarkStart w:id="4661" w:name="_Toc33181149"/>
      <w:r>
        <w:t>guid</w:t>
      </w:r>
      <w:r w:rsidR="00C605E8">
        <w:t xml:space="preserve"> property</w:t>
      </w:r>
      <w:bookmarkEnd w:id="4660"/>
      <w:bookmarkEnd w:id="4661"/>
    </w:p>
    <w:p w14:paraId="6F2B2E27" w14:textId="258895D8"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CE77CD">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CE77CD">
        <w:t>3.19.6</w:t>
      </w:r>
      <w:r w:rsidR="00B07FD1">
        <w:fldChar w:fldCharType="end"/>
      </w:r>
      <w:r w:rsidR="00B07FD1">
        <w:t>).</w:t>
      </w:r>
    </w:p>
    <w:p w14:paraId="6FFC00CB" w14:textId="58ACBD31" w:rsidR="00B86BC7" w:rsidRDefault="00B86BC7" w:rsidP="00B86BC7">
      <w:pPr>
        <w:pStyle w:val="Heading2"/>
      </w:pPr>
      <w:bookmarkStart w:id="4662" w:name="_Ref530139075"/>
      <w:bookmarkStart w:id="4663" w:name="_Toc33181150"/>
      <w:r>
        <w:t>fix object</w:t>
      </w:r>
      <w:bookmarkEnd w:id="4572"/>
      <w:bookmarkEnd w:id="4662"/>
      <w:bookmarkEnd w:id="4663"/>
    </w:p>
    <w:p w14:paraId="410A501F" w14:textId="4C707545" w:rsidR="00B86BC7" w:rsidRDefault="00B86BC7" w:rsidP="00B86BC7">
      <w:pPr>
        <w:pStyle w:val="Heading3"/>
      </w:pPr>
      <w:bookmarkStart w:id="4664" w:name="_Toc33181151"/>
      <w:r>
        <w:t>General</w:t>
      </w:r>
      <w:bookmarkEnd w:id="4664"/>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2750DD3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E77CD">
        <w:t>3.27</w:t>
      </w:r>
      <w:r>
        <w:fldChar w:fldCharType="end"/>
      </w:r>
      <w:r>
        <w:t>)</w:t>
      </w:r>
      <w:r w:rsidR="00DF5A5B">
        <w:t>.</w:t>
      </w:r>
    </w:p>
    <w:p w14:paraId="008E6A82" w14:textId="5C49A043"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CE77CD">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0A675C29"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E77CD">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5C13B6CD"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E77CD">
        <w:t>3.55.3</w:t>
      </w:r>
      <w:r w:rsidR="00EA23DD">
        <w:fldChar w:fldCharType="end"/>
      </w:r>
      <w:r w:rsidR="00DF5A5B">
        <w:t>.</w:t>
      </w:r>
    </w:p>
    <w:p w14:paraId="396348ED" w14:textId="17845B4D"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CE77CD">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4665" w:name="_Ref493512730"/>
      <w:bookmarkStart w:id="4666" w:name="_Toc33181152"/>
      <w:r>
        <w:t>description property</w:t>
      </w:r>
      <w:bookmarkEnd w:id="4665"/>
      <w:bookmarkEnd w:id="4666"/>
    </w:p>
    <w:p w14:paraId="1893F7D7" w14:textId="224504B9"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E77CD">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lastRenderedPageBreak/>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4667" w:name="_Ref493512752"/>
      <w:bookmarkStart w:id="4668" w:name="_Ref493513084"/>
      <w:bookmarkStart w:id="4669" w:name="_Ref503372111"/>
      <w:bookmarkStart w:id="4670" w:name="_Ref503372176"/>
      <w:bookmarkStart w:id="4671" w:name="_Toc33181153"/>
      <w:r>
        <w:t xml:space="preserve">artifactChanges </w:t>
      </w:r>
      <w:r w:rsidR="00B86BC7">
        <w:t>property</w:t>
      </w:r>
      <w:bookmarkEnd w:id="4667"/>
      <w:bookmarkEnd w:id="4668"/>
      <w:bookmarkEnd w:id="4669"/>
      <w:bookmarkEnd w:id="4670"/>
      <w:bookmarkEnd w:id="4671"/>
    </w:p>
    <w:p w14:paraId="6DE7B962" w14:textId="256668E7"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CE77CD">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CE77CD">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11CCC601"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E77CD">
        <w:t>3.56</w:t>
      </w:r>
      <w:r>
        <w:fldChar w:fldCharType="end"/>
      </w:r>
      <w:r>
        <w:t>).</w:t>
      </w:r>
    </w:p>
    <w:p w14:paraId="71E95DF7" w14:textId="3A22C7D8"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E77CD">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D7F2ED0" w:rsidR="004B30F9" w:rsidRDefault="004B30F9" w:rsidP="004B30F9">
      <w:pPr>
        <w:pStyle w:val="Code"/>
      </w:pPr>
      <w:r>
        <w:t xml:space="preserve">      "replacements": [              # See §</w:t>
      </w:r>
      <w:r>
        <w:fldChar w:fldCharType="begin"/>
      </w:r>
      <w:r>
        <w:instrText xml:space="preserve"> REF _Ref493513106 \r \h </w:instrText>
      </w:r>
      <w:r>
        <w:fldChar w:fldCharType="separate"/>
      </w:r>
      <w:r w:rsidR="00CE77CD">
        <w:t>3.56.3</w:t>
      </w:r>
      <w:r>
        <w:fldChar w:fldCharType="end"/>
      </w:r>
      <w:r>
        <w:t>.</w:t>
      </w:r>
    </w:p>
    <w:p w14:paraId="18CF4AB2" w14:textId="49C79E2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E77CD">
        <w:t>3.57</w:t>
      </w:r>
      <w:r>
        <w:fldChar w:fldCharType="end"/>
      </w:r>
      <w:r>
        <w:t>).</w:t>
      </w:r>
    </w:p>
    <w:p w14:paraId="63715399" w14:textId="03C2670F" w:rsidR="004B30F9" w:rsidRDefault="004B30F9" w:rsidP="004B30F9">
      <w:pPr>
        <w:pStyle w:val="Code"/>
      </w:pPr>
      <w:r>
        <w:t xml:space="preserve">          "deletedRegion": {         # See §</w:t>
      </w:r>
      <w:r>
        <w:fldChar w:fldCharType="begin"/>
      </w:r>
      <w:r>
        <w:instrText xml:space="preserve"> REF _Ref493518436 \r \h </w:instrText>
      </w:r>
      <w:r>
        <w:fldChar w:fldCharType="separate"/>
      </w:r>
      <w:r w:rsidR="00CE77CD">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CC4A169" w:rsidR="004B30F9" w:rsidRDefault="004B30F9" w:rsidP="004B30F9">
      <w:pPr>
        <w:pStyle w:val="Code"/>
      </w:pPr>
      <w:r>
        <w:t xml:space="preserve">          "insertedContent": {       # See §</w:t>
      </w:r>
      <w:r>
        <w:fldChar w:fldCharType="begin"/>
      </w:r>
      <w:r>
        <w:instrText xml:space="preserve"> REF _Ref493518437 \r \h </w:instrText>
      </w:r>
      <w:r>
        <w:fldChar w:fldCharType="separate"/>
      </w:r>
      <w:r w:rsidR="00CE77CD">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lastRenderedPageBreak/>
        <w:t>{                                    # A fix object.</w:t>
      </w:r>
    </w:p>
    <w:p w14:paraId="5D4EC8A5" w14:textId="575FD743" w:rsidR="004B30F9" w:rsidRDefault="004B30F9" w:rsidP="004B30F9">
      <w:pPr>
        <w:pStyle w:val="Code"/>
      </w:pPr>
      <w:r>
        <w:t xml:space="preserve">  "</w:t>
      </w:r>
      <w:r w:rsidR="00A07E3C">
        <w:t>artifactChanges</w:t>
      </w:r>
      <w:r>
        <w:t xml:space="preserve">": [                   </w:t>
      </w:r>
    </w:p>
    <w:p w14:paraId="32744C44" w14:textId="766A5741"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E77CD">
        <w:t>3.56</w:t>
      </w:r>
      <w:r>
        <w:fldChar w:fldCharType="end"/>
      </w:r>
      <w:r>
        <w:t>).</w:t>
      </w:r>
    </w:p>
    <w:p w14:paraId="329E9CE1" w14:textId="36084954"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E77CD">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93F2E2C" w:rsidR="004B30F9" w:rsidRDefault="004B30F9" w:rsidP="004B30F9">
      <w:pPr>
        <w:pStyle w:val="Code"/>
      </w:pPr>
      <w:r>
        <w:t xml:space="preserve">      "replacements": [              # See §</w:t>
      </w:r>
      <w:r>
        <w:fldChar w:fldCharType="begin"/>
      </w:r>
      <w:r>
        <w:instrText xml:space="preserve"> REF _Ref493513106 \r \h </w:instrText>
      </w:r>
      <w:r>
        <w:fldChar w:fldCharType="separate"/>
      </w:r>
      <w:r w:rsidR="00CE77CD">
        <w:t>3.56.3</w:t>
      </w:r>
      <w:r>
        <w:fldChar w:fldCharType="end"/>
      </w:r>
      <w:r>
        <w:t>.</w:t>
      </w:r>
    </w:p>
    <w:p w14:paraId="10AFAC95" w14:textId="3F42C7E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E77CD">
        <w:t>3.57</w:t>
      </w:r>
      <w:r>
        <w:fldChar w:fldCharType="end"/>
      </w:r>
      <w:r>
        <w:t>).</w:t>
      </w:r>
    </w:p>
    <w:p w14:paraId="3E7C80C2" w14:textId="1A31D924" w:rsidR="004B30F9" w:rsidRDefault="004B30F9" w:rsidP="004B30F9">
      <w:pPr>
        <w:pStyle w:val="Code"/>
      </w:pPr>
      <w:r>
        <w:t xml:space="preserve">          "deletedRegion": {         # See §</w:t>
      </w:r>
      <w:r>
        <w:fldChar w:fldCharType="begin"/>
      </w:r>
      <w:r>
        <w:instrText xml:space="preserve"> REF _Ref493518436 \r \h </w:instrText>
      </w:r>
      <w:r>
        <w:fldChar w:fldCharType="separate"/>
      </w:r>
      <w:r w:rsidR="00CE77CD">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64D9BB0D" w:rsidR="004B30F9" w:rsidRDefault="004B30F9" w:rsidP="004B30F9">
      <w:pPr>
        <w:pStyle w:val="Code"/>
      </w:pPr>
      <w:r>
        <w:t xml:space="preserve">          "insertedContent": {       # See §</w:t>
      </w:r>
      <w:r>
        <w:fldChar w:fldCharType="begin"/>
      </w:r>
      <w:r>
        <w:instrText xml:space="preserve"> REF _Ref493518437 \r \h </w:instrText>
      </w:r>
      <w:r>
        <w:fldChar w:fldCharType="separate"/>
      </w:r>
      <w:r w:rsidR="00CE77CD">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4672" w:name="_Ref493512744"/>
      <w:bookmarkStart w:id="4673" w:name="_Ref493512991"/>
      <w:bookmarkStart w:id="4674" w:name="_Toc33181154"/>
      <w:r>
        <w:t xml:space="preserve">artifactChange </w:t>
      </w:r>
      <w:r w:rsidR="00B86BC7">
        <w:t>object</w:t>
      </w:r>
      <w:bookmarkEnd w:id="4672"/>
      <w:bookmarkEnd w:id="4673"/>
      <w:bookmarkEnd w:id="4674"/>
    </w:p>
    <w:p w14:paraId="74D8322D" w14:textId="06E505AA" w:rsidR="00B86BC7" w:rsidRDefault="00B86BC7" w:rsidP="00B86BC7">
      <w:pPr>
        <w:pStyle w:val="Heading3"/>
      </w:pPr>
      <w:bookmarkStart w:id="4675" w:name="_Toc33181155"/>
      <w:r>
        <w:t>General</w:t>
      </w:r>
      <w:bookmarkEnd w:id="4675"/>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67C8197"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CE77CD">
        <w:t>3.55</w:t>
      </w:r>
      <w:r w:rsidR="00BC365F">
        <w:fldChar w:fldCharType="end"/>
      </w:r>
      <w:r>
        <w:t>)</w:t>
      </w:r>
      <w:r w:rsidR="00F27F55">
        <w:t>.</w:t>
      </w:r>
    </w:p>
    <w:p w14:paraId="0FF6717D" w14:textId="06AD63D5"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E77CD">
        <w:t>3.55.3</w:t>
      </w:r>
      <w:r w:rsidR="00770A97">
        <w:fldChar w:fldCharType="end"/>
      </w:r>
      <w:r w:rsidR="00855CF1">
        <w:t>.</w:t>
      </w:r>
    </w:p>
    <w:p w14:paraId="6A521431" w14:textId="0248D8F7" w:rsidR="006F21F3" w:rsidRDefault="006F21F3" w:rsidP="002D65F3">
      <w:pPr>
        <w:pStyle w:val="Code"/>
      </w:pPr>
      <w:r>
        <w:t xml:space="preserve">    {                          </w:t>
      </w:r>
    </w:p>
    <w:p w14:paraId="0805703A" w14:textId="36478D49"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CE77CD">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1C2D52B0"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E77CD">
        <w:t>3.56.3</w:t>
      </w:r>
      <w:r>
        <w:fldChar w:fldCharType="end"/>
      </w:r>
      <w:r w:rsidR="00855CF1">
        <w:t>.</w:t>
      </w:r>
    </w:p>
    <w:p w14:paraId="1FAFE72E" w14:textId="089BF90C"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E77CD">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lastRenderedPageBreak/>
        <w:t>}</w:t>
      </w:r>
    </w:p>
    <w:p w14:paraId="02FAE553" w14:textId="57319966" w:rsidR="00B86BC7" w:rsidRDefault="00DA5AF6" w:rsidP="00B86BC7">
      <w:pPr>
        <w:pStyle w:val="Heading3"/>
      </w:pPr>
      <w:bookmarkStart w:id="4676" w:name="_Ref493513096"/>
      <w:bookmarkStart w:id="4677" w:name="_Ref493513195"/>
      <w:bookmarkStart w:id="4678" w:name="_Ref493513493"/>
      <w:bookmarkStart w:id="4679" w:name="_Toc33181156"/>
      <w:r>
        <w:t xml:space="preserve">artifactLocation </w:t>
      </w:r>
      <w:r w:rsidR="00B86BC7">
        <w:t>property</w:t>
      </w:r>
      <w:bookmarkEnd w:id="4676"/>
      <w:bookmarkEnd w:id="4677"/>
      <w:bookmarkEnd w:id="4678"/>
      <w:bookmarkEnd w:id="4679"/>
    </w:p>
    <w:p w14:paraId="47E2D8A5" w14:textId="4401652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E77CD">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4680" w:name="_Ref493513106"/>
      <w:bookmarkStart w:id="4681" w:name="_Toc33181157"/>
      <w:r>
        <w:t>replacements property</w:t>
      </w:r>
      <w:bookmarkEnd w:id="4680"/>
      <w:bookmarkEnd w:id="4681"/>
    </w:p>
    <w:p w14:paraId="21F0788C" w14:textId="2BC8AAA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E77CD">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CE77CD">
        <w:t>3.56.2</w:t>
      </w:r>
      <w:r>
        <w:fldChar w:fldCharType="end"/>
      </w:r>
      <w:r w:rsidRPr="006F21F3">
        <w:t>).</w:t>
      </w:r>
    </w:p>
    <w:p w14:paraId="40D9EA5A" w14:textId="3D521EDE" w:rsidR="00B86BC7" w:rsidRDefault="00B86BC7" w:rsidP="00B86BC7">
      <w:pPr>
        <w:pStyle w:val="Heading2"/>
      </w:pPr>
      <w:bookmarkStart w:id="4682" w:name="_Ref493513114"/>
      <w:bookmarkStart w:id="4683" w:name="_Ref493513476"/>
      <w:bookmarkStart w:id="4684" w:name="_Toc33181158"/>
      <w:r>
        <w:t>replacement object</w:t>
      </w:r>
      <w:bookmarkEnd w:id="4682"/>
      <w:bookmarkEnd w:id="4683"/>
      <w:bookmarkEnd w:id="4684"/>
    </w:p>
    <w:p w14:paraId="1276FD13" w14:textId="540BBC1F" w:rsidR="00B86BC7" w:rsidRDefault="00B86BC7" w:rsidP="00B86BC7">
      <w:pPr>
        <w:pStyle w:val="Heading3"/>
      </w:pPr>
      <w:bookmarkStart w:id="4685" w:name="_Toc33181159"/>
      <w:r>
        <w:t>General</w:t>
      </w:r>
      <w:bookmarkEnd w:id="4685"/>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3AA63BD3"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E77CD">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E77CD">
        <w:t>3.57.4</w:t>
      </w:r>
      <w:r>
        <w:fldChar w:fldCharType="end"/>
      </w:r>
      <w:r>
        <w:t xml:space="preserve">), then the effect of the replacement </w:t>
      </w:r>
      <w:r w:rsidRPr="003672C8">
        <w:rPr>
          <w:b/>
        </w:rPr>
        <w:t>SHALL</w:t>
      </w:r>
      <w:r>
        <w:t xml:space="preserve"> be as if the removal were performed before the insertion.</w:t>
      </w:r>
    </w:p>
    <w:p w14:paraId="51FA77A0" w14:textId="6270E007"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CE77CD">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E77CD">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105A154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E77CD">
        <w:t>3.57.3</w:t>
      </w:r>
      <w:r>
        <w:fldChar w:fldCharType="end"/>
      </w:r>
      <w:r>
        <w:t>) specifies a text region (§</w:t>
      </w:r>
      <w:r>
        <w:fldChar w:fldCharType="begin"/>
      </w:r>
      <w:r>
        <w:instrText xml:space="preserve"> REF _Ref493492556 \r \h </w:instrText>
      </w:r>
      <w:r>
        <w:fldChar w:fldCharType="separate"/>
      </w:r>
      <w:r w:rsidR="00CE77CD">
        <w:t>3.30.2</w:t>
      </w:r>
      <w:r>
        <w:fldChar w:fldCharType="end"/>
      </w:r>
      <w:r>
        <w:t>) or a binary region (§</w:t>
      </w:r>
      <w:r>
        <w:fldChar w:fldCharType="begin"/>
      </w:r>
      <w:r>
        <w:instrText xml:space="preserve"> REF _Ref509043519 \r \h </w:instrText>
      </w:r>
      <w:r>
        <w:fldChar w:fldCharType="separate"/>
      </w:r>
      <w:r w:rsidR="00CE77CD">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FF013E9"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CE77CD">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4686" w:name="_Toc33181160"/>
      <w:r>
        <w:t>Constraints</w:t>
      </w:r>
      <w:bookmarkEnd w:id="4686"/>
    </w:p>
    <w:p w14:paraId="58129AF5" w14:textId="1CDA915A"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E77CD">
        <w:t>3.57.3</w:t>
      </w:r>
      <w:r>
        <w:fldChar w:fldCharType="end"/>
      </w:r>
      <w:r>
        <w:t>) specifies a text region (§</w:t>
      </w:r>
      <w:r>
        <w:fldChar w:fldCharType="begin"/>
      </w:r>
      <w:r>
        <w:instrText xml:space="preserve"> REF _Ref493492556 \r \h </w:instrText>
      </w:r>
      <w:r>
        <w:fldChar w:fldCharType="separate"/>
      </w:r>
      <w:r w:rsidR="00CE77CD">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E77CD">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E77CD">
        <w:t>3.3.2</w:t>
      </w:r>
      <w:r>
        <w:fldChar w:fldCharType="end"/>
      </w:r>
      <w:r>
        <w:t>).</w:t>
      </w:r>
    </w:p>
    <w:p w14:paraId="77DC3A72" w14:textId="55C22E58"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E77CD">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E77CD">
        <w:t>3.3.3</w:t>
      </w:r>
      <w:r>
        <w:fldChar w:fldCharType="end"/>
      </w:r>
      <w:r>
        <w:t>).</w:t>
      </w:r>
    </w:p>
    <w:p w14:paraId="3C839412" w14:textId="6B94E2A0" w:rsidR="009422F8" w:rsidRPr="001F49AE" w:rsidRDefault="009422F8" w:rsidP="001F49AE">
      <w:bookmarkStart w:id="4687"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4688" w:name="_Ref493518436"/>
      <w:bookmarkStart w:id="4689" w:name="_Ref493518439"/>
      <w:bookmarkStart w:id="4690" w:name="_Ref493518529"/>
      <w:bookmarkStart w:id="4691" w:name="_Toc33181161"/>
      <w:bookmarkEnd w:id="4687"/>
      <w:r>
        <w:t>deleted</w:t>
      </w:r>
      <w:r w:rsidR="00F27F55">
        <w:t>Region</w:t>
      </w:r>
      <w:r>
        <w:t xml:space="preserve"> property</w:t>
      </w:r>
      <w:bookmarkEnd w:id="4688"/>
      <w:bookmarkEnd w:id="4689"/>
      <w:bookmarkEnd w:id="4690"/>
      <w:bookmarkEnd w:id="4691"/>
    </w:p>
    <w:p w14:paraId="1ECF4AC9" w14:textId="55DEA8CD"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E77CD">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4692" w:name="_Ref493518437"/>
      <w:bookmarkStart w:id="4693" w:name="_Ref493518440"/>
      <w:bookmarkStart w:id="4694" w:name="_Toc33181162"/>
      <w:r>
        <w:lastRenderedPageBreak/>
        <w:t>inserted</w:t>
      </w:r>
      <w:r w:rsidR="00F27F55">
        <w:t>Content</w:t>
      </w:r>
      <w:r>
        <w:t xml:space="preserve"> property</w:t>
      </w:r>
      <w:bookmarkEnd w:id="4692"/>
      <w:bookmarkEnd w:id="4693"/>
      <w:bookmarkEnd w:id="4694"/>
    </w:p>
    <w:p w14:paraId="6E86F82E" w14:textId="16590D6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CE77CD">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695" w:name="_Ref493404948"/>
      <w:bookmarkStart w:id="4696" w:name="_Ref493406026"/>
      <w:bookmarkStart w:id="4697" w:name="_Toc33181163"/>
      <w:r>
        <w:t>notification object</w:t>
      </w:r>
      <w:bookmarkEnd w:id="4695"/>
      <w:bookmarkEnd w:id="4696"/>
      <w:bookmarkEnd w:id="4697"/>
    </w:p>
    <w:p w14:paraId="3BD7AF2E" w14:textId="23E07934" w:rsidR="00B86BC7" w:rsidRDefault="00B86BC7" w:rsidP="00B86BC7">
      <w:pPr>
        <w:pStyle w:val="Heading3"/>
      </w:pPr>
      <w:bookmarkStart w:id="4698" w:name="_Toc33181164"/>
      <w:r>
        <w:t>General</w:t>
      </w:r>
      <w:bookmarkEnd w:id="4698"/>
    </w:p>
    <w:p w14:paraId="759675E9" w14:textId="2D6E0B4B"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E77CD">
        <w:t>3.27</w:t>
      </w:r>
      <w:r>
        <w:fldChar w:fldCharType="end"/>
      </w:r>
      <w:r w:rsidRPr="003672C8">
        <w:t>).</w:t>
      </w:r>
    </w:p>
    <w:p w14:paraId="7D568EDB" w14:textId="4C7028C4" w:rsidR="00C929E8" w:rsidRDefault="00487C16" w:rsidP="00C929E8">
      <w:pPr>
        <w:pStyle w:val="Heading3"/>
      </w:pPr>
      <w:bookmarkStart w:id="4699" w:name="_Ref4235658"/>
      <w:bookmarkStart w:id="4700" w:name="_Ref4166209"/>
      <w:bookmarkStart w:id="4701" w:name="_Toc33181165"/>
      <w:r>
        <w:t>descriptor</w:t>
      </w:r>
      <w:r w:rsidR="0056589D">
        <w:t xml:space="preserve"> property</w:t>
      </w:r>
      <w:bookmarkEnd w:id="4699"/>
      <w:bookmarkEnd w:id="4700"/>
      <w:bookmarkEnd w:id="4701"/>
    </w:p>
    <w:p w14:paraId="11AF29FE" w14:textId="22A3B3FB" w:rsidR="002E34FF" w:rsidRDefault="00254298" w:rsidP="002E34FF">
      <w:bookmarkStart w:id="4702"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CE77CD">
        <w:t>3.52</w:t>
      </w:r>
      <w:r w:rsidR="00D91988">
        <w:fldChar w:fldCharType="end"/>
      </w:r>
      <w:r w:rsidR="002E34FF">
        <w:t xml:space="preserve">) that </w:t>
      </w:r>
      <w:r>
        <w:t xml:space="preserve">identifies </w:t>
      </w:r>
      <w:r w:rsidR="002E34FF">
        <w:t>this notification.</w:t>
      </w:r>
    </w:p>
    <w:p w14:paraId="5F2F41EF" w14:textId="100FB3A8"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CE77CD">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4703" w:name="_Ref493518926"/>
      <w:bookmarkStart w:id="4704" w:name="_Ref4166217"/>
      <w:bookmarkStart w:id="4705" w:name="_Ref4236095"/>
      <w:bookmarkStart w:id="4706" w:name="_Toc33181166"/>
      <w:bookmarkEnd w:id="4702"/>
      <w:r>
        <w:t>associatedRule</w:t>
      </w:r>
      <w:r w:rsidR="00C929E8">
        <w:t xml:space="preserve"> </w:t>
      </w:r>
      <w:r w:rsidR="00B86BC7">
        <w:t>property</w:t>
      </w:r>
      <w:bookmarkEnd w:id="4703"/>
      <w:bookmarkEnd w:id="4704"/>
      <w:bookmarkEnd w:id="4705"/>
      <w:bookmarkEnd w:id="4706"/>
    </w:p>
    <w:p w14:paraId="72DC23AB" w14:textId="55C5CD1B"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CE77CD">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4968EFE3"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CE77CD">
        <w:t>3.14</w:t>
      </w:r>
      <w:r w:rsidR="009F29FD">
        <w:fldChar w:fldCharType="end"/>
      </w:r>
      <w:r w:rsidR="009F29FD">
        <w:t>).</w:t>
      </w:r>
    </w:p>
    <w:p w14:paraId="0EFDCC38" w14:textId="5B1DE3B3" w:rsidR="00274B7F" w:rsidRDefault="00274B7F" w:rsidP="002D65F3">
      <w:pPr>
        <w:pStyle w:val="Code"/>
      </w:pPr>
      <w:r>
        <w:t xml:space="preserve">  "tool": {                            # See §</w:t>
      </w:r>
      <w:r>
        <w:fldChar w:fldCharType="begin"/>
      </w:r>
      <w:r>
        <w:instrText xml:space="preserve"> REF _Ref493350956 \r \h </w:instrText>
      </w:r>
      <w:r>
        <w:fldChar w:fldCharType="separate"/>
      </w:r>
      <w:r w:rsidR="00CE77CD">
        <w:t>3.14.6</w:t>
      </w:r>
      <w:r>
        <w:fldChar w:fldCharType="end"/>
      </w:r>
      <w:r>
        <w:t>.</w:t>
      </w:r>
    </w:p>
    <w:p w14:paraId="0343C5EC" w14:textId="553081AE" w:rsidR="00274B7F" w:rsidRDefault="00274B7F" w:rsidP="002D65F3">
      <w:pPr>
        <w:pStyle w:val="Code"/>
      </w:pPr>
      <w:r>
        <w:t xml:space="preserve">    "driver": {                        # See §</w:t>
      </w:r>
      <w:r>
        <w:fldChar w:fldCharType="begin"/>
      </w:r>
      <w:r>
        <w:instrText xml:space="preserve"> REF _Ref3663219 \r \h </w:instrText>
      </w:r>
      <w:r>
        <w:fldChar w:fldCharType="separate"/>
      </w:r>
      <w:r w:rsidR="00CE77CD">
        <w:t>3.18.2</w:t>
      </w:r>
      <w:r>
        <w:fldChar w:fldCharType="end"/>
      </w:r>
      <w:r>
        <w:t>.</w:t>
      </w:r>
    </w:p>
    <w:p w14:paraId="0CBAE590" w14:textId="6CB8C637" w:rsidR="00274B7F" w:rsidRDefault="00274B7F" w:rsidP="002D65F3">
      <w:pPr>
        <w:pStyle w:val="Code"/>
      </w:pPr>
      <w:r>
        <w:t xml:space="preserve">      "name": "CodeScanner",</w:t>
      </w:r>
    </w:p>
    <w:p w14:paraId="7B6F4508" w14:textId="328A9130"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CE77CD">
        <w:t>3.19.23</w:t>
      </w:r>
      <w:r>
        <w:fldChar w:fldCharType="end"/>
      </w:r>
      <w:r>
        <w:t>.</w:t>
      </w:r>
    </w:p>
    <w:p w14:paraId="76B82C6E" w14:textId="123CB71C"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CE77CD">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lastRenderedPageBreak/>
        <w:t xml:space="preserve">  },</w:t>
      </w:r>
    </w:p>
    <w:p w14:paraId="37E39977" w14:textId="23606BB3"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CE77CD">
        <w:t>3.14.11</w:t>
      </w:r>
      <w:r>
        <w:fldChar w:fldCharType="end"/>
      </w:r>
      <w:r>
        <w:t>.</w:t>
      </w:r>
    </w:p>
    <w:p w14:paraId="5CBB9063" w14:textId="222C8ADD"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CE77CD">
        <w:t>3.20</w:t>
      </w:r>
      <w:r>
        <w:fldChar w:fldCharType="end"/>
      </w:r>
      <w:r>
        <w:t>).</w:t>
      </w:r>
    </w:p>
    <w:p w14:paraId="4EE5FB01" w14:textId="7755B2FD"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CE77CD">
        <w:t>3.20.22</w:t>
      </w:r>
      <w:r>
        <w:fldChar w:fldCharType="end"/>
      </w:r>
      <w:r>
        <w:t>.</w:t>
      </w:r>
    </w:p>
    <w:p w14:paraId="67DB37AB" w14:textId="4DE84656"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CE77CD">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4707" w:name="_Toc33181167"/>
      <w:r>
        <w:t>location</w:t>
      </w:r>
      <w:r w:rsidR="0021090B">
        <w:t>s</w:t>
      </w:r>
      <w:r>
        <w:t xml:space="preserve"> </w:t>
      </w:r>
      <w:r w:rsidR="00B86BC7">
        <w:t>property</w:t>
      </w:r>
      <w:bookmarkEnd w:id="4707"/>
    </w:p>
    <w:p w14:paraId="23C5F0EF" w14:textId="1A749AA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 xml:space="preserve">n array of </w:t>
      </w:r>
      <w:r w:rsidR="009E5699">
        <w:t xml:space="preserve">zero </w:t>
      </w:r>
      <w:r w:rsidR="0021090B">
        <w:t>or more unique (</w:t>
      </w:r>
      <w:r w:rsidR="0021090B" w:rsidRPr="008651CE">
        <w:t>§</w:t>
      </w:r>
      <w:r w:rsidR="0021090B">
        <w:fldChar w:fldCharType="begin"/>
      </w:r>
      <w:r w:rsidR="0021090B">
        <w:instrText xml:space="preserve"> REF _Ref493404799 \r \h </w:instrText>
      </w:r>
      <w:r w:rsidR="0021090B">
        <w:fldChar w:fldCharType="separate"/>
      </w:r>
      <w:r w:rsidR="00CE77CD">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CE77CD">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4708" w:name="_Ref4660071"/>
      <w:bookmarkStart w:id="4709" w:name="_Toc33181168"/>
      <w:r>
        <w:t>message property</w:t>
      </w:r>
      <w:bookmarkEnd w:id="4708"/>
      <w:bookmarkEnd w:id="4709"/>
    </w:p>
    <w:p w14:paraId="095EAE33" w14:textId="530D846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E77CD">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CE77CD">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4710" w:name="_Ref493404972"/>
      <w:bookmarkStart w:id="4711" w:name="_Ref493406037"/>
      <w:bookmarkStart w:id="4712" w:name="_Toc33181169"/>
      <w:r>
        <w:t>level property</w:t>
      </w:r>
      <w:bookmarkEnd w:id="4710"/>
      <w:bookmarkEnd w:id="4711"/>
      <w:bookmarkEnd w:id="471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5ED49971"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CE77CD">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4713" w:name="_Hlk5887131"/>
      <w:r>
        <w:t>treat the entire run as having failed</w:t>
      </w:r>
      <w:r w:rsidR="000A2438">
        <w:t xml:space="preserve"> (for example, by settings the exit code to the value that the tool uses to indicate failure, typically a non-zero value)</w:t>
      </w:r>
      <w:r>
        <w:t>.</w:t>
      </w:r>
      <w:bookmarkEnd w:id="4713"/>
    </w:p>
    <w:p w14:paraId="57EB10E9" w14:textId="0EEE3858" w:rsidR="00866205" w:rsidRPr="00866205" w:rsidRDefault="00866205" w:rsidP="00657777">
      <w:bookmarkStart w:id="4714"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4714"/>
    </w:p>
    <w:p w14:paraId="1192CA0D" w14:textId="0383D53A" w:rsidR="00B86BC7" w:rsidRDefault="00B86BC7" w:rsidP="00B86BC7">
      <w:pPr>
        <w:pStyle w:val="Heading3"/>
      </w:pPr>
      <w:bookmarkStart w:id="4715" w:name="_Toc33181170"/>
      <w:r>
        <w:lastRenderedPageBreak/>
        <w:t>threadId property</w:t>
      </w:r>
      <w:bookmarkEnd w:id="471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4716" w:name="_Toc33181171"/>
      <w:r>
        <w:t>time</w:t>
      </w:r>
      <w:r w:rsidR="00BF4F63">
        <w:t>Utc</w:t>
      </w:r>
      <w:r>
        <w:t xml:space="preserve"> property</w:t>
      </w:r>
      <w:bookmarkEnd w:id="4716"/>
    </w:p>
    <w:p w14:paraId="2D4A5B6B" w14:textId="738BAEB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CE77CD">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4717" w:name="_Toc33181172"/>
      <w:r>
        <w:t>exception property</w:t>
      </w:r>
      <w:bookmarkEnd w:id="4717"/>
    </w:p>
    <w:p w14:paraId="0929118A" w14:textId="403754D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E77CD">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4718" w:name="_Ref493570836"/>
      <w:bookmarkStart w:id="4719" w:name="_Toc33181173"/>
      <w:r>
        <w:t>exception object</w:t>
      </w:r>
      <w:bookmarkEnd w:id="4718"/>
      <w:bookmarkEnd w:id="4719"/>
    </w:p>
    <w:p w14:paraId="1257C9E2" w14:textId="6070509F" w:rsidR="00B86BC7" w:rsidRDefault="00B86BC7" w:rsidP="00B86BC7">
      <w:pPr>
        <w:pStyle w:val="Heading3"/>
      </w:pPr>
      <w:bookmarkStart w:id="4720" w:name="_Toc33181174"/>
      <w:r>
        <w:t>General</w:t>
      </w:r>
      <w:bookmarkEnd w:id="4720"/>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4721" w:name="_Toc33181175"/>
      <w:r>
        <w:t>kind property</w:t>
      </w:r>
      <w:bookmarkEnd w:id="472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722" w:name="_Toc33181176"/>
      <w:r>
        <w:t>message property</w:t>
      </w:r>
      <w:bookmarkEnd w:id="4722"/>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4723"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4723"/>
    </w:p>
    <w:p w14:paraId="7B596160" w14:textId="2780E670" w:rsidR="00B86BC7" w:rsidRDefault="00B86BC7" w:rsidP="00B86BC7">
      <w:pPr>
        <w:pStyle w:val="Heading3"/>
      </w:pPr>
      <w:bookmarkStart w:id="4724" w:name="_Toc33181177"/>
      <w:r>
        <w:t>stack property</w:t>
      </w:r>
      <w:bookmarkEnd w:id="4724"/>
    </w:p>
    <w:p w14:paraId="17152AD6" w14:textId="7715BA8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E77CD">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725" w:name="_Toc33181178"/>
      <w:r>
        <w:lastRenderedPageBreak/>
        <w:t>innerExceptions property</w:t>
      </w:r>
      <w:bookmarkEnd w:id="4725"/>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4726" w:name="_Ref528151413"/>
      <w:bookmarkStart w:id="4727" w:name="_Toc33181179"/>
      <w:bookmarkStart w:id="4728" w:name="_Toc287332011"/>
      <w:r>
        <w:lastRenderedPageBreak/>
        <w:t>External</w:t>
      </w:r>
      <w:r w:rsidR="00F265D8">
        <w:t xml:space="preserve"> property</w:t>
      </w:r>
      <w:r>
        <w:t xml:space="preserve"> file format</w:t>
      </w:r>
      <w:bookmarkEnd w:id="4726"/>
      <w:bookmarkEnd w:id="4727"/>
    </w:p>
    <w:p w14:paraId="2A3E0063" w14:textId="270C9EBD" w:rsidR="00AF60C1" w:rsidRDefault="00AF60C1" w:rsidP="00AF60C1">
      <w:pPr>
        <w:pStyle w:val="Heading2"/>
      </w:pPr>
      <w:bookmarkStart w:id="4729" w:name="_Toc33181180"/>
      <w:r>
        <w:t>General</w:t>
      </w:r>
      <w:bookmarkEnd w:id="4729"/>
    </w:p>
    <w:p w14:paraId="71E0440E" w14:textId="1193F719"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CE77CD">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4730" w:name="_Toc33181181"/>
      <w:r>
        <w:t>External property file naming convention</w:t>
      </w:r>
      <w:bookmarkEnd w:id="473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4731" w:name="_Ref3470692"/>
      <w:bookmarkStart w:id="4732" w:name="_Toc33181182"/>
      <w:r>
        <w:t>externalPropert</w:t>
      </w:r>
      <w:r w:rsidR="00F265D8">
        <w:t>ies</w:t>
      </w:r>
      <w:r>
        <w:t xml:space="preserve"> object</w:t>
      </w:r>
      <w:bookmarkEnd w:id="4731"/>
      <w:bookmarkEnd w:id="4732"/>
    </w:p>
    <w:p w14:paraId="6E569B6A" w14:textId="60E785B4" w:rsidR="0069571F" w:rsidRPr="0069571F" w:rsidRDefault="0069571F" w:rsidP="0069571F">
      <w:pPr>
        <w:pStyle w:val="Heading3"/>
      </w:pPr>
      <w:bookmarkStart w:id="4733" w:name="_Ref525812129"/>
      <w:bookmarkStart w:id="4734" w:name="_Toc33181183"/>
      <w:r>
        <w:t>General</w:t>
      </w:r>
      <w:bookmarkEnd w:id="4733"/>
      <w:bookmarkEnd w:id="473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34E8B49D"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CE77CD">
        <w:t>3.15.3</w:t>
      </w:r>
      <w:r w:rsidR="00BB2A43">
        <w:fldChar w:fldCharType="end"/>
      </w:r>
      <w:r w:rsidR="001A277B">
        <w:t>.</w:t>
      </w:r>
    </w:p>
    <w:p w14:paraId="11997C11" w14:textId="2C570D3B" w:rsidR="0069571F" w:rsidRPr="00230F9F" w:rsidRDefault="0069571F" w:rsidP="0069571F">
      <w:pPr>
        <w:pStyle w:val="Code"/>
      </w:pPr>
      <w:bookmarkStart w:id="4735" w:name="_Hlk525811171"/>
      <w:r w:rsidRPr="00230F9F">
        <w:t>{</w:t>
      </w:r>
      <w:r>
        <w:t xml:space="preserve">                             # An externalPropert</w:t>
      </w:r>
      <w:r w:rsidR="00355B20">
        <w:t>ies</w:t>
      </w:r>
      <w:r>
        <w:t xml:space="preserve"> object</w:t>
      </w:r>
    </w:p>
    <w:p w14:paraId="48394701" w14:textId="7F4A6D8C"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E77CD">
        <w:t>4.3.2</w:t>
      </w:r>
      <w:r>
        <w:fldChar w:fldCharType="end"/>
      </w:r>
      <w:r>
        <w:t>.</w:t>
      </w:r>
    </w:p>
    <w:p w14:paraId="5865DF5B" w14:textId="533BDE3B" w:rsidR="0069571F" w:rsidRDefault="0069571F" w:rsidP="0069571F">
      <w:pPr>
        <w:pStyle w:val="Code"/>
      </w:pPr>
      <w:r>
        <w:t xml:space="preserve">    </w:t>
      </w:r>
      <w:r w:rsidRPr="00230F9F">
        <w:t>"</w:t>
      </w:r>
      <w:r w:rsidR="001E217D" w:rsidRPr="001E217D">
        <w:t>https://raw.githubusercontent.com/oasis-tcs/sarif-spec/master/Schemata/sarif-external-property-file-schema-2.1.0.json</w:t>
      </w:r>
      <w:r w:rsidRPr="00230F9F">
        <w:t>",</w:t>
      </w:r>
    </w:p>
    <w:p w14:paraId="0F03EF1A" w14:textId="77777777" w:rsidR="0069571F" w:rsidRPr="00230F9F" w:rsidRDefault="0069571F" w:rsidP="0069571F">
      <w:pPr>
        <w:pStyle w:val="Code"/>
      </w:pPr>
    </w:p>
    <w:p w14:paraId="573698C6" w14:textId="36BA90C5"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E77CD">
        <w:t>4.3.3</w:t>
      </w:r>
      <w:r>
        <w:fldChar w:fldCharType="end"/>
      </w:r>
      <w:r>
        <w:t>.</w:t>
      </w:r>
    </w:p>
    <w:p w14:paraId="69E0C7F0" w14:textId="477B5B0A" w:rsidR="0069571F" w:rsidRDefault="0069571F" w:rsidP="0069571F">
      <w:pPr>
        <w:pStyle w:val="Code"/>
      </w:pPr>
    </w:p>
    <w:p w14:paraId="5B43C2CE" w14:textId="672CA88C" w:rsidR="006958DC" w:rsidRDefault="006958DC" w:rsidP="006958DC">
      <w:pPr>
        <w:pStyle w:val="Code"/>
      </w:pPr>
      <w:r>
        <w:t xml:space="preserve">                              # See §</w:t>
      </w:r>
      <w:r>
        <w:fldChar w:fldCharType="begin"/>
      </w:r>
      <w:r>
        <w:instrText xml:space="preserve"> REF _Ref525814013 \r \h </w:instrText>
      </w:r>
      <w:r>
        <w:fldChar w:fldCharType="separate"/>
      </w:r>
      <w:r w:rsidR="00CE77CD">
        <w:t>4.3.4</w:t>
      </w:r>
      <w:r>
        <w:fldChar w:fldCharType="end"/>
      </w:r>
      <w:r>
        <w:t>.</w:t>
      </w:r>
    </w:p>
    <w:p w14:paraId="626071B0" w14:textId="7B6DA6D0" w:rsidR="006958DC" w:rsidRDefault="006958DC" w:rsidP="0069571F">
      <w:pPr>
        <w:pStyle w:val="Code"/>
      </w:pPr>
      <w:r>
        <w:t xml:space="preserve">  "</w:t>
      </w:r>
      <w:r w:rsidR="009972DA">
        <w:t>guid</w:t>
      </w:r>
      <w:r>
        <w:t>": "</w:t>
      </w:r>
      <w:r w:rsidRPr="00230F9F">
        <w:t>00001111-2222-</w:t>
      </w:r>
      <w:del w:id="4736" w:author="Laurence Golding" w:date="2020-02-21T10:50:00Z">
        <w:r w:rsidRPr="00230F9F" w:rsidDel="00C10A13">
          <w:delText>3333</w:delText>
        </w:r>
      </w:del>
      <w:ins w:id="4737" w:author="Laurence Golding" w:date="2020-02-21T10:50:00Z">
        <w:r w:rsidR="00C10A13">
          <w:t>1111</w:t>
        </w:r>
      </w:ins>
      <w:r w:rsidRPr="00230F9F">
        <w:t>-</w:t>
      </w:r>
      <w:del w:id="4738" w:author="Laurence Golding" w:date="2020-02-21T10:50:00Z">
        <w:r w:rsidRPr="00230F9F" w:rsidDel="00C10A13">
          <w:delText>4444</w:delText>
        </w:r>
      </w:del>
      <w:ins w:id="4739" w:author="Laurence Golding" w:date="2020-02-21T10:50:00Z">
        <w:r w:rsidR="00C10A13">
          <w:t>8888</w:t>
        </w:r>
      </w:ins>
      <w:r w:rsidRPr="00230F9F">
        <w:t>-555566667777"</w:t>
      </w:r>
      <w:r>
        <w:t>,</w:t>
      </w:r>
    </w:p>
    <w:p w14:paraId="02C660CD" w14:textId="77777777" w:rsidR="006958DC" w:rsidRDefault="006958DC" w:rsidP="0069571F">
      <w:pPr>
        <w:pStyle w:val="Code"/>
      </w:pPr>
    </w:p>
    <w:p w14:paraId="4BC36159" w14:textId="5203C287" w:rsidR="0069571F" w:rsidRDefault="0069571F" w:rsidP="0069571F">
      <w:pPr>
        <w:pStyle w:val="Code"/>
      </w:pPr>
      <w:r>
        <w:t xml:space="preserve">                              # See §</w:t>
      </w:r>
      <w:r>
        <w:fldChar w:fldCharType="begin"/>
      </w:r>
      <w:r>
        <w:instrText xml:space="preserve"> REF _Ref525810969 \r \h </w:instrText>
      </w:r>
      <w:r>
        <w:fldChar w:fldCharType="separate"/>
      </w:r>
      <w:r w:rsidR="00CE77CD">
        <w:t>4.3.5</w:t>
      </w:r>
      <w:r>
        <w:fldChar w:fldCharType="end"/>
      </w:r>
      <w:r>
        <w:t>.</w:t>
      </w:r>
    </w:p>
    <w:p w14:paraId="648FC14A" w14:textId="01FE6BE9" w:rsidR="0069571F" w:rsidRDefault="0069571F" w:rsidP="0069571F">
      <w:pPr>
        <w:pStyle w:val="Code"/>
      </w:pPr>
      <w:r w:rsidRPr="00230F9F">
        <w:t xml:space="preserve">  "runGuid": "</w:t>
      </w:r>
      <w:r w:rsidR="006958DC">
        <w:t>88889999</w:t>
      </w:r>
      <w:r w:rsidRPr="00230F9F">
        <w:t>-</w:t>
      </w:r>
      <w:r w:rsidR="006958DC">
        <w:t>AAAA</w:t>
      </w:r>
      <w:r w:rsidRPr="00230F9F">
        <w:t>-</w:t>
      </w:r>
      <w:del w:id="4740" w:author="Laurence Golding" w:date="2020-02-21T10:50:00Z">
        <w:r w:rsidR="006958DC" w:rsidDel="00C10A13">
          <w:delText>BBBB</w:delText>
        </w:r>
      </w:del>
      <w:ins w:id="4741" w:author="Laurence Golding" w:date="2020-02-21T10:50:00Z">
        <w:r w:rsidR="00C10A13">
          <w:t>1111</w:t>
        </w:r>
      </w:ins>
      <w:r w:rsidRPr="00230F9F">
        <w:t>-</w:t>
      </w:r>
      <w:del w:id="4742" w:author="Laurence Golding" w:date="2020-02-21T10:50:00Z">
        <w:r w:rsidR="006958DC" w:rsidDel="00C10A13">
          <w:delText>CCCC</w:delText>
        </w:r>
      </w:del>
      <w:ins w:id="4743" w:author="Laurence Golding" w:date="2020-02-21T10:50:00Z">
        <w:r w:rsidR="00C10A13">
          <w:t>8888</w:t>
        </w:r>
      </w:ins>
      <w:r w:rsidRPr="00230F9F">
        <w:t>-</w:t>
      </w:r>
      <w:r w:rsidR="006958DC">
        <w:t>DDDDEEEEFFFF</w:t>
      </w:r>
      <w:r w:rsidRPr="00230F9F">
        <w:t>"</w:t>
      </w:r>
      <w:r>
        <w:t>,</w:t>
      </w:r>
    </w:p>
    <w:p w14:paraId="52F8E4BA" w14:textId="77777777" w:rsidR="0069571F" w:rsidRPr="00230F9F" w:rsidRDefault="0069571F" w:rsidP="0069571F">
      <w:pPr>
        <w:pStyle w:val="Code"/>
      </w:pPr>
    </w:p>
    <w:p w14:paraId="59B009DF" w14:textId="4C043B7C"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CE77CD">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lastRenderedPageBreak/>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4744" w:name="_Ref525810506"/>
      <w:bookmarkStart w:id="4745" w:name="_Toc33181184"/>
      <w:bookmarkEnd w:id="4735"/>
      <w:r>
        <w:t>$schema property</w:t>
      </w:r>
      <w:bookmarkEnd w:id="4744"/>
      <w:bookmarkEnd w:id="474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305E83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E77CD">
        <w:t>4.3.3</w:t>
      </w:r>
      <w:r>
        <w:fldChar w:fldCharType="end"/>
      </w:r>
      <w:r w:rsidRPr="00FC1320">
        <w:t>).</w:t>
      </w:r>
    </w:p>
    <w:p w14:paraId="4124DDBF" w14:textId="23467EF8" w:rsidR="0069571F" w:rsidRDefault="0069571F" w:rsidP="0069571F">
      <w:pPr>
        <w:pStyle w:val="Note"/>
      </w:pPr>
      <w:r>
        <w:t>NOTE</w:t>
      </w:r>
      <w:r w:rsidR="001E217D">
        <w:t xml:space="preserve"> 1</w:t>
      </w:r>
      <w:r>
        <w:t xml:space="preserv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6281B3AD" w14:textId="44A966C2" w:rsidR="001E217D" w:rsidRPr="001E217D" w:rsidRDefault="001E217D">
      <w:pPr>
        <w:pStyle w:val="Note"/>
      </w:pPr>
      <w:r>
        <w:t xml:space="preserve">NOTE 2: The SARIF external property file schema is available at </w:t>
      </w:r>
      <w:hyperlink r:id="rId66" w:history="1">
        <w:r w:rsidRPr="00191C2F">
          <w:rPr>
            <w:rStyle w:val="Hyperlink"/>
          </w:rPr>
          <w:t>https://raw.githubusercontent.com/oasis-tcs/sarif-spec/master/Schemata/sarif-external-property-file-schema-2.1.0.json</w:t>
        </w:r>
      </w:hyperlink>
      <w:r>
        <w:t>.</w:t>
      </w:r>
    </w:p>
    <w:p w14:paraId="3E5BB2DE" w14:textId="77777777" w:rsidR="0069571F" w:rsidRDefault="0069571F" w:rsidP="0069571F">
      <w:pPr>
        <w:pStyle w:val="Heading3"/>
      </w:pPr>
      <w:bookmarkStart w:id="4746" w:name="_Ref523913350"/>
      <w:bookmarkStart w:id="4747" w:name="_Toc33181185"/>
      <w:r>
        <w:t>version property</w:t>
      </w:r>
      <w:bookmarkEnd w:id="4746"/>
      <w:bookmarkEnd w:id="4747"/>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45C1C610"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CE77CD">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562453F"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CE77CD">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CE77CD">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4748" w:name="_Ref525814013"/>
      <w:bookmarkStart w:id="4749" w:name="_Toc33181186"/>
      <w:r>
        <w:t xml:space="preserve">guid </w:t>
      </w:r>
      <w:r w:rsidR="006958DC">
        <w:t>property</w:t>
      </w:r>
      <w:bookmarkEnd w:id="4748"/>
      <w:bookmarkEnd w:id="4749"/>
    </w:p>
    <w:p w14:paraId="6E3F5D71" w14:textId="254DA241"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CE77CD">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CE77CD">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CE77CD">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E77CD">
        <w:t>3.14.2</w:t>
      </w:r>
      <w:r>
        <w:fldChar w:fldCharType="end"/>
      </w:r>
      <w:r>
        <w:t>) in the root file.</w:t>
      </w:r>
    </w:p>
    <w:p w14:paraId="79D6BF67" w14:textId="54976696" w:rsidR="0069571F" w:rsidRDefault="0069571F" w:rsidP="0069571F">
      <w:pPr>
        <w:pStyle w:val="Heading3"/>
      </w:pPr>
      <w:bookmarkStart w:id="4750" w:name="_Ref525810969"/>
      <w:bookmarkStart w:id="4751" w:name="_Toc33181187"/>
      <w:r>
        <w:t>runGuid property</w:t>
      </w:r>
      <w:bookmarkEnd w:id="4750"/>
      <w:bookmarkEnd w:id="4751"/>
    </w:p>
    <w:p w14:paraId="3E79C8E1" w14:textId="614DFA61"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CE77CD">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CE77CD">
        <w:t>3.14.3</w:t>
      </w:r>
      <w:r w:rsidR="00355B20">
        <w:fldChar w:fldCharType="end"/>
      </w:r>
      <w:r w:rsidR="00355B20">
        <w:t>, §</w:t>
      </w:r>
      <w:r w:rsidR="00355B20">
        <w:fldChar w:fldCharType="begin"/>
      </w:r>
      <w:r w:rsidR="00355B20">
        <w:instrText xml:space="preserve"> REF _Ref526937044 \r \h </w:instrText>
      </w:r>
      <w:r w:rsidR="00355B20">
        <w:fldChar w:fldCharType="separate"/>
      </w:r>
      <w:r w:rsidR="00CE77CD">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E77CD">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lastRenderedPageBreak/>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4752" w:name="_Ref525634162"/>
      <w:bookmarkStart w:id="4753" w:name="_Ref525810993"/>
      <w:bookmarkStart w:id="4754" w:name="_Ref3471487"/>
      <w:bookmarkStart w:id="4755" w:name="_Ref3472502"/>
      <w:bookmarkStart w:id="4756" w:name="_Toc33181188"/>
      <w:r>
        <w:t>The property value</w:t>
      </w:r>
      <w:bookmarkEnd w:id="4752"/>
      <w:r>
        <w:t xml:space="preserve"> propert</w:t>
      </w:r>
      <w:bookmarkEnd w:id="4753"/>
      <w:r w:rsidR="00355B20">
        <w:t>ies</w:t>
      </w:r>
      <w:bookmarkEnd w:id="4754"/>
      <w:bookmarkEnd w:id="4755"/>
      <w:bookmarkEnd w:id="4756"/>
    </w:p>
    <w:p w14:paraId="075F7102" w14:textId="04407DC4"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4757" w:name="_Hlk3886303"/>
      <w:r w:rsidR="00F9787C">
        <w:t>The property names in this object, and the names of the corresponding externalized properties, are given in the table in §</w:t>
      </w:r>
      <w:bookmarkEnd w:id="4757"/>
      <w:r w:rsidR="00211E70">
        <w:fldChar w:fldCharType="begin"/>
      </w:r>
      <w:r w:rsidR="00211E70">
        <w:instrText xml:space="preserve"> REF _Ref6212277 \r \h </w:instrText>
      </w:r>
      <w:r w:rsidR="00211E70">
        <w:fldChar w:fldCharType="separate"/>
      </w:r>
      <w:r w:rsidR="00CE77CD">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6F59C49F"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CE77CD">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4758" w:name="_Toc33181189"/>
      <w:r w:rsidRPr="00FD22AC">
        <w:lastRenderedPageBreak/>
        <w:t>Conformance</w:t>
      </w:r>
      <w:bookmarkEnd w:id="4728"/>
      <w:bookmarkEnd w:id="4758"/>
    </w:p>
    <w:p w14:paraId="1D48659C" w14:textId="6555FDBE" w:rsidR="00EE1E0B" w:rsidRDefault="00EE1E0B" w:rsidP="002244CB"/>
    <w:p w14:paraId="3BBDC6A3" w14:textId="77777777" w:rsidR="00376AE7" w:rsidRDefault="00376AE7" w:rsidP="00376AE7">
      <w:pPr>
        <w:pStyle w:val="Heading2"/>
        <w:numPr>
          <w:ilvl w:val="1"/>
          <w:numId w:val="2"/>
        </w:numPr>
      </w:pPr>
      <w:bookmarkStart w:id="4759" w:name="_Toc33181190"/>
      <w:r>
        <w:t>Conformance targets</w:t>
      </w:r>
      <w:bookmarkEnd w:id="4759"/>
    </w:p>
    <w:p w14:paraId="7A7A381F" w14:textId="1F88494C" w:rsidR="00376AE7" w:rsidRDefault="00376AE7" w:rsidP="00376AE7">
      <w:r>
        <w:t xml:space="preserve">This </w:t>
      </w:r>
      <w:del w:id="4760" w:author="Laurence Golding" w:date="2020-02-21T11:40:00Z">
        <w:r w:rsidDel="00507DB3">
          <w:delText xml:space="preserve">specification </w:delText>
        </w:r>
      </w:del>
      <w:ins w:id="4761" w:author="Laurence Golding" w:date="2020-02-21T11:40:00Z">
        <w:r w:rsidR="00507DB3">
          <w:t xml:space="preserve">document </w:t>
        </w:r>
      </w:ins>
      <w:r>
        <w:t xml:space="preserve">defines requirements for the SARIF file format and for certain software components that interact with it. The entities (“conformance targets”) for which this </w:t>
      </w:r>
      <w:del w:id="4762" w:author="Laurence Golding" w:date="2020-02-21T11:40:00Z">
        <w:r w:rsidDel="00507DB3">
          <w:delText xml:space="preserve">specification </w:delText>
        </w:r>
      </w:del>
      <w:ins w:id="4763" w:author="Laurence Golding" w:date="2020-02-21T11:40:00Z">
        <w:r w:rsidR="00507DB3">
          <w:t xml:space="preserve">document </w:t>
        </w:r>
      </w:ins>
      <w:r>
        <w:t>defines requirements are:</w:t>
      </w:r>
    </w:p>
    <w:p w14:paraId="3DC80675" w14:textId="5CC5F19F"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 xml:space="preserve">log file in the format defined by </w:t>
      </w:r>
      <w:del w:id="4764" w:author="Laurence Golding" w:date="2020-02-21T11:41:00Z">
        <w:r w:rsidR="008A788A" w:rsidRPr="00270199" w:rsidDel="00507DB3">
          <w:delText>the SARIF specification</w:delText>
        </w:r>
      </w:del>
      <w:ins w:id="4765" w:author="Laurence Golding" w:date="2020-02-21T11:41:00Z">
        <w:r w:rsidR="00507DB3">
          <w:t>this document</w:t>
        </w:r>
      </w:ins>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1D8ED96"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4FA6250" w:rsidR="00376AE7" w:rsidRPr="00532BC6" w:rsidRDefault="00376AE7" w:rsidP="00376AE7">
      <w:r>
        <w:t xml:space="preserve">The normative content in this </w:t>
      </w:r>
      <w:del w:id="4766" w:author="Laurence Golding" w:date="2020-02-21T11:41:00Z">
        <w:r w:rsidDel="00507DB3">
          <w:delText xml:space="preserve">specification </w:delText>
        </w:r>
      </w:del>
      <w:ins w:id="4767" w:author="Laurence Golding" w:date="2020-02-21T11:41:00Z">
        <w:r w:rsidR="00507DB3">
          <w:t xml:space="preserve">document </w:t>
        </w:r>
      </w:ins>
      <w:r>
        <w:t xml:space="preserve">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768" w:name="_Toc33181191"/>
      <w:r>
        <w:t>Conformance Clause 1: SARIF log file</w:t>
      </w:r>
      <w:bookmarkEnd w:id="4768"/>
    </w:p>
    <w:p w14:paraId="7C2F5389" w14:textId="0A4B72C2" w:rsidR="0018481C" w:rsidRDefault="00376AE7" w:rsidP="00376AE7">
      <w:r>
        <w:t>A text file satisfies the “SARIF log file” conformance profile if</w:t>
      </w:r>
      <w:r w:rsidR="0018481C">
        <w:t>:</w:t>
      </w:r>
    </w:p>
    <w:p w14:paraId="177D8019" w14:textId="07976F2B"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E77CD">
        <w:t>3</w:t>
      </w:r>
      <w:r w:rsidR="002244CB">
        <w:fldChar w:fldCharType="end"/>
      </w:r>
      <w:r w:rsidR="00376AE7">
        <w:t>.</w:t>
      </w:r>
    </w:p>
    <w:p w14:paraId="3A58DDE1" w14:textId="05DA25AC" w:rsidR="0018481C" w:rsidRDefault="0018481C" w:rsidP="00376AE7">
      <w:pPr>
        <w:pStyle w:val="Heading2"/>
        <w:numPr>
          <w:ilvl w:val="1"/>
          <w:numId w:val="2"/>
        </w:numPr>
      </w:pPr>
      <w:bookmarkStart w:id="4769" w:name="_Toc33181192"/>
      <w:r>
        <w:t xml:space="preserve">Conformance Clause </w:t>
      </w:r>
      <w:r w:rsidR="00053C0F">
        <w:t>2</w:t>
      </w:r>
      <w:r>
        <w:t>: SARIF producer</w:t>
      </w:r>
      <w:bookmarkEnd w:id="4769"/>
    </w:p>
    <w:p w14:paraId="350705EC" w14:textId="77777777" w:rsidR="0018481C" w:rsidRDefault="0018481C" w:rsidP="0018481C">
      <w:r>
        <w:t>A program satisfies the “SARIF producer” conformance profile if:</w:t>
      </w:r>
    </w:p>
    <w:p w14:paraId="697B080C" w14:textId="5D3C5EAA"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CE77CD">
        <w:t>3</w:t>
      </w:r>
      <w:r>
        <w:fldChar w:fldCharType="end"/>
      </w:r>
      <w:r>
        <w:t>.</w:t>
      </w:r>
    </w:p>
    <w:p w14:paraId="2447FAA5" w14:textId="13AE8BE8"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CE77CD">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4770" w:name="_Toc33181193"/>
      <w:r>
        <w:t xml:space="preserve">Conformance Clause </w:t>
      </w:r>
      <w:r w:rsidR="00053C0F">
        <w:t>3</w:t>
      </w:r>
      <w:r>
        <w:t>: Direct producer</w:t>
      </w:r>
      <w:bookmarkEnd w:id="477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0F79A299"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E77CD">
        <w:t>3</w:t>
      </w:r>
      <w:r w:rsidR="002244CB">
        <w:fldChar w:fldCharType="end"/>
      </w:r>
      <w:r>
        <w:t xml:space="preserve"> that are designated as applying to </w:t>
      </w:r>
      <w:r w:rsidR="0018481C">
        <w:t>“</w:t>
      </w:r>
      <w:r>
        <w:t>direct producers</w:t>
      </w:r>
      <w:r w:rsidR="0018481C">
        <w:t>” or to “analysis tools”</w:t>
      </w:r>
      <w:r>
        <w:t>.</w:t>
      </w:r>
    </w:p>
    <w:p w14:paraId="74D6208C" w14:textId="10B90EDE"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E77CD">
        <w:t>3</w:t>
      </w:r>
      <w:r w:rsidR="002244CB">
        <w:fldChar w:fldCharType="end"/>
      </w:r>
      <w:r>
        <w:t>, are intended to be produced only by converters.</w:t>
      </w:r>
    </w:p>
    <w:p w14:paraId="59618CD5" w14:textId="33648C9B" w:rsidR="00D06F1A" w:rsidRDefault="00D06F1A" w:rsidP="00D06F1A">
      <w:pPr>
        <w:pStyle w:val="Heading2"/>
        <w:numPr>
          <w:ilvl w:val="1"/>
          <w:numId w:val="2"/>
        </w:numPr>
      </w:pPr>
      <w:bookmarkStart w:id="4771" w:name="_Toc33181194"/>
      <w:r>
        <w:lastRenderedPageBreak/>
        <w:t xml:space="preserve">Conformance Clause </w:t>
      </w:r>
      <w:ins w:id="4772" w:author="Laurence Golding" w:date="2020-02-21T11:16:00Z">
        <w:r w:rsidR="006A0461">
          <w:t>4</w:t>
        </w:r>
      </w:ins>
      <w:del w:id="4773" w:author="Laurence Golding" w:date="2020-02-21T11:16:00Z">
        <w:r w:rsidR="00053C0F" w:rsidDel="006A0461">
          <w:delText>5</w:delText>
        </w:r>
      </w:del>
      <w:r>
        <w:t>: Converter</w:t>
      </w:r>
      <w:bookmarkEnd w:id="4771"/>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018FA3C8"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CE77CD">
        <w:t>3</w:t>
      </w:r>
      <w:r>
        <w:fldChar w:fldCharType="end"/>
      </w:r>
      <w:r>
        <w:t xml:space="preserve"> that are designated as applying to converters.</w:t>
      </w:r>
    </w:p>
    <w:p w14:paraId="0990559B" w14:textId="31C81A8F"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CE77CD">
        <w:t>3</w:t>
      </w:r>
      <w:r>
        <w:fldChar w:fldCharType="end"/>
      </w:r>
      <w:r>
        <w:t>, are intended to be produced only by direct producers.</w:t>
      </w:r>
    </w:p>
    <w:p w14:paraId="493D3DE6" w14:textId="3372D5A0" w:rsidR="00D06F1A" w:rsidRDefault="00D06F1A" w:rsidP="00D06F1A">
      <w:pPr>
        <w:pStyle w:val="Heading2"/>
      </w:pPr>
      <w:bookmarkStart w:id="4774" w:name="_Toc33181195"/>
      <w:r>
        <w:t xml:space="preserve">Conformance Clause </w:t>
      </w:r>
      <w:ins w:id="4775" w:author="Laurence Golding" w:date="2020-02-21T11:16:00Z">
        <w:r w:rsidR="006A0461">
          <w:t>5</w:t>
        </w:r>
      </w:ins>
      <w:del w:id="4776" w:author="Laurence Golding" w:date="2020-02-21T11:16:00Z">
        <w:r w:rsidR="00053C0F" w:rsidDel="006A0461">
          <w:delText>6</w:delText>
        </w:r>
      </w:del>
      <w:r>
        <w:t>: SARIF post-processor</w:t>
      </w:r>
      <w:bookmarkEnd w:id="4774"/>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43FE917D"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CE77CD">
        <w:t>3</w:t>
      </w:r>
      <w:r>
        <w:fldChar w:fldCharType="end"/>
      </w:r>
      <w:r>
        <w:t xml:space="preserve"> that are designated as applying to p</w:t>
      </w:r>
      <w:r w:rsidR="002441FA">
        <w:t>o</w:t>
      </w:r>
      <w:r>
        <w:t>st-processors.</w:t>
      </w:r>
    </w:p>
    <w:p w14:paraId="4CB61480" w14:textId="577A2142" w:rsidR="00376AE7" w:rsidRDefault="00376AE7" w:rsidP="00376AE7">
      <w:pPr>
        <w:pStyle w:val="Heading2"/>
        <w:numPr>
          <w:ilvl w:val="1"/>
          <w:numId w:val="2"/>
        </w:numPr>
      </w:pPr>
      <w:bookmarkStart w:id="4777" w:name="_Toc33181196"/>
      <w:r>
        <w:t xml:space="preserve">Conformance Clause </w:t>
      </w:r>
      <w:ins w:id="4778" w:author="Laurence Golding" w:date="2020-02-21T11:16:00Z">
        <w:r w:rsidR="006A0461">
          <w:t>6</w:t>
        </w:r>
      </w:ins>
      <w:del w:id="4779" w:author="Laurence Golding" w:date="2020-02-21T11:16:00Z">
        <w:r w:rsidR="00053C0F" w:rsidDel="006A0461">
          <w:delText>7</w:delText>
        </w:r>
      </w:del>
      <w:r>
        <w:t xml:space="preserve">: </w:t>
      </w:r>
      <w:r w:rsidR="0018481C">
        <w:t>SARIF c</w:t>
      </w:r>
      <w:r>
        <w:t>onsumer</w:t>
      </w:r>
      <w:bookmarkEnd w:id="477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5BA8408"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E77CD">
        <w:t>3</w:t>
      </w:r>
      <w:r w:rsidR="002244CB">
        <w:fldChar w:fldCharType="end"/>
      </w:r>
      <w:r>
        <w:t>.</w:t>
      </w:r>
    </w:p>
    <w:p w14:paraId="7B2084FE" w14:textId="510052F1"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CE77CD">
        <w:t>3</w:t>
      </w:r>
      <w:r w:rsidR="0029266C">
        <w:fldChar w:fldCharType="end"/>
      </w:r>
      <w:r>
        <w:t xml:space="preserve"> that are designated as applying to</w:t>
      </w:r>
      <w:r w:rsidR="0018481C">
        <w:t xml:space="preserve"> SARIF</w:t>
      </w:r>
      <w:r>
        <w:t xml:space="preserve"> consumers.</w:t>
      </w:r>
    </w:p>
    <w:p w14:paraId="299AF6C4" w14:textId="035ABB6B" w:rsidR="00376AE7" w:rsidRDefault="00376AE7" w:rsidP="00376AE7">
      <w:pPr>
        <w:pStyle w:val="Heading2"/>
        <w:numPr>
          <w:ilvl w:val="1"/>
          <w:numId w:val="2"/>
        </w:numPr>
      </w:pPr>
      <w:bookmarkStart w:id="4780" w:name="_Toc33181197"/>
      <w:r>
        <w:t xml:space="preserve">Conformance Clause </w:t>
      </w:r>
      <w:ins w:id="4781" w:author="Laurence Golding" w:date="2020-02-21T11:16:00Z">
        <w:r w:rsidR="006A0461">
          <w:t>7</w:t>
        </w:r>
      </w:ins>
      <w:del w:id="4782" w:author="Laurence Golding" w:date="2020-02-21T11:16:00Z">
        <w:r w:rsidR="00053C0F" w:rsidDel="006A0461">
          <w:delText>8</w:delText>
        </w:r>
      </w:del>
      <w:r>
        <w:t>: Viewer</w:t>
      </w:r>
      <w:bookmarkEnd w:id="4780"/>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451D6235"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CE77CD">
        <w:t>3</w:t>
      </w:r>
      <w:r w:rsidR="002244CB">
        <w:fldChar w:fldCharType="end"/>
      </w:r>
      <w:r>
        <w:t xml:space="preserve"> that are designated as applying to viewers.</w:t>
      </w:r>
    </w:p>
    <w:p w14:paraId="44A0F607" w14:textId="4AD4B490" w:rsidR="00E8605A" w:rsidRDefault="00E8605A" w:rsidP="00E8605A">
      <w:pPr>
        <w:pStyle w:val="Heading2"/>
        <w:numPr>
          <w:ilvl w:val="1"/>
          <w:numId w:val="2"/>
        </w:numPr>
      </w:pPr>
      <w:bookmarkStart w:id="4783" w:name="_Toc33181198"/>
      <w:bookmarkStart w:id="4784" w:name="_Hlk512505065"/>
      <w:r>
        <w:t xml:space="preserve">Conformance Clause </w:t>
      </w:r>
      <w:ins w:id="4785" w:author="Laurence Golding" w:date="2020-02-21T11:16:00Z">
        <w:r w:rsidR="006A0461">
          <w:t>8</w:t>
        </w:r>
      </w:ins>
      <w:del w:id="4786" w:author="Laurence Golding" w:date="2020-02-21T11:16:00Z">
        <w:r w:rsidR="00053C0F" w:rsidDel="006A0461">
          <w:delText>9</w:delText>
        </w:r>
      </w:del>
      <w:r>
        <w:t>: Result management system</w:t>
      </w:r>
      <w:bookmarkEnd w:id="478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3D94A26E"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CE77C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784"/>
    </w:p>
    <w:p w14:paraId="79E66955" w14:textId="5D1FD718" w:rsidR="00435405" w:rsidRDefault="00435405" w:rsidP="00435405">
      <w:pPr>
        <w:pStyle w:val="Heading2"/>
      </w:pPr>
      <w:bookmarkStart w:id="4787" w:name="_Toc33181199"/>
      <w:r>
        <w:t xml:space="preserve">Conformance Clause </w:t>
      </w:r>
      <w:ins w:id="4788" w:author="Laurence Golding" w:date="2020-02-21T11:16:00Z">
        <w:r w:rsidR="006A0461">
          <w:t>9</w:t>
        </w:r>
      </w:ins>
      <w:del w:id="4789" w:author="Laurence Golding" w:date="2020-02-21T11:16:00Z">
        <w:r w:rsidR="00053C0F" w:rsidDel="006A0461">
          <w:delText>10</w:delText>
        </w:r>
      </w:del>
      <w:r>
        <w:t>: Engineering system</w:t>
      </w:r>
      <w:bookmarkEnd w:id="4787"/>
    </w:p>
    <w:p w14:paraId="5A8D0E9E" w14:textId="2048F54B" w:rsidR="00435405" w:rsidRDefault="00435405" w:rsidP="00435405">
      <w:r>
        <w:t>An engineering system satisfies the “engineering system” conformance profile if:</w:t>
      </w:r>
    </w:p>
    <w:p w14:paraId="29F6F326" w14:textId="43683584"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CE77CD">
        <w:t>3</w:t>
      </w:r>
      <w:r>
        <w:fldChar w:fldCharType="end"/>
      </w:r>
      <w:r>
        <w:t xml:space="preserve"> that are designated as applying to engineering systems.</w:t>
      </w:r>
    </w:p>
    <w:p w14:paraId="51263FE3" w14:textId="31A49E7E" w:rsidR="0052099F" w:rsidRDefault="002244CB" w:rsidP="00CE1F32">
      <w:pPr>
        <w:pStyle w:val="AppendixHeading1"/>
      </w:pPr>
      <w:bookmarkStart w:id="4790" w:name="AppendixAcknowledgments"/>
      <w:bookmarkStart w:id="4791" w:name="_Toc85472897"/>
      <w:bookmarkStart w:id="4792" w:name="_Toc287332012"/>
      <w:bookmarkStart w:id="4793" w:name="_Toc33181200"/>
      <w:bookmarkStart w:id="4794" w:name="_Hlk513041526"/>
      <w:bookmarkEnd w:id="4790"/>
      <w:r>
        <w:lastRenderedPageBreak/>
        <w:t xml:space="preserve">(Informative) </w:t>
      </w:r>
      <w:r w:rsidR="00B80CDB">
        <w:t>Acknowl</w:t>
      </w:r>
      <w:r w:rsidR="004D0E5E">
        <w:t>e</w:t>
      </w:r>
      <w:r w:rsidR="008F61FB">
        <w:t>dg</w:t>
      </w:r>
      <w:r w:rsidR="0052099F">
        <w:t>ments</w:t>
      </w:r>
      <w:bookmarkEnd w:id="4791"/>
      <w:bookmarkEnd w:id="4792"/>
      <w:bookmarkEnd w:id="4793"/>
    </w:p>
    <w:p w14:paraId="436DD276" w14:textId="3BC1208D" w:rsidR="00C32606" w:rsidRDefault="00C32606" w:rsidP="00C32606">
      <w:r>
        <w:t xml:space="preserve">The following individuals have participated in the creation of this </w:t>
      </w:r>
      <w:del w:id="4795" w:author="Laurence Golding" w:date="2020-02-21T11:41:00Z">
        <w:r w:rsidDel="00507DB3">
          <w:delText xml:space="preserve">specification </w:delText>
        </w:r>
      </w:del>
      <w:ins w:id="4796" w:author="Laurence Golding" w:date="2020-02-21T11:41:00Z">
        <w:r w:rsidR="00507DB3">
          <w:t xml:space="preserve">document </w:t>
        </w:r>
      </w:ins>
      <w:r>
        <w:t>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11EEBDD4" w:rsidR="000E7D29" w:rsidRDefault="000E7D29" w:rsidP="000E7D29">
      <w:pPr>
        <w:pStyle w:val="Contributor"/>
      </w:pPr>
      <w:r>
        <w:t>Everett Maus, Microsoft</w:t>
      </w:r>
      <w:r w:rsidR="00AF214A">
        <w:t xml:space="preserve"> (participated on behalf of Microsoft; now at Google)</w:t>
      </w:r>
    </w:p>
    <w:p w14:paraId="0EF52EFB" w14:textId="2A93B23B" w:rsidR="00A54936" w:rsidRDefault="00A54936" w:rsidP="000E7D29">
      <w:pPr>
        <w:pStyle w:val="Contributor"/>
      </w:pPr>
      <w:r>
        <w:t>Harleen Kaur Kohli,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0983D0B3" w:rsidR="000E7D29" w:rsidRDefault="000E7D29" w:rsidP="000E7D29">
      <w:pPr>
        <w:pStyle w:val="Contributor"/>
      </w:pPr>
      <w:r>
        <w:t>Ram Jeyaraman, Microsoft</w:t>
      </w:r>
    </w:p>
    <w:p w14:paraId="20EA0FD6" w14:textId="7F293881" w:rsidR="00A54936" w:rsidRDefault="00A54936" w:rsidP="000E7D29">
      <w:pPr>
        <w:pStyle w:val="Contributor"/>
      </w:pPr>
      <w:r>
        <w:t>Ryley Taketa, Microsoft</w:t>
      </w:r>
    </w:p>
    <w:p w14:paraId="6B699A1B" w14:textId="3601C362" w:rsidR="00A54936" w:rsidRDefault="00A54936" w:rsidP="000E7D29">
      <w:pPr>
        <w:pStyle w:val="Contributor"/>
      </w:pPr>
      <w:r>
        <w:t>Scott Louvau,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4794"/>
    <w:p w14:paraId="645628E0" w14:textId="77777777" w:rsidR="00C76CAA" w:rsidRPr="00C76CAA" w:rsidRDefault="00C76CAA" w:rsidP="00C76CAA"/>
    <w:p w14:paraId="586B0BCA" w14:textId="2CB47B5E" w:rsidR="0052099F" w:rsidRDefault="002244CB" w:rsidP="008C100C">
      <w:pPr>
        <w:pStyle w:val="AppendixHeading1"/>
      </w:pPr>
      <w:bookmarkStart w:id="4797" w:name="AppendixFingerprints"/>
      <w:bookmarkStart w:id="4798" w:name="_Ref513039337"/>
      <w:bookmarkStart w:id="4799" w:name="_Toc33181201"/>
      <w:bookmarkEnd w:id="4797"/>
      <w:r>
        <w:lastRenderedPageBreak/>
        <w:t>(</w:t>
      </w:r>
      <w:r w:rsidR="00E8605A">
        <w:t>Normative</w:t>
      </w:r>
      <w:r>
        <w:t xml:space="preserve">) </w:t>
      </w:r>
      <w:r w:rsidR="00710FE0">
        <w:t>Use of fingerprints by result management systems</w:t>
      </w:r>
      <w:bookmarkEnd w:id="4798"/>
      <w:bookmarkEnd w:id="479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2DBCE92"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E77CD">
        <w:t>3.27.17</w:t>
      </w:r>
      <w:r w:rsidR="00E8605A">
        <w:fldChar w:fldCharType="end"/>
      </w:r>
      <w:r w:rsidR="00E8605A">
        <w:t xml:space="preserve"> for more requirements on how a result management system decides which partial fingerprints to use.</w:t>
      </w:r>
    </w:p>
    <w:p w14:paraId="0F9AEBE6" w14:textId="7F1C01C5" w:rsidR="007D311F" w:rsidRPr="007D311F" w:rsidRDefault="007D311F" w:rsidP="002A48C0">
      <w:r>
        <w:t xml:space="preserve">An analysis tool </w:t>
      </w:r>
      <w:r w:rsidR="00B42F30">
        <w:rPr>
          <w:b/>
        </w:rPr>
        <w:t xml:space="preserve">SHOULD </w:t>
      </w:r>
      <w:r>
        <w:rPr>
          <w:b/>
        </w:rPr>
        <w:t>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20E5009" w:rsidR="00E8605A" w:rsidRDefault="00473D34" w:rsidP="0040428B">
      <w:pPr>
        <w:pStyle w:val="Note"/>
      </w:pPr>
      <w:bookmarkStart w:id="4800"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CE77CD">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E77CD">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4800"/>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801" w:name="AppendixViewers"/>
      <w:bookmarkStart w:id="4802" w:name="_Ref5968895"/>
      <w:bookmarkStart w:id="4803" w:name="_Toc33181202"/>
      <w:bookmarkEnd w:id="4801"/>
      <w:r>
        <w:lastRenderedPageBreak/>
        <w:t xml:space="preserve">(Informative) </w:t>
      </w:r>
      <w:r w:rsidR="00710FE0">
        <w:t xml:space="preserve">Use of SARIF by log </w:t>
      </w:r>
      <w:r w:rsidR="00AF0D84">
        <w:t xml:space="preserve">file </w:t>
      </w:r>
      <w:r w:rsidR="00710FE0">
        <w:t>viewers</w:t>
      </w:r>
      <w:bookmarkEnd w:id="4802"/>
      <w:bookmarkEnd w:id="4803"/>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36D236E2"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CE77CD">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CE77CD">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CE77CD">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4804" w:name="AppendixConverters"/>
      <w:bookmarkStart w:id="4805" w:name="_Ref6044190"/>
      <w:bookmarkStart w:id="4806" w:name="_Toc33181203"/>
      <w:bookmarkEnd w:id="4804"/>
      <w:r>
        <w:lastRenderedPageBreak/>
        <w:t>(</w:t>
      </w:r>
      <w:r w:rsidR="003E76F3">
        <w:t>Normative</w:t>
      </w:r>
      <w:r>
        <w:t xml:space="preserve">) </w:t>
      </w:r>
      <w:r w:rsidR="00710FE0">
        <w:t>Production of SARIF by converters</w:t>
      </w:r>
      <w:bookmarkEnd w:id="4805"/>
      <w:bookmarkEnd w:id="480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5221B084"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CE77CD">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CE77CD">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 xml:space="preserve">use a property name that matches the name of that piece of information in the native tool format, even if that name does not conform to the camelCase convention used in the rest of this </w:t>
      </w:r>
      <w:del w:id="4807" w:author="Laurence Golding" w:date="2020-02-21T11:41:00Z">
        <w:r w:rsidDel="00507DB3">
          <w:delText>specification</w:delText>
        </w:r>
      </w:del>
      <w:ins w:id="4808" w:author="Laurence Golding" w:date="2020-02-21T11:41:00Z">
        <w:r w:rsidR="00507DB3">
          <w:t>document</w:t>
        </w:r>
      </w:ins>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717D8820"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52088870" w:rsidR="00AD4878" w:rsidRDefault="00AD4878" w:rsidP="002A48C0">
      <w:r>
        <w:t>Since each converter might synthesize SARIF elements differently (notably</w:t>
      </w:r>
      <w:r w:rsidR="00DE7DFA">
        <w:t xml:space="preserve"> the rule id</w:t>
      </w:r>
      <w:r>
        <w:t xml:space="preserve">; see </w:t>
      </w:r>
      <w:bookmarkStart w:id="4809" w:name="_Hlk5952006"/>
      <w:r>
        <w:t>§</w:t>
      </w:r>
      <w:bookmarkEnd w:id="4809"/>
      <w:r>
        <w:fldChar w:fldCharType="begin"/>
      </w:r>
      <w:r>
        <w:instrText xml:space="preserve"> REF _Ref513193500 \r \h </w:instrText>
      </w:r>
      <w:r>
        <w:fldChar w:fldCharType="separate"/>
      </w:r>
      <w:r w:rsidR="00CE77CD">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3EB2051A"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CE77CD">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2A5A708C"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CE77CD">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CE77CD">
        <w:t>3.27.13</w:t>
      </w:r>
      <w:r w:rsidR="00C6546E">
        <w:fldChar w:fldCharType="end"/>
      </w:r>
      <w:r>
        <w:t>).</w:t>
      </w:r>
    </w:p>
    <w:p w14:paraId="14E4D457" w14:textId="01361813"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CE77CD">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4810" w:name="AppendixRuleMetadata"/>
      <w:bookmarkStart w:id="4811" w:name="_Toc33181204"/>
      <w:bookmarkEnd w:id="4810"/>
      <w:r>
        <w:lastRenderedPageBreak/>
        <w:t xml:space="preserve">(Informative) </w:t>
      </w:r>
      <w:r w:rsidR="00710FE0">
        <w:t xml:space="preserve">Locating rule </w:t>
      </w:r>
      <w:r w:rsidR="00A86188">
        <w:t xml:space="preserve">and notification </w:t>
      </w:r>
      <w:r w:rsidR="00710FE0">
        <w:t>metadata</w:t>
      </w:r>
      <w:bookmarkEnd w:id="4811"/>
    </w:p>
    <w:p w14:paraId="43EDCF6F" w14:textId="1B4F1E96"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CE77CD">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CE77CD">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6DF42B5B"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CE77CD">
        <w:t>3.15.2</w:t>
      </w:r>
      <w:r w:rsidR="00C24370">
        <w:fldChar w:fldCharType="end"/>
      </w:r>
      <w:r w:rsidR="00A86188">
        <w:t>) are not used</w:t>
      </w:r>
      <w:r>
        <w:t xml:space="preserve">, this </w:t>
      </w:r>
      <w:del w:id="4812" w:author="Laurence Golding" w:date="2020-02-21T11:41:00Z">
        <w:r w:rsidDel="00507DB3">
          <w:delText xml:space="preserve">specification </w:delText>
        </w:r>
      </w:del>
      <w:ins w:id="4813" w:author="Laurence Golding" w:date="2020-02-21T11:41:00Z">
        <w:r w:rsidR="00507DB3">
          <w:t xml:space="preserve">document </w:t>
        </w:r>
      </w:ins>
      <w:r>
        <w:t>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4814" w:name="AppendixDeterminism"/>
      <w:bookmarkStart w:id="4815" w:name="_Ref5968949"/>
      <w:bookmarkStart w:id="4816" w:name="_Ref5968961"/>
      <w:bookmarkStart w:id="4817" w:name="_Toc33181205"/>
      <w:bookmarkEnd w:id="4814"/>
      <w:r>
        <w:lastRenderedPageBreak/>
        <w:t>(</w:t>
      </w:r>
      <w:r w:rsidR="00C274E5">
        <w:t>Inf</w:t>
      </w:r>
      <w:r>
        <w:t xml:space="preserve">ormative) </w:t>
      </w:r>
      <w:r w:rsidR="00710FE0">
        <w:t>Producing deterministic SARIF log files</w:t>
      </w:r>
      <w:bookmarkEnd w:id="4815"/>
      <w:bookmarkEnd w:id="4816"/>
      <w:bookmarkEnd w:id="4817"/>
    </w:p>
    <w:p w14:paraId="269DCAE0" w14:textId="72CA49C1" w:rsidR="00B62028" w:rsidRDefault="00B62028" w:rsidP="00B62028">
      <w:pPr>
        <w:pStyle w:val="AppendixHeading2"/>
      </w:pPr>
      <w:bookmarkStart w:id="4818" w:name="_Toc33181206"/>
      <w:r>
        <w:t>General</w:t>
      </w:r>
      <w:bookmarkEnd w:id="4818"/>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4819" w:name="_Ref513042258"/>
      <w:bookmarkStart w:id="4820" w:name="_Toc33181207"/>
      <w:r>
        <w:t>Non-deterministic file format elements</w:t>
      </w:r>
      <w:bookmarkEnd w:id="4819"/>
      <w:bookmarkEnd w:id="4820"/>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4821" w:name="_Toc33181208"/>
      <w:r>
        <w:t>Array and dictionary element ordering</w:t>
      </w:r>
      <w:bookmarkEnd w:id="4821"/>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822" w:name="_Ref513042289"/>
      <w:bookmarkStart w:id="4823" w:name="_Toc33181209"/>
      <w:r>
        <w:t>Absolute paths</w:t>
      </w:r>
      <w:bookmarkEnd w:id="4822"/>
      <w:bookmarkEnd w:id="4823"/>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4824" w:name="_Toc33181210"/>
      <w:r>
        <w:lastRenderedPageBreak/>
        <w:t>Inherently non-deterministic tools</w:t>
      </w:r>
      <w:bookmarkEnd w:id="4824"/>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4825" w:name="_Toc33181211"/>
      <w:r>
        <w:t>Compensating for non-deterministic output</w:t>
      </w:r>
      <w:bookmarkEnd w:id="482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826" w:name="_Toc33181212"/>
      <w:r>
        <w:t>Interaction between determinism and baselining</w:t>
      </w:r>
      <w:bookmarkEnd w:id="482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12CD144C"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w:t>
      </w:r>
      <w:del w:id="4827" w:author="Laurence Golding" w:date="2020-02-21T12:15:00Z">
        <w:r w:rsidRPr="00D44AFA" w:rsidDel="001B6DA0">
          <w:rPr>
            <w:rStyle w:val="CODEtemp"/>
          </w:rPr>
          <w:delText>existing</w:delText>
        </w:r>
      </w:del>
      <w:ins w:id="4828" w:author="Laurence Golding" w:date="2020-02-21T12:15:00Z">
        <w:r w:rsidR="001B6DA0">
          <w:rPr>
            <w:rStyle w:val="CODEtemp"/>
          </w:rPr>
          <w:t>unchanged</w:t>
        </w:r>
      </w:ins>
      <w:del w:id="4829" w:author="Laurence Golding" w:date="2020-02-21T12:15:00Z">
        <w:r w:rsidRPr="00D44AFA" w:rsidDel="001B6DA0">
          <w:rPr>
            <w:rStyle w:val="CODEtemp"/>
          </w:rPr>
          <w:delText>"</w:delText>
        </w:r>
        <w:r w:rsidDel="001B6DA0">
          <w:delText>.</w:delText>
        </w:r>
      </w:del>
      <w:ins w:id="4830" w:author="Laurence Golding" w:date="2020-02-21T12:15:00Z">
        <w:r w:rsidR="001B6DA0" w:rsidRPr="00D44AFA">
          <w:rPr>
            <w:rStyle w:val="CODEtemp"/>
          </w:rPr>
          <w:t>"</w:t>
        </w:r>
        <w:r w:rsidR="001B6DA0">
          <w:t xml:space="preserve"> or </w:t>
        </w:r>
        <w:r w:rsidR="001B6DA0" w:rsidRPr="001B6DA0">
          <w:rPr>
            <w:rStyle w:val="CODEtemp"/>
          </w:rPr>
          <w:t>"updated"</w:t>
        </w:r>
        <w:r w:rsidR="001B6DA0">
          <w:t xml:space="preserve"> as appropriate (see §</w:t>
        </w:r>
      </w:ins>
      <w:ins w:id="4831" w:author="Laurence Golding" w:date="2020-02-21T12:16:00Z">
        <w:r w:rsidR="001B6DA0">
          <w:fldChar w:fldCharType="begin"/>
        </w:r>
        <w:r w:rsidR="001B6DA0">
          <w:instrText xml:space="preserve"> REF _Ref493351360 \r \h </w:instrText>
        </w:r>
      </w:ins>
      <w:r w:rsidR="001B6DA0">
        <w:fldChar w:fldCharType="separate"/>
      </w:r>
      <w:ins w:id="4832" w:author="Laurence Golding" w:date="2020-02-21T12:31:00Z">
        <w:r w:rsidR="00CE77CD">
          <w:t>3.27.24</w:t>
        </w:r>
      </w:ins>
      <w:ins w:id="4833" w:author="Laurence Golding" w:date="2020-02-21T12:16:00Z">
        <w:r w:rsidR="001B6DA0">
          <w:fldChar w:fldCharType="end"/>
        </w:r>
      </w:ins>
      <w:ins w:id="4834" w:author="Laurence Golding" w:date="2020-02-21T12:15:00Z">
        <w:r w:rsidR="001B6DA0">
          <w:t>).</w:t>
        </w:r>
      </w:ins>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15ED3049"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w:t>
      </w:r>
      <w:del w:id="4835" w:author="Laurence Golding" w:date="2020-02-21T12:17:00Z">
        <w:r w:rsidDel="001B6DA0">
          <w:delText>existing</w:delText>
        </w:r>
      </w:del>
      <w:ins w:id="4836" w:author="Laurence Golding" w:date="2020-02-21T12:17:00Z">
        <w:r w:rsidR="001B6DA0">
          <w:t>unchanged</w:t>
        </w:r>
      </w:ins>
      <w:r>
        <w:t>",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1CC9542F"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w:t>
      </w:r>
      <w:del w:id="4837" w:author="Laurence Golding" w:date="2020-02-21T12:18:00Z">
        <w:r w:rsidDel="001B6DA0">
          <w:delText>existing</w:delText>
        </w:r>
      </w:del>
      <w:ins w:id="4838" w:author="Laurence Golding" w:date="2020-02-21T12:18:00Z">
        <w:r w:rsidR="001B6DA0">
          <w:t>unchanged</w:t>
        </w:r>
      </w:ins>
      <w:r>
        <w:t>" results. Or they might rewrite the baseline (marking all "new" results as "</w:t>
      </w:r>
      <w:del w:id="4839" w:author="Laurence Golding" w:date="2020-02-21T12:18:00Z">
        <w:r w:rsidDel="001B6DA0">
          <w:delText>existing</w:delText>
        </w:r>
      </w:del>
      <w:ins w:id="4840" w:author="Laurence Golding" w:date="2020-02-21T12:18:00Z">
        <w:r w:rsidR="001B6DA0">
          <w:t>unchanged</w:t>
        </w:r>
      </w:ins>
      <w:r>
        <w:t>")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4841" w:name="AppendixFixes"/>
      <w:bookmarkStart w:id="4842" w:name="_Toc33181213"/>
      <w:bookmarkEnd w:id="4841"/>
      <w:r>
        <w:lastRenderedPageBreak/>
        <w:t xml:space="preserve">(Informative) </w:t>
      </w:r>
      <w:r w:rsidR="00710FE0">
        <w:t>Guidance on fixes</w:t>
      </w:r>
      <w:bookmarkEnd w:id="484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4843" w:name="_Toc33181214"/>
      <w:r>
        <w:lastRenderedPageBreak/>
        <w:t>(Informative) Diagnosing results in generated files</w:t>
      </w:r>
      <w:bookmarkEnd w:id="484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B917EFE"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CE77CD">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CE77CD">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CE77CD">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CE77CD">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CE77CD">
        <w:t>3.30.13</w:t>
      </w:r>
      <w:r w:rsidR="000C665E">
        <w:fldChar w:fldCharType="end"/>
      </w:r>
      <w:r w:rsidR="000C665E">
        <w:t xml:space="preserve">) </w:t>
      </w:r>
      <w:r>
        <w:t>holds the relevant portion of the file contents.</w:t>
      </w:r>
    </w:p>
    <w:p w14:paraId="5DB07359" w14:textId="2F6FE2B3"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CE77CD">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CE77CD">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4844"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CE77CD">
        <w:t>3.14.15</w:t>
      </w:r>
      <w:r w:rsidR="000C665E">
        <w:fldChar w:fldCharType="end"/>
      </w:r>
      <w:r w:rsidR="000C665E" w:rsidRPr="000C665E">
        <w:t>)</w:t>
      </w:r>
      <w:bookmarkEnd w:id="4844"/>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EE111B7"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CE77CD">
        <w:t>3.14</w:t>
      </w:r>
      <w:r>
        <w:fldChar w:fldCharType="end"/>
      </w:r>
      <w:r>
        <w:t>).</w:t>
      </w:r>
    </w:p>
    <w:p w14:paraId="16CC02FE" w14:textId="38A176A3"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CE77CD">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3391AC92"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CE77CD">
        <w:t>3.14.23</w:t>
      </w:r>
      <w:r>
        <w:fldChar w:fldCharType="end"/>
      </w:r>
      <w:r>
        <w:t>.</w:t>
      </w:r>
    </w:p>
    <w:p w14:paraId="12542006" w14:textId="7B7F2A83"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CE77CD">
        <w:t>3.27</w:t>
      </w:r>
      <w:r>
        <w:fldChar w:fldCharType="end"/>
      </w:r>
      <w:r>
        <w:t>).</w:t>
      </w:r>
    </w:p>
    <w:p w14:paraId="405D3CE1" w14:textId="7A4D50F1"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CE77CD">
        <w:t>3.27.5</w:t>
      </w:r>
      <w:r w:rsidR="00EC5421">
        <w:fldChar w:fldCharType="end"/>
      </w:r>
      <w:r>
        <w:t>.</w:t>
      </w:r>
    </w:p>
    <w:p w14:paraId="53F54E24" w14:textId="0FF0C400"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CE77CD">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53342EAC"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CE77CD">
        <w:t>3.27.12</w:t>
      </w:r>
      <w:r>
        <w:fldChar w:fldCharType="end"/>
      </w:r>
      <w:r>
        <w:t>.</w:t>
      </w:r>
    </w:p>
    <w:p w14:paraId="6B5EF283" w14:textId="63C3524D"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CE77CD">
        <w:t>3.28</w:t>
      </w:r>
      <w:r>
        <w:fldChar w:fldCharType="end"/>
      </w:r>
      <w:r>
        <w:t>).</w:t>
      </w:r>
    </w:p>
    <w:p w14:paraId="348A704B" w14:textId="48A20A98"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CE77CD">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6159D2E9"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CE77CD">
        <w:t>3.14.15</w:t>
      </w:r>
      <w:r>
        <w:fldChar w:fldCharType="end"/>
      </w:r>
      <w:r>
        <w:t>.</w:t>
      </w:r>
    </w:p>
    <w:p w14:paraId="4927884C" w14:textId="0243A427"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CE77CD">
        <w:t>3.24</w:t>
      </w:r>
      <w:r>
        <w:fldChar w:fldCharType="end"/>
      </w:r>
      <w:r>
        <w:t>).</w:t>
      </w:r>
    </w:p>
    <w:p w14:paraId="18AC6C56" w14:textId="4246EA8D"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CE77CD">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7AE86E31"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CE77CD">
        <w:rPr>
          <w:b/>
        </w:rPr>
        <w:t>3.24.8</w:t>
      </w:r>
      <w:r>
        <w:rPr>
          <w:b/>
        </w:rPr>
        <w:fldChar w:fldCharType="end"/>
      </w:r>
      <w:r w:rsidRPr="00EC7E26">
        <w:rPr>
          <w:b/>
        </w:rPr>
        <w:t>.</w:t>
      </w:r>
    </w:p>
    <w:p w14:paraId="3F9D74B5" w14:textId="1E9D777F"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E77CD">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4845" w:name="_Hlk6048403"/>
      <w:r w:rsidRPr="00DD7757">
        <w:rPr>
          <w:b/>
        </w:rPr>
        <w:t>"lastModifiedTimeUtc": "2019-04-13T11:45:23.477",</w:t>
      </w:r>
    </w:p>
    <w:bookmarkEnd w:id="4845"/>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55A29638" w:rsidR="00830F21" w:rsidRDefault="00830F21" w:rsidP="0053495B">
      <w:pPr>
        <w:pStyle w:val="Code"/>
      </w:pPr>
      <w:r>
        <w:t>}</w:t>
      </w:r>
    </w:p>
    <w:p w14:paraId="5969C82C" w14:textId="5E1D933F" w:rsidR="006E4C3F" w:rsidRDefault="006E4C3F" w:rsidP="006E4C3F">
      <w:pPr>
        <w:pStyle w:val="AppendixHeading1"/>
      </w:pPr>
      <w:bookmarkStart w:id="4846" w:name="_Toc33181215"/>
      <w:bookmarkStart w:id="4847" w:name="_Hlk8832327"/>
      <w:r>
        <w:lastRenderedPageBreak/>
        <w:t xml:space="preserve">(Informative) Detecting </w:t>
      </w:r>
      <w:r w:rsidR="00E151FB">
        <w:t>incomplete</w:t>
      </w:r>
      <w:r>
        <w:t xml:space="preserve"> </w:t>
      </w:r>
      <w:r w:rsidR="00E151FB">
        <w:t>result sets</w:t>
      </w:r>
      <w:bookmarkEnd w:id="4846"/>
    </w:p>
    <w:p w14:paraId="7102CDA0" w14:textId="2B4EDE20" w:rsidR="006E4C3F" w:rsidRDefault="006E4C3F" w:rsidP="006E4C3F">
      <w:r>
        <w:t xml:space="preserve">This </w:t>
      </w:r>
      <w:del w:id="4848" w:author="Laurence Golding" w:date="2020-02-21T11:41:00Z">
        <w:r w:rsidDel="00507DB3">
          <w:delText xml:space="preserve">specification </w:delText>
        </w:r>
      </w:del>
      <w:ins w:id="4849" w:author="Laurence Golding" w:date="2020-02-21T11:41:00Z">
        <w:r w:rsidR="00507DB3">
          <w:t xml:space="preserve">document </w:t>
        </w:r>
      </w:ins>
      <w:r>
        <w:t xml:space="preserve">describes three conditions that inform the </w:t>
      </w:r>
      <w:r w:rsidR="00FE5F7F">
        <w:t xml:space="preserve">SARIF </w:t>
      </w:r>
      <w:r>
        <w:t xml:space="preserve">consumer that the tool has failed to produce </w:t>
      </w:r>
      <w:r w:rsidR="00E151FB">
        <w:t xml:space="preserve">a comprehensive set of </w:t>
      </w:r>
      <w:r>
        <w:t>results. For convenience, this Appendix gathers those conditions together in one place:</w:t>
      </w:r>
    </w:p>
    <w:p w14:paraId="7BECCEBF" w14:textId="46C47417" w:rsidR="006E4C3F" w:rsidRDefault="006E4C3F" w:rsidP="006E4C3F"/>
    <w:p w14:paraId="79A67630" w14:textId="51C05B32" w:rsidR="006E4C3F" w:rsidRDefault="006E4C3F" w:rsidP="006E4C3F">
      <w:pPr>
        <w:pStyle w:val="ListParagraph"/>
        <w:numPr>
          <w:ilvl w:val="0"/>
          <w:numId w:val="94"/>
        </w:numPr>
      </w:pPr>
      <w:r>
        <w:t xml:space="preserve">If any </w:t>
      </w:r>
      <w:r w:rsidRPr="006E4C3F">
        <w:rPr>
          <w:rStyle w:val="CODEtemp"/>
        </w:rPr>
        <w:t>invocation</w:t>
      </w:r>
      <w:r>
        <w:t xml:space="preserve"> object (§</w:t>
      </w:r>
      <w:r>
        <w:fldChar w:fldCharType="begin"/>
      </w:r>
      <w:r>
        <w:instrText xml:space="preserve"> REF _Ref493352563 \r \h </w:instrText>
      </w:r>
      <w:r>
        <w:fldChar w:fldCharType="separate"/>
      </w:r>
      <w:r w:rsidR="00CE77CD">
        <w:t>3.20</w:t>
      </w:r>
      <w:r>
        <w:fldChar w:fldCharType="end"/>
      </w:r>
      <w:r>
        <w:t xml:space="preserve">) in </w:t>
      </w:r>
      <w:r w:rsidRPr="006E4C3F">
        <w:rPr>
          <w:rStyle w:val="CODEtemp"/>
        </w:rPr>
        <w:t>theRun.invocations</w:t>
      </w:r>
      <w:r>
        <w:t xml:space="preserve"> (§</w:t>
      </w:r>
      <w:r>
        <w:fldChar w:fldCharType="begin"/>
      </w:r>
      <w:r>
        <w:instrText xml:space="preserve"> REF _Ref507657941 \r \h </w:instrText>
      </w:r>
      <w:r>
        <w:fldChar w:fldCharType="separate"/>
      </w:r>
      <w:r w:rsidR="00CE77CD">
        <w:t>3.14.11</w:t>
      </w:r>
      <w:r>
        <w:fldChar w:fldCharType="end"/>
      </w:r>
      <w:r>
        <w:t xml:space="preserve">) has a value of </w:t>
      </w:r>
      <w:r w:rsidRPr="006E4C3F">
        <w:rPr>
          <w:rStyle w:val="CODEtemp"/>
        </w:rPr>
        <w:t>false</w:t>
      </w:r>
      <w:r>
        <w:t xml:space="preserve"> for its </w:t>
      </w:r>
      <w:r w:rsidRPr="006E4C3F">
        <w:rPr>
          <w:rStyle w:val="CODEtemp"/>
        </w:rPr>
        <w:t>executionSuccessful</w:t>
      </w:r>
      <w:r>
        <w:t xml:space="preserve"> property (§</w:t>
      </w:r>
      <w:r>
        <w:fldChar w:fldCharType="begin"/>
      </w:r>
      <w:r>
        <w:instrText xml:space="preserve"> REF _Ref8832061 \r \h </w:instrText>
      </w:r>
      <w:r>
        <w:fldChar w:fldCharType="separate"/>
      </w:r>
      <w:r w:rsidR="00CE77CD">
        <w:t>3.20.14</w:t>
      </w:r>
      <w:r>
        <w:fldChar w:fldCharType="end"/>
      </w:r>
      <w:r>
        <w:t>), the tool either failed to start, terminated with an exit code that denotes failure, or terminated with an unhandled exception or signal.</w:t>
      </w:r>
      <w:r>
        <w:br/>
      </w:r>
    </w:p>
    <w:p w14:paraId="5A45CF4B" w14:textId="7A48BB2D" w:rsidR="006E4C3F" w:rsidRDefault="006E4C3F" w:rsidP="006E4C3F">
      <w:pPr>
        <w:pStyle w:val="ListParagraph"/>
        <w:numPr>
          <w:ilvl w:val="0"/>
          <w:numId w:val="94"/>
        </w:numPr>
      </w:pPr>
      <w:r>
        <w:t xml:space="preserve">If any </w:t>
      </w:r>
      <w:r w:rsidRPr="006E4C3F">
        <w:rPr>
          <w:rStyle w:val="CODEtemp"/>
        </w:rPr>
        <w:t>notification</w:t>
      </w:r>
      <w:r>
        <w:t xml:space="preserve"> object (§</w:t>
      </w:r>
      <w:r>
        <w:fldChar w:fldCharType="begin"/>
      </w:r>
      <w:r>
        <w:instrText xml:space="preserve"> REF _Ref493404948 \r \h </w:instrText>
      </w:r>
      <w:r>
        <w:fldChar w:fldCharType="separate"/>
      </w:r>
      <w:r w:rsidR="00CE77CD">
        <w:t>3.58</w:t>
      </w:r>
      <w:r>
        <w:fldChar w:fldCharType="end"/>
      </w:r>
      <w:r>
        <w:t xml:space="preserve">) in </w:t>
      </w:r>
      <w:r w:rsidRPr="006E4C3F">
        <w:rPr>
          <w:rStyle w:val="CODEtemp"/>
        </w:rPr>
        <w:t>invocation.toolExecutionNotifications</w:t>
      </w:r>
      <w:r>
        <w:t xml:space="preserve"> (§</w:t>
      </w:r>
      <w:r>
        <w:fldChar w:fldCharType="begin"/>
      </w:r>
      <w:r>
        <w:instrText xml:space="preserve"> REF _Ref493345429 \r \h </w:instrText>
      </w:r>
      <w:r>
        <w:fldChar w:fldCharType="separate"/>
      </w:r>
      <w:r w:rsidR="00CE77CD">
        <w:t>3.20.21</w:t>
      </w:r>
      <w:r>
        <w:fldChar w:fldCharType="end"/>
      </w:r>
      <w:r>
        <w:t xml:space="preserve">) or </w:t>
      </w:r>
      <w:r w:rsidRPr="006E4C3F">
        <w:rPr>
          <w:rStyle w:val="CODEtemp"/>
        </w:rPr>
        <w:t>toolConfigurationNotifications</w:t>
      </w:r>
      <w:r>
        <w:t xml:space="preserve"> (§</w:t>
      </w:r>
      <w:r>
        <w:fldChar w:fldCharType="begin"/>
      </w:r>
      <w:r>
        <w:instrText xml:space="preserve"> REF _Ref509576439 \r \h </w:instrText>
      </w:r>
      <w:r>
        <w:fldChar w:fldCharType="separate"/>
      </w:r>
      <w:r w:rsidR="00CE77CD">
        <w:t>3.20.22</w:t>
      </w:r>
      <w:r>
        <w:fldChar w:fldCharType="end"/>
      </w:r>
      <w:r>
        <w:t xml:space="preserve">) has a value of </w:t>
      </w:r>
      <w:r w:rsidRPr="006E4C3F">
        <w:rPr>
          <w:rStyle w:val="CODEtemp"/>
        </w:rPr>
        <w:t>"error"</w:t>
      </w:r>
      <w:r>
        <w:t xml:space="preserve"> for its </w:t>
      </w:r>
      <w:r w:rsidRPr="006E4C3F">
        <w:rPr>
          <w:rStyle w:val="CODEtemp"/>
        </w:rPr>
        <w:t>level</w:t>
      </w:r>
      <w:r>
        <w:t xml:space="preserve"> property (§</w:t>
      </w:r>
      <w:r>
        <w:fldChar w:fldCharType="begin"/>
      </w:r>
      <w:r>
        <w:instrText xml:space="preserve"> REF _Ref493404972 \r \h </w:instrText>
      </w:r>
      <w:r>
        <w:fldChar w:fldCharType="separate"/>
      </w:r>
      <w:r w:rsidR="00CE77CD">
        <w:t>3.58.6</w:t>
      </w:r>
      <w:r>
        <w:fldChar w:fldCharType="end"/>
      </w:r>
      <w:r>
        <w:t>), it is possible that the tool was unable to execute every analysis rule on every analysis target. Therefore, the results cannot be assumed to be complete.</w:t>
      </w:r>
      <w:r>
        <w:br/>
      </w:r>
    </w:p>
    <w:p w14:paraId="22358F7F" w14:textId="17FF7F51" w:rsidR="006E4C3F" w:rsidRDefault="006E4C3F" w:rsidP="006E4C3F">
      <w:pPr>
        <w:pStyle w:val="ListParagraph"/>
        <w:numPr>
          <w:ilvl w:val="0"/>
          <w:numId w:val="94"/>
        </w:numPr>
      </w:pPr>
      <w:r>
        <w:t xml:space="preserve">If </w:t>
      </w:r>
      <w:r w:rsidRPr="006E4C3F">
        <w:rPr>
          <w:rStyle w:val="CODEtemp"/>
        </w:rPr>
        <w:t>theRun.results</w:t>
      </w:r>
      <w:r>
        <w:t xml:space="preserve"> (§</w:t>
      </w:r>
      <w:r>
        <w:fldChar w:fldCharType="begin"/>
      </w:r>
      <w:r>
        <w:instrText xml:space="preserve"> REF _Ref493350972 \r \h </w:instrText>
      </w:r>
      <w:r>
        <w:fldChar w:fldCharType="separate"/>
      </w:r>
      <w:r w:rsidR="00CE77CD">
        <w:t>3.14.23</w:t>
      </w:r>
      <w:r>
        <w:fldChar w:fldCharType="end"/>
      </w:r>
      <w:r>
        <w:t xml:space="preserve">) is </w:t>
      </w:r>
      <w:r w:rsidRPr="006E4C3F">
        <w:rPr>
          <w:rStyle w:val="CODEtemp"/>
        </w:rPr>
        <w:t>null</w:t>
      </w:r>
      <w:r>
        <w:t xml:space="preserve">, the tool </w:t>
      </w:r>
      <w:r w:rsidR="00FE5F7F">
        <w:t>either failed to start or failed to begin its analysis</w:t>
      </w:r>
      <w:r>
        <w:t>.</w:t>
      </w:r>
    </w:p>
    <w:p w14:paraId="014F69BA" w14:textId="4D12C5FF" w:rsidR="00B435F7" w:rsidRDefault="00B435F7" w:rsidP="00B435F7"/>
    <w:p w14:paraId="6442B4F5" w14:textId="5365CB50" w:rsidR="00B435F7" w:rsidRPr="006E4C3F" w:rsidRDefault="00B435F7" w:rsidP="00B435F7">
      <w:r>
        <w:t>These conditions apply separately to each run in the log file.</w:t>
      </w:r>
    </w:p>
    <w:p w14:paraId="013F1091" w14:textId="271B9B57" w:rsidR="0003707A" w:rsidRDefault="0003707A" w:rsidP="0003707A">
      <w:pPr>
        <w:pStyle w:val="AppendixHeading1"/>
      </w:pPr>
      <w:bookmarkStart w:id="4850" w:name="AppendixSourceLanguage"/>
      <w:bookmarkStart w:id="4851" w:name="_Toc33181216"/>
      <w:bookmarkEnd w:id="4847"/>
      <w:bookmarkEnd w:id="4850"/>
      <w:r>
        <w:lastRenderedPageBreak/>
        <w:t>(Informative) Sample sourceLanguage values</w:t>
      </w:r>
      <w:bookmarkEnd w:id="4851"/>
    </w:p>
    <w:p w14:paraId="38B9ECB8" w14:textId="5E64ECEC"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CE77CD">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4852"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54A6C0E" w:rsidR="003819E5" w:rsidRDefault="00C11750" w:rsidP="007F356E">
      <w:pPr>
        <w:pStyle w:val="ListParagraph"/>
        <w:numPr>
          <w:ilvl w:val="0"/>
          <w:numId w:val="63"/>
        </w:numPr>
        <w:rPr>
          <w:rStyle w:val="CODEtemp"/>
        </w:rPr>
      </w:pPr>
      <w:r>
        <w:rPr>
          <w:rStyle w:val="CODEtemp"/>
        </w:rPr>
        <w:t>objective</w:t>
      </w:r>
      <w:r w:rsidR="00FC7276">
        <w:rPr>
          <w:rStyle w:val="CODEtemp"/>
        </w:rPr>
        <w:t>c</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4852"/>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4853" w:name="AppendixExamples"/>
      <w:bookmarkStart w:id="4854" w:name="_Toc33181217"/>
      <w:bookmarkEnd w:id="4853"/>
      <w:r>
        <w:lastRenderedPageBreak/>
        <w:t xml:space="preserve">(Informative) </w:t>
      </w:r>
      <w:r w:rsidR="00710FE0">
        <w:t>Examples</w:t>
      </w:r>
      <w:bookmarkEnd w:id="485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4855" w:name="_Toc33181218"/>
      <w:r>
        <w:t xml:space="preserve">Minimal valid SARIF </w:t>
      </w:r>
      <w:r w:rsidR="00EA1C84">
        <w:t>log file</w:t>
      </w:r>
      <w:bookmarkEnd w:id="4855"/>
    </w:p>
    <w:p w14:paraId="2DCB587E" w14:textId="4B607C81"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w:t>
      </w:r>
      <w:del w:id="4856" w:author="Laurence Golding" w:date="2020-02-21T11:41:00Z">
        <w:r w:rsidRPr="00745595" w:rsidDel="00507DB3">
          <w:delText>the specification</w:delText>
        </w:r>
      </w:del>
      <w:ins w:id="4857" w:author="Laurence Golding" w:date="2020-02-21T11:41:00Z">
        <w:r w:rsidR="00507DB3">
          <w:t xml:space="preserve">this </w:t>
        </w:r>
      </w:ins>
      <w:ins w:id="4858" w:author="Laurence Golding" w:date="2020-02-21T11:42:00Z">
        <w:r w:rsidR="00507DB3">
          <w:t>document</w:t>
        </w:r>
      </w:ins>
      <w:r w:rsidRPr="00745595">
        <w:t xml:space="preserve"> (elements </w:t>
      </w:r>
      <w:r>
        <w:t xml:space="preserve">which the </w:t>
      </w:r>
      <w:del w:id="4859" w:author="Laurence Golding" w:date="2020-02-21T11:42:00Z">
        <w:r w:rsidDel="00507DB3">
          <w:delText xml:space="preserve">specification </w:delText>
        </w:r>
      </w:del>
      <w:ins w:id="4860" w:author="Laurence Golding" w:date="2020-02-21T11:42:00Z">
        <w:r w:rsidR="00507DB3">
          <w:t xml:space="preserve">document </w:t>
        </w:r>
      </w:ins>
      <w:r>
        <w:t xml:space="preserve">states </w:t>
      </w:r>
      <w:r w:rsidRPr="00745595">
        <w:rPr>
          <w:b/>
        </w:rPr>
        <w:t>SHALL</w:t>
      </w:r>
      <w:r w:rsidRPr="00745595">
        <w:t xml:space="preserve"> be present).</w:t>
      </w:r>
    </w:p>
    <w:p w14:paraId="28799F09" w14:textId="146BC7BE"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E77CD">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E77CD">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4861" w:name="_Toc33181219"/>
      <w:r w:rsidRPr="00745595">
        <w:t xml:space="preserve">Minimal recommended SARIF </w:t>
      </w:r>
      <w:r w:rsidR="00EA1C84">
        <w:t xml:space="preserve">log </w:t>
      </w:r>
      <w:r w:rsidRPr="00745595">
        <w:t>file with source information</w:t>
      </w:r>
      <w:bookmarkEnd w:id="4861"/>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32CA6C45" w:rsidR="00745595" w:rsidRDefault="00745595" w:rsidP="00745595">
      <w:r>
        <w:t xml:space="preserve">The file contains those elements recommended by </w:t>
      </w:r>
      <w:del w:id="4862" w:author="Laurence Golding" w:date="2020-02-21T11:42:00Z">
        <w:r w:rsidDel="00507DB3">
          <w:delText>the specification</w:delText>
        </w:r>
      </w:del>
      <w:ins w:id="4863" w:author="Laurence Golding" w:date="2020-02-21T11:42:00Z">
        <w:r w:rsidR="00507DB3">
          <w:t>this document</w:t>
        </w:r>
      </w:ins>
      <w:r>
        <w:t xml:space="preserve"> (elements which the </w:t>
      </w:r>
      <w:del w:id="4864" w:author="Laurence Golding" w:date="2020-02-21T11:42:00Z">
        <w:r w:rsidDel="00507DB3">
          <w:delText xml:space="preserve">specification </w:delText>
        </w:r>
      </w:del>
      <w:ins w:id="4865" w:author="Laurence Golding" w:date="2020-02-21T11:42:00Z">
        <w:r w:rsidR="00507DB3">
          <w:t xml:space="preserve">document </w:t>
        </w:r>
      </w:ins>
      <w:r>
        <w:t>states</w:t>
      </w:r>
      <w:r w:rsidR="001D7651">
        <w:t xml:space="preserve"> “</w:t>
      </w:r>
      <w:r w:rsidR="001D7651" w:rsidRPr="00745595">
        <w:rPr>
          <w:b/>
        </w:rPr>
        <w:t>SHOULD</w:t>
      </w:r>
      <w:r w:rsidR="001D7651">
        <w:t xml:space="preserve">” </w:t>
      </w:r>
      <w:r>
        <w:t>be present), in addition to the required elements.</w:t>
      </w:r>
    </w:p>
    <w:p w14:paraId="44BDC2DA" w14:textId="31BC87C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E77CD">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E77CD">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E77CD">
        <w:t>3.27</w:t>
      </w:r>
      <w:r>
        <w:fldChar w:fldCharType="end"/>
      </w:r>
      <w:r>
        <w:t xml:space="preserve">) so the recommended elements of the </w:t>
      </w:r>
      <w:r w:rsidRPr="00745595">
        <w:rPr>
          <w:rStyle w:val="CODEtemp"/>
        </w:rPr>
        <w:t>result</w:t>
      </w:r>
      <w:r>
        <w:t xml:space="preserve"> object can be shown.</w:t>
      </w:r>
    </w:p>
    <w:p w14:paraId="0A703AC0" w14:textId="6278AF37"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E77CD">
        <w:t>3.14.15</w:t>
      </w:r>
      <w:r w:rsidR="00830F21">
        <w:fldChar w:fldCharType="end"/>
      </w:r>
      <w:r>
        <w:t>) specif</w:t>
      </w:r>
      <w:r w:rsidR="00830F21">
        <w:t>ies</w:t>
      </w:r>
      <w:r>
        <w:t xml:space="preserve"> only those </w:t>
      </w:r>
      <w:r w:rsidR="00CC50E4">
        <w:t xml:space="preserve">artifacts </w:t>
      </w:r>
      <w:r>
        <w:t>in which the tool detected a result.</w:t>
      </w:r>
    </w:p>
    <w:p w14:paraId="71E13AB3" w14:textId="0E9E672E"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E77CD">
        <w:t>3.14.17</w:t>
      </w:r>
      <w:r>
        <w:fldChar w:fldCharType="end"/>
      </w:r>
      <w:r>
        <w:t>), because when physical location information is available, that property is optional (it “</w:t>
      </w:r>
      <w:r w:rsidRPr="00745595">
        <w:rPr>
          <w:b/>
        </w:rPr>
        <w:t>MAY</w:t>
      </w:r>
      <w:r>
        <w:t>” be present).</w:t>
      </w:r>
    </w:p>
    <w:p w14:paraId="3D9A1852" w14:textId="1F403935"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CE77CD">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3AC9521A" w:rsidR="00AE51C4" w:rsidRDefault="00AE51C4" w:rsidP="00105CCB">
      <w:pPr>
        <w:pStyle w:val="Codesmall"/>
      </w:pPr>
      <w:r>
        <w:t xml:space="preserve">              "logicalLocation</w:t>
      </w:r>
      <w:r w:rsidR="00370AB0">
        <w:t>s</w:t>
      </w:r>
      <w:r>
        <w:t xml:space="preserve">": </w:t>
      </w:r>
      <w:r w:rsidR="00BB569D">
        <w:t>[</w:t>
      </w:r>
    </w:p>
    <w:p w14:paraId="12E0F86B" w14:textId="4CC34872" w:rsidR="00BB569D" w:rsidRDefault="00BB569D" w:rsidP="00105CCB">
      <w:pPr>
        <w:pStyle w:val="Codesmall"/>
      </w:pPr>
      <w:r>
        <w:t xml:space="preserve">                {</w:t>
      </w:r>
    </w:p>
    <w:p w14:paraId="4742387A" w14:textId="7ABF2ABB" w:rsidR="006570BF" w:rsidRDefault="00AE51C4" w:rsidP="00105CCB">
      <w:pPr>
        <w:pStyle w:val="Codesmall"/>
      </w:pPr>
      <w:r>
        <w:t xml:space="preserve">  </w:t>
      </w:r>
      <w:r w:rsidR="006570BF">
        <w:t xml:space="preserve">              </w:t>
      </w:r>
      <w:r w:rsidR="00BB569D">
        <w:t xml:space="preserve">  </w:t>
      </w:r>
      <w:r w:rsidR="006570BF">
        <w:t>"fullyQualifiedName": "collections::list:</w:t>
      </w:r>
      <w:r w:rsidR="00F610AE">
        <w:t>:</w:t>
      </w:r>
      <w:r w:rsidR="006570BF">
        <w:t>add"</w:t>
      </w:r>
    </w:p>
    <w:p w14:paraId="12D748AA" w14:textId="4DFC668E" w:rsidR="00BB569D" w:rsidRDefault="00BB569D" w:rsidP="00105CCB">
      <w:pPr>
        <w:pStyle w:val="Codesmall"/>
      </w:pPr>
      <w:r>
        <w:t xml:space="preserve">                }</w:t>
      </w:r>
    </w:p>
    <w:p w14:paraId="43ADF47E" w14:textId="732BA37F" w:rsidR="00AE51C4" w:rsidRDefault="00AE51C4" w:rsidP="00105CCB">
      <w:pPr>
        <w:pStyle w:val="Codesmall"/>
      </w:pPr>
      <w:r>
        <w:t xml:space="preserve">              </w:t>
      </w:r>
      <w:r w:rsidR="00AC4F50">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4866" w:name="_Toc33181220"/>
      <w:r w:rsidRPr="001D7651">
        <w:t xml:space="preserve">Minimal recommended SARIF </w:t>
      </w:r>
      <w:r w:rsidR="00EA1C84">
        <w:t xml:space="preserve">log </w:t>
      </w:r>
      <w:r w:rsidRPr="001D7651">
        <w:t>file without source information</w:t>
      </w:r>
      <w:bookmarkEnd w:id="4866"/>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139243D7" w:rsidR="001D7651" w:rsidRDefault="001D7651" w:rsidP="001D7651">
      <w:r>
        <w:t xml:space="preserve">The file contains those elements recommended by </w:t>
      </w:r>
      <w:del w:id="4867" w:author="Laurence Golding" w:date="2020-02-21T11:42:00Z">
        <w:r w:rsidDel="00507DB3">
          <w:delText>the specification</w:delText>
        </w:r>
      </w:del>
      <w:ins w:id="4868" w:author="Laurence Golding" w:date="2020-02-21T11:42:00Z">
        <w:r w:rsidR="00507DB3">
          <w:t>this document</w:t>
        </w:r>
      </w:ins>
      <w:r>
        <w:t xml:space="preserve"> (elements which the </w:t>
      </w:r>
      <w:del w:id="4869" w:author="Laurence Golding" w:date="2020-02-21T11:42:00Z">
        <w:r w:rsidDel="00507DB3">
          <w:delText xml:space="preserve">specification </w:delText>
        </w:r>
      </w:del>
      <w:ins w:id="4870" w:author="Laurence Golding" w:date="2020-02-21T11:42:00Z">
        <w:r w:rsidR="00507DB3">
          <w:t xml:space="preserve">document </w:t>
        </w:r>
      </w:ins>
      <w:r>
        <w:t>states “</w:t>
      </w:r>
      <w:r w:rsidRPr="001D7651">
        <w:rPr>
          <w:b/>
        </w:rPr>
        <w:t>SHOULD</w:t>
      </w:r>
      <w:r>
        <w:t>” be present), in addition to the required elements.</w:t>
      </w:r>
    </w:p>
    <w:p w14:paraId="404F155C" w14:textId="5223A79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E77CD">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E77CD">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E77CD">
        <w:t>3.27</w:t>
      </w:r>
      <w:r>
        <w:fldChar w:fldCharType="end"/>
      </w:r>
      <w:r>
        <w:t xml:space="preserve">) so the recommended elements of the </w:t>
      </w:r>
      <w:r w:rsidRPr="001D7651">
        <w:rPr>
          <w:rStyle w:val="CODEtemp"/>
        </w:rPr>
        <w:t>result</w:t>
      </w:r>
      <w:r>
        <w:t xml:space="preserve"> object can be shown.</w:t>
      </w:r>
    </w:p>
    <w:p w14:paraId="7469062E" w14:textId="368C7EBC"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E77CD">
        <w:t>3.14.15</w:t>
      </w:r>
      <w:r w:rsidR="00830F21">
        <w:fldChar w:fldCharType="end"/>
      </w:r>
      <w:r>
        <w:t>) specif</w:t>
      </w:r>
      <w:r w:rsidR="00830F21">
        <w:t>ies</w:t>
      </w:r>
      <w:r>
        <w:t xml:space="preserve"> only those </w:t>
      </w:r>
      <w:r w:rsidR="00CC50E4">
        <w:t xml:space="preserve">artifacts </w:t>
      </w:r>
      <w:r>
        <w:t>in which the tool detected a result.</w:t>
      </w:r>
    </w:p>
    <w:p w14:paraId="76A5A66E" w14:textId="1D915F24"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E77CD">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lastRenderedPageBreak/>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6C2C3452" w:rsidR="000D7194" w:rsidRDefault="000D7194" w:rsidP="00D71A1D">
      <w:pPr>
        <w:pStyle w:val="Codesmall"/>
      </w:pPr>
      <w:r>
        <w:t xml:space="preserve">              "logicalLocation</w:t>
      </w:r>
      <w:r w:rsidR="005C3632">
        <w:t>s</w:t>
      </w:r>
      <w:r>
        <w:t xml:space="preserve">": </w:t>
      </w:r>
      <w:r w:rsidR="005C3632">
        <w:t>[</w:t>
      </w:r>
    </w:p>
    <w:p w14:paraId="32E1CA32" w14:textId="445A099D" w:rsidR="005C3632" w:rsidRDefault="005C3632" w:rsidP="00D71A1D">
      <w:pPr>
        <w:pStyle w:val="Codesmall"/>
      </w:pPr>
      <w:r>
        <w:t xml:space="preserve">                {</w:t>
      </w:r>
    </w:p>
    <w:p w14:paraId="1E842DB1" w14:textId="3660468B" w:rsidR="001D7651" w:rsidRDefault="000D7194" w:rsidP="00D71A1D">
      <w:pPr>
        <w:pStyle w:val="Codesmall"/>
      </w:pPr>
      <w:r>
        <w:t xml:space="preserve">  </w:t>
      </w:r>
      <w:r w:rsidR="001D7651">
        <w:t xml:space="preserve">              </w:t>
      </w:r>
      <w:r w:rsidR="005C3632">
        <w:t xml:space="preserve">  </w:t>
      </w:r>
      <w:r w:rsidR="001D7651">
        <w:t>"fullyQualifiedName": "Example.Worker.DoWork"</w:t>
      </w:r>
      <w:r w:rsidR="00581577">
        <w:t>,</w:t>
      </w:r>
    </w:p>
    <w:p w14:paraId="236E7FC2" w14:textId="481F8CCE" w:rsidR="00581577" w:rsidRDefault="00581577" w:rsidP="00D71A1D">
      <w:pPr>
        <w:pStyle w:val="Codesmall"/>
      </w:pPr>
      <w:r>
        <w:t xml:space="preserve">  </w:t>
      </w:r>
      <w:r w:rsidR="000D7194">
        <w:t xml:space="preserve">  </w:t>
      </w:r>
      <w:r>
        <w:t xml:space="preserve">            </w:t>
      </w:r>
      <w:r w:rsidR="005C3632">
        <w:t xml:space="preserve">  </w:t>
      </w:r>
      <w:r>
        <w:t>"</w:t>
      </w:r>
      <w:r w:rsidR="000D7194">
        <w:t>i</w:t>
      </w:r>
      <w:r>
        <w:t>ndex": 2</w:t>
      </w:r>
    </w:p>
    <w:p w14:paraId="7D69A5C1" w14:textId="3DBDD4BC" w:rsidR="005C3632" w:rsidRDefault="005C3632" w:rsidP="00D71A1D">
      <w:pPr>
        <w:pStyle w:val="Codesmall"/>
      </w:pPr>
      <w:r>
        <w:t xml:space="preserve">                }</w:t>
      </w:r>
    </w:p>
    <w:p w14:paraId="2675BEDE" w14:textId="76E03149" w:rsidR="000D7194" w:rsidRDefault="000D7194" w:rsidP="00D71A1D">
      <w:pPr>
        <w:pStyle w:val="Codesmall"/>
      </w:pPr>
      <w:r>
        <w:t xml:space="preserve">              </w:t>
      </w:r>
      <w:r w:rsidR="005C3632">
        <w:t>]</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4871" w:name="_Toc33181221"/>
      <w:r>
        <w:t>Comprehensive SARIF file</w:t>
      </w:r>
      <w:bookmarkEnd w:id="487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8D1B89C" w:rsidR="006043FF" w:rsidRDefault="006043FF" w:rsidP="00EA1C84">
      <w:pPr>
        <w:pStyle w:val="Codesmall"/>
      </w:pPr>
      <w:r>
        <w:t xml:space="preserve">  "$schema": "</w:t>
      </w:r>
      <w:r w:rsidR="001E217D" w:rsidRPr="001E217D">
        <w:t>https://raw.githubusercontent.com/oasis-tcs/sarif-spec/master/Schemata/sarif-schema-2.1.0.json</w:t>
      </w:r>
      <w:r>
        <w:t>",</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lastRenderedPageBreak/>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lastRenderedPageBreak/>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09D26EB" w:rsidR="004C4DAB" w:rsidRDefault="003A3A40" w:rsidP="004C4DAB">
      <w:pPr>
        <w:pStyle w:val="Codesmall"/>
      </w:pPr>
      <w:r>
        <w:t xml:space="preserve">  </w:t>
      </w:r>
      <w:r w:rsidR="004C4DAB">
        <w:t xml:space="preserve">              "text": "The run ended</w:t>
      </w:r>
      <w:ins w:id="4872" w:author="Laurence Golding" w:date="2020-02-21T11:53:00Z">
        <w:r w:rsidR="00AB0676">
          <w:t>.</w:t>
        </w:r>
      </w:ins>
      <w:r w:rsidR="004C4DAB">
        <w:t>"</w:t>
      </w:r>
      <w:del w:id="4873" w:author="Laurence Golding" w:date="2020-02-21T11:53:00Z">
        <w:r w:rsidR="004C4DAB" w:rsidDel="00AB0676">
          <w:delText>.</w:delText>
        </w:r>
      </w:del>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lastRenderedPageBreak/>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1BED57B7" w:rsidR="000C5906" w:rsidDel="002604C5" w:rsidRDefault="000C5906" w:rsidP="001B6DA0">
      <w:pPr>
        <w:pStyle w:val="Codesmall"/>
        <w:rPr>
          <w:del w:id="4874" w:author="Laurence Golding" w:date="2020-02-21T11:54:00Z"/>
        </w:rPr>
      </w:pPr>
      <w:r>
        <w:t xml:space="preserve">                "message": </w:t>
      </w:r>
      <w:del w:id="4875" w:author="Laurence Golding" w:date="2020-02-21T11:54:00Z">
        <w:r w:rsidDel="002604C5">
          <w:delText>{</w:delText>
        </w:r>
      </w:del>
    </w:p>
    <w:p w14:paraId="48F50D89" w14:textId="7E1B2D5A" w:rsidR="000C5906" w:rsidDel="002604C5" w:rsidRDefault="000C5906" w:rsidP="00CE77CD">
      <w:pPr>
        <w:pStyle w:val="Codesmall"/>
        <w:rPr>
          <w:del w:id="4876" w:author="Laurence Golding" w:date="2020-02-21T11:54:00Z"/>
        </w:rPr>
      </w:pPr>
      <w:del w:id="4877" w:author="Laurence Golding" w:date="2020-02-21T11:54:00Z">
        <w:r w:rsidDel="002604C5">
          <w:delText xml:space="preserve">                  "text": </w:delText>
        </w:r>
      </w:del>
      <w:r>
        <w:t>"Unhandled exception during rule evaluation."</w:t>
      </w:r>
    </w:p>
    <w:p w14:paraId="7C152D43" w14:textId="08586F38" w:rsidR="000C5906" w:rsidRDefault="000C5906">
      <w:pPr>
        <w:pStyle w:val="Codesmall"/>
      </w:pPr>
      <w:del w:id="4878" w:author="Laurence Golding" w:date="2020-02-21T11:54:00Z">
        <w:r w:rsidDel="002604C5">
          <w:delText xml:space="preserve">                }</w:delText>
        </w:r>
      </w:del>
      <w:r>
        <w:t>,</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lastRenderedPageBreak/>
        <w:t xml:space="preserve">                      </w:t>
      </w:r>
      <w:r w:rsidR="000F1F84">
        <w:t xml:space="preserve">  </w:t>
      </w:r>
      <w:r>
        <w:t>},</w:t>
      </w:r>
    </w:p>
    <w:p w14:paraId="5D776C8B" w14:textId="30A40720" w:rsidR="0030200A" w:rsidRDefault="0030200A" w:rsidP="000C5906">
      <w:pPr>
        <w:pStyle w:val="Codesmall"/>
      </w:pPr>
      <w:r>
        <w:t xml:space="preserve">                        "logicalLocation</w:t>
      </w:r>
      <w:r w:rsidR="003F1A8D">
        <w:t>s</w:t>
      </w:r>
      <w:r>
        <w:t xml:space="preserve">": </w:t>
      </w:r>
      <w:r w:rsidR="003F1A8D">
        <w:t>[</w:t>
      </w:r>
    </w:p>
    <w:p w14:paraId="685188CA" w14:textId="3DD5ABCD" w:rsidR="003F1A8D" w:rsidRDefault="003F1A8D" w:rsidP="000C5906">
      <w:pPr>
        <w:pStyle w:val="Codesmall"/>
      </w:pPr>
      <w:r>
        <w:t xml:space="preserve">                          {</w:t>
      </w:r>
    </w:p>
    <w:p w14:paraId="1CC10AD4" w14:textId="53F40C37" w:rsidR="000F1F84" w:rsidRDefault="0030200A" w:rsidP="000F1F84">
      <w:pPr>
        <w:pStyle w:val="Codesmall"/>
      </w:pPr>
      <w:r>
        <w:t xml:space="preserve">  </w:t>
      </w:r>
      <w:r w:rsidR="000F1F84">
        <w:t xml:space="preserve">                        </w:t>
      </w:r>
      <w:r w:rsidR="003F1A8D">
        <w:t xml:space="preserve">  </w:t>
      </w:r>
      <w:r w:rsidR="000F1F84">
        <w:t>"fullyQualifiedName":</w:t>
      </w:r>
    </w:p>
    <w:p w14:paraId="1A4C9146" w14:textId="733A552B" w:rsidR="000F1F84" w:rsidRDefault="000F1F84" w:rsidP="000F1F84">
      <w:pPr>
        <w:pStyle w:val="Codesmall"/>
      </w:pPr>
      <w:r>
        <w:t xml:space="preserve">  </w:t>
      </w:r>
      <w:r w:rsidR="0030200A">
        <w:t xml:space="preserve">  </w:t>
      </w:r>
      <w:r>
        <w:t xml:space="preserve">                        </w:t>
      </w:r>
      <w:r w:rsidR="003F1A8D">
        <w:t xml:space="preserve">  </w:t>
      </w:r>
      <w:r>
        <w:t>"Rules.SecureHashAlgorithmRule.Evaluate"</w:t>
      </w:r>
    </w:p>
    <w:p w14:paraId="1FE2524D" w14:textId="27F0500F" w:rsidR="003F1A8D" w:rsidRDefault="003F1A8D" w:rsidP="000F1F84">
      <w:pPr>
        <w:pStyle w:val="Codesmall"/>
      </w:pPr>
      <w:r>
        <w:t xml:space="preserve">                          }</w:t>
      </w:r>
    </w:p>
    <w:p w14:paraId="5F975446" w14:textId="0D3FED5A" w:rsidR="0030200A" w:rsidRDefault="0030200A" w:rsidP="000F1F84">
      <w:pPr>
        <w:pStyle w:val="Codesmall"/>
      </w:pPr>
      <w:r>
        <w:t xml:space="preserve">                        </w:t>
      </w:r>
      <w:r w:rsidR="003F1A8D">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68815156" w:rsidR="0030200A" w:rsidRDefault="0030200A" w:rsidP="0030200A">
      <w:pPr>
        <w:pStyle w:val="Codesmall"/>
      </w:pPr>
      <w:r>
        <w:t xml:space="preserve">                        "logicalLocation</w:t>
      </w:r>
      <w:r w:rsidR="007839D4">
        <w:t>s</w:t>
      </w:r>
      <w:r>
        <w:t xml:space="preserve">": </w:t>
      </w:r>
      <w:r w:rsidR="007839D4">
        <w:t>[</w:t>
      </w:r>
    </w:p>
    <w:p w14:paraId="1288C3E0" w14:textId="76300BBD" w:rsidR="007839D4" w:rsidRDefault="007839D4" w:rsidP="0030200A">
      <w:pPr>
        <w:pStyle w:val="Codesmall"/>
      </w:pPr>
      <w:r>
        <w:t xml:space="preserve">                          {</w:t>
      </w:r>
    </w:p>
    <w:p w14:paraId="59F49407" w14:textId="14DB1589" w:rsidR="000F1F84" w:rsidRDefault="0030200A" w:rsidP="000F1F84">
      <w:pPr>
        <w:pStyle w:val="Codesmall"/>
      </w:pPr>
      <w:r>
        <w:t xml:space="preserve">  </w:t>
      </w:r>
      <w:r w:rsidR="000F1F84">
        <w:t xml:space="preserve">                        </w:t>
      </w:r>
      <w:r w:rsidR="007839D4">
        <w:t xml:space="preserve">  </w:t>
      </w:r>
      <w:r w:rsidR="000F1F84">
        <w:t>"fullyQualifiedName":</w:t>
      </w:r>
    </w:p>
    <w:p w14:paraId="16DFC570" w14:textId="2E161292" w:rsidR="000F1F84" w:rsidRDefault="000F1F84" w:rsidP="000F1F84">
      <w:pPr>
        <w:pStyle w:val="Codesmall"/>
      </w:pPr>
      <w:r>
        <w:t xml:space="preserve">                            </w:t>
      </w:r>
      <w:r w:rsidR="007839D4">
        <w:t xml:space="preserve">  </w:t>
      </w:r>
      <w:r>
        <w:t>"ExecutionEngine.Engine.EvaluateRule"</w:t>
      </w:r>
    </w:p>
    <w:p w14:paraId="1710C7A8" w14:textId="65F242C3" w:rsidR="0030200A" w:rsidRDefault="0030200A" w:rsidP="000F1F84">
      <w:pPr>
        <w:pStyle w:val="Codesmall"/>
      </w:pPr>
      <w:r>
        <w:t xml:space="preserve">                          }</w:t>
      </w:r>
    </w:p>
    <w:p w14:paraId="19F82F26" w14:textId="441A408F" w:rsidR="00D25ACF" w:rsidRDefault="00D25ACF" w:rsidP="000F1F84">
      <w:pPr>
        <w:pStyle w:val="Codesmall"/>
      </w:pPr>
      <w:r>
        <w:t xml:space="preserve">                        </w:t>
      </w:r>
      <w:r w:rsidR="007839D4">
        <w:t>],</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24D1824A" w:rsidR="00D25ACF" w:rsidRDefault="007839D4"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lastRenderedPageBreak/>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lastRenderedPageBreak/>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7005C03" w:rsidR="0028111E" w:rsidRDefault="0028111E" w:rsidP="00EA1C84">
      <w:pPr>
        <w:pStyle w:val="Codesmall"/>
      </w:pPr>
      <w:r>
        <w:t xml:space="preserve">              "stat</w:t>
      </w:r>
      <w:ins w:id="4879" w:author="Laurence Golding" w:date="2020-02-21T11:05:00Z">
        <w:r w:rsidR="00DD6099">
          <w:t>us</w:t>
        </w:r>
      </w:ins>
      <w:del w:id="4880" w:author="Laurence Golding" w:date="2020-02-21T11:05:00Z">
        <w:r w:rsidDel="00DD6099">
          <w:delText>e</w:delText>
        </w:r>
      </w:del>
      <w:r>
        <w:t>":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0C0C5B14" w:rsidR="006043FF" w:rsidRDefault="006043FF" w:rsidP="00EA1C84">
      <w:pPr>
        <w:pStyle w:val="Codesmall"/>
      </w:pPr>
      <w:r>
        <w:t xml:space="preserve">          "baselineState": "</w:t>
      </w:r>
      <w:del w:id="4881" w:author="Laurence Golding" w:date="2020-02-21T11:55:00Z">
        <w:r w:rsidDel="006C2767">
          <w:delText>existing</w:delText>
        </w:r>
      </w:del>
      <w:ins w:id="4882" w:author="Laurence Golding" w:date="2020-02-21T11:55:00Z">
        <w:r w:rsidR="006C2767">
          <w:t>unchanged</w:t>
        </w:r>
      </w:ins>
      <w:r>
        <w:t>",</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3E2B9281" w:rsidR="001652E1" w:rsidRDefault="001652E1" w:rsidP="001652E1">
      <w:pPr>
        <w:pStyle w:val="Codesmall"/>
      </w:pPr>
      <w:r>
        <w:t xml:space="preserve">              "logicalLocation</w:t>
      </w:r>
      <w:r w:rsidR="00071B38">
        <w:t>s</w:t>
      </w:r>
      <w:r>
        <w:t xml:space="preserve">": </w:t>
      </w:r>
      <w:r w:rsidR="00071B38">
        <w:t>[</w:t>
      </w:r>
    </w:p>
    <w:p w14:paraId="1B076A30" w14:textId="158E3216" w:rsidR="00071B38" w:rsidRDefault="00071B38" w:rsidP="001652E1">
      <w:pPr>
        <w:pStyle w:val="Codesmall"/>
      </w:pPr>
      <w:r>
        <w:t xml:space="preserve">                {</w:t>
      </w:r>
    </w:p>
    <w:p w14:paraId="5125D04D" w14:textId="048B9B74" w:rsidR="006043FF" w:rsidRDefault="001652E1" w:rsidP="00EA1C84">
      <w:pPr>
        <w:pStyle w:val="Codesmall"/>
      </w:pPr>
      <w:r>
        <w:t xml:space="preserve">  </w:t>
      </w:r>
      <w:r w:rsidR="006043FF">
        <w:t xml:space="preserve">              </w:t>
      </w:r>
      <w:r w:rsidR="00071B38">
        <w:t xml:space="preserve">  </w:t>
      </w:r>
      <w:r w:rsidR="006043FF">
        <w:t>"fullyQualifiedName": "collections::list</w:t>
      </w:r>
      <w:r w:rsidR="00F610AE">
        <w:t>:</w:t>
      </w:r>
      <w:r w:rsidR="006043FF">
        <w:t>:add"</w:t>
      </w:r>
      <w:r w:rsidR="00A043A4">
        <w:t>,</w:t>
      </w:r>
    </w:p>
    <w:p w14:paraId="63B2A7A1" w14:textId="19EDB68C" w:rsidR="00A043A4" w:rsidRDefault="00A043A4" w:rsidP="00EA1C84">
      <w:pPr>
        <w:pStyle w:val="Codesmall"/>
      </w:pPr>
      <w:r>
        <w:t xml:space="preserve">  </w:t>
      </w:r>
      <w:r w:rsidR="001652E1">
        <w:t xml:space="preserve">  </w:t>
      </w:r>
      <w:r>
        <w:t xml:space="preserve">            </w:t>
      </w:r>
      <w:r w:rsidR="00071B38">
        <w:t xml:space="preserve">  </w:t>
      </w:r>
      <w:r>
        <w:t>"</w:t>
      </w:r>
      <w:r w:rsidR="001652E1">
        <w:t>i</w:t>
      </w:r>
      <w:r>
        <w:t>ndex": 0</w:t>
      </w:r>
    </w:p>
    <w:p w14:paraId="4F80CA9C" w14:textId="35A1239F" w:rsidR="00071B38" w:rsidRDefault="00071B38" w:rsidP="00EA1C84">
      <w:pPr>
        <w:pStyle w:val="Codesmall"/>
      </w:pPr>
      <w:r>
        <w:t xml:space="preserve">                }</w:t>
      </w:r>
    </w:p>
    <w:p w14:paraId="5591E222" w14:textId="28A02F90" w:rsidR="001652E1" w:rsidRDefault="001652E1" w:rsidP="00EA1C84">
      <w:pPr>
        <w:pStyle w:val="Codesmall"/>
      </w:pPr>
      <w:r>
        <w:t xml:space="preserve">              </w:t>
      </w:r>
      <w:r w:rsidR="00071B38">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244D72D8" w:rsidR="001652E1" w:rsidRDefault="001652E1" w:rsidP="001652E1">
      <w:pPr>
        <w:pStyle w:val="Codesmall"/>
      </w:pPr>
      <w:r>
        <w:t xml:space="preserve">              "logicalLocation</w:t>
      </w:r>
      <w:r w:rsidR="00071B38">
        <w:t>s</w:t>
      </w:r>
      <w:r>
        <w:t xml:space="preserve">": </w:t>
      </w:r>
      <w:r w:rsidR="00071B38">
        <w:t>[</w:t>
      </w:r>
    </w:p>
    <w:p w14:paraId="46200D70" w14:textId="24A9A7C5" w:rsidR="00071B38" w:rsidRDefault="00071B38" w:rsidP="001652E1">
      <w:pPr>
        <w:pStyle w:val="Codesmall"/>
      </w:pPr>
      <w:r>
        <w:t xml:space="preserve">                {</w:t>
      </w:r>
    </w:p>
    <w:p w14:paraId="7022DDC2" w14:textId="63E982AB" w:rsidR="006043FF" w:rsidRDefault="001652E1" w:rsidP="00EA1C84">
      <w:pPr>
        <w:pStyle w:val="Codesmall"/>
      </w:pPr>
      <w:r>
        <w:t xml:space="preserve">  </w:t>
      </w:r>
      <w:r w:rsidR="006043FF">
        <w:t xml:space="preserve">              </w:t>
      </w:r>
      <w:r w:rsidR="00071B38">
        <w:t xml:space="preserve">  </w:t>
      </w:r>
      <w:r w:rsidR="006043FF">
        <w:t>"fullyQualifiedName": "collections::list</w:t>
      </w:r>
      <w:r w:rsidR="00F610AE">
        <w:t>:</w:t>
      </w:r>
      <w:r w:rsidR="006043FF">
        <w:t>:add"</w:t>
      </w:r>
      <w:r w:rsidR="00A043A4">
        <w:t>,</w:t>
      </w:r>
    </w:p>
    <w:p w14:paraId="593F5B4A" w14:textId="0B971F30" w:rsidR="00A043A4" w:rsidRDefault="00A043A4" w:rsidP="00A043A4">
      <w:pPr>
        <w:pStyle w:val="Codesmall"/>
      </w:pPr>
      <w:r>
        <w:t xml:space="preserve">  </w:t>
      </w:r>
      <w:r w:rsidR="001652E1">
        <w:t xml:space="preserve">  </w:t>
      </w:r>
      <w:r>
        <w:t xml:space="preserve">            </w:t>
      </w:r>
      <w:r w:rsidR="00071B38">
        <w:t xml:space="preserve">  </w:t>
      </w:r>
      <w:r>
        <w:t>"</w:t>
      </w:r>
      <w:r w:rsidR="001652E1">
        <w:t>i</w:t>
      </w:r>
      <w:r>
        <w:t>ndex": 0</w:t>
      </w:r>
    </w:p>
    <w:p w14:paraId="3F943DDE" w14:textId="42E0B163" w:rsidR="00071B38" w:rsidRDefault="00071B38" w:rsidP="00A043A4">
      <w:pPr>
        <w:pStyle w:val="Codesmall"/>
      </w:pPr>
      <w:r>
        <w:t xml:space="preserve">                }</w:t>
      </w:r>
    </w:p>
    <w:p w14:paraId="6F17920B" w14:textId="4A3B7F8A" w:rsidR="001652E1" w:rsidRDefault="001652E1" w:rsidP="00EA1C84">
      <w:pPr>
        <w:pStyle w:val="Codesmall"/>
      </w:pPr>
      <w:r>
        <w:t xml:space="preserve">              </w:t>
      </w:r>
      <w:r w:rsidR="00071B38">
        <w:t>]</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6798BE60" w:rsidR="00354416" w:rsidRDefault="00354416" w:rsidP="00354416">
      <w:pPr>
        <w:pStyle w:val="Codesmall"/>
      </w:pPr>
      <w:r>
        <w:t xml:space="preserve">                        "logicalLocation</w:t>
      </w:r>
      <w:r w:rsidR="00071B38">
        <w:t>s</w:t>
      </w:r>
      <w:r>
        <w:t xml:space="preserve">": </w:t>
      </w:r>
      <w:r w:rsidR="00071B38">
        <w:t>[</w:t>
      </w:r>
    </w:p>
    <w:p w14:paraId="7B5A44B7" w14:textId="2AE94DD9" w:rsidR="00071B38" w:rsidRDefault="00071B38" w:rsidP="00354416">
      <w:pPr>
        <w:pStyle w:val="Codesmall"/>
      </w:pPr>
      <w:r>
        <w:t xml:space="preserve">                          {</w:t>
      </w:r>
    </w:p>
    <w:p w14:paraId="6A98296D" w14:textId="18E9CFAB"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r w:rsidR="00071B38">
        <w:t xml:space="preserve">  </w:t>
      </w:r>
      <w:r w:rsidR="006043FF">
        <w:t>"fullyQualifiedName": "collections::list</w:t>
      </w:r>
      <w:r w:rsidR="00F610AE">
        <w:t>:</w:t>
      </w:r>
      <w:r w:rsidR="006043FF">
        <w:t>:add"</w:t>
      </w:r>
      <w:r w:rsidR="00246747">
        <w:t>,</w:t>
      </w:r>
    </w:p>
    <w:p w14:paraId="0F274164" w14:textId="7474CD14" w:rsidR="00A043A4" w:rsidRDefault="00A043A4" w:rsidP="00A043A4">
      <w:pPr>
        <w:pStyle w:val="Codesmall"/>
      </w:pPr>
      <w:r>
        <w:t xml:space="preserve">  </w:t>
      </w:r>
      <w:r w:rsidR="00354416">
        <w:t xml:space="preserve">  </w:t>
      </w:r>
      <w:r>
        <w:t xml:space="preserve">                      </w:t>
      </w:r>
      <w:r w:rsidR="00071B38">
        <w:t xml:space="preserve">  </w:t>
      </w:r>
      <w:r>
        <w:t>"</w:t>
      </w:r>
      <w:r w:rsidR="00354416">
        <w:t>i</w:t>
      </w:r>
      <w:r>
        <w:t>ndex": 0</w:t>
      </w:r>
    </w:p>
    <w:p w14:paraId="3FEC7DB7" w14:textId="629DAADD" w:rsidR="00071B38" w:rsidRDefault="00071B38" w:rsidP="00A043A4">
      <w:pPr>
        <w:pStyle w:val="Codesmall"/>
      </w:pPr>
      <w:r>
        <w:t xml:space="preserve">                          }</w:t>
      </w:r>
    </w:p>
    <w:p w14:paraId="049B9E79" w14:textId="69CC62A2" w:rsidR="00354416" w:rsidRDefault="00354416" w:rsidP="00A043A4">
      <w:pPr>
        <w:pStyle w:val="Codesmall"/>
      </w:pPr>
      <w:r>
        <w:t xml:space="preserve">                        </w:t>
      </w:r>
      <w:r w:rsidR="00071B38">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lastRenderedPageBreak/>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60F0C10F" w:rsidR="00FE6859" w:rsidRDefault="00FE6859" w:rsidP="00FE6859">
      <w:pPr>
        <w:pStyle w:val="Codesmall"/>
      </w:pPr>
      <w:r>
        <w:t xml:space="preserve">                        "logicalLocation</w:t>
      </w:r>
      <w:r w:rsidR="00071B38">
        <w:t>s</w:t>
      </w:r>
      <w:r>
        <w:t xml:space="preserve">": </w:t>
      </w:r>
      <w:r w:rsidR="00071B38">
        <w:t>[</w:t>
      </w:r>
    </w:p>
    <w:p w14:paraId="14846FCE" w14:textId="1729FE12" w:rsidR="00071B38" w:rsidRDefault="00071B38" w:rsidP="00FE6859">
      <w:pPr>
        <w:pStyle w:val="Codesmall"/>
      </w:pPr>
      <w:r>
        <w:t xml:space="preserve">                          {</w:t>
      </w:r>
    </w:p>
    <w:p w14:paraId="1C8B03E1" w14:textId="6A05F59B" w:rsidR="00FE6859" w:rsidRDefault="00FE6859" w:rsidP="00FE6859">
      <w:pPr>
        <w:pStyle w:val="Codesmall"/>
      </w:pPr>
      <w:r>
        <w:t xml:space="preserve">                          </w:t>
      </w:r>
      <w:r w:rsidR="00071B38">
        <w:t xml:space="preserve">  </w:t>
      </w:r>
      <w:r>
        <w:t>"fullyQualifiedName": "collections::list:</w:t>
      </w:r>
      <w:r w:rsidR="00F610AE">
        <w:t>:</w:t>
      </w:r>
      <w:r>
        <w:t>add",</w:t>
      </w:r>
    </w:p>
    <w:p w14:paraId="1C2090AD" w14:textId="2D373764" w:rsidR="00FE6859" w:rsidRDefault="00FE6859" w:rsidP="00FE6859">
      <w:pPr>
        <w:pStyle w:val="Codesmall"/>
      </w:pPr>
      <w:r>
        <w:t xml:space="preserve">                          </w:t>
      </w:r>
      <w:r w:rsidR="00071B38">
        <w:t xml:space="preserve">  </w:t>
      </w:r>
      <w:r>
        <w:t>"index": 0</w:t>
      </w:r>
    </w:p>
    <w:p w14:paraId="3A54CE8C" w14:textId="4FDAA541" w:rsidR="00071B38" w:rsidRDefault="00071B38" w:rsidP="00FE6859">
      <w:pPr>
        <w:pStyle w:val="Codesmall"/>
      </w:pPr>
      <w:r>
        <w:t xml:space="preserve">                          }</w:t>
      </w:r>
    </w:p>
    <w:p w14:paraId="60A9310F" w14:textId="0F2B3EFC" w:rsidR="00FE6859" w:rsidRDefault="00FE6859" w:rsidP="00EA1C84">
      <w:pPr>
        <w:pStyle w:val="Codesmall"/>
      </w:pPr>
      <w:r>
        <w:t xml:space="preserve">                        </w:t>
      </w:r>
      <w:r w:rsidR="00071B38">
        <w:t>],</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091BF78E" w:rsidR="00FE6859" w:rsidRDefault="00FE6859" w:rsidP="00FE6859">
      <w:pPr>
        <w:pStyle w:val="Codesmall"/>
      </w:pPr>
      <w:r>
        <w:t xml:space="preserve">                        "logicalLocation</w:t>
      </w:r>
      <w:r w:rsidR="00071B38">
        <w:t>s</w:t>
      </w:r>
      <w:r>
        <w:t xml:space="preserve">": </w:t>
      </w:r>
      <w:r w:rsidR="00071B38">
        <w:t>[</w:t>
      </w:r>
    </w:p>
    <w:p w14:paraId="79539A35" w14:textId="4E2851D2" w:rsidR="00071B38" w:rsidRDefault="00071B38" w:rsidP="00FE6859">
      <w:pPr>
        <w:pStyle w:val="Codesmall"/>
      </w:pPr>
      <w:r>
        <w:t xml:space="preserve">                          {</w:t>
      </w:r>
    </w:p>
    <w:p w14:paraId="529845C9" w14:textId="1CFD5B7C" w:rsidR="00EB5632" w:rsidRDefault="00EB5632" w:rsidP="00EB5632">
      <w:pPr>
        <w:pStyle w:val="Codesmall"/>
      </w:pPr>
      <w:r>
        <w:t xml:space="preserve">                        </w:t>
      </w:r>
      <w:r w:rsidR="00FE6859">
        <w:t xml:space="preserve">  </w:t>
      </w:r>
      <w:r w:rsidR="00071B38">
        <w:t xml:space="preserve">  </w:t>
      </w:r>
      <w:r>
        <w:t>"fullyQualifiedName": "collections::list</w:t>
      </w:r>
      <w:r w:rsidR="00F610AE">
        <w:t>:</w:t>
      </w:r>
      <w:r>
        <w:t>:add"</w:t>
      </w:r>
      <w:r w:rsidR="00246747">
        <w:t>,</w:t>
      </w:r>
    </w:p>
    <w:p w14:paraId="1EBFFBA4" w14:textId="591C971F" w:rsidR="00246747" w:rsidRDefault="00246747" w:rsidP="00246747">
      <w:pPr>
        <w:pStyle w:val="Codesmall"/>
      </w:pPr>
      <w:r>
        <w:t xml:space="preserve">                        </w:t>
      </w:r>
      <w:r w:rsidR="00FE6859">
        <w:t xml:space="preserve">  </w:t>
      </w:r>
      <w:r w:rsidR="00071B38">
        <w:t xml:space="preserve">  </w:t>
      </w:r>
      <w:r>
        <w:t>"</w:t>
      </w:r>
      <w:r w:rsidR="00FE6859">
        <w:t>i</w:t>
      </w:r>
      <w:r>
        <w:t>ndex": 0</w:t>
      </w:r>
    </w:p>
    <w:p w14:paraId="38DE5ED2" w14:textId="7E8947E1" w:rsidR="00071B38" w:rsidRDefault="00071B38" w:rsidP="00246747">
      <w:pPr>
        <w:pStyle w:val="Codesmall"/>
      </w:pPr>
      <w:r>
        <w:t xml:space="preserve">                          }</w:t>
      </w:r>
    </w:p>
    <w:p w14:paraId="68FCD888" w14:textId="10F4CA4C" w:rsidR="00FE6859" w:rsidRDefault="00FE6859" w:rsidP="00EA1C84">
      <w:pPr>
        <w:pStyle w:val="Codesmall"/>
      </w:pPr>
      <w:r>
        <w:t xml:space="preserve">                        </w:t>
      </w:r>
      <w:r w:rsidR="00071B38">
        <w:t>]</w:t>
      </w:r>
    </w:p>
    <w:p w14:paraId="62ED8461" w14:textId="70F10294" w:rsidR="006043FF" w:rsidRDefault="006043FF" w:rsidP="00EA1C84">
      <w:pPr>
        <w:pStyle w:val="Codesmall"/>
      </w:pPr>
      <w:r>
        <w:lastRenderedPageBreak/>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1A017292" w:rsidR="00E85084" w:rsidRDefault="00E85084" w:rsidP="00E85084">
      <w:pPr>
        <w:pStyle w:val="Codesmall"/>
      </w:pPr>
      <w:r>
        <w:t xml:space="preserve">                    "logicalLocation</w:t>
      </w:r>
      <w:r w:rsidR="00071B38">
        <w:t>s</w:t>
      </w:r>
      <w:r>
        <w:t xml:space="preserve">": </w:t>
      </w:r>
      <w:r w:rsidR="00071B38">
        <w:t>[</w:t>
      </w:r>
    </w:p>
    <w:p w14:paraId="6308FB99" w14:textId="0B5DDF2E" w:rsidR="00071B38" w:rsidRDefault="00071B38" w:rsidP="00E85084">
      <w:pPr>
        <w:pStyle w:val="Codesmall"/>
      </w:pPr>
      <w:r>
        <w:t xml:space="preserve">                      {</w:t>
      </w:r>
    </w:p>
    <w:p w14:paraId="0203F058" w14:textId="63289398" w:rsidR="00EB5632" w:rsidRDefault="00EB5632" w:rsidP="00EB5632">
      <w:pPr>
        <w:pStyle w:val="Codesmall"/>
      </w:pPr>
      <w:r>
        <w:t xml:space="preserve">                    </w:t>
      </w:r>
      <w:r w:rsidR="00E85084">
        <w:t xml:space="preserve">  </w:t>
      </w:r>
      <w:r w:rsidR="00071B38">
        <w:t xml:space="preserve">  </w:t>
      </w:r>
      <w:r>
        <w:t>"fullyQualifiedName": "collections::list</w:t>
      </w:r>
      <w:r w:rsidR="00F610AE">
        <w:t>:</w:t>
      </w:r>
      <w:r>
        <w:t>:add_core"</w:t>
      </w:r>
      <w:r w:rsidR="00246747">
        <w:t>,</w:t>
      </w:r>
    </w:p>
    <w:p w14:paraId="0014728D" w14:textId="2B47A813" w:rsidR="00246747" w:rsidRDefault="00246747" w:rsidP="00246747">
      <w:pPr>
        <w:pStyle w:val="Codesmall"/>
      </w:pPr>
      <w:r>
        <w:t xml:space="preserve">                    </w:t>
      </w:r>
      <w:r w:rsidR="00E85084">
        <w:t xml:space="preserve">  </w:t>
      </w:r>
      <w:r w:rsidR="00071B38">
        <w:t xml:space="preserve">  </w:t>
      </w:r>
      <w:r>
        <w:t>"</w:t>
      </w:r>
      <w:r w:rsidR="00E85084">
        <w:t>i</w:t>
      </w:r>
      <w:r>
        <w:t>ndex": 0</w:t>
      </w:r>
    </w:p>
    <w:p w14:paraId="7707BBDD" w14:textId="19003FF1" w:rsidR="00071B38" w:rsidRDefault="00071B38" w:rsidP="00246747">
      <w:pPr>
        <w:pStyle w:val="Codesmall"/>
      </w:pPr>
      <w:r>
        <w:t xml:space="preserve">                      }</w:t>
      </w:r>
    </w:p>
    <w:p w14:paraId="76906578" w14:textId="22DDE0A9" w:rsidR="00E85084" w:rsidRDefault="00E85084" w:rsidP="00EA1C84">
      <w:pPr>
        <w:pStyle w:val="Codesmall"/>
      </w:pPr>
      <w:r>
        <w:t xml:space="preserve">                    </w:t>
      </w:r>
      <w:r w:rsidR="00071B38">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41BF58C5" w:rsidR="006043FF" w:rsidRDefault="006043FF" w:rsidP="00EA1C84">
      <w:pPr>
        <w:pStyle w:val="Codesmall"/>
      </w:pPr>
      <w:r>
        <w:t xml:space="preserve">                  "threadId": 52</w:t>
      </w:r>
      <w:ins w:id="4883" w:author="Laurence Golding" w:date="2020-02-21T11:56:00Z">
        <w:r w:rsidR="00DE5850">
          <w:t>,</w:t>
        </w:r>
      </w:ins>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35008764" w:rsidR="00E85084" w:rsidRDefault="00E85084" w:rsidP="00E85084">
      <w:pPr>
        <w:pStyle w:val="Codesmall"/>
      </w:pPr>
      <w:r>
        <w:t xml:space="preserve">                    "logicalLocation</w:t>
      </w:r>
      <w:r w:rsidR="00071B38">
        <w:t>s</w:t>
      </w:r>
      <w:r>
        <w:t xml:space="preserve">": </w:t>
      </w:r>
      <w:r w:rsidR="00071B38">
        <w:t>[</w:t>
      </w:r>
    </w:p>
    <w:p w14:paraId="73B79099" w14:textId="14C31E87" w:rsidR="00071B38" w:rsidRDefault="00071B38" w:rsidP="00E85084">
      <w:pPr>
        <w:pStyle w:val="Codesmall"/>
      </w:pPr>
      <w:r>
        <w:t xml:space="preserve">                      {</w:t>
      </w:r>
    </w:p>
    <w:p w14:paraId="1A62D275" w14:textId="15A4256A" w:rsidR="00EB5632" w:rsidRDefault="00EB5632" w:rsidP="00EB5632">
      <w:pPr>
        <w:pStyle w:val="Codesmall"/>
      </w:pPr>
      <w:r>
        <w:t xml:space="preserve">                    </w:t>
      </w:r>
      <w:r w:rsidR="00E85084">
        <w:t xml:space="preserve">  </w:t>
      </w:r>
      <w:r w:rsidR="00071B38">
        <w:t xml:space="preserve">  </w:t>
      </w:r>
      <w:r>
        <w:t>"fullyQualifiedName": "collections::list</w:t>
      </w:r>
      <w:r w:rsidR="00F610AE">
        <w:t>:</w:t>
      </w:r>
      <w:r>
        <w:t>:add"</w:t>
      </w:r>
      <w:r w:rsidR="00246747">
        <w:t>,</w:t>
      </w:r>
    </w:p>
    <w:p w14:paraId="13872D50" w14:textId="57C12C60" w:rsidR="00246747" w:rsidRDefault="00246747" w:rsidP="00246747">
      <w:pPr>
        <w:pStyle w:val="Codesmall"/>
      </w:pPr>
      <w:r>
        <w:t xml:space="preserve">                    </w:t>
      </w:r>
      <w:r w:rsidR="00E85084">
        <w:t xml:space="preserve">  </w:t>
      </w:r>
      <w:r w:rsidR="00071B38">
        <w:t xml:space="preserve">  </w:t>
      </w:r>
      <w:r>
        <w:t>"</w:t>
      </w:r>
      <w:r w:rsidR="00E85084">
        <w:t>i</w:t>
      </w:r>
      <w:r>
        <w:t>ndex": 0</w:t>
      </w:r>
    </w:p>
    <w:p w14:paraId="28D037BE" w14:textId="670E2708" w:rsidR="00071B38" w:rsidRDefault="00071B38" w:rsidP="00246747">
      <w:pPr>
        <w:pStyle w:val="Codesmall"/>
      </w:pPr>
      <w:r>
        <w:t xml:space="preserve">                      }</w:t>
      </w:r>
    </w:p>
    <w:p w14:paraId="5F19449F" w14:textId="7056D28E" w:rsidR="00E85084" w:rsidRDefault="00E85084" w:rsidP="00EA1C84">
      <w:pPr>
        <w:pStyle w:val="Codesmall"/>
      </w:pPr>
      <w:r>
        <w:t xml:space="preserve">                    </w:t>
      </w:r>
      <w:r w:rsidR="00071B38">
        <w:t>]</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lastRenderedPageBreak/>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4DD87983" w:rsidR="00E85084" w:rsidRDefault="00E85084" w:rsidP="00E85084">
      <w:pPr>
        <w:pStyle w:val="Codesmall"/>
      </w:pPr>
      <w:r>
        <w:t xml:space="preserve">                    "logicalLocation</w:t>
      </w:r>
      <w:r w:rsidR="00071B38">
        <w:t>s</w:t>
      </w:r>
      <w:r>
        <w:t xml:space="preserve">": </w:t>
      </w:r>
      <w:r w:rsidR="00071B38">
        <w:t>[</w:t>
      </w:r>
    </w:p>
    <w:p w14:paraId="5F62A35D" w14:textId="2E20F7BA" w:rsidR="00071B38" w:rsidRDefault="00071B38" w:rsidP="00E85084">
      <w:pPr>
        <w:pStyle w:val="Codesmall"/>
      </w:pPr>
      <w:r>
        <w:t xml:space="preserve">                      {</w:t>
      </w:r>
    </w:p>
    <w:p w14:paraId="0D827D10" w14:textId="28DD1BD1" w:rsidR="00EB5632" w:rsidRDefault="00E85084" w:rsidP="00EB5632">
      <w:pPr>
        <w:pStyle w:val="Codesmall"/>
      </w:pPr>
      <w:r>
        <w:t xml:space="preserve">  </w:t>
      </w:r>
      <w:r w:rsidR="00EB5632">
        <w:t xml:space="preserve">                    </w:t>
      </w:r>
      <w:r w:rsidR="00071B38">
        <w:t xml:space="preserve">  </w:t>
      </w:r>
      <w:r w:rsidR="00EB5632">
        <w:t>"fullyQualifiedName": "main"</w:t>
      </w:r>
      <w:r w:rsidR="004036DC">
        <w:t>,</w:t>
      </w:r>
    </w:p>
    <w:p w14:paraId="7EDF5045" w14:textId="41CC789B" w:rsidR="00246747" w:rsidRDefault="00246747" w:rsidP="00246747">
      <w:pPr>
        <w:pStyle w:val="Codesmall"/>
      </w:pPr>
      <w:r>
        <w:t xml:space="preserve">  </w:t>
      </w:r>
      <w:r w:rsidR="00E85084">
        <w:t xml:space="preserve">  </w:t>
      </w:r>
      <w:r>
        <w:t xml:space="preserve">                  </w:t>
      </w:r>
      <w:r w:rsidR="00071B38">
        <w:t xml:space="preserve">  </w:t>
      </w:r>
      <w:r>
        <w:t>"</w:t>
      </w:r>
      <w:r w:rsidR="00E85084">
        <w:t>i</w:t>
      </w:r>
      <w:r>
        <w:t>ndex": 4</w:t>
      </w:r>
    </w:p>
    <w:p w14:paraId="5C3BAA93" w14:textId="322082DF" w:rsidR="00071B38" w:rsidRDefault="00071B38" w:rsidP="00246747">
      <w:pPr>
        <w:pStyle w:val="Codesmall"/>
      </w:pPr>
      <w:r>
        <w:t xml:space="preserve">                      }</w:t>
      </w:r>
    </w:p>
    <w:p w14:paraId="7C483FE1" w14:textId="04BA6E09" w:rsidR="00E85084" w:rsidRDefault="00E85084" w:rsidP="00EA1C84">
      <w:pPr>
        <w:pStyle w:val="Codesmall"/>
      </w:pPr>
      <w:r>
        <w:t xml:space="preserve">                    </w:t>
      </w:r>
      <w:r w:rsidR="00071B38">
        <w:t>]</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4884"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64BD4499" w:rsidR="00BF281D" w:rsidRDefault="00BF281D" w:rsidP="00BF281D">
      <w:pPr>
        <w:pStyle w:val="Codesmall"/>
        <w:rPr>
          <w:ins w:id="4885" w:author="Laurence Golding" w:date="2020-02-21T11:56:00Z"/>
        </w:rPr>
      </w:pPr>
      <w:r>
        <w:t xml:space="preserve">              "parentIndex": 0</w:t>
      </w:r>
    </w:p>
    <w:p w14:paraId="4BFD82EA" w14:textId="5E5A0580" w:rsidR="00DE5850" w:rsidRDefault="00DE5850" w:rsidP="00BF281D">
      <w:pPr>
        <w:pStyle w:val="Codesmall"/>
      </w:pPr>
      <w:ins w:id="4886" w:author="Laurence Golding" w:date="2020-02-21T11:56:00Z">
        <w:r>
          <w:t xml:space="preserve">            },</w:t>
        </w:r>
      </w:ins>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4884"/>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lastRenderedPageBreak/>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4887" w:name="AppendixRevisionHistory"/>
      <w:bookmarkStart w:id="4888" w:name="_Toc85472898"/>
      <w:bookmarkStart w:id="4889" w:name="_Toc287332014"/>
      <w:bookmarkStart w:id="4890" w:name="_Toc33181222"/>
      <w:bookmarkEnd w:id="4887"/>
      <w:r>
        <w:lastRenderedPageBreak/>
        <w:t xml:space="preserve">(Informative) </w:t>
      </w:r>
      <w:r w:rsidR="00A05FDF">
        <w:t>Revision History</w:t>
      </w:r>
      <w:bookmarkEnd w:id="4888"/>
      <w:bookmarkEnd w:id="4889"/>
      <w:bookmarkEnd w:id="48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F3EC243" w:rsidR="001C0F56" w:rsidRDefault="001C0F56" w:rsidP="00AC5012">
            <w:r>
              <w:t>Incorporate</w:t>
            </w:r>
            <w:r w:rsidR="00CD3924">
              <w:t>d</w:t>
            </w:r>
            <w:r>
              <w:t xml:space="preserve"> changes for GitHub </w:t>
            </w:r>
            <w:r w:rsidR="00D264DB">
              <w:t>i</w:t>
            </w:r>
            <w:r>
              <w:t xml:space="preserve">ssues </w:t>
            </w:r>
            <w:hyperlink r:id="rId67" w:history="1">
              <w:r w:rsidRPr="00115843">
                <w:rPr>
                  <w:rStyle w:val="Hyperlink"/>
                </w:rPr>
                <w:t>#25</w:t>
              </w:r>
            </w:hyperlink>
            <w:r w:rsidR="00115843">
              <w:t xml:space="preserve">, </w:t>
            </w:r>
            <w:hyperlink r:id="rId68" w:history="1">
              <w:r w:rsidRPr="00115843">
                <w:rPr>
                  <w:rStyle w:val="Hyperlink"/>
                </w:rPr>
                <w:t>#27</w:t>
              </w:r>
            </w:hyperlink>
            <w:r w:rsidR="00115843">
              <w:t xml:space="preserve">, and </w:t>
            </w:r>
            <w:hyperlink r:id="rId6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06C7F4B" w:rsidR="00CD3924" w:rsidRDefault="00CD3924" w:rsidP="00AC5012">
            <w:r>
              <w:t xml:space="preserve">Incorporated changes for GitHub </w:t>
            </w:r>
            <w:r w:rsidR="00D264DB">
              <w:t>i</w:t>
            </w:r>
            <w:r>
              <w:t xml:space="preserve">ssues </w:t>
            </w:r>
            <w:hyperlink r:id="rId70" w:history="1">
              <w:r w:rsidRPr="00115843">
                <w:rPr>
                  <w:rStyle w:val="Hyperlink"/>
                </w:rPr>
                <w:t>#33</w:t>
              </w:r>
            </w:hyperlink>
            <w:r>
              <w:t>, #</w:t>
            </w:r>
            <w:hyperlink r:id="rId71" w:history="1">
              <w:r w:rsidRPr="00115843">
                <w:rPr>
                  <w:rStyle w:val="Hyperlink"/>
                </w:rPr>
                <w:t>61</w:t>
              </w:r>
            </w:hyperlink>
            <w:r>
              <w:t xml:space="preserve">, </w:t>
            </w:r>
            <w:hyperlink r:id="rId72" w:history="1">
              <w:r w:rsidRPr="00115843">
                <w:rPr>
                  <w:rStyle w:val="Hyperlink"/>
                </w:rPr>
                <w:t>#69</w:t>
              </w:r>
            </w:hyperlink>
            <w:r>
              <w:t xml:space="preserve">, and </w:t>
            </w:r>
            <w:hyperlink r:id="rId7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D5C2AA7" w:rsidR="000B706D" w:rsidRDefault="000B706D" w:rsidP="00AC5012">
            <w:r>
              <w:t xml:space="preserve">Incorporated changes for GitHub </w:t>
            </w:r>
            <w:r w:rsidR="00D264DB">
              <w:t>i</w:t>
            </w:r>
            <w:r>
              <w:t xml:space="preserve">ssue </w:t>
            </w:r>
            <w:hyperlink r:id="rId7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3DD0A4E" w:rsidR="000B706D" w:rsidRDefault="000B706D" w:rsidP="00AC5012">
            <w:r>
              <w:t xml:space="preserve">Incorporated changes for GitHub </w:t>
            </w:r>
            <w:r w:rsidR="00D264DB">
              <w:t>i</w:t>
            </w:r>
            <w:r>
              <w:t xml:space="preserve">ssue </w:t>
            </w:r>
            <w:hyperlink r:id="rId7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1E130AC" w:rsidR="000B706D" w:rsidRDefault="000B706D" w:rsidP="00AC5012">
            <w:r>
              <w:t xml:space="preserve">Incorporated changes for GitHub </w:t>
            </w:r>
            <w:r w:rsidR="00D264DB">
              <w:t>i</w:t>
            </w:r>
            <w:r>
              <w:t xml:space="preserve">ssue </w:t>
            </w:r>
            <w:hyperlink r:id="rId7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3C1F494" w:rsidR="000B706D" w:rsidRDefault="000B706D" w:rsidP="00AC5012">
            <w:r>
              <w:t xml:space="preserve">Incorporated changes for GitHub </w:t>
            </w:r>
            <w:r w:rsidR="00D264DB">
              <w:t>i</w:t>
            </w:r>
            <w:r>
              <w:t xml:space="preserve">ssues </w:t>
            </w:r>
            <w:hyperlink r:id="rId77" w:history="1">
              <w:r w:rsidRPr="000B706D">
                <w:rPr>
                  <w:rStyle w:val="Hyperlink"/>
                </w:rPr>
                <w:t>#66</w:t>
              </w:r>
            </w:hyperlink>
            <w:r>
              <w:t xml:space="preserve">, </w:t>
            </w:r>
            <w:hyperlink r:id="rId78" w:history="1">
              <w:r w:rsidRPr="000B706D">
                <w:rPr>
                  <w:rStyle w:val="Hyperlink"/>
                </w:rPr>
                <w:t>#74</w:t>
              </w:r>
            </w:hyperlink>
            <w:r>
              <w:t xml:space="preserve">, </w:t>
            </w:r>
            <w:hyperlink r:id="rId79" w:history="1">
              <w:r w:rsidRPr="000B706D">
                <w:rPr>
                  <w:rStyle w:val="Hyperlink"/>
                </w:rPr>
                <w:t>#81</w:t>
              </w:r>
            </w:hyperlink>
            <w:r>
              <w:t>, #</w:t>
            </w:r>
            <w:hyperlink r:id="rId8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914C444" w:rsidR="00827450" w:rsidRDefault="00827450" w:rsidP="00AC5012">
            <w:r>
              <w:t>Incorporate change</w:t>
            </w:r>
            <w:r w:rsidR="009559EA">
              <w:t>s</w:t>
            </w:r>
            <w:r>
              <w:t xml:space="preserve"> for GitHub </w:t>
            </w:r>
            <w:r w:rsidR="00D264DB">
              <w:t>i</w:t>
            </w:r>
            <w:r>
              <w:t>ssue</w:t>
            </w:r>
            <w:r w:rsidR="009559EA">
              <w:t>s</w:t>
            </w:r>
            <w:r>
              <w:t xml:space="preserve"> </w:t>
            </w:r>
            <w:hyperlink r:id="rId81" w:history="1">
              <w:r w:rsidRPr="00827450">
                <w:rPr>
                  <w:rStyle w:val="Hyperlink"/>
                </w:rPr>
                <w:t>#82</w:t>
              </w:r>
            </w:hyperlink>
            <w:r w:rsidR="00EA3B33">
              <w:t xml:space="preserve">, </w:t>
            </w:r>
            <w:hyperlink r:id="rId82" w:history="1">
              <w:r w:rsidR="00EA3B33" w:rsidRPr="00EA3B33">
                <w:rPr>
                  <w:rStyle w:val="Hyperlink"/>
                </w:rPr>
                <w:t>#83</w:t>
              </w:r>
            </w:hyperlink>
            <w:r w:rsidR="00EA3B33">
              <w:t xml:space="preserve">, </w:t>
            </w:r>
            <w:hyperlink r:id="rId83" w:history="1">
              <w:r w:rsidR="00EA3B33" w:rsidRPr="00EA3B33">
                <w:rPr>
                  <w:rStyle w:val="Hyperlink"/>
                </w:rPr>
                <w:t>#89</w:t>
              </w:r>
            </w:hyperlink>
            <w:r w:rsidR="00EA3B33">
              <w:t xml:space="preserve">, </w:t>
            </w:r>
            <w:hyperlink r:id="rId84" w:history="1">
              <w:r w:rsidR="00A777E7" w:rsidRPr="00A777E7">
                <w:rPr>
                  <w:rStyle w:val="Hyperlink"/>
                </w:rPr>
                <w:t>#90</w:t>
              </w:r>
            </w:hyperlink>
            <w:r w:rsidR="00EA3B33">
              <w:t xml:space="preserve">, </w:t>
            </w:r>
            <w:hyperlink r:id="rId85" w:history="1">
              <w:r w:rsidR="00EA3B33" w:rsidRPr="00EA3B33">
                <w:rPr>
                  <w:rStyle w:val="Hyperlink"/>
                </w:rPr>
                <w:t>#91</w:t>
              </w:r>
            </w:hyperlink>
            <w:r w:rsidR="00EA3B33">
              <w:t xml:space="preserve">, </w:t>
            </w:r>
            <w:hyperlink r:id="rId86" w:history="1">
              <w:r w:rsidR="00EA3B33" w:rsidRPr="00EA3B33">
                <w:rPr>
                  <w:rStyle w:val="Hyperlink"/>
                </w:rPr>
                <w:t>#92</w:t>
              </w:r>
            </w:hyperlink>
            <w:r w:rsidR="00EA3B33">
              <w:t xml:space="preserve">, </w:t>
            </w:r>
            <w:hyperlink r:id="rId87" w:history="1">
              <w:r w:rsidR="00EA3B33" w:rsidRPr="00EA3B33">
                <w:rPr>
                  <w:rStyle w:val="Hyperlink"/>
                </w:rPr>
                <w:t>#94</w:t>
              </w:r>
            </w:hyperlink>
            <w:r w:rsidR="00EA3B33">
              <w:t xml:space="preserve">, and </w:t>
            </w:r>
            <w:hyperlink r:id="rId8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A3014BC" w:rsidR="009559EA" w:rsidRDefault="009559EA" w:rsidP="00AC5012">
            <w:r>
              <w:t xml:space="preserve">Incorporate changes for GitHub </w:t>
            </w:r>
            <w:r w:rsidR="00D264DB">
              <w:t>i</w:t>
            </w:r>
            <w:r>
              <w:t xml:space="preserve">ssues </w:t>
            </w:r>
            <w:hyperlink r:id="rId89" w:history="1">
              <w:r w:rsidRPr="009559EA">
                <w:rPr>
                  <w:rStyle w:val="Hyperlink"/>
                </w:rPr>
                <w:t>#10</w:t>
              </w:r>
            </w:hyperlink>
            <w:r>
              <w:t xml:space="preserve">, </w:t>
            </w:r>
            <w:hyperlink r:id="rId90" w:history="1">
              <w:r w:rsidRPr="009559EA">
                <w:rPr>
                  <w:rStyle w:val="Hyperlink"/>
                </w:rPr>
                <w:t>#15</w:t>
              </w:r>
            </w:hyperlink>
            <w:r>
              <w:t xml:space="preserve">, </w:t>
            </w:r>
            <w:hyperlink r:id="rId91" w:history="1">
              <w:r w:rsidRPr="009559EA">
                <w:rPr>
                  <w:rStyle w:val="Hyperlink"/>
                </w:rPr>
                <w:t>#23</w:t>
              </w:r>
            </w:hyperlink>
            <w:r>
              <w:t xml:space="preserve">, </w:t>
            </w:r>
            <w:hyperlink r:id="rId92" w:history="1">
              <w:r w:rsidRPr="009559EA">
                <w:rPr>
                  <w:rStyle w:val="Hyperlink"/>
                </w:rPr>
                <w:t>#29</w:t>
              </w:r>
            </w:hyperlink>
            <w:r>
              <w:t xml:space="preserve">, </w:t>
            </w:r>
            <w:hyperlink r:id="rId93" w:history="1">
              <w:r w:rsidRPr="009559EA">
                <w:rPr>
                  <w:rStyle w:val="Hyperlink"/>
                </w:rPr>
                <w:t>#63</w:t>
              </w:r>
            </w:hyperlink>
            <w:r>
              <w:t xml:space="preserve">, </w:t>
            </w:r>
            <w:hyperlink r:id="rId94" w:history="1">
              <w:r w:rsidRPr="009559EA">
                <w:rPr>
                  <w:rStyle w:val="Hyperlink"/>
                </w:rPr>
                <w:t>#64</w:t>
              </w:r>
            </w:hyperlink>
            <w:r>
              <w:t xml:space="preserve">, </w:t>
            </w:r>
            <w:hyperlink r:id="rId95" w:history="1">
              <w:r w:rsidRPr="009559EA">
                <w:rPr>
                  <w:rStyle w:val="Hyperlink"/>
                </w:rPr>
                <w:t>#84</w:t>
              </w:r>
            </w:hyperlink>
            <w:r>
              <w:t xml:space="preserve">, </w:t>
            </w:r>
            <w:hyperlink r:id="rId96" w:history="1">
              <w:r w:rsidRPr="009559EA">
                <w:rPr>
                  <w:rStyle w:val="Hyperlink"/>
                </w:rPr>
                <w:t>#102</w:t>
              </w:r>
            </w:hyperlink>
            <w:r>
              <w:t xml:space="preserve">, </w:t>
            </w:r>
            <w:hyperlink r:id="rId9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79B245D" w:rsidR="00AB6A05" w:rsidRDefault="00AB6A05" w:rsidP="00AC5012">
            <w:r>
              <w:t xml:space="preserve">Incorporate changes for GitHub </w:t>
            </w:r>
            <w:r w:rsidR="00D264DB">
              <w:t>i</w:t>
            </w:r>
            <w:r w:rsidR="00F47A7C">
              <w:t xml:space="preserve">ssues </w:t>
            </w:r>
            <w:hyperlink r:id="rId98" w:history="1">
              <w:r w:rsidR="00F47A7C" w:rsidRPr="00F47A7C">
                <w:rPr>
                  <w:rStyle w:val="Hyperlink"/>
                </w:rPr>
                <w:t>#75</w:t>
              </w:r>
            </w:hyperlink>
            <w:r w:rsidR="00F47A7C">
              <w:t xml:space="preserve">, </w:t>
            </w:r>
            <w:hyperlink r:id="rId99" w:history="1">
              <w:r w:rsidR="00F47A7C" w:rsidRPr="00F47A7C">
                <w:rPr>
                  <w:rStyle w:val="Hyperlink"/>
                </w:rPr>
                <w:t>#80</w:t>
              </w:r>
            </w:hyperlink>
            <w:r w:rsidR="00F47A7C">
              <w:t xml:space="preserve">, </w:t>
            </w:r>
            <w:hyperlink r:id="rId100" w:history="1">
              <w:r w:rsidR="00F47A7C" w:rsidRPr="00F47A7C">
                <w:rPr>
                  <w:rStyle w:val="Hyperlink"/>
                </w:rPr>
                <w:t>#86</w:t>
              </w:r>
            </w:hyperlink>
            <w:r w:rsidR="00F47A7C">
              <w:t xml:space="preserve">, </w:t>
            </w:r>
            <w:hyperlink r:id="rId101" w:history="1">
              <w:r w:rsidR="00F47A7C" w:rsidRPr="00F47A7C">
                <w:rPr>
                  <w:rStyle w:val="Hyperlink"/>
                </w:rPr>
                <w:t>#95</w:t>
              </w:r>
            </w:hyperlink>
            <w:r w:rsidR="003666DF">
              <w:t xml:space="preserve">, </w:t>
            </w:r>
            <w:hyperlink r:id="rId102" w:history="1">
              <w:r w:rsidR="003666DF" w:rsidRPr="003666DF">
                <w:rPr>
                  <w:rStyle w:val="Hyperlink"/>
                </w:rPr>
                <w:t>#96</w:t>
              </w:r>
            </w:hyperlink>
            <w:r w:rsidR="00FE6D9F">
              <w:t xml:space="preserve">, and </w:t>
            </w:r>
            <w:hyperlink r:id="rId10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8AA682" w:rsidR="00BE3792" w:rsidRDefault="00BE3792" w:rsidP="00AC5012">
            <w:r>
              <w:t xml:space="preserve">Incorporate changes for GitHub </w:t>
            </w:r>
            <w:r w:rsidR="00D264DB">
              <w:t>i</w:t>
            </w:r>
            <w:r>
              <w:t xml:space="preserve">ssues </w:t>
            </w:r>
            <w:hyperlink r:id="rId104" w:history="1">
              <w:r w:rsidRPr="00BE3792">
                <w:rPr>
                  <w:rStyle w:val="Hyperlink"/>
                </w:rPr>
                <w:t>#46</w:t>
              </w:r>
            </w:hyperlink>
            <w:r>
              <w:t xml:space="preserve">, </w:t>
            </w:r>
            <w:hyperlink r:id="rId105" w:history="1">
              <w:r w:rsidR="00A95453" w:rsidRPr="00A95453">
                <w:rPr>
                  <w:rStyle w:val="Hyperlink"/>
                </w:rPr>
                <w:t>#98</w:t>
              </w:r>
            </w:hyperlink>
            <w:r w:rsidR="00A95453">
              <w:t xml:space="preserve">, </w:t>
            </w:r>
            <w:hyperlink r:id="rId106" w:history="1">
              <w:r w:rsidRPr="00BE3792">
                <w:rPr>
                  <w:rStyle w:val="Hyperlink"/>
                </w:rPr>
                <w:t>#99</w:t>
              </w:r>
            </w:hyperlink>
            <w:r>
              <w:t xml:space="preserve">, </w:t>
            </w:r>
            <w:hyperlink r:id="rId107" w:history="1">
              <w:r w:rsidR="005543B3" w:rsidRPr="005543B3">
                <w:rPr>
                  <w:rStyle w:val="Hyperlink"/>
                </w:rPr>
                <w:t>#107</w:t>
              </w:r>
            </w:hyperlink>
            <w:r w:rsidR="005543B3">
              <w:t xml:space="preserve">, </w:t>
            </w:r>
            <w:hyperlink r:id="rId108" w:history="1">
              <w:r w:rsidR="00A30082" w:rsidRPr="00A30082">
                <w:rPr>
                  <w:rStyle w:val="Hyperlink"/>
                </w:rPr>
                <w:t>#108</w:t>
              </w:r>
            </w:hyperlink>
            <w:r w:rsidR="00A30082">
              <w:t>,</w:t>
            </w:r>
            <w:r w:rsidR="005A0BB6">
              <w:t xml:space="preserve"> </w:t>
            </w:r>
            <w:hyperlink r:id="rId109" w:history="1">
              <w:r w:rsidR="005A0BB6" w:rsidRPr="005A0BB6">
                <w:rPr>
                  <w:rStyle w:val="Hyperlink"/>
                </w:rPr>
                <w:t>#11</w:t>
              </w:r>
            </w:hyperlink>
            <w:r w:rsidR="005A0BB6">
              <w:t>3,</w:t>
            </w:r>
            <w:r w:rsidR="00B0492A">
              <w:t xml:space="preserve"> </w:t>
            </w:r>
            <w:hyperlink r:id="rId110" w:history="1">
              <w:r w:rsidR="00B0492A" w:rsidRPr="00B0492A">
                <w:rPr>
                  <w:rStyle w:val="Hyperlink"/>
                </w:rPr>
                <w:t>#119</w:t>
              </w:r>
            </w:hyperlink>
            <w:r w:rsidR="00B0492A">
              <w:t>,</w:t>
            </w:r>
            <w:r w:rsidR="00A30082">
              <w:t xml:space="preserve"> </w:t>
            </w:r>
            <w:hyperlink r:id="rId111" w:history="1">
              <w:r w:rsidR="00266EB0" w:rsidRPr="00266EB0">
                <w:rPr>
                  <w:rStyle w:val="Hyperlink"/>
                </w:rPr>
                <w:t>#120</w:t>
              </w:r>
            </w:hyperlink>
            <w:r w:rsidR="00266EB0">
              <w:t xml:space="preserve">, </w:t>
            </w:r>
            <w:hyperlink r:id="rId112" w:history="1">
              <w:r w:rsidR="00B748E7" w:rsidRPr="00B748E7">
                <w:rPr>
                  <w:rStyle w:val="Hyperlink"/>
                </w:rPr>
                <w:t>#125</w:t>
              </w:r>
            </w:hyperlink>
            <w:r w:rsidR="00B748E7">
              <w:t xml:space="preserve">, </w:t>
            </w:r>
            <w:r>
              <w:t xml:space="preserve">and </w:t>
            </w:r>
            <w:hyperlink r:id="rId11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B61EDA0" w:rsidR="00D264DB" w:rsidRDefault="00D264DB" w:rsidP="00AC5012">
            <w:r>
              <w:t xml:space="preserve">Incorporate changes for GitHub issues </w:t>
            </w:r>
            <w:hyperlink r:id="rId114" w:history="1">
              <w:r w:rsidRPr="00D264DB">
                <w:rPr>
                  <w:rStyle w:val="Hyperlink"/>
                </w:rPr>
                <w:t>#122</w:t>
              </w:r>
            </w:hyperlink>
            <w:r>
              <w:t xml:space="preserve">, </w:t>
            </w:r>
            <w:hyperlink r:id="rId115" w:history="1">
              <w:r w:rsidRPr="00D264DB">
                <w:rPr>
                  <w:rStyle w:val="Hyperlink"/>
                </w:rPr>
                <w:t>#126</w:t>
              </w:r>
            </w:hyperlink>
            <w:r>
              <w:t>,</w:t>
            </w:r>
            <w:r w:rsidR="00E83971">
              <w:t xml:space="preserve"> </w:t>
            </w:r>
            <w:hyperlink r:id="rId116" w:history="1">
              <w:r w:rsidR="00593B11">
                <w:rPr>
                  <w:rStyle w:val="Hyperlink"/>
                </w:rPr>
                <w:t>#134</w:t>
              </w:r>
            </w:hyperlink>
            <w:r w:rsidR="00E83971">
              <w:t>,</w:t>
            </w:r>
            <w:r w:rsidR="00C64533">
              <w:t xml:space="preserve"> </w:t>
            </w:r>
            <w:hyperlink r:id="rId117" w:history="1">
              <w:r w:rsidR="00C64533" w:rsidRPr="00C64533">
                <w:rPr>
                  <w:rStyle w:val="Hyperlink"/>
                </w:rPr>
                <w:t>#136</w:t>
              </w:r>
            </w:hyperlink>
            <w:r w:rsidR="00C64533">
              <w:t xml:space="preserve">, </w:t>
            </w:r>
            <w:hyperlink r:id="rId118" w:history="1">
              <w:r w:rsidR="00C64533" w:rsidRPr="00C64533">
                <w:rPr>
                  <w:rStyle w:val="Hyperlink"/>
                </w:rPr>
                <w:t>#137</w:t>
              </w:r>
            </w:hyperlink>
            <w:r w:rsidR="00C64533">
              <w:t>,</w:t>
            </w:r>
            <w:r w:rsidR="005D07BB">
              <w:t xml:space="preserve"> </w:t>
            </w:r>
            <w:hyperlink r:id="rId119" w:history="1">
              <w:r w:rsidR="005D07BB" w:rsidRPr="005D07BB">
                <w:rPr>
                  <w:rStyle w:val="Hyperlink"/>
                </w:rPr>
                <w:t>#139</w:t>
              </w:r>
            </w:hyperlink>
            <w:r w:rsidR="00603AFB">
              <w:rPr>
                <w:rStyle w:val="Hyperlink"/>
              </w:rPr>
              <w:t xml:space="preserve">, </w:t>
            </w:r>
            <w:hyperlink r:id="rId120" w:history="1">
              <w:r w:rsidR="00603AFB" w:rsidRPr="00603AFB">
                <w:rPr>
                  <w:rStyle w:val="Hyperlink"/>
                </w:rPr>
                <w:t>#145</w:t>
              </w:r>
            </w:hyperlink>
            <w:r w:rsidR="005D07BB">
              <w:t>,</w:t>
            </w:r>
            <w:r>
              <w:t xml:space="preserve"> </w:t>
            </w:r>
            <w:hyperlink r:id="rId121" w:history="1">
              <w:r w:rsidRPr="00D264DB">
                <w:rPr>
                  <w:rStyle w:val="Hyperlink"/>
                </w:rPr>
                <w:t>#147</w:t>
              </w:r>
            </w:hyperlink>
            <w:r>
              <w:t xml:space="preserve">, </w:t>
            </w:r>
            <w:hyperlink r:id="rId122" w:history="1">
              <w:r w:rsidRPr="00D264DB">
                <w:rPr>
                  <w:rStyle w:val="Hyperlink"/>
                </w:rPr>
                <w:t>#154</w:t>
              </w:r>
            </w:hyperlink>
            <w:r w:rsidR="00571430">
              <w:t xml:space="preserve">, and </w:t>
            </w:r>
            <w:hyperlink r:id="rId12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6E5EF49" w:rsidR="007018CC" w:rsidRDefault="007018CC" w:rsidP="00AC5012">
            <w:r>
              <w:t xml:space="preserve">Address GitHub issue </w:t>
            </w:r>
            <w:hyperlink r:id="rId12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D862EF7" w:rsidR="009C10A1" w:rsidRDefault="009C10A1" w:rsidP="009C10A1">
            <w:pPr>
              <w:jc w:val="both"/>
            </w:pPr>
            <w:r>
              <w:t>Incorporate changes for GitHub issue</w:t>
            </w:r>
            <w:r w:rsidR="00D512EE">
              <w:t>s</w:t>
            </w:r>
            <w:r>
              <w:t xml:space="preserve"> </w:t>
            </w:r>
            <w:hyperlink r:id="rId125" w:history="1">
              <w:r>
                <w:rPr>
                  <w:rStyle w:val="Hyperlink"/>
                </w:rPr>
                <w:t>#103</w:t>
              </w:r>
            </w:hyperlink>
            <w:r w:rsidR="00015AD6">
              <w:rPr>
                <w:rStyle w:val="Hyperlink"/>
              </w:rPr>
              <w:t xml:space="preserve">, </w:t>
            </w:r>
            <w:hyperlink r:id="rId126" w:history="1">
              <w:r w:rsidR="00D512EE" w:rsidRPr="00D512EE">
                <w:rPr>
                  <w:rStyle w:val="Hyperlink"/>
                </w:rPr>
                <w:t>#138</w:t>
              </w:r>
            </w:hyperlink>
            <w:r w:rsidR="00015AD6">
              <w:t xml:space="preserve">, </w:t>
            </w:r>
            <w:hyperlink r:id="rId127" w:history="1">
              <w:r w:rsidR="00015AD6" w:rsidRPr="00015AD6">
                <w:rPr>
                  <w:rStyle w:val="Hyperlink"/>
                </w:rPr>
                <w:t>#141</w:t>
              </w:r>
            </w:hyperlink>
            <w:r w:rsidR="00806466">
              <w:t xml:space="preserve">, </w:t>
            </w:r>
            <w:hyperlink r:id="rId128" w:history="1">
              <w:r w:rsidR="00806466" w:rsidRPr="00806466">
                <w:rPr>
                  <w:rStyle w:val="Hyperlink"/>
                </w:rPr>
                <w:t>#143</w:t>
              </w:r>
            </w:hyperlink>
            <w:r w:rsidR="00806466">
              <w:t>,</w:t>
            </w:r>
            <w:r w:rsidR="009B7B46">
              <w:t xml:space="preserve"> </w:t>
            </w:r>
            <w:hyperlink r:id="rId129" w:history="1">
              <w:r w:rsidR="009B7B46" w:rsidRPr="009B7B46">
                <w:rPr>
                  <w:rStyle w:val="Hyperlink"/>
                </w:rPr>
                <w:t>#153</w:t>
              </w:r>
            </w:hyperlink>
            <w:r w:rsidR="009B7B46">
              <w:t>,</w:t>
            </w:r>
            <w:r w:rsidR="00806466">
              <w:t xml:space="preserve"> </w:t>
            </w:r>
            <w:hyperlink r:id="rId130" w:history="1">
              <w:r w:rsidR="00703B72" w:rsidRPr="00703B72">
                <w:rPr>
                  <w:rStyle w:val="Hyperlink"/>
                </w:rPr>
                <w:t>#157</w:t>
              </w:r>
            </w:hyperlink>
            <w:r w:rsidR="00703B72">
              <w:t>,</w:t>
            </w:r>
            <w:r w:rsidR="00E631D0">
              <w:t xml:space="preserve"> </w:t>
            </w:r>
            <w:hyperlink r:id="rId131" w:history="1">
              <w:r w:rsidR="00E631D0" w:rsidRPr="00E631D0">
                <w:rPr>
                  <w:rStyle w:val="Hyperlink"/>
                </w:rPr>
                <w:t>#159</w:t>
              </w:r>
            </w:hyperlink>
            <w:r w:rsidR="00E631D0">
              <w:t>,</w:t>
            </w:r>
            <w:r w:rsidR="00DB1FD8">
              <w:t xml:space="preserve"> </w:t>
            </w:r>
            <w:hyperlink r:id="rId132" w:history="1">
              <w:r w:rsidR="00DB1FD8" w:rsidRPr="00DB1FD8">
                <w:rPr>
                  <w:rStyle w:val="Hyperlink"/>
                </w:rPr>
                <w:t>#160</w:t>
              </w:r>
            </w:hyperlink>
            <w:r w:rsidR="00DB1FD8">
              <w:t>,</w:t>
            </w:r>
            <w:r w:rsidR="006B6EA6">
              <w:t xml:space="preserve"> </w:t>
            </w:r>
            <w:hyperlink r:id="rId133" w:history="1">
              <w:r w:rsidR="006B6EA6" w:rsidRPr="006B6EA6">
                <w:rPr>
                  <w:rStyle w:val="Hyperlink"/>
                </w:rPr>
                <w:t>#161</w:t>
              </w:r>
            </w:hyperlink>
            <w:r w:rsidR="006B6EA6">
              <w:t xml:space="preserve">, </w:t>
            </w:r>
            <w:hyperlink r:id="rId134" w:history="1">
              <w:r w:rsidR="00436274" w:rsidRPr="00436274">
                <w:rPr>
                  <w:rStyle w:val="Hyperlink"/>
                </w:rPr>
                <w:t>#162</w:t>
              </w:r>
            </w:hyperlink>
            <w:r w:rsidR="00436274">
              <w:t xml:space="preserve">, </w:t>
            </w:r>
            <w:hyperlink r:id="rId135" w:history="1">
              <w:r w:rsidR="00563BBB" w:rsidRPr="00563BBB">
                <w:rPr>
                  <w:rStyle w:val="Hyperlink"/>
                </w:rPr>
                <w:t>#163</w:t>
              </w:r>
            </w:hyperlink>
            <w:r w:rsidR="00563BBB">
              <w:t>,</w:t>
            </w:r>
            <w:r w:rsidR="00E86746">
              <w:t xml:space="preserve"> </w:t>
            </w:r>
            <w:hyperlink r:id="rId136" w:history="1">
              <w:r w:rsidR="00E86746" w:rsidRPr="00E86746">
                <w:rPr>
                  <w:rStyle w:val="Hyperlink"/>
                </w:rPr>
                <w:t>#165</w:t>
              </w:r>
            </w:hyperlink>
            <w:r w:rsidR="00E86746">
              <w:t>,</w:t>
            </w:r>
            <w:r w:rsidR="00563BBB">
              <w:t xml:space="preserve"> </w:t>
            </w:r>
            <w:hyperlink r:id="rId137" w:history="1">
              <w:r w:rsidR="00E631D0" w:rsidRPr="00E631D0">
                <w:rPr>
                  <w:rStyle w:val="Hyperlink"/>
                </w:rPr>
                <w:t>#166</w:t>
              </w:r>
            </w:hyperlink>
            <w:r w:rsidR="00E631D0">
              <w:t>,</w:t>
            </w:r>
            <w:r w:rsidR="00F527F4">
              <w:t xml:space="preserve"> </w:t>
            </w:r>
            <w:hyperlink r:id="rId138" w:history="1">
              <w:r w:rsidR="00F527F4" w:rsidRPr="00F527F4">
                <w:rPr>
                  <w:rStyle w:val="Hyperlink"/>
                </w:rPr>
                <w:t>#167</w:t>
              </w:r>
            </w:hyperlink>
            <w:r w:rsidR="00F527F4">
              <w:t>,</w:t>
            </w:r>
            <w:r w:rsidR="00703B72">
              <w:t xml:space="preserve"> </w:t>
            </w:r>
            <w:r w:rsidR="00806466">
              <w:t xml:space="preserve">and </w:t>
            </w:r>
            <w:hyperlink r:id="rId13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8218B9" w:rsidR="00F518ED" w:rsidRDefault="00F518ED" w:rsidP="009C10A1">
            <w:pPr>
              <w:jc w:val="both"/>
            </w:pPr>
            <w:r>
              <w:t>Incorporate changes for GitHub issue</w:t>
            </w:r>
            <w:r w:rsidR="0051590E">
              <w:t>s</w:t>
            </w:r>
            <w:r w:rsidR="009A4DC8">
              <w:t xml:space="preserve"> </w:t>
            </w:r>
            <w:hyperlink r:id="rId140" w:history="1">
              <w:r w:rsidR="009A4DC8" w:rsidRPr="009A4DC8">
                <w:rPr>
                  <w:rStyle w:val="Hyperlink"/>
                </w:rPr>
                <w:t>#93</w:t>
              </w:r>
            </w:hyperlink>
            <w:r w:rsidR="009A4DC8">
              <w:t>,</w:t>
            </w:r>
            <w:r w:rsidR="0051590E">
              <w:t xml:space="preserve"> </w:t>
            </w:r>
            <w:hyperlink r:id="rId141" w:history="1">
              <w:r w:rsidR="002D1B72" w:rsidRPr="002D1B72">
                <w:rPr>
                  <w:rStyle w:val="Hyperlink"/>
                </w:rPr>
                <w:t>#149</w:t>
              </w:r>
            </w:hyperlink>
            <w:r w:rsidR="002D1B72">
              <w:t xml:space="preserve">, </w:t>
            </w:r>
            <w:hyperlink r:id="rId142" w:history="1">
              <w:r w:rsidR="0051590E" w:rsidRPr="0051590E">
                <w:rPr>
                  <w:rStyle w:val="Hyperlink"/>
                </w:rPr>
                <w:t>#160</w:t>
              </w:r>
            </w:hyperlink>
            <w:r w:rsidR="0051590E">
              <w:t xml:space="preserve"> (revised)</w:t>
            </w:r>
            <w:r w:rsidR="00D5692C">
              <w:t>,</w:t>
            </w:r>
            <w:r w:rsidR="005C4A76">
              <w:t xml:space="preserve"> </w:t>
            </w:r>
            <w:hyperlink r:id="rId143" w:history="1">
              <w:r w:rsidR="005C4A76" w:rsidRPr="005C4A76">
                <w:rPr>
                  <w:rStyle w:val="Hyperlink"/>
                </w:rPr>
                <w:t>#171</w:t>
              </w:r>
            </w:hyperlink>
            <w:r w:rsidR="005C4A76">
              <w:t>,</w:t>
            </w:r>
            <w:r w:rsidR="00D5692C">
              <w:t xml:space="preserve"> </w:t>
            </w:r>
            <w:hyperlink r:id="rId144" w:history="1">
              <w:r w:rsidR="00D5692C" w:rsidRPr="00D5692C">
                <w:rPr>
                  <w:rStyle w:val="Hyperlink"/>
                </w:rPr>
                <w:t>#176</w:t>
              </w:r>
            </w:hyperlink>
            <w:r w:rsidR="00D5692C">
              <w:t>,</w:t>
            </w:r>
            <w:r w:rsidR="0051590E">
              <w:t xml:space="preserve"> </w:t>
            </w:r>
            <w:hyperlink r:id="rId145" w:history="1">
              <w:r w:rsidR="00D44543" w:rsidRPr="00D44543">
                <w:rPr>
                  <w:rStyle w:val="Hyperlink"/>
                </w:rPr>
                <w:t>#181</w:t>
              </w:r>
            </w:hyperlink>
            <w:r w:rsidR="00D44543">
              <w:t xml:space="preserve">, </w:t>
            </w:r>
            <w:r w:rsidR="0051590E">
              <w:t>and</w:t>
            </w:r>
            <w:r>
              <w:t xml:space="preserve"> </w:t>
            </w:r>
            <w:hyperlink r:id="rId14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3C2C787" w:rsidR="007B21F4" w:rsidRDefault="007B21F4" w:rsidP="009C10A1">
            <w:pPr>
              <w:jc w:val="both"/>
            </w:pPr>
            <w:r>
              <w:t>Incorporate changes for</w:t>
            </w:r>
            <w:r w:rsidR="005E5D3B">
              <w:t xml:space="preserve"> GitHub issues</w:t>
            </w:r>
            <w:r>
              <w:t xml:space="preserve"> </w:t>
            </w:r>
            <w:hyperlink r:id="rId147" w:history="1">
              <w:r w:rsidRPr="007B21F4">
                <w:rPr>
                  <w:rStyle w:val="Hyperlink"/>
                </w:rPr>
                <w:t>#158</w:t>
              </w:r>
            </w:hyperlink>
            <w:r w:rsidR="001D2A5F">
              <w:t xml:space="preserve">, </w:t>
            </w:r>
            <w:hyperlink r:id="rId148" w:history="1">
              <w:r w:rsidR="001D2A5F" w:rsidRPr="001D2A5F">
                <w:rPr>
                  <w:rStyle w:val="Hyperlink"/>
                </w:rPr>
                <w:t>#164</w:t>
              </w:r>
            </w:hyperlink>
            <w:r w:rsidR="001D2A5F">
              <w:t xml:space="preserve">, </w:t>
            </w:r>
            <w:hyperlink r:id="rId149" w:history="1">
              <w:r w:rsidR="003A1ED6" w:rsidRPr="003A1ED6">
                <w:rPr>
                  <w:rStyle w:val="Hyperlink"/>
                </w:rPr>
                <w:t>#172</w:t>
              </w:r>
            </w:hyperlink>
            <w:r w:rsidR="003A1ED6">
              <w:t>,</w:t>
            </w:r>
            <w:r w:rsidR="008D5E3E">
              <w:t xml:space="preserve"> </w:t>
            </w:r>
            <w:hyperlink r:id="rId150" w:history="1">
              <w:r w:rsidR="008D5E3E" w:rsidRPr="008D5E3E">
                <w:rPr>
                  <w:rStyle w:val="Hyperlink"/>
                </w:rPr>
                <w:t>#175</w:t>
              </w:r>
            </w:hyperlink>
            <w:r w:rsidR="008D5E3E">
              <w:t>,</w:t>
            </w:r>
            <w:r w:rsidR="003A1ED6">
              <w:t xml:space="preserve"> </w:t>
            </w:r>
            <w:hyperlink r:id="rId151" w:history="1">
              <w:r w:rsidR="00153C25" w:rsidRPr="00153C25">
                <w:rPr>
                  <w:rStyle w:val="Hyperlink"/>
                </w:rPr>
                <w:t>#178</w:t>
              </w:r>
            </w:hyperlink>
            <w:r w:rsidR="00153C25">
              <w:t xml:space="preserve">, </w:t>
            </w:r>
            <w:r>
              <w:t>and</w:t>
            </w:r>
            <w:r w:rsidRPr="007B21F4">
              <w:t xml:space="preserve"> </w:t>
            </w:r>
            <w:hyperlink r:id="rId152"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26D7CF5"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3"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E41F04D" w:rsidR="00D75620" w:rsidRDefault="00D75620" w:rsidP="00D75620">
            <w:pPr>
              <w:jc w:val="both"/>
            </w:pPr>
            <w:r>
              <w:t>Incorporate changes for GitHub issue</w:t>
            </w:r>
            <w:r w:rsidR="008E0D7D">
              <w:t>s</w:t>
            </w:r>
            <w:r w:rsidR="00CD1A14">
              <w:t xml:space="preserve"> </w:t>
            </w:r>
            <w:hyperlink r:id="rId154" w:history="1">
              <w:r w:rsidR="00CD1A14" w:rsidRPr="00CD1A14">
                <w:rPr>
                  <w:rStyle w:val="Hyperlink"/>
                </w:rPr>
                <w:t>#169</w:t>
              </w:r>
            </w:hyperlink>
            <w:r w:rsidR="00FA3E10">
              <w:t>,</w:t>
            </w:r>
            <w:r w:rsidR="00787A31">
              <w:t xml:space="preserve"> </w:t>
            </w:r>
            <w:hyperlink r:id="rId155" w:history="1">
              <w:r w:rsidR="00787A31">
                <w:rPr>
                  <w:rStyle w:val="Hyperlink"/>
                </w:rPr>
                <w:t>#256</w:t>
              </w:r>
            </w:hyperlink>
            <w:r w:rsidR="00787A31">
              <w:rPr>
                <w:rStyle w:val="Hyperlink"/>
              </w:rPr>
              <w:t>,</w:t>
            </w:r>
            <w:r w:rsidR="00FA3E10">
              <w:t xml:space="preserve"> </w:t>
            </w:r>
            <w:hyperlink r:id="rId156" w:history="1">
              <w:r w:rsidR="008C6BB5" w:rsidRPr="008C6BB5">
                <w:rPr>
                  <w:rStyle w:val="Hyperlink"/>
                </w:rPr>
                <w:t>#269</w:t>
              </w:r>
            </w:hyperlink>
            <w:r w:rsidR="008C6BB5">
              <w:t xml:space="preserve">, </w:t>
            </w:r>
            <w:hyperlink r:id="rId157" w:history="1">
              <w:r w:rsidR="00FA3E10" w:rsidRPr="00FA3E10">
                <w:rPr>
                  <w:rStyle w:val="Hyperlink"/>
                </w:rPr>
                <w:t>#272</w:t>
              </w:r>
            </w:hyperlink>
            <w:r w:rsidR="00FA3E10">
              <w:t>, and</w:t>
            </w:r>
            <w:r w:rsidR="00787A31">
              <w:t xml:space="preserve"> </w:t>
            </w:r>
            <w:hyperlink r:id="rId158"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3E9508B" w:rsidR="008E0D7D" w:rsidRDefault="008E0D7D" w:rsidP="00D75620">
            <w:pPr>
              <w:jc w:val="both"/>
            </w:pPr>
            <w:r>
              <w:t xml:space="preserve">Incorporate changes for GitHub issues </w:t>
            </w:r>
            <w:hyperlink r:id="rId159" w:history="1">
              <w:r w:rsidRPr="008E0D7D">
                <w:rPr>
                  <w:rStyle w:val="Hyperlink"/>
                </w:rPr>
                <w:t>#186</w:t>
              </w:r>
            </w:hyperlink>
            <w:r>
              <w:t xml:space="preserve">, </w:t>
            </w:r>
            <w:hyperlink r:id="rId160" w:history="1">
              <w:r w:rsidRPr="008E0D7D">
                <w:rPr>
                  <w:rStyle w:val="Hyperlink"/>
                </w:rPr>
                <w:t>#188</w:t>
              </w:r>
            </w:hyperlink>
            <w:r>
              <w:t>,</w:t>
            </w:r>
            <w:r w:rsidR="001F7AE7">
              <w:t xml:space="preserve"> </w:t>
            </w:r>
            <w:hyperlink r:id="rId161" w:history="1">
              <w:r w:rsidR="001F7AE7" w:rsidRPr="001F7AE7">
                <w:rPr>
                  <w:rStyle w:val="Hyperlink"/>
                </w:rPr>
                <w:t>#274</w:t>
              </w:r>
            </w:hyperlink>
            <w:r w:rsidR="001F7AE7">
              <w:t>,</w:t>
            </w:r>
            <w:r w:rsidR="00851F64">
              <w:t xml:space="preserve"> </w:t>
            </w:r>
            <w:hyperlink r:id="rId162" w:history="1">
              <w:r w:rsidR="00851F64" w:rsidRPr="00851F64">
                <w:rPr>
                  <w:rStyle w:val="Hyperlink"/>
                </w:rPr>
                <w:t>#279</w:t>
              </w:r>
            </w:hyperlink>
            <w:r w:rsidR="00851F64">
              <w:t>,</w:t>
            </w:r>
            <w:r>
              <w:t xml:space="preserve"> </w:t>
            </w:r>
            <w:hyperlink r:id="rId163" w:history="1">
              <w:r w:rsidRPr="008E0D7D">
                <w:rPr>
                  <w:rStyle w:val="Hyperlink"/>
                </w:rPr>
                <w:t>#280</w:t>
              </w:r>
            </w:hyperlink>
            <w:r>
              <w:t>,</w:t>
            </w:r>
            <w:r w:rsidR="00A62E27">
              <w:t xml:space="preserve"> </w:t>
            </w:r>
            <w:hyperlink r:id="rId164" w:history="1">
              <w:r w:rsidR="00A62E27" w:rsidRPr="00A62E27">
                <w:rPr>
                  <w:rStyle w:val="Hyperlink"/>
                </w:rPr>
                <w:t>#284</w:t>
              </w:r>
            </w:hyperlink>
            <w:r w:rsidR="00A62E27">
              <w:t>,</w:t>
            </w:r>
            <w:r>
              <w:t xml:space="preserve"> </w:t>
            </w:r>
            <w:hyperlink r:id="rId165" w:history="1">
              <w:r w:rsidR="00CB061D" w:rsidRPr="00CB061D">
                <w:rPr>
                  <w:rStyle w:val="Hyperlink"/>
                </w:rPr>
                <w:t>#285</w:t>
              </w:r>
            </w:hyperlink>
            <w:r w:rsidR="00CB061D">
              <w:t xml:space="preserve">, </w:t>
            </w:r>
            <w:r>
              <w:t xml:space="preserve">and </w:t>
            </w:r>
            <w:hyperlink r:id="rId166"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0558F96" w:rsidR="002E3211" w:rsidRDefault="002E3211" w:rsidP="00D75620">
            <w:pPr>
              <w:jc w:val="both"/>
            </w:pPr>
            <w:r>
              <w:t xml:space="preserve">Incorporate changes for GitHub issues </w:t>
            </w:r>
            <w:hyperlink r:id="rId167" w:history="1">
              <w:r>
                <w:rPr>
                  <w:rStyle w:val="Hyperlink"/>
                </w:rPr>
                <w:t>#248</w:t>
              </w:r>
            </w:hyperlink>
            <w:r w:rsidR="008370E6">
              <w:t>,</w:t>
            </w:r>
            <w:r>
              <w:t xml:space="preserve"> </w:t>
            </w:r>
            <w:hyperlink r:id="rId168" w:history="1">
              <w:r>
                <w:rPr>
                  <w:rStyle w:val="Hyperlink"/>
                </w:rPr>
                <w:t>#270</w:t>
              </w:r>
            </w:hyperlink>
            <w:r w:rsidR="008370E6">
              <w:t xml:space="preserve">, </w:t>
            </w:r>
            <w:hyperlink r:id="rId169" w:history="1">
              <w:r w:rsidR="008370E6" w:rsidRPr="008370E6">
                <w:rPr>
                  <w:rStyle w:val="Hyperlink"/>
                </w:rPr>
                <w:t>#287</w:t>
              </w:r>
            </w:hyperlink>
            <w:r w:rsidR="00E27EDF">
              <w:t>,</w:t>
            </w:r>
            <w:r w:rsidR="00C84A6E">
              <w:t xml:space="preserve"> #</w:t>
            </w:r>
            <w:hyperlink r:id="rId170" w:history="1">
              <w:r w:rsidR="00C84A6E" w:rsidRPr="00C84A6E">
                <w:rPr>
                  <w:rStyle w:val="Hyperlink"/>
                </w:rPr>
                <w:t>292</w:t>
              </w:r>
            </w:hyperlink>
            <w:r w:rsidR="00C84A6E">
              <w:t>,</w:t>
            </w:r>
            <w:r w:rsidR="00E27EDF">
              <w:t xml:space="preserve"> #</w:t>
            </w:r>
            <w:hyperlink r:id="rId171" w:history="1">
              <w:r w:rsidR="00E27EDF" w:rsidRPr="00E27EDF">
                <w:rPr>
                  <w:rStyle w:val="Hyperlink"/>
                </w:rPr>
                <w:t>293</w:t>
              </w:r>
            </w:hyperlink>
            <w:r w:rsidR="006C118A">
              <w:t>, and #</w:t>
            </w:r>
            <w:hyperlink r:id="rId172"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AEF95D7" w:rsidR="0003707A" w:rsidRDefault="0003707A" w:rsidP="00D75620">
            <w:pPr>
              <w:jc w:val="both"/>
            </w:pPr>
            <w:r>
              <w:t xml:space="preserve">Incorporate changes for GitHub issues </w:t>
            </w:r>
            <w:hyperlink r:id="rId173" w:history="1">
              <w:r w:rsidRPr="003819E5">
                <w:rPr>
                  <w:rStyle w:val="Hyperlink"/>
                </w:rPr>
                <w:t>#286</w:t>
              </w:r>
            </w:hyperlink>
            <w:r>
              <w:t xml:space="preserve">, </w:t>
            </w:r>
            <w:hyperlink r:id="rId174" w:history="1">
              <w:r w:rsidRPr="003819E5">
                <w:rPr>
                  <w:rStyle w:val="Hyperlink"/>
                </w:rPr>
                <w:t>#291</w:t>
              </w:r>
            </w:hyperlink>
            <w:r>
              <w:t xml:space="preserve">, </w:t>
            </w:r>
            <w:hyperlink r:id="rId175" w:history="1">
              <w:r w:rsidR="003819E5" w:rsidRPr="003819E5">
                <w:rPr>
                  <w:rStyle w:val="Hyperlink"/>
                </w:rPr>
                <w:t>#303</w:t>
              </w:r>
            </w:hyperlink>
            <w:r w:rsidR="003819E5">
              <w:t xml:space="preserve">, and </w:t>
            </w:r>
            <w:hyperlink r:id="rId176"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5AEE4FF" w:rsidR="002C2629" w:rsidRDefault="002C2629" w:rsidP="00D75620">
            <w:pPr>
              <w:jc w:val="both"/>
            </w:pPr>
            <w:r>
              <w:t>Incorporate changes for GitHub issues</w:t>
            </w:r>
            <w:r w:rsidR="00145563">
              <w:t xml:space="preserve"> </w:t>
            </w:r>
            <w:hyperlink r:id="rId177" w:history="1">
              <w:r w:rsidR="00145563" w:rsidRPr="00145563">
                <w:rPr>
                  <w:rStyle w:val="Hyperlink"/>
                </w:rPr>
                <w:t>#146</w:t>
              </w:r>
            </w:hyperlink>
            <w:r w:rsidR="00145563">
              <w:t>,</w:t>
            </w:r>
            <w:r>
              <w:t xml:space="preserve"> </w:t>
            </w:r>
            <w:hyperlink r:id="rId178" w:history="1">
              <w:r w:rsidRPr="002C2629">
                <w:rPr>
                  <w:rStyle w:val="Hyperlink"/>
                </w:rPr>
                <w:t>#312</w:t>
              </w:r>
            </w:hyperlink>
            <w:r>
              <w:t xml:space="preserve">, </w:t>
            </w:r>
            <w:hyperlink r:id="rId179" w:history="1">
              <w:r w:rsidRPr="002C2629">
                <w:rPr>
                  <w:rStyle w:val="Hyperlink"/>
                </w:rPr>
                <w:t>#317</w:t>
              </w:r>
            </w:hyperlink>
            <w:r>
              <w:t xml:space="preserve">, and </w:t>
            </w:r>
            <w:hyperlink r:id="rId180"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477B3400" w:rsidR="001836A4" w:rsidRDefault="001836A4" w:rsidP="00D75620">
            <w:pPr>
              <w:jc w:val="both"/>
            </w:pPr>
            <w:r>
              <w:t>Incorporate changes for GitHub issue</w:t>
            </w:r>
            <w:r w:rsidR="002E49C7">
              <w:t>s</w:t>
            </w:r>
            <w:r w:rsidR="008D3B6B">
              <w:t xml:space="preserve"> </w:t>
            </w:r>
            <w:hyperlink r:id="rId181" w:history="1">
              <w:r w:rsidR="008D3B6B" w:rsidRPr="008D3B6B">
                <w:rPr>
                  <w:rStyle w:val="Hyperlink"/>
                </w:rPr>
                <w:t>#168</w:t>
              </w:r>
            </w:hyperlink>
            <w:r w:rsidR="008D3B6B">
              <w:t>,</w:t>
            </w:r>
            <w:r w:rsidR="002E49C7">
              <w:t xml:space="preserve"> </w:t>
            </w:r>
            <w:hyperlink r:id="rId182" w:history="1">
              <w:r w:rsidR="002E49C7" w:rsidRPr="002E49C7">
                <w:rPr>
                  <w:rStyle w:val="Hyperlink"/>
                </w:rPr>
                <w:t>#291</w:t>
              </w:r>
            </w:hyperlink>
            <w:r w:rsidR="002E49C7">
              <w:t>,</w:t>
            </w:r>
            <w:r w:rsidR="00BA765E">
              <w:t xml:space="preserve"> </w:t>
            </w:r>
            <w:hyperlink r:id="rId183" w:history="1">
              <w:r w:rsidR="00BA765E" w:rsidRPr="00BA765E">
                <w:rPr>
                  <w:rStyle w:val="Hyperlink"/>
                </w:rPr>
                <w:t>#309</w:t>
              </w:r>
            </w:hyperlink>
            <w:r w:rsidR="00935DFC">
              <w:t>,</w:t>
            </w:r>
            <w:r w:rsidR="006E36F3">
              <w:t xml:space="preserve"> </w:t>
            </w:r>
            <w:hyperlink r:id="rId184" w:history="1">
              <w:r w:rsidR="006E36F3" w:rsidRPr="006E36F3">
                <w:rPr>
                  <w:rStyle w:val="Hyperlink"/>
                </w:rPr>
                <w:t>#320</w:t>
              </w:r>
            </w:hyperlink>
            <w:r w:rsidR="006E36F3">
              <w:t>,</w:t>
            </w:r>
            <w:r w:rsidR="00935DFC">
              <w:t xml:space="preserve"> </w:t>
            </w:r>
            <w:hyperlink r:id="rId185" w:history="1">
              <w:r w:rsidR="001E79BB" w:rsidRPr="001E79BB">
                <w:rPr>
                  <w:rStyle w:val="Hyperlink"/>
                </w:rPr>
                <w:t>#321</w:t>
              </w:r>
            </w:hyperlink>
            <w:r w:rsidR="001E79BB">
              <w:t>,</w:t>
            </w:r>
            <w:r w:rsidR="000E2D5A">
              <w:t xml:space="preserve"> </w:t>
            </w:r>
            <w:hyperlink r:id="rId186" w:history="1">
              <w:r w:rsidR="000E2D5A" w:rsidRPr="000E2D5A">
                <w:rPr>
                  <w:rStyle w:val="Hyperlink"/>
                </w:rPr>
                <w:t>#326</w:t>
              </w:r>
            </w:hyperlink>
            <w:r w:rsidR="000E2D5A">
              <w:t>,</w:t>
            </w:r>
            <w:r w:rsidR="001E79BB">
              <w:t xml:space="preserve"> </w:t>
            </w:r>
            <w:hyperlink r:id="rId187" w:history="1">
              <w:r w:rsidR="005725D8" w:rsidRPr="005725D8">
                <w:rPr>
                  <w:rStyle w:val="Hyperlink"/>
                </w:rPr>
                <w:t>#330</w:t>
              </w:r>
            </w:hyperlink>
            <w:r w:rsidR="005725D8">
              <w:t>,</w:t>
            </w:r>
            <w:r w:rsidR="001E79BB">
              <w:t xml:space="preserve"> </w:t>
            </w:r>
            <w:hyperlink r:id="rId188" w:history="1">
              <w:r w:rsidR="001E79BB" w:rsidRPr="001E79BB">
                <w:rPr>
                  <w:rStyle w:val="Hyperlink"/>
                </w:rPr>
                <w:t>#335</w:t>
              </w:r>
            </w:hyperlink>
            <w:r w:rsidR="001E79BB">
              <w:t>,</w:t>
            </w:r>
            <w:r w:rsidR="005725D8">
              <w:t xml:space="preserve"> </w:t>
            </w:r>
            <w:hyperlink r:id="rId189" w:history="1">
              <w:r w:rsidR="00935DFC" w:rsidRPr="00935DFC">
                <w:rPr>
                  <w:rStyle w:val="Hyperlink"/>
                </w:rPr>
                <w:t>#340</w:t>
              </w:r>
            </w:hyperlink>
            <w:r w:rsidR="00935DFC">
              <w:t xml:space="preserve">, </w:t>
            </w:r>
            <w:r w:rsidR="00BA765E">
              <w:t>and</w:t>
            </w:r>
            <w:r>
              <w:t xml:space="preserve"> </w:t>
            </w:r>
            <w:hyperlink r:id="rId190"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0B1DC68C" w:rsidR="00DB0777" w:rsidRDefault="00DB0777" w:rsidP="00D75620">
            <w:pPr>
              <w:jc w:val="both"/>
            </w:pPr>
            <w:r>
              <w:t>Incorporate changes for GitHub issue</w:t>
            </w:r>
            <w:r w:rsidR="00334420">
              <w:t xml:space="preserve">s </w:t>
            </w:r>
            <w:hyperlink r:id="rId191" w:history="1">
              <w:r w:rsidR="00334420" w:rsidRPr="00334420">
                <w:rPr>
                  <w:rStyle w:val="Hyperlink"/>
                </w:rPr>
                <w:t>#179</w:t>
              </w:r>
            </w:hyperlink>
            <w:r w:rsidR="00823B18">
              <w:t xml:space="preserve">, </w:t>
            </w:r>
            <w:hyperlink r:id="rId192" w:history="1">
              <w:r w:rsidRPr="00DB0777">
                <w:rPr>
                  <w:rStyle w:val="Hyperlink"/>
                </w:rPr>
                <w:t>#319</w:t>
              </w:r>
            </w:hyperlink>
            <w:r w:rsidR="00823B18">
              <w:t xml:space="preserve">, and </w:t>
            </w:r>
            <w:hyperlink r:id="rId193"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71E38D6D" w:rsidR="00B45487" w:rsidRDefault="00B45487" w:rsidP="00D75620">
            <w:pPr>
              <w:jc w:val="both"/>
            </w:pPr>
            <w:r>
              <w:t>Incorporate changes for GitHub issues</w:t>
            </w:r>
            <w:r w:rsidR="00A175AD">
              <w:t xml:space="preserve"> </w:t>
            </w:r>
            <w:hyperlink r:id="rId194" w:history="1">
              <w:r w:rsidR="00A175AD" w:rsidRPr="00A175AD">
                <w:rPr>
                  <w:rStyle w:val="Hyperlink"/>
                </w:rPr>
                <w:t>#202</w:t>
              </w:r>
            </w:hyperlink>
            <w:r w:rsidR="00A175AD">
              <w:t>,</w:t>
            </w:r>
            <w:r>
              <w:t xml:space="preserve"> </w:t>
            </w:r>
            <w:r w:rsidR="00B569A3">
              <w:t>#</w:t>
            </w:r>
            <w:hyperlink r:id="rId195" w:history="1">
              <w:r w:rsidR="00B569A3" w:rsidRPr="00B569A3">
                <w:rPr>
                  <w:rStyle w:val="Hyperlink"/>
                </w:rPr>
                <w:t>302</w:t>
              </w:r>
            </w:hyperlink>
            <w:r w:rsidR="00B569A3">
              <w:t xml:space="preserve">, </w:t>
            </w:r>
            <w:hyperlink r:id="rId196" w:history="1">
              <w:r w:rsidRPr="00B45487">
                <w:rPr>
                  <w:rStyle w:val="Hyperlink"/>
                </w:rPr>
                <w:t>#311</w:t>
              </w:r>
            </w:hyperlink>
            <w:r>
              <w:t xml:space="preserve">, </w:t>
            </w:r>
            <w:hyperlink r:id="rId197" w:history="1">
              <w:r w:rsidR="00BF7825" w:rsidRPr="00BF7825">
                <w:rPr>
                  <w:rStyle w:val="Hyperlink"/>
                </w:rPr>
                <w:t>#314</w:t>
              </w:r>
            </w:hyperlink>
            <w:r w:rsidR="00BF7825">
              <w:t>,</w:t>
            </w:r>
            <w:r w:rsidR="00261814">
              <w:t xml:space="preserve"> </w:t>
            </w:r>
            <w:hyperlink r:id="rId198" w:history="1">
              <w:r w:rsidR="00261814" w:rsidRPr="00261814">
                <w:rPr>
                  <w:rStyle w:val="Hyperlink"/>
                </w:rPr>
                <w:t>#315</w:t>
              </w:r>
            </w:hyperlink>
            <w:r w:rsidR="00261814">
              <w:t>,</w:t>
            </w:r>
            <w:r w:rsidR="00560691">
              <w:t xml:space="preserve"> </w:t>
            </w:r>
            <w:hyperlink r:id="rId199" w:history="1">
              <w:r w:rsidR="00560691" w:rsidRPr="00560691">
                <w:rPr>
                  <w:rStyle w:val="Hyperlink"/>
                </w:rPr>
                <w:t>#318</w:t>
              </w:r>
            </w:hyperlink>
            <w:r w:rsidR="00560691">
              <w:t>,</w:t>
            </w:r>
            <w:r w:rsidR="00BF7825">
              <w:t xml:space="preserve"> </w:t>
            </w:r>
            <w:hyperlink r:id="rId200" w:history="1">
              <w:r w:rsidRPr="00B45487">
                <w:rPr>
                  <w:rStyle w:val="Hyperlink"/>
                </w:rPr>
                <w:t>#324</w:t>
              </w:r>
            </w:hyperlink>
            <w:r>
              <w:t xml:space="preserve">, </w:t>
            </w:r>
            <w:hyperlink r:id="rId201" w:history="1">
              <w:r w:rsidRPr="00B45487">
                <w:rPr>
                  <w:rStyle w:val="Hyperlink"/>
                </w:rPr>
                <w:t>#325</w:t>
              </w:r>
            </w:hyperlink>
            <w:r w:rsidR="002A5250">
              <w:t xml:space="preserve">, </w:t>
            </w:r>
            <w:hyperlink r:id="rId202" w:history="1">
              <w:r w:rsidR="002A5250" w:rsidRPr="002A5250">
                <w:rPr>
                  <w:rStyle w:val="Hyperlink"/>
                </w:rPr>
                <w:t>#327</w:t>
              </w:r>
            </w:hyperlink>
            <w:r w:rsidR="00E3048B">
              <w:t>,</w:t>
            </w:r>
            <w:r w:rsidR="00C17C30">
              <w:t xml:space="preserve"> </w:t>
            </w:r>
            <w:hyperlink r:id="rId203" w:history="1">
              <w:r w:rsidR="00AE4658" w:rsidRPr="00AE4658">
                <w:rPr>
                  <w:rStyle w:val="Hyperlink"/>
                </w:rPr>
                <w:t>#338</w:t>
              </w:r>
            </w:hyperlink>
            <w:r w:rsidR="00AE4658">
              <w:t xml:space="preserve">, </w:t>
            </w:r>
            <w:hyperlink r:id="rId204" w:history="1">
              <w:r w:rsidR="00C17C30" w:rsidRPr="00C17C30">
                <w:rPr>
                  <w:rStyle w:val="Hyperlink"/>
                </w:rPr>
                <w:t>#344</w:t>
              </w:r>
            </w:hyperlink>
            <w:r w:rsidR="00E3048B">
              <w:t xml:space="preserve">, </w:t>
            </w:r>
            <w:hyperlink r:id="rId205" w:history="1">
              <w:r w:rsidR="00E3048B" w:rsidRPr="00E3048B">
                <w:rPr>
                  <w:rStyle w:val="Hyperlink"/>
                </w:rPr>
                <w:t>#346</w:t>
              </w:r>
            </w:hyperlink>
            <w:r w:rsidR="00DE4B40">
              <w:t xml:space="preserve">, </w:t>
            </w:r>
            <w:hyperlink r:id="rId206" w:history="1">
              <w:r w:rsidR="00DE4B40" w:rsidRPr="00DE4B40">
                <w:rPr>
                  <w:rStyle w:val="Hyperlink"/>
                </w:rPr>
                <w:t>#347</w:t>
              </w:r>
            </w:hyperlink>
            <w:r w:rsidR="00B55817">
              <w:t xml:space="preserve">, </w:t>
            </w:r>
            <w:hyperlink r:id="rId207" w:history="1">
              <w:r w:rsidR="00942C74" w:rsidRPr="00942C74">
                <w:rPr>
                  <w:rStyle w:val="Hyperlink"/>
                </w:rPr>
                <w:t>#348</w:t>
              </w:r>
            </w:hyperlink>
            <w:r w:rsidR="00942C74">
              <w:t xml:space="preserve">, </w:t>
            </w:r>
            <w:r w:rsidR="00B55817">
              <w:t xml:space="preserve">and </w:t>
            </w:r>
            <w:hyperlink r:id="rId208"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40B36DBC" w:rsidR="008558A4" w:rsidRDefault="008558A4" w:rsidP="00D75620">
            <w:pPr>
              <w:jc w:val="both"/>
            </w:pPr>
            <w:r>
              <w:t>Incorporat</w:t>
            </w:r>
            <w:r w:rsidR="00255BB5">
              <w:t>e</w:t>
            </w:r>
            <w:r>
              <w:t xml:space="preserve"> editorial changes for GitHub issue</w:t>
            </w:r>
            <w:r w:rsidR="0050772D">
              <w:t xml:space="preserve">s </w:t>
            </w:r>
            <w:hyperlink r:id="rId209" w:history="1">
              <w:r w:rsidR="0050772D" w:rsidRPr="0050772D">
                <w:rPr>
                  <w:rStyle w:val="Hyperlink"/>
                </w:rPr>
                <w:t>#106</w:t>
              </w:r>
            </w:hyperlink>
            <w:r w:rsidR="0050772D">
              <w:t xml:space="preserve">, </w:t>
            </w:r>
            <w:hyperlink r:id="rId210" w:history="1">
              <w:r w:rsidR="0050772D" w:rsidRPr="0050772D">
                <w:rPr>
                  <w:rStyle w:val="Hyperlink"/>
                </w:rPr>
                <w:t>#117</w:t>
              </w:r>
            </w:hyperlink>
            <w:r w:rsidR="0050772D">
              <w:t xml:space="preserve">, </w:t>
            </w:r>
            <w:hyperlink r:id="rId211" w:history="1">
              <w:r w:rsidR="0050772D" w:rsidRPr="0050772D">
                <w:rPr>
                  <w:rStyle w:val="Hyperlink"/>
                </w:rPr>
                <w:t>#301</w:t>
              </w:r>
            </w:hyperlink>
            <w:r w:rsidR="0050772D">
              <w:t>, and</w:t>
            </w:r>
            <w:r>
              <w:t xml:space="preserve"> </w:t>
            </w:r>
            <w:hyperlink r:id="rId212"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1ADA66BC" w:rsidR="00255BB5" w:rsidRDefault="00255BB5" w:rsidP="00D75620">
            <w:pPr>
              <w:jc w:val="both"/>
            </w:pPr>
            <w:r>
              <w:t>Incorporate changes for GitHub issue</w:t>
            </w:r>
            <w:r w:rsidR="00C62648">
              <w:t>s</w:t>
            </w:r>
            <w:r w:rsidR="003C601F">
              <w:t xml:space="preserve"> </w:t>
            </w:r>
            <w:hyperlink r:id="rId213" w:history="1">
              <w:r w:rsidR="003C601F" w:rsidRPr="003C601F">
                <w:rPr>
                  <w:rStyle w:val="Hyperlink"/>
                </w:rPr>
                <w:t>#266</w:t>
              </w:r>
            </w:hyperlink>
            <w:r w:rsidR="003C601F">
              <w:t>,</w:t>
            </w:r>
            <w:r w:rsidR="00C62648">
              <w:t xml:space="preserve"> </w:t>
            </w:r>
            <w:hyperlink r:id="rId214" w:history="1">
              <w:r w:rsidR="006D77C8" w:rsidRPr="006D77C8">
                <w:rPr>
                  <w:rStyle w:val="Hyperlink"/>
                </w:rPr>
                <w:t>#323</w:t>
              </w:r>
            </w:hyperlink>
            <w:r w:rsidR="006D77C8">
              <w:t xml:space="preserve">, </w:t>
            </w:r>
            <w:hyperlink r:id="rId215" w:history="1">
              <w:r w:rsidR="00C62648" w:rsidRPr="003E4F82">
                <w:rPr>
                  <w:rStyle w:val="Hyperlink"/>
                </w:rPr>
                <w:t>#349</w:t>
              </w:r>
            </w:hyperlink>
            <w:r w:rsidR="00C62648">
              <w:t>,</w:t>
            </w:r>
            <w:r>
              <w:t xml:space="preserve"> </w:t>
            </w:r>
            <w:hyperlink r:id="rId216" w:history="1">
              <w:r w:rsidRPr="00255BB5">
                <w:rPr>
                  <w:rStyle w:val="Hyperlink"/>
                </w:rPr>
                <w:t>#353</w:t>
              </w:r>
            </w:hyperlink>
            <w:r w:rsidR="00C62648">
              <w:t>,</w:t>
            </w:r>
            <w:r w:rsidR="00C62648">
              <w:rPr>
                <w:rStyle w:val="Hyperlink"/>
              </w:rPr>
              <w:t xml:space="preserve"> </w:t>
            </w:r>
            <w:hyperlink r:id="rId217" w:history="1">
              <w:r w:rsidR="00C62648">
                <w:rPr>
                  <w:rStyle w:val="Hyperlink"/>
                </w:rPr>
                <w:t>#354</w:t>
              </w:r>
            </w:hyperlink>
            <w:r w:rsidR="00C62648">
              <w:t xml:space="preserve">, </w:t>
            </w:r>
            <w:hyperlink r:id="rId218" w:history="1">
              <w:r w:rsidR="00C62648">
                <w:rPr>
                  <w:rStyle w:val="Hyperlink"/>
                </w:rPr>
                <w:t>#355</w:t>
              </w:r>
            </w:hyperlink>
            <w:r w:rsidR="00C62648">
              <w:t xml:space="preserve">, </w:t>
            </w:r>
            <w:hyperlink r:id="rId219" w:history="1">
              <w:r w:rsidR="00C62648" w:rsidRPr="00DF2322">
                <w:rPr>
                  <w:rStyle w:val="Hyperlink"/>
                </w:rPr>
                <w:t>#356</w:t>
              </w:r>
            </w:hyperlink>
            <w:r w:rsidR="00C62648">
              <w:t xml:space="preserve">, </w:t>
            </w:r>
            <w:hyperlink r:id="rId220" w:history="1">
              <w:r w:rsidR="00C62648" w:rsidRPr="00CF02EA">
                <w:rPr>
                  <w:rStyle w:val="Hyperlink"/>
                </w:rPr>
                <w:t>#357</w:t>
              </w:r>
            </w:hyperlink>
            <w:r w:rsidR="00C62648">
              <w:t xml:space="preserve">, </w:t>
            </w:r>
            <w:hyperlink r:id="rId221" w:history="1">
              <w:r w:rsidR="00C62648" w:rsidRPr="00DD6094">
                <w:rPr>
                  <w:rStyle w:val="Hyperlink"/>
                </w:rPr>
                <w:t>#358</w:t>
              </w:r>
            </w:hyperlink>
            <w:r w:rsidR="00C62648">
              <w:t xml:space="preserve">, </w:t>
            </w:r>
            <w:hyperlink r:id="rId222" w:history="1">
              <w:r w:rsidR="00C62648">
                <w:rPr>
                  <w:rStyle w:val="Hyperlink"/>
                </w:rPr>
                <w:t>#359</w:t>
              </w:r>
            </w:hyperlink>
            <w:r w:rsidR="00C62648">
              <w:t xml:space="preserve">, </w:t>
            </w:r>
            <w:hyperlink r:id="rId223" w:history="1">
              <w:r w:rsidR="00C62648" w:rsidRPr="00C24511">
                <w:rPr>
                  <w:rStyle w:val="Hyperlink"/>
                </w:rPr>
                <w:t>#361</w:t>
              </w:r>
            </w:hyperlink>
            <w:r w:rsidR="00C62648">
              <w:t xml:space="preserve">, </w:t>
            </w:r>
            <w:hyperlink r:id="rId224" w:history="1">
              <w:r w:rsidR="00C62648" w:rsidRPr="0049658C">
                <w:rPr>
                  <w:rStyle w:val="Hyperlink"/>
                </w:rPr>
                <w:t>#362</w:t>
              </w:r>
            </w:hyperlink>
            <w:r w:rsidR="00C62648">
              <w:t xml:space="preserve">, </w:t>
            </w:r>
            <w:hyperlink r:id="rId225" w:history="1">
              <w:r w:rsidR="00C62648" w:rsidRPr="006E3B25">
                <w:rPr>
                  <w:rStyle w:val="Hyperlink"/>
                </w:rPr>
                <w:t>#363</w:t>
              </w:r>
            </w:hyperlink>
            <w:r w:rsidR="00C62648">
              <w:t xml:space="preserve">, </w:t>
            </w:r>
            <w:hyperlink r:id="rId226" w:history="1">
              <w:r w:rsidR="00C62648" w:rsidRPr="00026804">
                <w:rPr>
                  <w:rStyle w:val="Hyperlink"/>
                </w:rPr>
                <w:t>#364</w:t>
              </w:r>
            </w:hyperlink>
            <w:r w:rsidR="00C62648">
              <w:t xml:space="preserve">, </w:t>
            </w:r>
            <w:hyperlink r:id="rId227" w:history="1">
              <w:r w:rsidR="00C62648" w:rsidRPr="00026804">
                <w:rPr>
                  <w:rStyle w:val="Hyperlink"/>
                </w:rPr>
                <w:t>#365</w:t>
              </w:r>
            </w:hyperlink>
            <w:r w:rsidR="00C62648">
              <w:t xml:space="preserve">, </w:t>
            </w:r>
            <w:hyperlink r:id="rId228" w:history="1">
              <w:r w:rsidR="00C62648" w:rsidRPr="000A697C">
                <w:rPr>
                  <w:rStyle w:val="Hyperlink"/>
                </w:rPr>
                <w:t>#366</w:t>
              </w:r>
            </w:hyperlink>
            <w:r w:rsidR="00C62648">
              <w:t xml:space="preserve">, </w:t>
            </w:r>
            <w:hyperlink r:id="rId229" w:history="1">
              <w:r w:rsidR="00C62648" w:rsidRPr="000A697C">
                <w:rPr>
                  <w:rStyle w:val="Hyperlink"/>
                </w:rPr>
                <w:t>#367</w:t>
              </w:r>
            </w:hyperlink>
            <w:r w:rsidR="00C62648">
              <w:t xml:space="preserve">, </w:t>
            </w:r>
            <w:hyperlink r:id="rId230" w:history="1">
              <w:r w:rsidR="00C62648" w:rsidRPr="000A697C">
                <w:rPr>
                  <w:rStyle w:val="Hyperlink"/>
                </w:rPr>
                <w:t>#368</w:t>
              </w:r>
            </w:hyperlink>
            <w:r w:rsidR="00C62648">
              <w:t xml:space="preserve">, </w:t>
            </w:r>
            <w:hyperlink r:id="rId231" w:history="1">
              <w:r w:rsidR="00C62648" w:rsidRPr="000A697C">
                <w:rPr>
                  <w:rStyle w:val="Hyperlink"/>
                </w:rPr>
                <w:t>#369</w:t>
              </w:r>
            </w:hyperlink>
            <w:r w:rsidR="00C62648">
              <w:t xml:space="preserve">, </w:t>
            </w:r>
            <w:hyperlink r:id="rId232" w:history="1">
              <w:r w:rsidR="00C62648" w:rsidRPr="000A697C">
                <w:rPr>
                  <w:rStyle w:val="Hyperlink"/>
                </w:rPr>
                <w:t>#370</w:t>
              </w:r>
            </w:hyperlink>
            <w:r w:rsidR="00C62648">
              <w:t xml:space="preserve">, </w:t>
            </w:r>
            <w:hyperlink r:id="rId233" w:history="1">
              <w:r w:rsidR="00C62648" w:rsidRPr="00A02CCD">
                <w:rPr>
                  <w:rStyle w:val="Hyperlink"/>
                </w:rPr>
                <w:t>#371</w:t>
              </w:r>
            </w:hyperlink>
            <w:r w:rsidR="00C62648">
              <w:t xml:space="preserve">, </w:t>
            </w:r>
            <w:hyperlink r:id="rId234" w:history="1">
              <w:r w:rsidR="00C62648" w:rsidRPr="00A02CCD">
                <w:rPr>
                  <w:rStyle w:val="Hyperlink"/>
                </w:rPr>
                <w:t>#372</w:t>
              </w:r>
            </w:hyperlink>
            <w:r w:rsidR="00C62648">
              <w:t xml:space="preserve">, </w:t>
            </w:r>
            <w:hyperlink r:id="rId235" w:history="1">
              <w:r w:rsidR="00C62648" w:rsidRPr="00A02CCD">
                <w:rPr>
                  <w:rStyle w:val="Hyperlink"/>
                </w:rPr>
                <w:t>#373</w:t>
              </w:r>
            </w:hyperlink>
            <w:r w:rsidR="00C62648">
              <w:t xml:space="preserve">, </w:t>
            </w:r>
            <w:hyperlink r:id="rId236" w:history="1">
              <w:r w:rsidR="00C62648" w:rsidRPr="00A02CCD">
                <w:rPr>
                  <w:rStyle w:val="Hyperlink"/>
                </w:rPr>
                <w:t>#374</w:t>
              </w:r>
            </w:hyperlink>
            <w:r w:rsidR="00980525">
              <w:t xml:space="preserve">, </w:t>
            </w:r>
            <w:hyperlink r:id="rId237" w:history="1">
              <w:r w:rsidR="00980525" w:rsidRPr="00C2060E">
                <w:rPr>
                  <w:rStyle w:val="Hyperlink"/>
                </w:rPr>
                <w:t>#376</w:t>
              </w:r>
            </w:hyperlink>
            <w:r w:rsidR="00015D73">
              <w:t xml:space="preserve">, and </w:t>
            </w:r>
            <w:hyperlink r:id="rId238"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20691F78" w:rsidR="00F012C4" w:rsidRDefault="00F012C4" w:rsidP="00D75620">
            <w:pPr>
              <w:jc w:val="both"/>
            </w:pPr>
            <w:r>
              <w:t>Incorporate changes from GitHub issue</w:t>
            </w:r>
            <w:r w:rsidR="006E4E5F">
              <w:t xml:space="preserve"> </w:t>
            </w:r>
            <w:hyperlink r:id="rId239" w:history="1">
              <w:r w:rsidR="006E4E5F" w:rsidRPr="006E4E5F">
                <w:rPr>
                  <w:rStyle w:val="Hyperlink"/>
                </w:rPr>
                <w:t>#375</w:t>
              </w:r>
            </w:hyperlink>
            <w:r w:rsidR="006E4E5F">
              <w:t>,</w:t>
            </w:r>
            <w:r w:rsidR="00C11750">
              <w:t xml:space="preserve"> </w:t>
            </w:r>
            <w:hyperlink r:id="rId240" w:history="1">
              <w:r w:rsidR="00C11750" w:rsidRPr="00C11750">
                <w:rPr>
                  <w:rStyle w:val="Hyperlink"/>
                </w:rPr>
                <w:t>#376</w:t>
              </w:r>
            </w:hyperlink>
            <w:r w:rsidR="00C11750">
              <w:t xml:space="preserve"> (tail),</w:t>
            </w:r>
            <w:r w:rsidR="0001665D">
              <w:t xml:space="preserve"> </w:t>
            </w:r>
            <w:hyperlink r:id="rId241" w:history="1">
              <w:r w:rsidR="0001665D" w:rsidRPr="0001665D">
                <w:rPr>
                  <w:rStyle w:val="Hyperlink"/>
                </w:rPr>
                <w:t>#378</w:t>
              </w:r>
            </w:hyperlink>
            <w:r w:rsidR="0001665D">
              <w:t>,</w:t>
            </w:r>
            <w:r w:rsidR="00F40B7D">
              <w:t xml:space="preserve"> </w:t>
            </w:r>
            <w:hyperlink r:id="rId242" w:history="1">
              <w:r w:rsidR="00F40B7D" w:rsidRPr="00F40B7D">
                <w:rPr>
                  <w:rStyle w:val="Hyperlink"/>
                </w:rPr>
                <w:t>#380</w:t>
              </w:r>
            </w:hyperlink>
            <w:r w:rsidR="00F40B7D">
              <w:t>,</w:t>
            </w:r>
            <w:r w:rsidR="007E63F6">
              <w:t xml:space="preserve"> </w:t>
            </w:r>
            <w:hyperlink r:id="rId243" w:history="1">
              <w:r w:rsidR="007E63F6" w:rsidRPr="007E63F6">
                <w:rPr>
                  <w:rStyle w:val="Hyperlink"/>
                </w:rPr>
                <w:t>#381</w:t>
              </w:r>
            </w:hyperlink>
            <w:r w:rsidR="007E63F6">
              <w:t>,</w:t>
            </w:r>
            <w:r w:rsidR="00F40B7D">
              <w:t xml:space="preserve"> </w:t>
            </w:r>
            <w:hyperlink r:id="rId244" w:history="1">
              <w:r w:rsidR="00F40B7D" w:rsidRPr="00F40B7D">
                <w:rPr>
                  <w:rStyle w:val="Hyperlink"/>
                </w:rPr>
                <w:t>#382</w:t>
              </w:r>
            </w:hyperlink>
            <w:r w:rsidR="00F40B7D">
              <w:t>,</w:t>
            </w:r>
            <w:r>
              <w:t xml:space="preserve"> </w:t>
            </w:r>
            <w:hyperlink r:id="rId245" w:history="1">
              <w:r w:rsidRPr="00F012C4">
                <w:rPr>
                  <w:rStyle w:val="Hyperlink"/>
                </w:rPr>
                <w:t>#383</w:t>
              </w:r>
            </w:hyperlink>
            <w:r w:rsidR="00D518A7">
              <w:t>,</w:t>
            </w:r>
            <w:r w:rsidR="008C494F">
              <w:t xml:space="preserve"> </w:t>
            </w:r>
            <w:hyperlink r:id="rId246" w:history="1">
              <w:r w:rsidR="008C494F" w:rsidRPr="008C494F">
                <w:rPr>
                  <w:rStyle w:val="Hyperlink"/>
                </w:rPr>
                <w:t>#387</w:t>
              </w:r>
            </w:hyperlink>
            <w:r w:rsidR="008C494F">
              <w:t>,</w:t>
            </w:r>
            <w:r w:rsidR="0045590D">
              <w:t xml:space="preserve"> </w:t>
            </w:r>
            <w:hyperlink r:id="rId247" w:history="1">
              <w:r w:rsidR="0045590D" w:rsidRPr="0045590D">
                <w:rPr>
                  <w:rStyle w:val="Hyperlink"/>
                </w:rPr>
                <w:t>#389</w:t>
              </w:r>
            </w:hyperlink>
            <w:r w:rsidR="0045590D">
              <w:t>,</w:t>
            </w:r>
            <w:r w:rsidR="0022404B">
              <w:t xml:space="preserve"> </w:t>
            </w:r>
            <w:hyperlink r:id="rId248" w:history="1">
              <w:r w:rsidR="0022404B" w:rsidRPr="0022404B">
                <w:rPr>
                  <w:rStyle w:val="Hyperlink"/>
                </w:rPr>
                <w:t>#390</w:t>
              </w:r>
            </w:hyperlink>
            <w:r w:rsidR="0022404B">
              <w:t>,</w:t>
            </w:r>
            <w:r w:rsidR="009F388C">
              <w:t xml:space="preserve"> </w:t>
            </w:r>
            <w:hyperlink r:id="rId249" w:history="1">
              <w:r w:rsidR="009F388C" w:rsidRPr="009F388C">
                <w:rPr>
                  <w:rStyle w:val="Hyperlink"/>
                </w:rPr>
                <w:t>#391</w:t>
              </w:r>
            </w:hyperlink>
            <w:r w:rsidR="00D518A7">
              <w:t xml:space="preserve">, </w:t>
            </w:r>
            <w:hyperlink r:id="rId250" w:history="1">
              <w:r w:rsidR="00D518A7" w:rsidRPr="00D518A7">
                <w:rPr>
                  <w:rStyle w:val="Hyperlink"/>
                </w:rPr>
                <w:t>#392</w:t>
              </w:r>
            </w:hyperlink>
            <w:r w:rsidR="00E23C21">
              <w:t xml:space="preserve">, </w:t>
            </w:r>
            <w:hyperlink r:id="rId251" w:history="1">
              <w:r w:rsidR="00EE67F8" w:rsidRPr="00EE67F8">
                <w:rPr>
                  <w:rStyle w:val="Hyperlink"/>
                </w:rPr>
                <w:t>#393</w:t>
              </w:r>
            </w:hyperlink>
            <w:r w:rsidR="00EE67F8">
              <w:t>,</w:t>
            </w:r>
            <w:r w:rsidR="004467E4">
              <w:t xml:space="preserve"> </w:t>
            </w:r>
            <w:hyperlink r:id="rId252" w:history="1">
              <w:r w:rsidR="004467E4" w:rsidRPr="004467E4">
                <w:rPr>
                  <w:rStyle w:val="Hyperlink"/>
                </w:rPr>
                <w:t>#396</w:t>
              </w:r>
            </w:hyperlink>
            <w:r w:rsidR="004467E4">
              <w:t>,</w:t>
            </w:r>
            <w:r w:rsidR="00EE67F8">
              <w:t xml:space="preserve"> </w:t>
            </w:r>
            <w:hyperlink r:id="rId253" w:history="1">
              <w:r w:rsidR="00E23C21" w:rsidRPr="00E23C21">
                <w:rPr>
                  <w:rStyle w:val="Hyperlink"/>
                </w:rPr>
                <w:t>#397</w:t>
              </w:r>
            </w:hyperlink>
            <w:r w:rsidR="006140FD">
              <w:t xml:space="preserve">, </w:t>
            </w:r>
            <w:hyperlink r:id="rId254" w:history="1">
              <w:r w:rsidR="006140FD" w:rsidRPr="006140FD">
                <w:rPr>
                  <w:rStyle w:val="Hyperlink"/>
                </w:rPr>
                <w:t>#399</w:t>
              </w:r>
            </w:hyperlink>
            <w:r w:rsidR="009010ED">
              <w:t xml:space="preserve">, </w:t>
            </w:r>
            <w:hyperlink r:id="rId255" w:history="1">
              <w:r w:rsidR="009010ED" w:rsidRPr="009010ED">
                <w:rPr>
                  <w:rStyle w:val="Hyperlink"/>
                </w:rPr>
                <w:t>#401</w:t>
              </w:r>
            </w:hyperlink>
            <w:r w:rsidR="007D5B12">
              <w:t>,</w:t>
            </w:r>
            <w:r w:rsidR="005F1243">
              <w:t xml:space="preserve"> </w:t>
            </w:r>
            <w:hyperlink r:id="rId256" w:history="1">
              <w:r w:rsidR="005F1243" w:rsidRPr="005F1243">
                <w:rPr>
                  <w:rStyle w:val="Hyperlink"/>
                </w:rPr>
                <w:t>#402</w:t>
              </w:r>
            </w:hyperlink>
            <w:r w:rsidR="005F1243">
              <w:t>,</w:t>
            </w:r>
            <w:r w:rsidR="007D5B12">
              <w:t xml:space="preserve"> </w:t>
            </w:r>
            <w:hyperlink r:id="rId257" w:history="1">
              <w:r w:rsidR="007D5B12" w:rsidRPr="007D5B12">
                <w:rPr>
                  <w:rStyle w:val="Hyperlink"/>
                </w:rPr>
                <w:t>#403</w:t>
              </w:r>
            </w:hyperlink>
            <w:r w:rsidR="001320A1">
              <w:t xml:space="preserve">, and </w:t>
            </w:r>
            <w:hyperlink r:id="rId258" w:history="1">
              <w:r w:rsidR="001320A1" w:rsidRPr="001320A1">
                <w:rPr>
                  <w:rStyle w:val="Hyperlink"/>
                </w:rPr>
                <w:t>#404</w:t>
              </w:r>
            </w:hyperlink>
            <w:r w:rsidR="001320A1">
              <w:t>.</w:t>
            </w:r>
          </w:p>
        </w:tc>
      </w:tr>
      <w:tr w:rsidR="006B3AC8" w14:paraId="2AD2349A" w14:textId="77777777" w:rsidTr="00C7321D">
        <w:tc>
          <w:tcPr>
            <w:tcW w:w="1548" w:type="dxa"/>
          </w:tcPr>
          <w:p w14:paraId="144F5130" w14:textId="64682522" w:rsidR="006B3AC8" w:rsidRDefault="006B3AC8" w:rsidP="00D75620">
            <w:r>
              <w:t>30</w:t>
            </w:r>
          </w:p>
        </w:tc>
        <w:tc>
          <w:tcPr>
            <w:tcW w:w="1440" w:type="dxa"/>
          </w:tcPr>
          <w:p w14:paraId="41EA5D87" w14:textId="6C642F25" w:rsidR="006B3AC8" w:rsidRDefault="006B3AC8" w:rsidP="00D75620">
            <w:r>
              <w:t>2019/05/10</w:t>
            </w:r>
          </w:p>
        </w:tc>
        <w:tc>
          <w:tcPr>
            <w:tcW w:w="2160" w:type="dxa"/>
          </w:tcPr>
          <w:p w14:paraId="5712DBA2" w14:textId="4938B903" w:rsidR="006B3AC8" w:rsidRDefault="006B3AC8" w:rsidP="00D75620">
            <w:r>
              <w:t>Laurence J. Golding</w:t>
            </w:r>
          </w:p>
        </w:tc>
        <w:tc>
          <w:tcPr>
            <w:tcW w:w="4428" w:type="dxa"/>
          </w:tcPr>
          <w:p w14:paraId="0980BCA8" w14:textId="7BE90CAA" w:rsidR="006B3AC8" w:rsidRDefault="006B3AC8" w:rsidP="00D75620">
            <w:pPr>
              <w:jc w:val="both"/>
            </w:pPr>
            <w:r>
              <w:t xml:space="preserve">Incorporate changes from GitHub issue </w:t>
            </w:r>
            <w:hyperlink r:id="rId259" w:history="1">
              <w:r w:rsidRPr="006B3AC8">
                <w:rPr>
                  <w:rStyle w:val="Hyperlink"/>
                </w:rPr>
                <w:t>#405</w:t>
              </w:r>
            </w:hyperlink>
            <w:r>
              <w:t xml:space="preserve"> (post-CSD.2 ballot, non-substantive editorial changes).</w:t>
            </w:r>
          </w:p>
        </w:tc>
      </w:tr>
      <w:tr w:rsidR="005A550D" w14:paraId="7C22515D" w14:textId="77777777" w:rsidTr="00C7321D">
        <w:tc>
          <w:tcPr>
            <w:tcW w:w="1548" w:type="dxa"/>
          </w:tcPr>
          <w:p w14:paraId="4C9372E5" w14:textId="2BF84CE8" w:rsidR="005A550D" w:rsidRDefault="005A550D" w:rsidP="00D75620">
            <w:r>
              <w:t>31</w:t>
            </w:r>
          </w:p>
        </w:tc>
        <w:tc>
          <w:tcPr>
            <w:tcW w:w="1440" w:type="dxa"/>
          </w:tcPr>
          <w:p w14:paraId="4FABA584" w14:textId="44C9F951" w:rsidR="005A550D" w:rsidRDefault="005A550D" w:rsidP="00D75620">
            <w:r>
              <w:t>2019/05/15</w:t>
            </w:r>
          </w:p>
        </w:tc>
        <w:tc>
          <w:tcPr>
            <w:tcW w:w="2160" w:type="dxa"/>
          </w:tcPr>
          <w:p w14:paraId="06F98921" w14:textId="76866CCA" w:rsidR="005A550D" w:rsidRDefault="005A550D" w:rsidP="00D75620">
            <w:r>
              <w:t>Laurence J. Golding</w:t>
            </w:r>
          </w:p>
        </w:tc>
        <w:tc>
          <w:tcPr>
            <w:tcW w:w="4428" w:type="dxa"/>
          </w:tcPr>
          <w:p w14:paraId="2E0E781A" w14:textId="0A9C6D11" w:rsidR="005A550D" w:rsidRDefault="005A550D" w:rsidP="00D75620">
            <w:pPr>
              <w:jc w:val="both"/>
            </w:pPr>
            <w:r>
              <w:t xml:space="preserve">Incorporate changes for GitHub issues </w:t>
            </w:r>
            <w:hyperlink r:id="rId260" w:history="1">
              <w:r w:rsidRPr="005A550D">
                <w:rPr>
                  <w:rStyle w:val="Hyperlink"/>
                </w:rPr>
                <w:t>#398</w:t>
              </w:r>
            </w:hyperlink>
            <w:r>
              <w:t xml:space="preserve">, </w:t>
            </w:r>
            <w:hyperlink r:id="rId261" w:history="1">
              <w:r w:rsidRPr="005A550D">
                <w:rPr>
                  <w:rStyle w:val="Hyperlink"/>
                </w:rPr>
                <w:t>#406</w:t>
              </w:r>
            </w:hyperlink>
            <w:r>
              <w:t xml:space="preserve">, </w:t>
            </w:r>
            <w:hyperlink r:id="rId262" w:history="1">
              <w:r w:rsidRPr="005A550D">
                <w:rPr>
                  <w:rStyle w:val="Hyperlink"/>
                </w:rPr>
                <w:t>#407</w:t>
              </w:r>
            </w:hyperlink>
            <w:r>
              <w:t xml:space="preserve">, </w:t>
            </w:r>
            <w:hyperlink r:id="rId263" w:history="1">
              <w:r w:rsidRPr="005A550D">
                <w:rPr>
                  <w:rStyle w:val="Hyperlink"/>
                </w:rPr>
                <w:t>#408</w:t>
              </w:r>
            </w:hyperlink>
            <w:r>
              <w:t xml:space="preserve">, </w:t>
            </w:r>
            <w:hyperlink r:id="rId264" w:history="1">
              <w:r w:rsidRPr="005A550D">
                <w:rPr>
                  <w:rStyle w:val="Hyperlink"/>
                </w:rPr>
                <w:t>#410</w:t>
              </w:r>
            </w:hyperlink>
            <w:r>
              <w:t xml:space="preserve">, </w:t>
            </w:r>
            <w:hyperlink r:id="rId265" w:history="1">
              <w:r w:rsidRPr="005A550D">
                <w:rPr>
                  <w:rStyle w:val="Hyperlink"/>
                </w:rPr>
                <w:t>#411</w:t>
              </w:r>
            </w:hyperlink>
            <w:r>
              <w:t>,</w:t>
            </w:r>
            <w:r w:rsidR="00BB569D">
              <w:t xml:space="preserve"> </w:t>
            </w:r>
            <w:hyperlink r:id="rId266" w:history="1">
              <w:r w:rsidR="00BB569D" w:rsidRPr="00BB569D">
                <w:rPr>
                  <w:rStyle w:val="Hyperlink"/>
                </w:rPr>
                <w:t>#414</w:t>
              </w:r>
            </w:hyperlink>
            <w:r w:rsidR="00BB569D">
              <w:t>,</w:t>
            </w:r>
            <w:r>
              <w:t xml:space="preserve"> </w:t>
            </w:r>
            <w:hyperlink r:id="rId267" w:history="1">
              <w:r w:rsidRPr="005A550D">
                <w:rPr>
                  <w:rStyle w:val="Hyperlink"/>
                </w:rPr>
                <w:t>#415</w:t>
              </w:r>
            </w:hyperlink>
            <w:r>
              <w:t xml:space="preserve">, </w:t>
            </w:r>
            <w:hyperlink r:id="rId268" w:history="1">
              <w:r w:rsidRPr="005A550D">
                <w:rPr>
                  <w:rStyle w:val="Hyperlink"/>
                </w:rPr>
                <w:t>#416</w:t>
              </w:r>
            </w:hyperlink>
            <w:r w:rsidR="00E04870">
              <w:t xml:space="preserve">, </w:t>
            </w:r>
            <w:hyperlink r:id="rId269" w:history="1">
              <w:r w:rsidR="00E04870" w:rsidRPr="00E04870">
                <w:rPr>
                  <w:rStyle w:val="Hyperlink"/>
                </w:rPr>
                <w:t>#417</w:t>
              </w:r>
            </w:hyperlink>
            <w:r w:rsidR="00E04870">
              <w:t xml:space="preserve">, and </w:t>
            </w:r>
            <w:hyperlink r:id="rId270" w:history="1">
              <w:r w:rsidR="00E04870" w:rsidRPr="00E04870">
                <w:rPr>
                  <w:rStyle w:val="Hyperlink"/>
                </w:rPr>
                <w:t>#418</w:t>
              </w:r>
            </w:hyperlink>
            <w:r w:rsidR="00E04870">
              <w:t>.</w:t>
            </w:r>
          </w:p>
        </w:tc>
      </w:tr>
      <w:tr w:rsidR="00D343A6" w14:paraId="225BA409" w14:textId="77777777" w:rsidTr="00C7321D">
        <w:tc>
          <w:tcPr>
            <w:tcW w:w="1548" w:type="dxa"/>
          </w:tcPr>
          <w:p w14:paraId="112BE4BD" w14:textId="083DD593" w:rsidR="00D343A6" w:rsidRDefault="00D343A6" w:rsidP="00D75620">
            <w:r>
              <w:lastRenderedPageBreak/>
              <w:t>32</w:t>
            </w:r>
          </w:p>
        </w:tc>
        <w:tc>
          <w:tcPr>
            <w:tcW w:w="1440" w:type="dxa"/>
          </w:tcPr>
          <w:p w14:paraId="5BF2D364" w14:textId="5E744144" w:rsidR="00D343A6" w:rsidRDefault="00D343A6" w:rsidP="00D75620">
            <w:r>
              <w:t>2019/07/07</w:t>
            </w:r>
          </w:p>
        </w:tc>
        <w:tc>
          <w:tcPr>
            <w:tcW w:w="2160" w:type="dxa"/>
          </w:tcPr>
          <w:p w14:paraId="0DA48E08" w14:textId="4DC6728B" w:rsidR="00D343A6" w:rsidRDefault="00D343A6" w:rsidP="00D75620">
            <w:r>
              <w:t>Laurence J. Golding</w:t>
            </w:r>
          </w:p>
        </w:tc>
        <w:tc>
          <w:tcPr>
            <w:tcW w:w="4428" w:type="dxa"/>
          </w:tcPr>
          <w:p w14:paraId="7CE96F31" w14:textId="1EE14F2E" w:rsidR="00D343A6" w:rsidRDefault="00D343A6" w:rsidP="00D75620">
            <w:pPr>
              <w:jc w:val="both"/>
            </w:pPr>
            <w:r>
              <w:t xml:space="preserve">Incorporate changes for non-substantive GitHub issues arising from the public comment period for the Committee Specification: </w:t>
            </w:r>
            <w:hyperlink r:id="rId271" w:history="1">
              <w:r w:rsidRPr="00D343A6">
                <w:rPr>
                  <w:rStyle w:val="Hyperlink"/>
                </w:rPr>
                <w:t>#420</w:t>
              </w:r>
            </w:hyperlink>
            <w:r>
              <w:t xml:space="preserve">, </w:t>
            </w:r>
            <w:hyperlink r:id="rId272" w:history="1">
              <w:r w:rsidRPr="00D343A6">
                <w:rPr>
                  <w:rStyle w:val="Hyperlink"/>
                </w:rPr>
                <w:t>#421</w:t>
              </w:r>
            </w:hyperlink>
            <w:r>
              <w:t xml:space="preserve">, </w:t>
            </w:r>
            <w:hyperlink r:id="rId273" w:history="1">
              <w:r w:rsidRPr="00D343A6">
                <w:rPr>
                  <w:rStyle w:val="Hyperlink"/>
                </w:rPr>
                <w:t>#422</w:t>
              </w:r>
            </w:hyperlink>
            <w:r>
              <w:t xml:space="preserve">, </w:t>
            </w:r>
            <w:hyperlink r:id="rId274" w:history="1">
              <w:r w:rsidRPr="00D343A6">
                <w:rPr>
                  <w:rStyle w:val="Hyperlink"/>
                </w:rPr>
                <w:t>#423</w:t>
              </w:r>
            </w:hyperlink>
            <w:r>
              <w:t xml:space="preserve">, </w:t>
            </w:r>
            <w:hyperlink r:id="rId275" w:history="1">
              <w:r w:rsidRPr="00D343A6">
                <w:rPr>
                  <w:rStyle w:val="Hyperlink"/>
                </w:rPr>
                <w:t>#425</w:t>
              </w:r>
            </w:hyperlink>
            <w:r>
              <w:t xml:space="preserve">, </w:t>
            </w:r>
            <w:hyperlink r:id="rId276" w:history="1">
              <w:r w:rsidRPr="00D343A6">
                <w:rPr>
                  <w:rStyle w:val="Hyperlink"/>
                </w:rPr>
                <w:t>#426</w:t>
              </w:r>
            </w:hyperlink>
            <w:r>
              <w:t xml:space="preserve">. </w:t>
            </w:r>
            <w:hyperlink r:id="rId277" w:history="1">
              <w:r w:rsidRPr="00D343A6">
                <w:rPr>
                  <w:rStyle w:val="Hyperlink"/>
                </w:rPr>
                <w:t>#427</w:t>
              </w:r>
            </w:hyperlink>
            <w:r>
              <w:t xml:space="preserve">, </w:t>
            </w:r>
            <w:hyperlink r:id="rId278" w:history="1">
              <w:r w:rsidRPr="00D343A6">
                <w:rPr>
                  <w:rStyle w:val="Hyperlink"/>
                </w:rPr>
                <w:t>#429</w:t>
              </w:r>
            </w:hyperlink>
            <w:r>
              <w:t>.</w:t>
            </w:r>
          </w:p>
        </w:tc>
      </w:tr>
      <w:tr w:rsidR="00C10A13" w14:paraId="652B022E" w14:textId="77777777" w:rsidTr="00C7321D">
        <w:trPr>
          <w:ins w:id="4891" w:author="Laurence Golding" w:date="2020-02-21T10:51:00Z"/>
        </w:trPr>
        <w:tc>
          <w:tcPr>
            <w:tcW w:w="1548" w:type="dxa"/>
          </w:tcPr>
          <w:p w14:paraId="521E744A" w14:textId="1EC60D0C" w:rsidR="00C10A13" w:rsidRDefault="00FF11FE" w:rsidP="00D75620">
            <w:pPr>
              <w:rPr>
                <w:ins w:id="4892" w:author="Laurence Golding" w:date="2020-02-21T10:51:00Z"/>
              </w:rPr>
            </w:pPr>
            <w:ins w:id="4893" w:author="Laurence Golding" w:date="2020-02-21T10:51:00Z">
              <w:r>
                <w:t>33</w:t>
              </w:r>
            </w:ins>
          </w:p>
        </w:tc>
        <w:tc>
          <w:tcPr>
            <w:tcW w:w="1440" w:type="dxa"/>
          </w:tcPr>
          <w:p w14:paraId="75601757" w14:textId="4CF3F65B" w:rsidR="00C10A13" w:rsidRDefault="00A30F2D" w:rsidP="00D75620">
            <w:pPr>
              <w:rPr>
                <w:ins w:id="4894" w:author="Laurence Golding" w:date="2020-02-21T10:51:00Z"/>
              </w:rPr>
            </w:pPr>
            <w:ins w:id="4895" w:author="Laurence Golding" w:date="2020-02-21T10:51:00Z">
              <w:r>
                <w:t>2020/</w:t>
              </w:r>
            </w:ins>
            <w:ins w:id="4896" w:author="Laurence Golding" w:date="2020-02-21T10:52:00Z">
              <w:r>
                <w:t>02/21</w:t>
              </w:r>
            </w:ins>
          </w:p>
        </w:tc>
        <w:tc>
          <w:tcPr>
            <w:tcW w:w="2160" w:type="dxa"/>
          </w:tcPr>
          <w:p w14:paraId="026C6A5B" w14:textId="53EF8135" w:rsidR="00C10A13" w:rsidRDefault="00A30F2D" w:rsidP="00D75620">
            <w:pPr>
              <w:rPr>
                <w:ins w:id="4897" w:author="Laurence Golding" w:date="2020-02-21T10:51:00Z"/>
              </w:rPr>
            </w:pPr>
            <w:ins w:id="4898" w:author="Laurence Golding" w:date="2020-02-21T10:52:00Z">
              <w:r>
                <w:t>Laurence J. Golding</w:t>
              </w:r>
            </w:ins>
          </w:p>
        </w:tc>
        <w:tc>
          <w:tcPr>
            <w:tcW w:w="4428" w:type="dxa"/>
          </w:tcPr>
          <w:p w14:paraId="1438E161" w14:textId="36F5C919" w:rsidR="00C10A13" w:rsidRDefault="00A30F2D" w:rsidP="00D75620">
            <w:pPr>
              <w:jc w:val="both"/>
              <w:rPr>
                <w:ins w:id="4899" w:author="Laurence Golding" w:date="2020-02-21T10:51:00Z"/>
              </w:rPr>
            </w:pPr>
            <w:ins w:id="4900" w:author="Laurence Golding" w:date="2020-02-21T10:52:00Z">
              <w:r>
                <w:t xml:space="preserve">Incorporate changes for non-substantive GitHub issues arising from the public comment period for the Candidate OASIS Specification: </w:t>
              </w:r>
            </w:ins>
            <w:ins w:id="4901" w:author="Laurence Golding" w:date="2020-02-21T11:02:00Z">
              <w:r w:rsidR="00DD6099">
                <w:fldChar w:fldCharType="begin"/>
              </w:r>
              <w:r w:rsidR="00DD6099">
                <w:instrText xml:space="preserve"> HYPERLINK "https://github.com/oasis-tcs/sarif-spec/issues/422" </w:instrText>
              </w:r>
              <w:r w:rsidR="00DD6099">
                <w:fldChar w:fldCharType="separate"/>
              </w:r>
              <w:r w:rsidRPr="00DD6099">
                <w:rPr>
                  <w:rStyle w:val="Hyperlink"/>
                </w:rPr>
                <w:t>#422</w:t>
              </w:r>
              <w:r w:rsidR="00DD6099">
                <w:fldChar w:fldCharType="end"/>
              </w:r>
            </w:ins>
            <w:ins w:id="4902" w:author="Laurence Golding" w:date="2020-02-21T10:52:00Z">
              <w:r>
                <w:t xml:space="preserve">, </w:t>
              </w:r>
            </w:ins>
            <w:ins w:id="4903" w:author="Laurence Golding" w:date="2020-02-21T11:03:00Z">
              <w:r w:rsidR="00DD6099">
                <w:fldChar w:fldCharType="begin"/>
              </w:r>
              <w:r w:rsidR="00DD6099">
                <w:instrText xml:space="preserve"> HYPERLINK "https://github.com/oasis-tcs/sarif-spec/issues/430" </w:instrText>
              </w:r>
              <w:r w:rsidR="00DD6099">
                <w:fldChar w:fldCharType="separate"/>
              </w:r>
              <w:r w:rsidRPr="00DD6099">
                <w:rPr>
                  <w:rStyle w:val="Hyperlink"/>
                </w:rPr>
                <w:t>#430</w:t>
              </w:r>
              <w:r w:rsidR="00DD6099">
                <w:fldChar w:fldCharType="end"/>
              </w:r>
            </w:ins>
            <w:ins w:id="4904" w:author="Laurence Golding" w:date="2020-02-21T10:53:00Z">
              <w:r>
                <w:t>,</w:t>
              </w:r>
            </w:ins>
            <w:ins w:id="4905" w:author="Laurence Golding" w:date="2020-02-21T10:52:00Z">
              <w:r>
                <w:t xml:space="preserve"> </w:t>
              </w:r>
            </w:ins>
            <w:ins w:id="4906" w:author="Laurence Golding" w:date="2020-02-21T11:03:00Z">
              <w:r w:rsidR="00DD6099">
                <w:fldChar w:fldCharType="begin"/>
              </w:r>
              <w:r w:rsidR="00DD6099">
                <w:instrText xml:space="preserve"> HYPERLINK "https://github.com/oasis-tcs/sarif-spec/issues/431" </w:instrText>
              </w:r>
              <w:r w:rsidR="00DD6099">
                <w:fldChar w:fldCharType="separate"/>
              </w:r>
              <w:r w:rsidRPr="00DD6099">
                <w:rPr>
                  <w:rStyle w:val="Hyperlink"/>
                </w:rPr>
                <w:t>#431</w:t>
              </w:r>
              <w:r w:rsidR="00DD6099">
                <w:fldChar w:fldCharType="end"/>
              </w:r>
            </w:ins>
            <w:ins w:id="4907" w:author="Laurence Golding" w:date="2020-02-21T10:53:00Z">
              <w:r>
                <w:t xml:space="preserve">, </w:t>
              </w:r>
            </w:ins>
            <w:ins w:id="4908" w:author="Laurence Golding" w:date="2020-02-21T11:03:00Z">
              <w:r w:rsidR="00DD6099">
                <w:fldChar w:fldCharType="begin"/>
              </w:r>
              <w:r w:rsidR="00DD6099">
                <w:instrText xml:space="preserve"> HYPERLINK "https://github.com/oasis-tcs/sarif-spec/issues/432" </w:instrText>
              </w:r>
              <w:r w:rsidR="00DD6099">
                <w:fldChar w:fldCharType="separate"/>
              </w:r>
              <w:r w:rsidRPr="00DD6099">
                <w:rPr>
                  <w:rStyle w:val="Hyperlink"/>
                </w:rPr>
                <w:t>#432</w:t>
              </w:r>
              <w:r w:rsidR="00DD6099">
                <w:fldChar w:fldCharType="end"/>
              </w:r>
            </w:ins>
            <w:ins w:id="4909" w:author="Laurence Golding" w:date="2020-02-21T10:53:00Z">
              <w:r>
                <w:t xml:space="preserve">, </w:t>
              </w:r>
            </w:ins>
            <w:ins w:id="4910" w:author="Laurence Golding" w:date="2020-02-21T11:03:00Z">
              <w:r w:rsidR="00DD6099">
                <w:fldChar w:fldCharType="begin"/>
              </w:r>
              <w:r w:rsidR="00DD6099">
                <w:instrText xml:space="preserve"> HYPERLINK "https://github.com/oasis-tcs/sarif-spec/issues/434" </w:instrText>
              </w:r>
              <w:r w:rsidR="00DD6099">
                <w:fldChar w:fldCharType="separate"/>
              </w:r>
              <w:r w:rsidRPr="00DD6099">
                <w:rPr>
                  <w:rStyle w:val="Hyperlink"/>
                </w:rPr>
                <w:t>#434</w:t>
              </w:r>
              <w:r w:rsidR="00DD6099">
                <w:fldChar w:fldCharType="end"/>
              </w:r>
            </w:ins>
            <w:ins w:id="4911" w:author="Laurence Golding" w:date="2020-02-21T10:53:00Z">
              <w:r>
                <w:t xml:space="preserve">, </w:t>
              </w:r>
            </w:ins>
            <w:ins w:id="4912" w:author="Laurence Golding" w:date="2020-02-21T11:03:00Z">
              <w:r w:rsidR="00DD6099">
                <w:fldChar w:fldCharType="begin"/>
              </w:r>
              <w:r w:rsidR="00DD6099">
                <w:instrText xml:space="preserve"> HYPERLINK "https://github.com/oasis-tcs/sarif-spec/issues/435" </w:instrText>
              </w:r>
              <w:r w:rsidR="00DD6099">
                <w:fldChar w:fldCharType="separate"/>
              </w:r>
              <w:r w:rsidRPr="00DD6099">
                <w:rPr>
                  <w:rStyle w:val="Hyperlink"/>
                </w:rPr>
                <w:t>#435</w:t>
              </w:r>
              <w:r w:rsidR="00DD6099">
                <w:fldChar w:fldCharType="end"/>
              </w:r>
            </w:ins>
            <w:ins w:id="4913" w:author="Laurence Golding" w:date="2020-02-21T10:53:00Z">
              <w:r>
                <w:t xml:space="preserve">, </w:t>
              </w:r>
            </w:ins>
            <w:ins w:id="4914" w:author="Laurence Golding" w:date="2020-02-21T11:03:00Z">
              <w:r w:rsidR="00DD6099">
                <w:fldChar w:fldCharType="begin"/>
              </w:r>
              <w:r w:rsidR="00DD6099">
                <w:instrText xml:space="preserve"> HYPERLINK "https://github.com/oasis-tcs/sarif-spec/issues/436" </w:instrText>
              </w:r>
              <w:r w:rsidR="00DD6099">
                <w:fldChar w:fldCharType="separate"/>
              </w:r>
              <w:r w:rsidRPr="00DD6099">
                <w:rPr>
                  <w:rStyle w:val="Hyperlink"/>
                </w:rPr>
                <w:t>#436</w:t>
              </w:r>
              <w:r w:rsidR="00DD6099">
                <w:fldChar w:fldCharType="end"/>
              </w:r>
            </w:ins>
            <w:ins w:id="4915" w:author="Laurence Golding" w:date="2020-02-21T10:53:00Z">
              <w:r>
                <w:t xml:space="preserve">, </w:t>
              </w:r>
            </w:ins>
            <w:ins w:id="4916" w:author="Laurence Golding" w:date="2020-02-21T11:03:00Z">
              <w:r w:rsidR="00DD6099">
                <w:fldChar w:fldCharType="begin"/>
              </w:r>
              <w:r w:rsidR="00DD6099">
                <w:instrText xml:space="preserve"> HYPERLINK "https://github.com/oasis-tcs/sarif-spec/issues/437" </w:instrText>
              </w:r>
              <w:r w:rsidR="00DD6099">
                <w:fldChar w:fldCharType="separate"/>
              </w:r>
              <w:r w:rsidRPr="00DD6099">
                <w:rPr>
                  <w:rStyle w:val="Hyperlink"/>
                </w:rPr>
                <w:t>#437</w:t>
              </w:r>
              <w:r w:rsidR="00DD6099">
                <w:fldChar w:fldCharType="end"/>
              </w:r>
            </w:ins>
            <w:ins w:id="4917" w:author="Laurence Golding" w:date="2020-02-21T10:53:00Z">
              <w:r>
                <w:t xml:space="preserve">, </w:t>
              </w:r>
            </w:ins>
            <w:ins w:id="4918" w:author="Laurence Golding" w:date="2020-02-21T11:04:00Z">
              <w:r w:rsidR="00DD6099">
                <w:fldChar w:fldCharType="begin"/>
              </w:r>
              <w:r w:rsidR="00DD6099">
                <w:instrText xml:space="preserve"> HYPERLINK "https://github.com/oasis-tcs/sarif-spec/issues/440" </w:instrText>
              </w:r>
              <w:r w:rsidR="00DD6099">
                <w:fldChar w:fldCharType="separate"/>
              </w:r>
              <w:r w:rsidRPr="00DD6099">
                <w:rPr>
                  <w:rStyle w:val="Hyperlink"/>
                </w:rPr>
                <w:t>#440</w:t>
              </w:r>
              <w:r w:rsidR="00DD6099">
                <w:fldChar w:fldCharType="end"/>
              </w:r>
            </w:ins>
            <w:ins w:id="4919" w:author="Laurence Golding" w:date="2020-02-21T10:53:00Z">
              <w:r>
                <w:t xml:space="preserve">, </w:t>
              </w:r>
            </w:ins>
            <w:ins w:id="4920" w:author="Laurence Golding" w:date="2020-02-21T11:04:00Z">
              <w:r w:rsidR="00DD6099">
                <w:fldChar w:fldCharType="begin"/>
              </w:r>
              <w:r w:rsidR="00DD6099">
                <w:instrText xml:space="preserve"> HYPERLINK "https://github.com/oasis-tcs/sarif-spec/issues/444" </w:instrText>
              </w:r>
              <w:r w:rsidR="00DD6099">
                <w:fldChar w:fldCharType="separate"/>
              </w:r>
              <w:r w:rsidRPr="00DD6099">
                <w:rPr>
                  <w:rStyle w:val="Hyperlink"/>
                </w:rPr>
                <w:t>#444</w:t>
              </w:r>
              <w:r w:rsidR="00DD6099">
                <w:fldChar w:fldCharType="end"/>
              </w:r>
            </w:ins>
            <w:ins w:id="4921" w:author="Laurence Golding" w:date="2020-02-21T10:53:00Z">
              <w:r>
                <w:t xml:space="preserve">, </w:t>
              </w:r>
            </w:ins>
            <w:ins w:id="4922" w:author="Laurence Golding" w:date="2020-02-21T11:04:00Z">
              <w:r w:rsidR="00DD6099">
                <w:fldChar w:fldCharType="begin"/>
              </w:r>
              <w:r w:rsidR="00DD6099">
                <w:instrText xml:space="preserve"> HYPERLINK "https://github.com/oasis-tcs/sarif-spec/issues/445" </w:instrText>
              </w:r>
              <w:r w:rsidR="00DD6099">
                <w:fldChar w:fldCharType="separate"/>
              </w:r>
              <w:r w:rsidRPr="00DD6099">
                <w:rPr>
                  <w:rStyle w:val="Hyperlink"/>
                </w:rPr>
                <w:t>#445</w:t>
              </w:r>
              <w:r w:rsidR="00DD6099">
                <w:fldChar w:fldCharType="end"/>
              </w:r>
            </w:ins>
            <w:ins w:id="4923" w:author="Laurence Golding" w:date="2020-02-21T10:53:00Z">
              <w:r>
                <w:t xml:space="preserve">, </w:t>
              </w:r>
            </w:ins>
            <w:ins w:id="4924" w:author="Laurence Golding" w:date="2020-02-21T11:04:00Z">
              <w:r w:rsidR="00DD6099">
                <w:fldChar w:fldCharType="begin"/>
              </w:r>
              <w:r w:rsidR="00DD6099">
                <w:instrText xml:space="preserve"> HYPERLINK "https://github.com/oasis-tcs/sarif-spec/issues/446" </w:instrText>
              </w:r>
              <w:r w:rsidR="00DD6099">
                <w:fldChar w:fldCharType="separate"/>
              </w:r>
              <w:r w:rsidRPr="00DD6099">
                <w:rPr>
                  <w:rStyle w:val="Hyperlink"/>
                </w:rPr>
                <w:t>#446</w:t>
              </w:r>
              <w:r w:rsidR="00DD6099">
                <w:fldChar w:fldCharType="end"/>
              </w:r>
            </w:ins>
            <w:ins w:id="4925" w:author="Laurence Golding" w:date="2020-02-21T10:53:00Z">
              <w:r>
                <w:t xml:space="preserve">, </w:t>
              </w:r>
            </w:ins>
            <w:bookmarkStart w:id="4926" w:name="_GoBack"/>
            <w:bookmarkEnd w:id="4926"/>
            <w:ins w:id="4927" w:author="Laurence Golding" w:date="2020-02-21T11:06:00Z">
              <w:r w:rsidR="007E634B">
                <w:fldChar w:fldCharType="begin"/>
              </w:r>
              <w:r w:rsidR="007E634B">
                <w:instrText xml:space="preserve"> HYPERLINK "https://github.com/oasis-tcs/sarif-spec/issues/449" </w:instrText>
              </w:r>
              <w:r w:rsidR="007E634B">
                <w:fldChar w:fldCharType="separate"/>
              </w:r>
              <w:r w:rsidR="007E634B" w:rsidRPr="007E634B">
                <w:rPr>
                  <w:rStyle w:val="Hyperlink"/>
                </w:rPr>
                <w:t>#449</w:t>
              </w:r>
              <w:r w:rsidR="007E634B">
                <w:fldChar w:fldCharType="end"/>
              </w:r>
              <w:r w:rsidR="007E634B">
                <w:t>,</w:t>
              </w:r>
            </w:ins>
            <w:ins w:id="4928" w:author="Laurence Golding" w:date="2020-02-21T10:53:00Z">
              <w:r>
                <w:t xml:space="preserve"> </w:t>
              </w:r>
            </w:ins>
            <w:ins w:id="4929" w:author="Laurence Golding" w:date="2020-02-21T11:04:00Z">
              <w:r w:rsidR="00DD6099">
                <w:fldChar w:fldCharType="begin"/>
              </w:r>
              <w:r w:rsidR="00DD6099">
                <w:instrText xml:space="preserve"> HYPERLINK "https://github.com/oasis-tcs/sarif-spec/issues/450" </w:instrText>
              </w:r>
              <w:r w:rsidR="00DD6099">
                <w:fldChar w:fldCharType="separate"/>
              </w:r>
              <w:r w:rsidRPr="00DD6099">
                <w:rPr>
                  <w:rStyle w:val="Hyperlink"/>
                </w:rPr>
                <w:t>#450</w:t>
              </w:r>
              <w:r w:rsidR="00DD6099">
                <w:fldChar w:fldCharType="end"/>
              </w:r>
            </w:ins>
            <w:ins w:id="4930" w:author="Laurence Golding" w:date="2020-02-21T10:53:00Z">
              <w:r>
                <w:t xml:space="preserve">, </w:t>
              </w:r>
            </w:ins>
            <w:ins w:id="4931" w:author="Laurence Golding" w:date="2020-02-21T11:04:00Z">
              <w:r w:rsidR="00DD6099">
                <w:fldChar w:fldCharType="begin"/>
              </w:r>
              <w:r w:rsidR="00DD6099">
                <w:instrText xml:space="preserve"> HYPERLINK "https://github.com/oasis-tcs/sarif-spec/issues/451" </w:instrText>
              </w:r>
              <w:r w:rsidR="00DD6099">
                <w:fldChar w:fldCharType="separate"/>
              </w:r>
              <w:r w:rsidRPr="00DD6099">
                <w:rPr>
                  <w:rStyle w:val="Hyperlink"/>
                </w:rPr>
                <w:t>#451</w:t>
              </w:r>
              <w:r w:rsidR="00DD6099">
                <w:fldChar w:fldCharType="end"/>
              </w:r>
            </w:ins>
            <w:ins w:id="4932" w:author="Laurence Golding" w:date="2020-02-21T10:53:00Z">
              <w:r>
                <w:t>.</w:t>
              </w:r>
            </w:ins>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B4DF6" w14:textId="77777777" w:rsidR="00E53D93" w:rsidRDefault="00E53D93" w:rsidP="008C100C">
      <w:r>
        <w:separator/>
      </w:r>
    </w:p>
    <w:p w14:paraId="6E5AADCE" w14:textId="77777777" w:rsidR="00E53D93" w:rsidRDefault="00E53D93" w:rsidP="008C100C"/>
    <w:p w14:paraId="27CAB711" w14:textId="77777777" w:rsidR="00E53D93" w:rsidRDefault="00E53D93" w:rsidP="008C100C"/>
    <w:p w14:paraId="26DDCB23" w14:textId="77777777" w:rsidR="00E53D93" w:rsidRDefault="00E53D93" w:rsidP="008C100C"/>
    <w:p w14:paraId="25C6CDE4" w14:textId="77777777" w:rsidR="00E53D93" w:rsidRDefault="00E53D93" w:rsidP="008C100C"/>
    <w:p w14:paraId="56D564F1" w14:textId="77777777" w:rsidR="00E53D93" w:rsidRDefault="00E53D93" w:rsidP="008C100C"/>
    <w:p w14:paraId="538E4578" w14:textId="77777777" w:rsidR="00E53D93" w:rsidRDefault="00E53D93" w:rsidP="008C100C"/>
  </w:endnote>
  <w:endnote w:type="continuationSeparator" w:id="0">
    <w:p w14:paraId="2A17E507" w14:textId="77777777" w:rsidR="00E53D93" w:rsidRDefault="00E53D93" w:rsidP="008C100C">
      <w:r>
        <w:continuationSeparator/>
      </w:r>
    </w:p>
    <w:p w14:paraId="71BA1488" w14:textId="77777777" w:rsidR="00E53D93" w:rsidRDefault="00E53D93" w:rsidP="008C100C"/>
    <w:p w14:paraId="0AB2A131" w14:textId="77777777" w:rsidR="00E53D93" w:rsidRDefault="00E53D93" w:rsidP="008C100C"/>
    <w:p w14:paraId="01DE8AFA" w14:textId="77777777" w:rsidR="00E53D93" w:rsidRDefault="00E53D93" w:rsidP="008C100C"/>
    <w:p w14:paraId="518658CF" w14:textId="77777777" w:rsidR="00E53D93" w:rsidRDefault="00E53D93" w:rsidP="008C100C"/>
    <w:p w14:paraId="2A09DBB0" w14:textId="77777777" w:rsidR="00E53D93" w:rsidRDefault="00E53D93" w:rsidP="008C100C"/>
    <w:p w14:paraId="573DBB4A" w14:textId="77777777" w:rsidR="00E53D93" w:rsidRDefault="00E53D9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8F62F" w14:textId="77777777" w:rsidR="00B908E2" w:rsidRDefault="00B908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1DFC2" w14:textId="55427117" w:rsidR="00A30F2D" w:rsidRPr="00195F88" w:rsidRDefault="00A30F2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sarif-v2.1.0-committee-specification</w:t>
    </w:r>
    <w:r>
      <w:rPr>
        <w:sz w:val="16"/>
        <w:szCs w:val="16"/>
      </w:rPr>
      <w:tab/>
    </w:r>
    <w:r>
      <w:rPr>
        <w:sz w:val="16"/>
        <w:szCs w:val="16"/>
        <w:lang w:val="en-US"/>
      </w:rPr>
      <w:t>Committee Specification</w:t>
    </w:r>
    <w:r>
      <w:rPr>
        <w:sz w:val="16"/>
        <w:szCs w:val="16"/>
      </w:rPr>
      <w:tab/>
    </w:r>
    <w:r>
      <w:rPr>
        <w:sz w:val="16"/>
        <w:szCs w:val="16"/>
        <w:lang w:val="en-US"/>
      </w:rPr>
      <w:t>07 July 2019</w:t>
    </w:r>
  </w:p>
  <w:p w14:paraId="2081D924" w14:textId="05D8ADF8" w:rsidR="00A30F2D" w:rsidRPr="00195F88" w:rsidRDefault="00A30F2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44607" w14:textId="77777777" w:rsidR="00B908E2" w:rsidRDefault="00B90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F0375" w14:textId="77777777" w:rsidR="00E53D93" w:rsidRDefault="00E53D93" w:rsidP="008C100C">
      <w:r>
        <w:separator/>
      </w:r>
    </w:p>
    <w:p w14:paraId="04E4870F" w14:textId="77777777" w:rsidR="00E53D93" w:rsidRDefault="00E53D93" w:rsidP="008C100C"/>
  </w:footnote>
  <w:footnote w:type="continuationSeparator" w:id="0">
    <w:p w14:paraId="6FD13CB3" w14:textId="77777777" w:rsidR="00E53D93" w:rsidRDefault="00E53D93" w:rsidP="008C100C">
      <w:r>
        <w:continuationSeparator/>
      </w:r>
    </w:p>
    <w:p w14:paraId="49128335" w14:textId="77777777" w:rsidR="00E53D93" w:rsidRDefault="00E53D93" w:rsidP="008C100C"/>
  </w:footnote>
  <w:footnote w:id="1">
    <w:p w14:paraId="097233B1" w14:textId="39BD8E76" w:rsidR="00A30F2D" w:rsidRDefault="00A30F2D">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B33CD" w14:textId="77777777" w:rsidR="00B908E2" w:rsidRDefault="00B908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16651" w14:textId="77777777" w:rsidR="00B908E2" w:rsidRDefault="00B908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653D4" w14:textId="77777777" w:rsidR="00B908E2" w:rsidRDefault="00B908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92669"/>
    <w:multiLevelType w:val="hybridMultilevel"/>
    <w:tmpl w:val="A9A2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7"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2"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6"/>
  </w:num>
  <w:num w:numId="3">
    <w:abstractNumId w:val="66"/>
  </w:num>
  <w:num w:numId="4">
    <w:abstractNumId w:val="0"/>
  </w:num>
  <w:num w:numId="5">
    <w:abstractNumId w:val="81"/>
  </w:num>
  <w:num w:numId="6">
    <w:abstractNumId w:val="29"/>
  </w:num>
  <w:num w:numId="7">
    <w:abstractNumId w:val="59"/>
  </w:num>
  <w:num w:numId="8">
    <w:abstractNumId w:val="3"/>
  </w:num>
  <w:num w:numId="9">
    <w:abstractNumId w:val="74"/>
  </w:num>
  <w:num w:numId="10">
    <w:abstractNumId w:val="55"/>
  </w:num>
  <w:num w:numId="11">
    <w:abstractNumId w:val="22"/>
  </w:num>
  <w:num w:numId="12">
    <w:abstractNumId w:val="16"/>
  </w:num>
  <w:num w:numId="13">
    <w:abstractNumId w:val="87"/>
  </w:num>
  <w:num w:numId="14">
    <w:abstractNumId w:val="6"/>
  </w:num>
  <w:num w:numId="15">
    <w:abstractNumId w:val="40"/>
  </w:num>
  <w:num w:numId="16">
    <w:abstractNumId w:val="78"/>
  </w:num>
  <w:num w:numId="17">
    <w:abstractNumId w:val="32"/>
  </w:num>
  <w:num w:numId="18">
    <w:abstractNumId w:val="9"/>
  </w:num>
  <w:num w:numId="19">
    <w:abstractNumId w:val="45"/>
  </w:num>
  <w:num w:numId="20">
    <w:abstractNumId w:val="25"/>
  </w:num>
  <w:num w:numId="21">
    <w:abstractNumId w:val="15"/>
  </w:num>
  <w:num w:numId="22">
    <w:abstractNumId w:val="7"/>
  </w:num>
  <w:num w:numId="23">
    <w:abstractNumId w:val="33"/>
  </w:num>
  <w:num w:numId="24">
    <w:abstractNumId w:val="28"/>
  </w:num>
  <w:num w:numId="25">
    <w:abstractNumId w:val="86"/>
  </w:num>
  <w:num w:numId="26">
    <w:abstractNumId w:val="8"/>
  </w:num>
  <w:num w:numId="27">
    <w:abstractNumId w:val="70"/>
  </w:num>
  <w:num w:numId="28">
    <w:abstractNumId w:val="30"/>
  </w:num>
  <w:num w:numId="29">
    <w:abstractNumId w:val="90"/>
  </w:num>
  <w:num w:numId="30">
    <w:abstractNumId w:val="85"/>
  </w:num>
  <w:num w:numId="31">
    <w:abstractNumId w:val="37"/>
  </w:num>
  <w:num w:numId="32">
    <w:abstractNumId w:val="65"/>
  </w:num>
  <w:num w:numId="33">
    <w:abstractNumId w:val="72"/>
  </w:num>
  <w:num w:numId="34">
    <w:abstractNumId w:val="38"/>
  </w:num>
  <w:num w:numId="35">
    <w:abstractNumId w:val="11"/>
  </w:num>
  <w:num w:numId="36">
    <w:abstractNumId w:val="48"/>
  </w:num>
  <w:num w:numId="37">
    <w:abstractNumId w:val="42"/>
  </w:num>
  <w:num w:numId="38">
    <w:abstractNumId w:val="51"/>
  </w:num>
  <w:num w:numId="39">
    <w:abstractNumId w:val="17"/>
  </w:num>
  <w:num w:numId="40">
    <w:abstractNumId w:val="20"/>
  </w:num>
  <w:num w:numId="41">
    <w:abstractNumId w:val="24"/>
  </w:num>
  <w:num w:numId="42">
    <w:abstractNumId w:val="88"/>
  </w:num>
  <w:num w:numId="43">
    <w:abstractNumId w:val="34"/>
  </w:num>
  <w:num w:numId="44">
    <w:abstractNumId w:val="76"/>
  </w:num>
  <w:num w:numId="45">
    <w:abstractNumId w:val="26"/>
  </w:num>
  <w:num w:numId="46">
    <w:abstractNumId w:val="54"/>
  </w:num>
  <w:num w:numId="47">
    <w:abstractNumId w:val="2"/>
  </w:num>
  <w:num w:numId="48">
    <w:abstractNumId w:val="75"/>
  </w:num>
  <w:num w:numId="49">
    <w:abstractNumId w:val="52"/>
  </w:num>
  <w:num w:numId="50">
    <w:abstractNumId w:val="63"/>
  </w:num>
  <w:num w:numId="51">
    <w:abstractNumId w:val="77"/>
  </w:num>
  <w:num w:numId="52">
    <w:abstractNumId w:val="82"/>
  </w:num>
  <w:num w:numId="53">
    <w:abstractNumId w:val="56"/>
  </w:num>
  <w:num w:numId="54">
    <w:abstractNumId w:val="27"/>
  </w:num>
  <w:num w:numId="55">
    <w:abstractNumId w:val="71"/>
  </w:num>
  <w:num w:numId="56">
    <w:abstractNumId w:val="73"/>
  </w:num>
  <w:num w:numId="57">
    <w:abstractNumId w:val="21"/>
  </w:num>
  <w:num w:numId="58">
    <w:abstractNumId w:val="10"/>
  </w:num>
  <w:num w:numId="59">
    <w:abstractNumId w:val="39"/>
  </w:num>
  <w:num w:numId="60">
    <w:abstractNumId w:val="57"/>
  </w:num>
  <w:num w:numId="61">
    <w:abstractNumId w:val="68"/>
  </w:num>
  <w:num w:numId="62">
    <w:abstractNumId w:val="89"/>
  </w:num>
  <w:num w:numId="63">
    <w:abstractNumId w:val="69"/>
  </w:num>
  <w:num w:numId="64">
    <w:abstractNumId w:val="19"/>
  </w:num>
  <w:num w:numId="65">
    <w:abstractNumId w:val="23"/>
  </w:num>
  <w:num w:numId="66">
    <w:abstractNumId w:val="13"/>
  </w:num>
  <w:num w:numId="67">
    <w:abstractNumId w:val="49"/>
  </w:num>
  <w:num w:numId="68">
    <w:abstractNumId w:val="79"/>
  </w:num>
  <w:num w:numId="69">
    <w:abstractNumId w:val="18"/>
  </w:num>
  <w:num w:numId="70">
    <w:abstractNumId w:val="53"/>
  </w:num>
  <w:num w:numId="71">
    <w:abstractNumId w:val="62"/>
  </w:num>
  <w:num w:numId="72">
    <w:abstractNumId w:val="64"/>
  </w:num>
  <w:num w:numId="73">
    <w:abstractNumId w:val="14"/>
  </w:num>
  <w:num w:numId="74">
    <w:abstractNumId w:val="5"/>
  </w:num>
  <w:num w:numId="75">
    <w:abstractNumId w:val="58"/>
  </w:num>
  <w:num w:numId="76">
    <w:abstractNumId w:val="83"/>
  </w:num>
  <w:num w:numId="77">
    <w:abstractNumId w:val="50"/>
  </w:num>
  <w:num w:numId="78">
    <w:abstractNumId w:val="67"/>
  </w:num>
  <w:num w:numId="79">
    <w:abstractNumId w:val="84"/>
  </w:num>
  <w:num w:numId="80">
    <w:abstractNumId w:val="4"/>
  </w:num>
  <w:num w:numId="81">
    <w:abstractNumId w:val="46"/>
  </w:num>
  <w:num w:numId="82">
    <w:abstractNumId w:val="41"/>
  </w:num>
  <w:num w:numId="83">
    <w:abstractNumId w:val="36"/>
  </w:num>
  <w:num w:numId="84">
    <w:abstractNumId w:val="31"/>
  </w:num>
  <w:num w:numId="85">
    <w:abstractNumId w:val="60"/>
  </w:num>
  <w:num w:numId="8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3"/>
  </w:num>
  <w:num w:numId="89">
    <w:abstractNumId w:val="35"/>
  </w:num>
  <w:num w:numId="90">
    <w:abstractNumId w:val="47"/>
  </w:num>
  <w:num w:numId="91">
    <w:abstractNumId w:val="44"/>
  </w:num>
  <w:num w:numId="92">
    <w:abstractNumId w:val="80"/>
  </w:num>
  <w:num w:numId="93">
    <w:abstractNumId w:val="61"/>
  </w:num>
  <w:num w:numId="94">
    <w:abstractNumId w:val="12"/>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5C4A"/>
    <w:rsid w:val="00056534"/>
    <w:rsid w:val="00056659"/>
    <w:rsid w:val="000571EF"/>
    <w:rsid w:val="00057235"/>
    <w:rsid w:val="00057739"/>
    <w:rsid w:val="00057CAF"/>
    <w:rsid w:val="00061153"/>
    <w:rsid w:val="000623D1"/>
    <w:rsid w:val="00062677"/>
    <w:rsid w:val="000633EE"/>
    <w:rsid w:val="00064439"/>
    <w:rsid w:val="00064C0C"/>
    <w:rsid w:val="00064E3A"/>
    <w:rsid w:val="00066589"/>
    <w:rsid w:val="00066A12"/>
    <w:rsid w:val="00066F4C"/>
    <w:rsid w:val="00070E6E"/>
    <w:rsid w:val="000712FC"/>
    <w:rsid w:val="00071B0C"/>
    <w:rsid w:val="00071B38"/>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27C"/>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35E"/>
    <w:rsid w:val="000C2ED5"/>
    <w:rsid w:val="000C304C"/>
    <w:rsid w:val="000C304E"/>
    <w:rsid w:val="000C35EF"/>
    <w:rsid w:val="000C38FB"/>
    <w:rsid w:val="000C3AE8"/>
    <w:rsid w:val="000C3F96"/>
    <w:rsid w:val="000C422E"/>
    <w:rsid w:val="000C471B"/>
    <w:rsid w:val="000C5446"/>
    <w:rsid w:val="000C5906"/>
    <w:rsid w:val="000C5A2B"/>
    <w:rsid w:val="000C60F2"/>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2F1"/>
    <w:rsid w:val="000E38E5"/>
    <w:rsid w:val="000E39D9"/>
    <w:rsid w:val="000E4277"/>
    <w:rsid w:val="000E4F28"/>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0A1"/>
    <w:rsid w:val="001324BF"/>
    <w:rsid w:val="00132810"/>
    <w:rsid w:val="001335C7"/>
    <w:rsid w:val="00133E62"/>
    <w:rsid w:val="00135826"/>
    <w:rsid w:val="001358CE"/>
    <w:rsid w:val="00135BCE"/>
    <w:rsid w:val="0013636C"/>
    <w:rsid w:val="001369A1"/>
    <w:rsid w:val="00136F19"/>
    <w:rsid w:val="00137996"/>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5FBC"/>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027"/>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6BD2"/>
    <w:rsid w:val="001B6DA0"/>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5FE4"/>
    <w:rsid w:val="001D7350"/>
    <w:rsid w:val="001D7651"/>
    <w:rsid w:val="001E098C"/>
    <w:rsid w:val="001E217D"/>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0A89"/>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04C5"/>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096"/>
    <w:rsid w:val="00272DB3"/>
    <w:rsid w:val="00273E05"/>
    <w:rsid w:val="002743A9"/>
    <w:rsid w:val="00274B7F"/>
    <w:rsid w:val="0027530C"/>
    <w:rsid w:val="00275564"/>
    <w:rsid w:val="002756AA"/>
    <w:rsid w:val="00275DA3"/>
    <w:rsid w:val="00275FD8"/>
    <w:rsid w:val="002764CA"/>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2986"/>
    <w:rsid w:val="00294FB3"/>
    <w:rsid w:val="00294FED"/>
    <w:rsid w:val="002950B9"/>
    <w:rsid w:val="002957C4"/>
    <w:rsid w:val="00295C45"/>
    <w:rsid w:val="00295E27"/>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09AC"/>
    <w:rsid w:val="002B0FBF"/>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5D62"/>
    <w:rsid w:val="003165B8"/>
    <w:rsid w:val="00316874"/>
    <w:rsid w:val="00316A25"/>
    <w:rsid w:val="00316A2E"/>
    <w:rsid w:val="00316EF0"/>
    <w:rsid w:val="00317340"/>
    <w:rsid w:val="00317F25"/>
    <w:rsid w:val="00321264"/>
    <w:rsid w:val="00322F51"/>
    <w:rsid w:val="0032330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0AB0"/>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1C2"/>
    <w:rsid w:val="003B57E0"/>
    <w:rsid w:val="003B5868"/>
    <w:rsid w:val="003B60FC"/>
    <w:rsid w:val="003B613B"/>
    <w:rsid w:val="003B6448"/>
    <w:rsid w:val="003B76B1"/>
    <w:rsid w:val="003B7ADF"/>
    <w:rsid w:val="003B7C52"/>
    <w:rsid w:val="003B7CAD"/>
    <w:rsid w:val="003C014A"/>
    <w:rsid w:val="003C18EF"/>
    <w:rsid w:val="003C3A34"/>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75B"/>
    <w:rsid w:val="003F18A9"/>
    <w:rsid w:val="003F1A8D"/>
    <w:rsid w:val="003F1EA2"/>
    <w:rsid w:val="003F23F9"/>
    <w:rsid w:val="003F242A"/>
    <w:rsid w:val="003F3043"/>
    <w:rsid w:val="003F487C"/>
    <w:rsid w:val="003F533C"/>
    <w:rsid w:val="003F5CE9"/>
    <w:rsid w:val="003F5D25"/>
    <w:rsid w:val="003F6387"/>
    <w:rsid w:val="003F6FF6"/>
    <w:rsid w:val="003F7239"/>
    <w:rsid w:val="003F754C"/>
    <w:rsid w:val="003F7C81"/>
    <w:rsid w:val="004002D1"/>
    <w:rsid w:val="0040072D"/>
    <w:rsid w:val="004008DF"/>
    <w:rsid w:val="00400D37"/>
    <w:rsid w:val="00400ED7"/>
    <w:rsid w:val="00401B55"/>
    <w:rsid w:val="00401BB5"/>
    <w:rsid w:val="0040239D"/>
    <w:rsid w:val="004023DF"/>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137"/>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4E51"/>
    <w:rsid w:val="00506403"/>
    <w:rsid w:val="0050772D"/>
    <w:rsid w:val="00507DB3"/>
    <w:rsid w:val="005126F2"/>
    <w:rsid w:val="005129F3"/>
    <w:rsid w:val="0051344F"/>
    <w:rsid w:val="00513AC5"/>
    <w:rsid w:val="00513FAF"/>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1FB6"/>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509"/>
    <w:rsid w:val="0059371C"/>
    <w:rsid w:val="00593B11"/>
    <w:rsid w:val="00593EE6"/>
    <w:rsid w:val="0059492F"/>
    <w:rsid w:val="005950DA"/>
    <w:rsid w:val="00596FF6"/>
    <w:rsid w:val="0059715B"/>
    <w:rsid w:val="005A0BB6"/>
    <w:rsid w:val="005A293B"/>
    <w:rsid w:val="005A3711"/>
    <w:rsid w:val="005A388E"/>
    <w:rsid w:val="005A402D"/>
    <w:rsid w:val="005A4476"/>
    <w:rsid w:val="005A4921"/>
    <w:rsid w:val="005A4E79"/>
    <w:rsid w:val="005A543C"/>
    <w:rsid w:val="005A550D"/>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632"/>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0621"/>
    <w:rsid w:val="005E10B1"/>
    <w:rsid w:val="005E17B7"/>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4F91"/>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4CAA"/>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3FDC"/>
    <w:rsid w:val="00694372"/>
    <w:rsid w:val="0069440C"/>
    <w:rsid w:val="00694A33"/>
    <w:rsid w:val="0069571F"/>
    <w:rsid w:val="006958DC"/>
    <w:rsid w:val="00696DA7"/>
    <w:rsid w:val="00696E46"/>
    <w:rsid w:val="00696EF8"/>
    <w:rsid w:val="006A0461"/>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3AC8"/>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767"/>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3F"/>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594"/>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C7D"/>
    <w:rsid w:val="00722ED0"/>
    <w:rsid w:val="007256DF"/>
    <w:rsid w:val="00725A71"/>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A7F"/>
    <w:rsid w:val="00777CFD"/>
    <w:rsid w:val="00780AD1"/>
    <w:rsid w:val="00780E67"/>
    <w:rsid w:val="00780EC3"/>
    <w:rsid w:val="007816D7"/>
    <w:rsid w:val="00781895"/>
    <w:rsid w:val="007818B1"/>
    <w:rsid w:val="00781CAE"/>
    <w:rsid w:val="00783130"/>
    <w:rsid w:val="007839D4"/>
    <w:rsid w:val="007848B4"/>
    <w:rsid w:val="0078495B"/>
    <w:rsid w:val="0078604E"/>
    <w:rsid w:val="00786BD9"/>
    <w:rsid w:val="00786FBD"/>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4B"/>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68D1"/>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948"/>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3533"/>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1C21"/>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D72E4"/>
    <w:rsid w:val="008E08B5"/>
    <w:rsid w:val="008E09FB"/>
    <w:rsid w:val="008E0D7D"/>
    <w:rsid w:val="008E0FEC"/>
    <w:rsid w:val="008E1CE1"/>
    <w:rsid w:val="008E2D6B"/>
    <w:rsid w:val="008E399A"/>
    <w:rsid w:val="008E3C5E"/>
    <w:rsid w:val="008E4B88"/>
    <w:rsid w:val="008E5227"/>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8F7CCA"/>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0DA1"/>
    <w:rsid w:val="0093109F"/>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B1A"/>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424"/>
    <w:rsid w:val="009E5699"/>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17E67"/>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2D"/>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347"/>
    <w:rsid w:val="00A47646"/>
    <w:rsid w:val="00A47E10"/>
    <w:rsid w:val="00A50716"/>
    <w:rsid w:val="00A50E0C"/>
    <w:rsid w:val="00A512C4"/>
    <w:rsid w:val="00A51564"/>
    <w:rsid w:val="00A534B7"/>
    <w:rsid w:val="00A53AAF"/>
    <w:rsid w:val="00A53BC9"/>
    <w:rsid w:val="00A54936"/>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0676"/>
    <w:rsid w:val="00AB2A57"/>
    <w:rsid w:val="00AB2A89"/>
    <w:rsid w:val="00AB32CC"/>
    <w:rsid w:val="00AB4241"/>
    <w:rsid w:val="00AB4338"/>
    <w:rsid w:val="00AB66A4"/>
    <w:rsid w:val="00AB69EF"/>
    <w:rsid w:val="00AB6A05"/>
    <w:rsid w:val="00AC0AAE"/>
    <w:rsid w:val="00AC0F67"/>
    <w:rsid w:val="00AC1887"/>
    <w:rsid w:val="00AC2853"/>
    <w:rsid w:val="00AC2B0C"/>
    <w:rsid w:val="00AC2FD2"/>
    <w:rsid w:val="00AC33DC"/>
    <w:rsid w:val="00AC4241"/>
    <w:rsid w:val="00AC4335"/>
    <w:rsid w:val="00AC44F2"/>
    <w:rsid w:val="00AC4F50"/>
    <w:rsid w:val="00AC5012"/>
    <w:rsid w:val="00AC5BD9"/>
    <w:rsid w:val="00AC5DDF"/>
    <w:rsid w:val="00AC661C"/>
    <w:rsid w:val="00AC6664"/>
    <w:rsid w:val="00AC6C45"/>
    <w:rsid w:val="00AC7226"/>
    <w:rsid w:val="00AC78B7"/>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0E48"/>
    <w:rsid w:val="00AF1133"/>
    <w:rsid w:val="00AF214A"/>
    <w:rsid w:val="00AF2726"/>
    <w:rsid w:val="00AF2FC5"/>
    <w:rsid w:val="00AF330B"/>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774"/>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30"/>
    <w:rsid w:val="00B42F41"/>
    <w:rsid w:val="00B43354"/>
    <w:rsid w:val="00B435F7"/>
    <w:rsid w:val="00B43A20"/>
    <w:rsid w:val="00B43A49"/>
    <w:rsid w:val="00B43A64"/>
    <w:rsid w:val="00B4461A"/>
    <w:rsid w:val="00B44A41"/>
    <w:rsid w:val="00B44F8D"/>
    <w:rsid w:val="00B45487"/>
    <w:rsid w:val="00B4634B"/>
    <w:rsid w:val="00B46745"/>
    <w:rsid w:val="00B46D93"/>
    <w:rsid w:val="00B47900"/>
    <w:rsid w:val="00B479DE"/>
    <w:rsid w:val="00B47A0B"/>
    <w:rsid w:val="00B47FD2"/>
    <w:rsid w:val="00B5002D"/>
    <w:rsid w:val="00B501CE"/>
    <w:rsid w:val="00B50D1B"/>
    <w:rsid w:val="00B51D2E"/>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8E2"/>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31E"/>
    <w:rsid w:val="00BB47B1"/>
    <w:rsid w:val="00BB569D"/>
    <w:rsid w:val="00BB6D4D"/>
    <w:rsid w:val="00BB78A9"/>
    <w:rsid w:val="00BB79E8"/>
    <w:rsid w:val="00BC0533"/>
    <w:rsid w:val="00BC0658"/>
    <w:rsid w:val="00BC1170"/>
    <w:rsid w:val="00BC365F"/>
    <w:rsid w:val="00BC37B9"/>
    <w:rsid w:val="00BC3C92"/>
    <w:rsid w:val="00BC42DD"/>
    <w:rsid w:val="00BC439B"/>
    <w:rsid w:val="00BC4F65"/>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428"/>
    <w:rsid w:val="00C03BCF"/>
    <w:rsid w:val="00C04891"/>
    <w:rsid w:val="00C06EC5"/>
    <w:rsid w:val="00C06FD6"/>
    <w:rsid w:val="00C1024C"/>
    <w:rsid w:val="00C10A13"/>
    <w:rsid w:val="00C10E7B"/>
    <w:rsid w:val="00C116A5"/>
    <w:rsid w:val="00C11750"/>
    <w:rsid w:val="00C1192E"/>
    <w:rsid w:val="00C11958"/>
    <w:rsid w:val="00C12AF1"/>
    <w:rsid w:val="00C130CD"/>
    <w:rsid w:val="00C1379D"/>
    <w:rsid w:val="00C140F3"/>
    <w:rsid w:val="00C14264"/>
    <w:rsid w:val="00C14268"/>
    <w:rsid w:val="00C14664"/>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047B"/>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080"/>
    <w:rsid w:val="00C926AF"/>
    <w:rsid w:val="00C929E8"/>
    <w:rsid w:val="00C92A63"/>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546"/>
    <w:rsid w:val="00CD5B1C"/>
    <w:rsid w:val="00CD6A82"/>
    <w:rsid w:val="00CD6CD4"/>
    <w:rsid w:val="00CE035E"/>
    <w:rsid w:val="00CE0648"/>
    <w:rsid w:val="00CE06CB"/>
    <w:rsid w:val="00CE1F32"/>
    <w:rsid w:val="00CE2AD8"/>
    <w:rsid w:val="00CE3E79"/>
    <w:rsid w:val="00CE446B"/>
    <w:rsid w:val="00CE5874"/>
    <w:rsid w:val="00CE5CDD"/>
    <w:rsid w:val="00CE77C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1EA3"/>
    <w:rsid w:val="00D32153"/>
    <w:rsid w:val="00D336F4"/>
    <w:rsid w:val="00D343A6"/>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501"/>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4B61"/>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334"/>
    <w:rsid w:val="00DA68CF"/>
    <w:rsid w:val="00DB030B"/>
    <w:rsid w:val="00DB0777"/>
    <w:rsid w:val="00DB1FD8"/>
    <w:rsid w:val="00DB2F8B"/>
    <w:rsid w:val="00DB39B5"/>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6099"/>
    <w:rsid w:val="00DD73AA"/>
    <w:rsid w:val="00DD7757"/>
    <w:rsid w:val="00DD7B1E"/>
    <w:rsid w:val="00DE0F9F"/>
    <w:rsid w:val="00DE1A39"/>
    <w:rsid w:val="00DE25F2"/>
    <w:rsid w:val="00DE26A6"/>
    <w:rsid w:val="00DE4250"/>
    <w:rsid w:val="00DE46EE"/>
    <w:rsid w:val="00DE4AB4"/>
    <w:rsid w:val="00DE4AD7"/>
    <w:rsid w:val="00DE4B40"/>
    <w:rsid w:val="00DE4B59"/>
    <w:rsid w:val="00DE5850"/>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9FC"/>
    <w:rsid w:val="00E00AAF"/>
    <w:rsid w:val="00E01912"/>
    <w:rsid w:val="00E03DEB"/>
    <w:rsid w:val="00E04065"/>
    <w:rsid w:val="00E044D0"/>
    <w:rsid w:val="00E04728"/>
    <w:rsid w:val="00E04870"/>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1FB"/>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8D"/>
    <w:rsid w:val="00E426A3"/>
    <w:rsid w:val="00E4299F"/>
    <w:rsid w:val="00E4379B"/>
    <w:rsid w:val="00E43C11"/>
    <w:rsid w:val="00E44C08"/>
    <w:rsid w:val="00E45407"/>
    <w:rsid w:val="00E45D82"/>
    <w:rsid w:val="00E47AFA"/>
    <w:rsid w:val="00E50006"/>
    <w:rsid w:val="00E50092"/>
    <w:rsid w:val="00E50D0C"/>
    <w:rsid w:val="00E523EE"/>
    <w:rsid w:val="00E525E6"/>
    <w:rsid w:val="00E52673"/>
    <w:rsid w:val="00E53B2C"/>
    <w:rsid w:val="00E53D93"/>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625"/>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274"/>
    <w:rsid w:val="00EB23E6"/>
    <w:rsid w:val="00EB27F6"/>
    <w:rsid w:val="00EB28CE"/>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049"/>
    <w:rsid w:val="00ED3469"/>
    <w:rsid w:val="00ED3D5C"/>
    <w:rsid w:val="00ED499F"/>
    <w:rsid w:val="00ED4E04"/>
    <w:rsid w:val="00ED4F69"/>
    <w:rsid w:val="00ED540D"/>
    <w:rsid w:val="00ED5BA1"/>
    <w:rsid w:val="00ED62F0"/>
    <w:rsid w:val="00ED67B5"/>
    <w:rsid w:val="00ED680D"/>
    <w:rsid w:val="00ED6B91"/>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51"/>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51A"/>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368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22B"/>
    <w:rsid w:val="00FA733D"/>
    <w:rsid w:val="00FA7AFB"/>
    <w:rsid w:val="00FA7D11"/>
    <w:rsid w:val="00FB1E02"/>
    <w:rsid w:val="00FB1F7A"/>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5F7F"/>
    <w:rsid w:val="00FE6276"/>
    <w:rsid w:val="00FE6859"/>
    <w:rsid w:val="00FE6D9F"/>
    <w:rsid w:val="00FF0002"/>
    <w:rsid w:val="00FF11FE"/>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779595635">
      <w:bodyDiv w:val="1"/>
      <w:marLeft w:val="0"/>
      <w:marRight w:val="0"/>
      <w:marTop w:val="0"/>
      <w:marBottom w:val="0"/>
      <w:divBdr>
        <w:top w:val="none" w:sz="0" w:space="0" w:color="auto"/>
        <w:left w:val="none" w:sz="0" w:space="0" w:color="auto"/>
        <w:bottom w:val="none" w:sz="0" w:space="0" w:color="auto"/>
        <w:right w:val="none" w:sz="0" w:space="0" w:color="auto"/>
      </w:divBdr>
      <w:divsChild>
        <w:div w:id="1446804978">
          <w:marLeft w:val="0"/>
          <w:marRight w:val="0"/>
          <w:marTop w:val="0"/>
          <w:marBottom w:val="0"/>
          <w:divBdr>
            <w:top w:val="none" w:sz="0" w:space="0" w:color="auto"/>
            <w:left w:val="none" w:sz="0" w:space="0" w:color="auto"/>
            <w:bottom w:val="none" w:sz="0" w:space="0" w:color="auto"/>
            <w:right w:val="none" w:sz="0" w:space="0" w:color="auto"/>
          </w:divBdr>
        </w:div>
      </w:divsChild>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63" Type="http://schemas.openxmlformats.org/officeDocument/2006/relationships/hyperlink" Target="http://www.gnu.org/software/tar/manual/html_node/Standard.html" TargetMode="External"/><Relationship Id="rId84" Type="http://schemas.openxmlformats.org/officeDocument/2006/relationships/hyperlink" Target="https://github.com/oasis-tcs/sarif-spec/issues/90" TargetMode="External"/><Relationship Id="rId138" Type="http://schemas.openxmlformats.org/officeDocument/2006/relationships/hyperlink" Target="https://github.com/oasis-tcs/sarif-spec/issues/167" TargetMode="External"/><Relationship Id="rId159" Type="http://schemas.openxmlformats.org/officeDocument/2006/relationships/hyperlink" Target="https://github.com/oasis-tcs/sarif-spec/issues/186" TargetMode="External"/><Relationship Id="rId170" Type="http://schemas.openxmlformats.org/officeDocument/2006/relationships/hyperlink" Target="https://github.com/oasis-tcs/sarif-spec/issues/292" TargetMode="External"/><Relationship Id="rId191" Type="http://schemas.openxmlformats.org/officeDocument/2006/relationships/hyperlink" Target="https://github.com/oasis-tcs/sarif-spec/issues/179" TargetMode="External"/><Relationship Id="rId205" Type="http://schemas.openxmlformats.org/officeDocument/2006/relationships/hyperlink" Target="https://github.com/oasis-tcs/sarif-spec/issues/346" TargetMode="External"/><Relationship Id="rId226" Type="http://schemas.openxmlformats.org/officeDocument/2006/relationships/hyperlink" Target="https://github.com/oasis-tcs/sarif-spec/issues/364" TargetMode="External"/><Relationship Id="rId247" Type="http://schemas.openxmlformats.org/officeDocument/2006/relationships/hyperlink" Target="https://github.com/oasis-tcs/sarif-spec/issues/389" TargetMode="External"/><Relationship Id="rId107" Type="http://schemas.openxmlformats.org/officeDocument/2006/relationships/hyperlink" Target="https://github.com/oasis-tcs/sarif-spec/issues/107" TargetMode="External"/><Relationship Id="rId268" Type="http://schemas.openxmlformats.org/officeDocument/2006/relationships/hyperlink" Target="https://github.com/oasis-tcs/sarif-spec/issues/416"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emver.org/" TargetMode="External"/><Relationship Id="rId74" Type="http://schemas.openxmlformats.org/officeDocument/2006/relationships/hyperlink" Target="https://github.com/oasis-tcs/sarif-spec/issues/73" TargetMode="External"/><Relationship Id="rId128" Type="http://schemas.openxmlformats.org/officeDocument/2006/relationships/hyperlink" Target="https://github.com/oasis-tcs/sarif-spec/issues/143" TargetMode="External"/><Relationship Id="rId149" Type="http://schemas.openxmlformats.org/officeDocument/2006/relationships/hyperlink" Target="https://github.com/oasis-tcs/sarif-spec/issues/172" TargetMode="External"/><Relationship Id="rId5" Type="http://schemas.openxmlformats.org/officeDocument/2006/relationships/webSettings" Target="webSettings.xml"/><Relationship Id="rId95" Type="http://schemas.openxmlformats.org/officeDocument/2006/relationships/hyperlink" Target="https://github.com/oasis-tcs/sarif-spec/issues/84" TargetMode="External"/><Relationship Id="rId160" Type="http://schemas.openxmlformats.org/officeDocument/2006/relationships/hyperlink" Target="https://github.com/oasis-tcs/sarif-spec/issues/188" TargetMode="External"/><Relationship Id="rId181" Type="http://schemas.openxmlformats.org/officeDocument/2006/relationships/hyperlink" Target="https://github.com/oasis-tcs/sarif-spec/issues/168" TargetMode="External"/><Relationship Id="rId216" Type="http://schemas.openxmlformats.org/officeDocument/2006/relationships/hyperlink" Target="https://github.com/oasis-tcs/sarif-spec/issues/353" TargetMode="External"/><Relationship Id="rId237" Type="http://schemas.openxmlformats.org/officeDocument/2006/relationships/hyperlink" Target="https://github.com/oasis-tcs/sarif-spec/issues/376" TargetMode="External"/><Relationship Id="rId258" Type="http://schemas.openxmlformats.org/officeDocument/2006/relationships/hyperlink" Target="https://github.com/oasis-tcs/sarif-spec/issues/404" TargetMode="External"/><Relationship Id="rId279" Type="http://schemas.openxmlformats.org/officeDocument/2006/relationships/fontTable" Target="fontTable.xm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3629" TargetMode="External"/><Relationship Id="rId64" Type="http://schemas.openxmlformats.org/officeDocument/2006/relationships/hyperlink" Target="https://pkware.cachefly.net/webdocs/casestudies/APPNOTE.TXT" TargetMode="External"/><Relationship Id="rId118" Type="http://schemas.openxmlformats.org/officeDocument/2006/relationships/hyperlink" Target="https://github.com/oasis-tcs/sarif-spec/issues/137" TargetMode="External"/><Relationship Id="rId139" Type="http://schemas.openxmlformats.org/officeDocument/2006/relationships/hyperlink" Target="https://github.com/oasis-tcs/sarif-spec/issues/170" TargetMode="External"/><Relationship Id="rId85" Type="http://schemas.openxmlformats.org/officeDocument/2006/relationships/hyperlink" Target="https://github.com/oasis-tcs/sarif-spec/issues/91" TargetMode="External"/><Relationship Id="rId150" Type="http://schemas.openxmlformats.org/officeDocument/2006/relationships/hyperlink" Target="https://github.com/oasis-tcs/sarif-spec/issues/175" TargetMode="External"/><Relationship Id="rId171" Type="http://schemas.openxmlformats.org/officeDocument/2006/relationships/hyperlink" Target="https://github.com/oasis-tcs/sarif-spec/issues/293" TargetMode="External"/><Relationship Id="rId192" Type="http://schemas.openxmlformats.org/officeDocument/2006/relationships/hyperlink" Target="https://github.com/oasis-tcs/sarif-spec/issues/319" TargetMode="External"/><Relationship Id="rId206" Type="http://schemas.openxmlformats.org/officeDocument/2006/relationships/hyperlink" Target="https://github.com/oasis-tcs/sarif-spec/issues/347" TargetMode="External"/><Relationship Id="rId227" Type="http://schemas.openxmlformats.org/officeDocument/2006/relationships/hyperlink" Target="https://github.com/oasis-tcs/sarif-spec/issues/365" TargetMode="External"/><Relationship Id="rId248" Type="http://schemas.openxmlformats.org/officeDocument/2006/relationships/hyperlink" Target="https://github.com/oasis-tcs/sarif-spec/issues/390" TargetMode="External"/><Relationship Id="rId269" Type="http://schemas.openxmlformats.org/officeDocument/2006/relationships/hyperlink" Target="https://github.com/oasis-tcs/sarif-spec/issues/417"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08" TargetMode="External"/><Relationship Id="rId129" Type="http://schemas.openxmlformats.org/officeDocument/2006/relationships/hyperlink" Target="https://github.com/oasis-tcs/sarif-spec/issues/153" TargetMode="External"/><Relationship Id="rId280" Type="http://schemas.microsoft.com/office/2011/relationships/people" Target="people.xml"/><Relationship Id="rId54" Type="http://schemas.openxmlformats.org/officeDocument/2006/relationships/hyperlink" Target="http://www.unicode.org/versions/Unicode12.0.0" TargetMode="External"/><Relationship Id="rId75" Type="http://schemas.openxmlformats.org/officeDocument/2006/relationships/hyperlink" Target="https://github.com/oasis-tcs/sarif-spec/issues/79" TargetMode="External"/><Relationship Id="rId96" Type="http://schemas.openxmlformats.org/officeDocument/2006/relationships/hyperlink" Target="https://github.com/oasis-tcs/sarif-spec/issues/102" TargetMode="External"/><Relationship Id="rId140" Type="http://schemas.openxmlformats.org/officeDocument/2006/relationships/hyperlink" Target="https://github.com/oasis-tcs/sarif-spec/issues/93" TargetMode="External"/><Relationship Id="rId161" Type="http://schemas.openxmlformats.org/officeDocument/2006/relationships/hyperlink" Target="https://github.com/oasis-tcs/sarif-spec/issues/274" TargetMode="External"/><Relationship Id="rId182" Type="http://schemas.openxmlformats.org/officeDocument/2006/relationships/hyperlink" Target="https://github.com/oasis-tcs/sarif-spec/issues/291" TargetMode="External"/><Relationship Id="rId217" Type="http://schemas.openxmlformats.org/officeDocument/2006/relationships/hyperlink" Target="https://github.com/oasis-tcs/sarif-spec/issues/354" TargetMode="External"/><Relationship Id="rId6" Type="http://schemas.openxmlformats.org/officeDocument/2006/relationships/footnotes" Target="footnotes.xml"/><Relationship Id="rId238" Type="http://schemas.openxmlformats.org/officeDocument/2006/relationships/hyperlink" Target="https://github.com/oasis-tcs/sarif-spec/issues/379" TargetMode="External"/><Relationship Id="rId259" Type="http://schemas.openxmlformats.org/officeDocument/2006/relationships/hyperlink" Target="https://github.com/oasis-tcs/sarif-spec/issues/405" TargetMode="External"/><Relationship Id="rId23" Type="http://schemas.openxmlformats.org/officeDocument/2006/relationships/hyperlink" Target="https://www.oasis-open.org/policies-guidelines/ipr" TargetMode="External"/><Relationship Id="rId119" Type="http://schemas.openxmlformats.org/officeDocument/2006/relationships/hyperlink" Target="https://github.com/oasis-tcs/sarif-spec/issues/139" TargetMode="External"/><Relationship Id="rId270" Type="http://schemas.openxmlformats.org/officeDocument/2006/relationships/hyperlink" Target="https://github.com/oasis-tcs/sarif-spec/issues/418" TargetMode="External"/><Relationship Id="rId44" Type="http://schemas.openxmlformats.org/officeDocument/2006/relationships/hyperlink" Target="http://www.rfc-editor.org/info/rfc3986" TargetMode="External"/><Relationship Id="rId65" Type="http://schemas.openxmlformats.org/officeDocument/2006/relationships/hyperlink" Target="https://raw.githubusercontent.com/oasis-tcs/sarif-spec/master/Schemata/sarif-schema-2.1.0.json" TargetMode="External"/><Relationship Id="rId86" Type="http://schemas.openxmlformats.org/officeDocument/2006/relationships/hyperlink" Target="https://github.com/oasis-tcs/sarif-spec/issues/92" TargetMode="External"/><Relationship Id="rId130" Type="http://schemas.openxmlformats.org/officeDocument/2006/relationships/hyperlink" Target="https://github.com/oasis-tcs/sarif-spec/issues/157" TargetMode="External"/><Relationship Id="rId151" Type="http://schemas.openxmlformats.org/officeDocument/2006/relationships/hyperlink" Target="https://github.com/oasis-tcs/sarif-spec/issues/178" TargetMode="External"/><Relationship Id="rId172" Type="http://schemas.openxmlformats.org/officeDocument/2006/relationships/hyperlink" Target="https://github.com/oasis-tcs/sarif-spec/issues/297" TargetMode="External"/><Relationship Id="rId193" Type="http://schemas.openxmlformats.org/officeDocument/2006/relationships/hyperlink" Target="https://github.com/oasis-tcs/sarif-spec/issues/337" TargetMode="External"/><Relationship Id="rId202" Type="http://schemas.openxmlformats.org/officeDocument/2006/relationships/hyperlink" Target="https://github.com/oasis-tcs/sarif-spec/issues/327" TargetMode="External"/><Relationship Id="rId207" Type="http://schemas.openxmlformats.org/officeDocument/2006/relationships/hyperlink" Target="https://github.com/oasis-tcs/sarif-spec/issues/348" TargetMode="External"/><Relationship Id="rId223" Type="http://schemas.openxmlformats.org/officeDocument/2006/relationships/hyperlink" Target="https://github.com/oasis-tcs/sarif-spec/issues/361" TargetMode="External"/><Relationship Id="rId228" Type="http://schemas.openxmlformats.org/officeDocument/2006/relationships/hyperlink" Target="https://github.com/oasis-tcs/sarif-spec/issues/366" TargetMode="External"/><Relationship Id="rId244" Type="http://schemas.openxmlformats.org/officeDocument/2006/relationships/hyperlink" Target="https://github.com/oasis-tcs/sarif-spec/issues/382" TargetMode="External"/><Relationship Id="rId249" Type="http://schemas.openxmlformats.org/officeDocument/2006/relationships/hyperlink" Target="https://github.com/oasis-tcs/sarif-spec/issues/39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13" TargetMode="External"/><Relationship Id="rId260" Type="http://schemas.openxmlformats.org/officeDocument/2006/relationships/hyperlink" Target="https://github.com/oasis-tcs/sarif-spec/issues/398" TargetMode="External"/><Relationship Id="rId265" Type="http://schemas.openxmlformats.org/officeDocument/2006/relationships/hyperlink" Target="https://github.com/oasis-tcs/sarif-spec/issues/411" TargetMode="External"/><Relationship Id="rId281" Type="http://schemas.openxmlformats.org/officeDocument/2006/relationships/theme" Target="theme/theme1.xm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5" TargetMode="External"/><Relationship Id="rId97" Type="http://schemas.openxmlformats.org/officeDocument/2006/relationships/hyperlink" Target="https://github.com/oasis-tcs/sarif-spec/issues/110" TargetMode="External"/><Relationship Id="rId104" Type="http://schemas.openxmlformats.org/officeDocument/2006/relationships/hyperlink" Target="https://github.com/oasis-tcs/sarif-spec/issues/46" TargetMode="External"/><Relationship Id="rId120" Type="http://schemas.openxmlformats.org/officeDocument/2006/relationships/hyperlink" Target="https://github.com/oasis-tcs/sarif-spec/issues/145" TargetMode="External"/><Relationship Id="rId125" Type="http://schemas.openxmlformats.org/officeDocument/2006/relationships/hyperlink" Target="https://github.com/oasis-tcs/sarif-spec/issues/103" TargetMode="External"/><Relationship Id="rId141" Type="http://schemas.openxmlformats.org/officeDocument/2006/relationships/hyperlink" Target="https://github.com/oasis-tcs/sarif-spec/issues/149" TargetMode="External"/><Relationship Id="rId146" Type="http://schemas.openxmlformats.org/officeDocument/2006/relationships/hyperlink" Target="https://github.com/oasis-tcs/sarif-spec/issues/187" TargetMode="External"/><Relationship Id="rId167" Type="http://schemas.openxmlformats.org/officeDocument/2006/relationships/hyperlink" Target="https://github.com/oasis-tcs/sarif-spec/issues/248" TargetMode="External"/><Relationship Id="rId188" Type="http://schemas.openxmlformats.org/officeDocument/2006/relationships/hyperlink" Target="https://github.com/oasis-tcs/sarif-spec/issues/335" TargetMode="External"/><Relationship Id="rId7" Type="http://schemas.openxmlformats.org/officeDocument/2006/relationships/endnotes" Target="endnotes.xml"/><Relationship Id="rId71" Type="http://schemas.openxmlformats.org/officeDocument/2006/relationships/hyperlink" Target="https://github.com/oasis-tcs/sarif-spec/issues/61" TargetMode="External"/><Relationship Id="rId92" Type="http://schemas.openxmlformats.org/officeDocument/2006/relationships/hyperlink" Target="https://github.com/oasis-tcs/sarif-spec/issues/29" TargetMode="External"/><Relationship Id="rId162" Type="http://schemas.openxmlformats.org/officeDocument/2006/relationships/hyperlink" Target="https://github.com/oasis-tcs/sarif-spec/issues/279" TargetMode="External"/><Relationship Id="rId183" Type="http://schemas.openxmlformats.org/officeDocument/2006/relationships/hyperlink" Target="https://github.com/oasis-tcs/sarif-spec/issues/309" TargetMode="External"/><Relationship Id="rId213" Type="http://schemas.openxmlformats.org/officeDocument/2006/relationships/hyperlink" Target="https://github.com/oasis-tcs/sarif-spec/issues/266" TargetMode="External"/><Relationship Id="rId218" Type="http://schemas.openxmlformats.org/officeDocument/2006/relationships/hyperlink" Target="https://github.com/oasis-tcs/sarif-spec/issues/355" TargetMode="External"/><Relationship Id="rId234" Type="http://schemas.openxmlformats.org/officeDocument/2006/relationships/hyperlink" Target="https://github.com/oasis-tcs/sarif-spec/issues/372" TargetMode="External"/><Relationship Id="rId239" Type="http://schemas.openxmlformats.org/officeDocument/2006/relationships/hyperlink" Target="https://github.com/oasis-tcs/sarif-spec/issues/375"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2" TargetMode="External"/><Relationship Id="rId255" Type="http://schemas.openxmlformats.org/officeDocument/2006/relationships/hyperlink" Target="https://github.com/oasis-tcs/sarif-spec/issues/401" TargetMode="External"/><Relationship Id="rId271" Type="http://schemas.openxmlformats.org/officeDocument/2006/relationships/hyperlink" Target="https://github.com/oasis-tcs/sarif-spec/issues/420" TargetMode="External"/><Relationship Id="rId276" Type="http://schemas.openxmlformats.org/officeDocument/2006/relationships/hyperlink" Target="https://github.com/oasis-tcs/sarif-spec/issues/426" TargetMode="Externa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https://raw.githubusercontent.com/oasis-tcs/sarif-spec/master/Schemata/sarif-external-property-file-schema-2.1.0.json" TargetMode="External"/><Relationship Id="rId87" Type="http://schemas.openxmlformats.org/officeDocument/2006/relationships/hyperlink" Target="https://github.com/oasis-tcs/sarif-spec/issues/94" TargetMode="External"/><Relationship Id="rId110" Type="http://schemas.openxmlformats.org/officeDocument/2006/relationships/hyperlink" Target="https://github.com/oasis-tcs/sarif-spec/issues/119" TargetMode="External"/><Relationship Id="rId115" Type="http://schemas.openxmlformats.org/officeDocument/2006/relationships/hyperlink" Target="https://github.com/oasis-tcs/sarif-spec/issues/126" TargetMode="External"/><Relationship Id="rId131" Type="http://schemas.openxmlformats.org/officeDocument/2006/relationships/hyperlink" Target="https://github.com/oasis-tcs/sarif-spec/issues/159" TargetMode="External"/><Relationship Id="rId136" Type="http://schemas.openxmlformats.org/officeDocument/2006/relationships/hyperlink" Target="https://github.com/oasis-tcs/sarif-spec/issues/165" TargetMode="External"/><Relationship Id="rId157" Type="http://schemas.openxmlformats.org/officeDocument/2006/relationships/hyperlink" Target="https://github.com/oasis-tcs/sarif-spec/issues/272" TargetMode="External"/><Relationship Id="rId178" Type="http://schemas.openxmlformats.org/officeDocument/2006/relationships/hyperlink" Target="https://github.com/oasis-tcs/sarif-spec/issues/312"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3"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286" TargetMode="External"/><Relationship Id="rId194" Type="http://schemas.openxmlformats.org/officeDocument/2006/relationships/hyperlink" Target="https://github.com/oasis-tcs/sarif-spec/issues/202" TargetMode="External"/><Relationship Id="rId199" Type="http://schemas.openxmlformats.org/officeDocument/2006/relationships/hyperlink" Target="https://github.com/oasis-tcs/sarif-spec/issues/318" TargetMode="External"/><Relationship Id="rId203" Type="http://schemas.openxmlformats.org/officeDocument/2006/relationships/hyperlink" Target="https://github.com/oasis-tcs/sarif-spec/issues/338" TargetMode="External"/><Relationship Id="rId208" Type="http://schemas.openxmlformats.org/officeDocument/2006/relationships/hyperlink" Target="https://github.com/oasis-tcs/sarif-spec/issues/350" TargetMode="External"/><Relationship Id="rId229" Type="http://schemas.openxmlformats.org/officeDocument/2006/relationships/hyperlink" Target="https://github.com/oasis-tcs/sarif-spec/issues/367"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2" TargetMode="External"/><Relationship Id="rId240" Type="http://schemas.openxmlformats.org/officeDocument/2006/relationships/hyperlink" Target="https://github.com/oasis-tcs/sarif-spec/issues/376" TargetMode="External"/><Relationship Id="rId245" Type="http://schemas.openxmlformats.org/officeDocument/2006/relationships/hyperlink" Target="https://github.com/oasis-tcs/sarif-spec/issues/383" TargetMode="External"/><Relationship Id="rId261" Type="http://schemas.openxmlformats.org/officeDocument/2006/relationships/hyperlink" Target="https://github.com/oasis-tcs/sarif-spec/issues/406" TargetMode="External"/><Relationship Id="rId266" Type="http://schemas.openxmlformats.org/officeDocument/2006/relationships/hyperlink" Target="https://github.com/oasis-tcs/sarif-spec/issues/414"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66" TargetMode="External"/><Relationship Id="rId100" Type="http://schemas.openxmlformats.org/officeDocument/2006/relationships/hyperlink" Target="https://github.com/oasis-tcs/sarif-spec/issues/86" TargetMode="External"/><Relationship Id="rId105" Type="http://schemas.openxmlformats.org/officeDocument/2006/relationships/hyperlink" Target="https://github.com/oasis-tcs/sarif-spec/issues/98" TargetMode="External"/><Relationship Id="rId126" Type="http://schemas.openxmlformats.org/officeDocument/2006/relationships/hyperlink" Target="https://github.com/oasis-tcs/sarif-spec/issues/138" TargetMode="External"/><Relationship Id="rId147" Type="http://schemas.openxmlformats.org/officeDocument/2006/relationships/hyperlink" Target="https://github.com/oasis-tcs/sarif-spec/issues/158" TargetMode="External"/><Relationship Id="rId168" Type="http://schemas.openxmlformats.org/officeDocument/2006/relationships/hyperlink" Target="https://github.com/oasis-tcs/sarif-spec/issues/270"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9" TargetMode="External"/><Relationship Id="rId93" Type="http://schemas.openxmlformats.org/officeDocument/2006/relationships/hyperlink" Target="https://github.com/oasis-tcs/sarif-spec/issues/63" TargetMode="External"/><Relationship Id="rId98" Type="http://schemas.openxmlformats.org/officeDocument/2006/relationships/hyperlink" Target="https://github.com/oasis-tcs/sarif-spec/issues/75" TargetMode="External"/><Relationship Id="rId121" Type="http://schemas.openxmlformats.org/officeDocument/2006/relationships/hyperlink" Target="https://github.com/oasis-tcs/sarif-spec/issues/147" TargetMode="External"/><Relationship Id="rId142" Type="http://schemas.openxmlformats.org/officeDocument/2006/relationships/hyperlink" Target="https://github.com/oasis-tcs/sarif-spec/issues/160" TargetMode="External"/><Relationship Id="rId163" Type="http://schemas.openxmlformats.org/officeDocument/2006/relationships/hyperlink" Target="https://github.com/oasis-tcs/sarif-spec/issues/280" TargetMode="External"/><Relationship Id="rId184" Type="http://schemas.openxmlformats.org/officeDocument/2006/relationships/hyperlink" Target="https://github.com/oasis-tcs/sarif-spec/issues/320" TargetMode="External"/><Relationship Id="rId189" Type="http://schemas.openxmlformats.org/officeDocument/2006/relationships/hyperlink" Target="https://github.com/oasis-tcs/sarif-spec/issues/340" TargetMode="External"/><Relationship Id="rId219" Type="http://schemas.openxmlformats.org/officeDocument/2006/relationships/hyperlink" Target="https://github.com/oasis-tcs/sarif-spec/issues/356" TargetMode="External"/><Relationship Id="rId3" Type="http://schemas.openxmlformats.org/officeDocument/2006/relationships/styles" Target="styles.xml"/><Relationship Id="rId214" Type="http://schemas.openxmlformats.org/officeDocument/2006/relationships/hyperlink" Target="https://github.com/oasis-tcs/sarif-spec/issues/323" TargetMode="External"/><Relationship Id="rId230" Type="http://schemas.openxmlformats.org/officeDocument/2006/relationships/hyperlink" Target="https://github.com/oasis-tcs/sarif-spec/issues/368" TargetMode="External"/><Relationship Id="rId235" Type="http://schemas.openxmlformats.org/officeDocument/2006/relationships/hyperlink" Target="https://github.com/oasis-tcs/sarif-spec/issues/373" TargetMode="External"/><Relationship Id="rId251" Type="http://schemas.openxmlformats.org/officeDocument/2006/relationships/hyperlink" Target="https://github.com/oasis-tcs/sarif-spec/issues/393" TargetMode="External"/><Relationship Id="rId256" Type="http://schemas.openxmlformats.org/officeDocument/2006/relationships/hyperlink" Target="https://github.com/oasis-tcs/sarif-spec/issues/402" TargetMode="External"/><Relationship Id="rId277" Type="http://schemas.openxmlformats.org/officeDocument/2006/relationships/hyperlink" Target="https://github.com/oasis-tcs/sarif-spec/issues/427" TargetMode="Externa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https://github.com/oasis-tcs/sarif-spec/issues/25" TargetMode="External"/><Relationship Id="rId116" Type="http://schemas.openxmlformats.org/officeDocument/2006/relationships/hyperlink" Target="https://github.com/oasis-tcs/sarif-spec/issues/134" TargetMode="External"/><Relationship Id="rId137" Type="http://schemas.openxmlformats.org/officeDocument/2006/relationships/hyperlink" Target="https://github.com/oasis-tcs/sarif-spec/issues/166" TargetMode="External"/><Relationship Id="rId158" Type="http://schemas.openxmlformats.org/officeDocument/2006/relationships/hyperlink" Target="https://github.com/oasis-tcs/sarif-spec/issues/275" TargetMode="External"/><Relationship Id="rId272" Type="http://schemas.openxmlformats.org/officeDocument/2006/relationships/hyperlink" Target="https://github.com/oasis-tcs/sarif-spec/issues/421"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62" Type="http://schemas.openxmlformats.org/officeDocument/2006/relationships/hyperlink" Target="https://docs.microsoft.com/en-us/windows/desktop/debug/pe-format" TargetMode="External"/><Relationship Id="rId83" Type="http://schemas.openxmlformats.org/officeDocument/2006/relationships/hyperlink" Target="https://github.com/oasis-tcs/sarif-spec/issues/89" TargetMode="External"/><Relationship Id="rId88" Type="http://schemas.openxmlformats.org/officeDocument/2006/relationships/hyperlink" Target="https://github.com/oasis-tcs/sarif-spec/issues/104" TargetMode="External"/><Relationship Id="rId111" Type="http://schemas.openxmlformats.org/officeDocument/2006/relationships/hyperlink" Target="https://github.com/oasis-tcs/sarif-spec/issues/120" TargetMode="External"/><Relationship Id="rId132" Type="http://schemas.openxmlformats.org/officeDocument/2006/relationships/hyperlink" Target="https://github.com/oasis-tcs/sarif-spec/issues/160" TargetMode="External"/><Relationship Id="rId153" Type="http://schemas.openxmlformats.org/officeDocument/2006/relationships/hyperlink" Target="https://github.com/oasis-tcs/sarif-spec/issues/191" TargetMode="External"/><Relationship Id="rId174" Type="http://schemas.openxmlformats.org/officeDocument/2006/relationships/hyperlink" Target="https://github.com/oasis-tcs/sarif-spec/issues/291" TargetMode="External"/><Relationship Id="rId179" Type="http://schemas.openxmlformats.org/officeDocument/2006/relationships/hyperlink" Target="https://github.com/oasis-tcs/sarif-spec/issues/317" TargetMode="External"/><Relationship Id="rId195" Type="http://schemas.openxmlformats.org/officeDocument/2006/relationships/hyperlink" Target="https://github.com/oasis-tcs/sarif-spec/issues/302" TargetMode="External"/><Relationship Id="rId209" Type="http://schemas.openxmlformats.org/officeDocument/2006/relationships/hyperlink" Target="https://github.com/oasis-tcs/sarif-spec/issues/106" TargetMode="External"/><Relationship Id="rId190" Type="http://schemas.openxmlformats.org/officeDocument/2006/relationships/hyperlink" Target="https://github.com/oasis-tcs/sarif-spec/issues/341" TargetMode="External"/><Relationship Id="rId204" Type="http://schemas.openxmlformats.org/officeDocument/2006/relationships/hyperlink" Target="https://github.com/oasis-tcs/sarif-spec/issues/344" TargetMode="External"/><Relationship Id="rId220" Type="http://schemas.openxmlformats.org/officeDocument/2006/relationships/hyperlink" Target="https://github.com/oasis-tcs/sarif-spec/issues/357" TargetMode="External"/><Relationship Id="rId225" Type="http://schemas.openxmlformats.org/officeDocument/2006/relationships/hyperlink" Target="https://github.com/oasis-tcs/sarif-spec/issues/363" TargetMode="External"/><Relationship Id="rId241" Type="http://schemas.openxmlformats.org/officeDocument/2006/relationships/hyperlink" Target="https://github.com/oasis-tcs/sarif-spec/issues/378" TargetMode="External"/><Relationship Id="rId246" Type="http://schemas.openxmlformats.org/officeDocument/2006/relationships/hyperlink" Target="https://github.com/oasis-tcs/sarif-spec/issues/387" TargetMode="External"/><Relationship Id="rId267" Type="http://schemas.openxmlformats.org/officeDocument/2006/relationships/hyperlink" Target="https://github.com/oasis-tcs/sarif-spec/issues/415" TargetMode="External"/><Relationship Id="rId15" Type="http://schemas.openxmlformats.org/officeDocument/2006/relationships/hyperlink" Target="http://www.microsoft.com" TargetMode="External"/><Relationship Id="rId36" Type="http://schemas.openxmlformats.org/officeDocument/2006/relationships/hyperlink" Target="https://www.iso.org/standard/63545.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99" TargetMode="External"/><Relationship Id="rId127" Type="http://schemas.openxmlformats.org/officeDocument/2006/relationships/hyperlink" Target="https://github.com/oasis-tcs/sarif-spec/issues/141" TargetMode="External"/><Relationship Id="rId262" Type="http://schemas.openxmlformats.org/officeDocument/2006/relationships/hyperlink" Target="https://github.com/oasis-tcs/sarif-spec/issues/40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2" TargetMode="External"/><Relationship Id="rId78" Type="http://schemas.openxmlformats.org/officeDocument/2006/relationships/hyperlink" Target="https://github.com/oasis-tcs/sarif-spec/issues/74" TargetMode="External"/><Relationship Id="rId94" Type="http://schemas.openxmlformats.org/officeDocument/2006/relationships/hyperlink" Target="https://github.com/oasis-tcs/sarif-spec/issues/64" TargetMode="External"/><Relationship Id="rId99" Type="http://schemas.openxmlformats.org/officeDocument/2006/relationships/hyperlink" Target="https://github.com/oasis-tcs/sarif-spec/issues/80" TargetMode="External"/><Relationship Id="rId101" Type="http://schemas.openxmlformats.org/officeDocument/2006/relationships/hyperlink" Target="https://github.com/oasis-tcs/sarif-spec/issues/95" TargetMode="External"/><Relationship Id="rId122" Type="http://schemas.openxmlformats.org/officeDocument/2006/relationships/hyperlink" Target="https://github.com/oasis-tcs/sarif-spec/issues/154" TargetMode="External"/><Relationship Id="rId143" Type="http://schemas.openxmlformats.org/officeDocument/2006/relationships/hyperlink" Target="https://github.com/oasis-tcs/sarif-spec/issues/171" TargetMode="External"/><Relationship Id="rId148" Type="http://schemas.openxmlformats.org/officeDocument/2006/relationships/hyperlink" Target="https://github.com/oasis-tcs/sarif-spec/issues/164" TargetMode="External"/><Relationship Id="rId164" Type="http://schemas.openxmlformats.org/officeDocument/2006/relationships/hyperlink" Target="https://github.com/oasis-tcs/sarif-spec/issues/284" TargetMode="External"/><Relationship Id="rId169" Type="http://schemas.openxmlformats.org/officeDocument/2006/relationships/hyperlink" Target="https://github.com/oasis-tcs/sarif-spec/issues/287" TargetMode="External"/><Relationship Id="rId185" Type="http://schemas.openxmlformats.org/officeDocument/2006/relationships/hyperlink" Target="https://github.com/oasis-tcs/sarif-spec/issues/32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2" TargetMode="External"/><Relationship Id="rId210" Type="http://schemas.openxmlformats.org/officeDocument/2006/relationships/hyperlink" Target="https://github.com/oasis-tcs/sarif-spec/issues/117" TargetMode="External"/><Relationship Id="rId215" Type="http://schemas.openxmlformats.org/officeDocument/2006/relationships/hyperlink" Target="https://github.com/oasis-tcs/sarif-spec/issues/349" TargetMode="External"/><Relationship Id="rId236" Type="http://schemas.openxmlformats.org/officeDocument/2006/relationships/hyperlink" Target="https://github.com/oasis-tcs/sarif-spec/issues/374" TargetMode="External"/><Relationship Id="rId257" Type="http://schemas.openxmlformats.org/officeDocument/2006/relationships/hyperlink" Target="https://github.com/oasis-tcs/sarif-spec/issues/403" TargetMode="External"/><Relationship Id="rId278" Type="http://schemas.openxmlformats.org/officeDocument/2006/relationships/hyperlink" Target="https://github.com/oasis-tcs/sarif-spec/issues/429" TargetMode="External"/><Relationship Id="rId26" Type="http://schemas.openxmlformats.org/officeDocument/2006/relationships/footer" Target="footer1.xml"/><Relationship Id="rId231" Type="http://schemas.openxmlformats.org/officeDocument/2006/relationships/hyperlink" Target="https://github.com/oasis-tcs/sarif-spec/issues/369" TargetMode="External"/><Relationship Id="rId252" Type="http://schemas.openxmlformats.org/officeDocument/2006/relationships/hyperlink" Target="https://github.com/oasis-tcs/sarif-spec/issues/396" TargetMode="External"/><Relationship Id="rId273" Type="http://schemas.openxmlformats.org/officeDocument/2006/relationships/hyperlink" Target="https://github.com/oasis-tcs/sarif-spec/issues/422" TargetMode="External"/><Relationship Id="rId47" Type="http://schemas.openxmlformats.org/officeDocument/2006/relationships/hyperlink" Target="http://www.rfc-editor.org/info/rfc5646" TargetMode="External"/><Relationship Id="rId68" Type="http://schemas.openxmlformats.org/officeDocument/2006/relationships/hyperlink" Target="https://github.com/oasis-tcs/sarif-spec/issues/27" TargetMode="External"/><Relationship Id="rId89" Type="http://schemas.openxmlformats.org/officeDocument/2006/relationships/hyperlink" Target="https://github.com/oasis-tcs/sarif-spec/issues/10" TargetMode="External"/><Relationship Id="rId112" Type="http://schemas.openxmlformats.org/officeDocument/2006/relationships/hyperlink" Target="https://github.com/oasis-tcs/sarif-spec/issues/125" TargetMode="External"/><Relationship Id="rId133" Type="http://schemas.openxmlformats.org/officeDocument/2006/relationships/hyperlink" Target="https://github.com/oasis-tcs/sarif-spec/issues/161" TargetMode="External"/><Relationship Id="rId154" Type="http://schemas.openxmlformats.org/officeDocument/2006/relationships/hyperlink" Target="https://github.com/oasis-tcs/sarif-spec/issues/169" TargetMode="External"/><Relationship Id="rId175" Type="http://schemas.openxmlformats.org/officeDocument/2006/relationships/hyperlink" Target="https://github.com/oasis-tcs/sarif-spec/issues/303" TargetMode="External"/><Relationship Id="rId196" Type="http://schemas.openxmlformats.org/officeDocument/2006/relationships/hyperlink" Target="https://github.com/oasis-tcs/sarif-spec/issues/311" TargetMode="External"/><Relationship Id="rId200" Type="http://schemas.openxmlformats.org/officeDocument/2006/relationships/hyperlink" Target="https://github.com/oasis-tcs/sarif-spec/issues/324"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8" TargetMode="External"/><Relationship Id="rId242" Type="http://schemas.openxmlformats.org/officeDocument/2006/relationships/hyperlink" Target="https://github.com/oasis-tcs/sarif-spec/issues/380" TargetMode="External"/><Relationship Id="rId263" Type="http://schemas.openxmlformats.org/officeDocument/2006/relationships/hyperlink" Target="https://github.com/oasis-tcs/sarif-spec/issues/408" TargetMode="External"/><Relationship Id="rId37" Type="http://schemas.openxmlformats.org/officeDocument/2006/relationships/hyperlink" Target="https://www.iso.org/standard/22109.html" TargetMode="External"/><Relationship Id="rId58" Type="http://schemas.openxmlformats.org/officeDocument/2006/relationships/hyperlink" Target="https://githubengineering.com/a-formal-spec-for-github-markdown/" TargetMode="External"/><Relationship Id="rId79" Type="http://schemas.openxmlformats.org/officeDocument/2006/relationships/hyperlink" Target="https://github.com/oasis-tcs/sarif-spec/issues/81" TargetMode="External"/><Relationship Id="rId102" Type="http://schemas.openxmlformats.org/officeDocument/2006/relationships/hyperlink" Target="https://github.com/oasis-tcs/sarif-spec/issues/96" TargetMode="External"/><Relationship Id="rId123" Type="http://schemas.openxmlformats.org/officeDocument/2006/relationships/hyperlink" Target="https://github.com/oasis-tcs/sarif-spec/issues/155" TargetMode="External"/><Relationship Id="rId144" Type="http://schemas.openxmlformats.org/officeDocument/2006/relationships/hyperlink" Target="https://github.com/oasis-tcs/sarif-spec/issues/176" TargetMode="External"/><Relationship Id="rId90" Type="http://schemas.openxmlformats.org/officeDocument/2006/relationships/hyperlink" Target="https://github.com/oasis-tcs/sarif-spec/issues/15" TargetMode="External"/><Relationship Id="rId165" Type="http://schemas.openxmlformats.org/officeDocument/2006/relationships/hyperlink" Target="https://github.com/oasis-tcs/sarif-spec/issues/285" TargetMode="External"/><Relationship Id="rId186" Type="http://schemas.openxmlformats.org/officeDocument/2006/relationships/hyperlink" Target="https://github.com/oasis-tcs/sarif-spec/issues/326" TargetMode="External"/><Relationship Id="rId211" Type="http://schemas.openxmlformats.org/officeDocument/2006/relationships/hyperlink" Target="https://github.com/oasis-tcs/sarif-spec/issues/301" TargetMode="External"/><Relationship Id="rId232" Type="http://schemas.openxmlformats.org/officeDocument/2006/relationships/hyperlink" Target="https://github.com/oasis-tcs/sarif-spec/issues/370" TargetMode="External"/><Relationship Id="rId253" Type="http://schemas.openxmlformats.org/officeDocument/2006/relationships/hyperlink" Target="https://github.com/oasis-tcs/sarif-spec/issues/397" TargetMode="External"/><Relationship Id="rId274" Type="http://schemas.openxmlformats.org/officeDocument/2006/relationships/hyperlink" Target="https://github.com/oasis-tcs/sarif-spec/issues/423" TargetMode="External"/><Relationship Id="rId27" Type="http://schemas.openxmlformats.org/officeDocument/2006/relationships/footer" Target="footer2.xml"/><Relationship Id="rId48" Type="http://schemas.openxmlformats.org/officeDocument/2006/relationships/hyperlink" Target="http://www.rfc-editor.org/info/rfc6901" TargetMode="External"/><Relationship Id="rId69" Type="http://schemas.openxmlformats.org/officeDocument/2006/relationships/hyperlink" Target="https://github.com/oasis-tcs/sarif-spec/issues/56" TargetMode="External"/><Relationship Id="rId113" Type="http://schemas.openxmlformats.org/officeDocument/2006/relationships/hyperlink" Target="https://github.com/oasis-tcs/sarif-spec/issues/130" TargetMode="External"/><Relationship Id="rId134" Type="http://schemas.openxmlformats.org/officeDocument/2006/relationships/hyperlink" Target="https://github.com/oasis-tcs/sarif-spec/issues/162" TargetMode="External"/><Relationship Id="rId80" Type="http://schemas.openxmlformats.org/officeDocument/2006/relationships/hyperlink" Target="https://github.com/oasis-tcs/sarif-spec/issues/88" TargetMode="External"/><Relationship Id="rId155" Type="http://schemas.openxmlformats.org/officeDocument/2006/relationships/hyperlink" Target="https://github.com/oasis-tcs/sarif-spec/issues/256" TargetMode="External"/><Relationship Id="rId176" Type="http://schemas.openxmlformats.org/officeDocument/2006/relationships/hyperlink" Target="https://github.com/oasis-tcs/sarif-spec/issues/304" TargetMode="External"/><Relationship Id="rId197" Type="http://schemas.openxmlformats.org/officeDocument/2006/relationships/hyperlink" Target="https://github.com/oasis-tcs/sarif-spec/issues/314" TargetMode="External"/><Relationship Id="rId201" Type="http://schemas.openxmlformats.org/officeDocument/2006/relationships/hyperlink" Target="https://github.com/oasis-tcs/sarif-spec/issues/325" TargetMode="External"/><Relationship Id="rId222" Type="http://schemas.openxmlformats.org/officeDocument/2006/relationships/hyperlink" Target="https://github.com/oasis-tcs/sarif-spec/issues/359" TargetMode="External"/><Relationship Id="rId243" Type="http://schemas.openxmlformats.org/officeDocument/2006/relationships/hyperlink" Target="https://github.com/oasis-tcs/sarif-spec/issues/381" TargetMode="External"/><Relationship Id="rId264" Type="http://schemas.openxmlformats.org/officeDocument/2006/relationships/hyperlink" Target="https://github.com/oasis-tcs/sarif-spec/issues/410"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133" TargetMode="External"/><Relationship Id="rId124" Type="http://schemas.openxmlformats.org/officeDocument/2006/relationships/hyperlink" Target="https://github.com/oasis-tcs/sarif-spec/issues/156" TargetMode="External"/><Relationship Id="rId70" Type="http://schemas.openxmlformats.org/officeDocument/2006/relationships/hyperlink" Target="https://github.com/oasis-tcs/sarif-spec/issues/33" TargetMode="External"/><Relationship Id="rId91" Type="http://schemas.openxmlformats.org/officeDocument/2006/relationships/hyperlink" Target="https://github.com/oasis-tcs/sarif-spec/issues/23" TargetMode="External"/><Relationship Id="rId145" Type="http://schemas.openxmlformats.org/officeDocument/2006/relationships/hyperlink" Target="https://github.com/oasis-tcs/sarif-spec/issues/181" TargetMode="External"/><Relationship Id="rId166" Type="http://schemas.openxmlformats.org/officeDocument/2006/relationships/hyperlink" Target="https://github.com/oasis-tcs/sarif-spec/issues/288" TargetMode="External"/><Relationship Id="rId187" Type="http://schemas.openxmlformats.org/officeDocument/2006/relationships/hyperlink" Target="https://github.com/oasis-tcs/sarif-spec/issues/330" TargetMode="External"/><Relationship Id="rId1" Type="http://schemas.openxmlformats.org/officeDocument/2006/relationships/customXml" Target="../customXml/item1.xml"/><Relationship Id="rId212" Type="http://schemas.openxmlformats.org/officeDocument/2006/relationships/hyperlink" Target="https://github.com/oasis-tcs/sarif-spec/issues/342" TargetMode="External"/><Relationship Id="rId233" Type="http://schemas.openxmlformats.org/officeDocument/2006/relationships/hyperlink" Target="https://github.com/oasis-tcs/sarif-spec/issues/371" TargetMode="External"/><Relationship Id="rId254" Type="http://schemas.openxmlformats.org/officeDocument/2006/relationships/hyperlink" Target="https://github.com/oasis-tcs/sarif-spec/issues/399" TargetMode="External"/><Relationship Id="rId28" Type="http://schemas.openxmlformats.org/officeDocument/2006/relationships/header" Target="header3.xml"/><Relationship Id="rId49" Type="http://schemas.openxmlformats.org/officeDocument/2006/relationships/hyperlink" Target="http://www.rfc-editor.org/info/rfc7230" TargetMode="External"/><Relationship Id="rId114" Type="http://schemas.openxmlformats.org/officeDocument/2006/relationships/hyperlink" Target="https://github.com/oasis-tcs/sarif-spec/issues/122" TargetMode="External"/><Relationship Id="rId275" Type="http://schemas.openxmlformats.org/officeDocument/2006/relationships/hyperlink" Target="https://github.com/oasis-tcs/sarif-spec/issues/425" TargetMode="External"/><Relationship Id="rId60" Type="http://schemas.openxmlformats.org/officeDocument/2006/relationships/hyperlink" Target="https://www.iso.org/standard/68564.html" TargetMode="External"/><Relationship Id="rId81" Type="http://schemas.openxmlformats.org/officeDocument/2006/relationships/hyperlink" Target="https://github.com/oasis-tcs/sarif-spec/issues/82" TargetMode="External"/><Relationship Id="rId135" Type="http://schemas.openxmlformats.org/officeDocument/2006/relationships/hyperlink" Target="https://github.com/oasis-tcs/sarif-spec/issues/163" TargetMode="External"/><Relationship Id="rId156" Type="http://schemas.openxmlformats.org/officeDocument/2006/relationships/hyperlink" Target="https://github.com/oasis-tcs/sarif-spec/issues/269" TargetMode="External"/><Relationship Id="rId177" Type="http://schemas.openxmlformats.org/officeDocument/2006/relationships/hyperlink" Target="https://github.com/oasis-tcs/sarif-spec/issues/146" TargetMode="External"/><Relationship Id="rId198" Type="http://schemas.openxmlformats.org/officeDocument/2006/relationships/hyperlink" Target="https://github.com/oasis-tcs/sarif-spec/issues/3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D4A8A-2AF3-48F0-8A15-ADBE8CDA0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6724</TotalTime>
  <Pages>227</Pages>
  <Words>95897</Words>
  <Characters>546616</Characters>
  <Application>Microsoft Office Word</Application>
  <DocSecurity>0</DocSecurity>
  <Lines>4555</Lines>
  <Paragraphs>1282</Paragraphs>
  <ScaleCrop>false</ScaleCrop>
  <HeadingPairs>
    <vt:vector size="2" baseType="variant">
      <vt:variant>
        <vt:lpstr>Title</vt:lpstr>
      </vt:variant>
      <vt:variant>
        <vt:i4>1</vt:i4>
      </vt:variant>
    </vt:vector>
  </HeadingPairs>
  <TitlesOfParts>
    <vt:vector size="1" baseType="lpstr">
      <vt:lpstr>Static Analysis Results Interchange Format (SARIF) Version 2.1.0</vt:lpstr>
    </vt:vector>
  </TitlesOfParts>
  <Company/>
  <LinksUpToDate>false</LinksUpToDate>
  <CharactersWithSpaces>641231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2.1.0</dc:title>
  <dc:subject/>
  <dc:creator>OASIS Static Analysis Results Interchange Format (SARIF) TC</dc:creator>
  <cp:keywords/>
  <dc:description/>
  <cp:lastModifiedBy>Laurence Golding</cp:lastModifiedBy>
  <cp:revision>169</cp:revision>
  <cp:lastPrinted>2011-08-05T16:21:00Z</cp:lastPrinted>
  <dcterms:created xsi:type="dcterms:W3CDTF">2019-04-22T20:45:00Z</dcterms:created>
  <dcterms:modified xsi:type="dcterms:W3CDTF">2020-02-21T20:37:00Z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